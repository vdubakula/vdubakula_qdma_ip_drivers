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3E00" w14:textId="50F8E843" w:rsidR="006B73C5" w:rsidRPr="00181E7F" w:rsidRDefault="00DA356B" w:rsidP="003F6606">
      <w:pPr>
        <w:pStyle w:val="Title"/>
        <w:rPr>
          <w:rFonts w:cs="Arial"/>
          <w:b w:val="0"/>
          <w:color w:val="EA2A16"/>
          <w:sz w:val="28"/>
          <w:szCs w:val="28"/>
        </w:rPr>
      </w:pPr>
      <w:r>
        <w:rPr>
          <w:rFonts w:cs="Arial"/>
          <w:b w:val="0"/>
          <w:color w:val="EA2A16"/>
          <w:sz w:val="28"/>
          <w:szCs w:val="28"/>
        </w:rPr>
        <w:t>Xilinx Answer 71453</w:t>
      </w:r>
    </w:p>
    <w:p w14:paraId="77BBD11D" w14:textId="6D8E137A" w:rsidR="00485552" w:rsidRPr="005044C0" w:rsidRDefault="00C37F7D" w:rsidP="005044C0">
      <w:pPr>
        <w:pStyle w:val="Title"/>
        <w:rPr>
          <w:rFonts w:cs="Arial"/>
          <w:b w:val="0"/>
          <w:color w:val="EA2A16"/>
          <w:sz w:val="28"/>
          <w:szCs w:val="28"/>
        </w:rPr>
      </w:pPr>
      <w:r>
        <w:rPr>
          <w:rFonts w:cs="Arial"/>
          <w:b w:val="0"/>
          <w:color w:val="EA2A16"/>
          <w:sz w:val="28"/>
          <w:szCs w:val="28"/>
        </w:rPr>
        <w:t xml:space="preserve">QDMA Performance </w:t>
      </w:r>
      <w:r w:rsidR="00E861F7">
        <w:rPr>
          <w:rFonts w:cs="Arial"/>
          <w:b w:val="0"/>
          <w:color w:val="EA2A16"/>
          <w:sz w:val="28"/>
          <w:szCs w:val="28"/>
        </w:rPr>
        <w:t>Report</w:t>
      </w:r>
    </w:p>
    <w:p w14:paraId="7B524C67" w14:textId="77777777" w:rsidR="00EC5608" w:rsidRDefault="00000000" w:rsidP="00EC5608">
      <w:r>
        <w:pict w14:anchorId="5B4066FA">
          <v:rect id="_x0000_i1025" style="width:523.3pt;height:2pt" o:hralign="center" o:hrstd="t" o:hr="t" fillcolor="#a0a0a0" stroked="f"/>
        </w:pict>
      </w:r>
    </w:p>
    <w:p w14:paraId="1F4A09D3" w14:textId="1C6A6D17" w:rsidR="00485552" w:rsidRPr="00171E26" w:rsidRDefault="00B542A8" w:rsidP="00EC5608">
      <w:pPr>
        <w:rPr>
          <w:rFonts w:cs="Arial"/>
          <w:szCs w:val="20"/>
        </w:rPr>
      </w:pPr>
      <w:r>
        <w:rPr>
          <w:rFonts w:cs="Arial"/>
          <w:b/>
          <w:szCs w:val="20"/>
        </w:rPr>
        <w:t xml:space="preserve">Important </w:t>
      </w:r>
      <w:r w:rsidR="00EC5608" w:rsidRPr="00171E26">
        <w:rPr>
          <w:rFonts w:cs="Arial"/>
          <w:b/>
          <w:szCs w:val="20"/>
        </w:rPr>
        <w:t>Note:</w:t>
      </w:r>
      <w:r>
        <w:rPr>
          <w:rFonts w:cs="Arial"/>
          <w:szCs w:val="20"/>
        </w:rPr>
        <w:t xml:space="preserve">  This </w:t>
      </w:r>
      <w:r w:rsidR="001644E6">
        <w:rPr>
          <w:rFonts w:cs="Arial"/>
          <w:szCs w:val="20"/>
        </w:rPr>
        <w:t xml:space="preserve">downloadable </w:t>
      </w:r>
      <w:r w:rsidR="005044C0">
        <w:rPr>
          <w:rFonts w:cs="Arial"/>
          <w:szCs w:val="20"/>
        </w:rPr>
        <w:t xml:space="preserve">PDF of </w:t>
      </w:r>
      <w:r w:rsidR="00856D7C" w:rsidRPr="00171E26">
        <w:rPr>
          <w:rFonts w:cs="Arial"/>
          <w:szCs w:val="20"/>
        </w:rPr>
        <w:t>an Answer</w:t>
      </w:r>
      <w:r w:rsidR="00EC5608" w:rsidRPr="00171E26">
        <w:rPr>
          <w:rFonts w:cs="Arial"/>
          <w:szCs w:val="20"/>
        </w:rPr>
        <w:t xml:space="preserve"> Record is provided to enhance its usability and readability.  It is important to note that Answer Records are Web-based content that are frequently updated as new information becomes available.  You are reminded to visit the Xilinx Technical Support Website and </w:t>
      </w:r>
      <w:r w:rsidR="00C37329" w:rsidRPr="00171E26">
        <w:rPr>
          <w:rFonts w:cs="Arial"/>
          <w:szCs w:val="20"/>
        </w:rPr>
        <w:t xml:space="preserve">review </w:t>
      </w:r>
      <w:r w:rsidR="00CB3F1D" w:rsidRPr="00DC1828">
        <w:rPr>
          <w:rFonts w:cs="Arial"/>
          <w:szCs w:val="20"/>
        </w:rPr>
        <w:t>(</w:t>
      </w:r>
      <w:hyperlink r:id="rId12" w:history="1">
        <w:r>
          <w:rPr>
            <w:rStyle w:val="Hyperlink"/>
            <w:rFonts w:cs="Arial"/>
            <w:szCs w:val="20"/>
          </w:rPr>
          <w:t>Xilinx Answer 7</w:t>
        </w:r>
        <w:r w:rsidR="00DA356B" w:rsidRPr="00DA356B">
          <w:rPr>
            <w:rStyle w:val="Hyperlink"/>
            <w:rFonts w:cs="Arial"/>
            <w:szCs w:val="20"/>
          </w:rPr>
          <w:t>1453</w:t>
        </w:r>
      </w:hyperlink>
      <w:r w:rsidR="00CB3F1D" w:rsidRPr="00DC1828">
        <w:rPr>
          <w:rFonts w:cs="Arial"/>
          <w:szCs w:val="20"/>
        </w:rPr>
        <w:t>)</w:t>
      </w:r>
      <w:r w:rsidR="00EC5608" w:rsidRPr="00171E26">
        <w:rPr>
          <w:rFonts w:cs="Arial"/>
          <w:szCs w:val="20"/>
        </w:rPr>
        <w:t xml:space="preserve"> for the latest version of this Answer.</w:t>
      </w:r>
    </w:p>
    <w:p w14:paraId="7667A79C" w14:textId="77777777" w:rsidR="00DA356B" w:rsidRDefault="00000000" w:rsidP="00AA47C1">
      <w:r>
        <w:pict w14:anchorId="50BB6028">
          <v:rect id="_x0000_i1026" style="width:523.3pt;height:2pt" o:hralign="center" o:hrstd="t" o:hr="t" fillcolor="#a0a0a0" stroked="f"/>
        </w:pict>
      </w:r>
    </w:p>
    <w:p w14:paraId="2AD87362" w14:textId="77777777" w:rsidR="005044C0" w:rsidRDefault="005044C0" w:rsidP="005044C0">
      <w:pPr>
        <w:pStyle w:val="Heading1"/>
      </w:pPr>
      <w:r>
        <w:t>Revision History</w:t>
      </w:r>
    </w:p>
    <w:p w14:paraId="44A4BAE2" w14:textId="7665969C" w:rsidR="005044C0" w:rsidRDefault="005044C0" w:rsidP="005044C0">
      <w:r>
        <w:t>The following table shows the revision history for this document.</w:t>
      </w:r>
    </w:p>
    <w:p w14:paraId="324FDD4D" w14:textId="77777777" w:rsidR="005044C0" w:rsidRDefault="005044C0" w:rsidP="005044C0"/>
    <w:tbl>
      <w:tblPr>
        <w:tblStyle w:val="TableGrid"/>
        <w:tblW w:w="0" w:type="auto"/>
        <w:tblInd w:w="726" w:type="dxa"/>
        <w:tblLook w:val="04A0" w:firstRow="1" w:lastRow="0" w:firstColumn="1" w:lastColumn="0" w:noHBand="0" w:noVBand="1"/>
      </w:tblPr>
      <w:tblGrid>
        <w:gridCol w:w="1095"/>
        <w:gridCol w:w="783"/>
        <w:gridCol w:w="2685"/>
      </w:tblGrid>
      <w:tr w:rsidR="005044C0" w14:paraId="63F6F5DC" w14:textId="77777777" w:rsidTr="009D27EB">
        <w:tc>
          <w:tcPr>
            <w:tcW w:w="0" w:type="auto"/>
          </w:tcPr>
          <w:p w14:paraId="7EA24A3D" w14:textId="77777777" w:rsidR="005044C0" w:rsidRPr="00CB36A6" w:rsidRDefault="005044C0" w:rsidP="00817E14">
            <w:pPr>
              <w:pStyle w:val="NormalWeb"/>
              <w:rPr>
                <w:b/>
                <w:color w:val="000000"/>
              </w:rPr>
            </w:pPr>
            <w:r w:rsidRPr="00CB36A6">
              <w:rPr>
                <w:b/>
                <w:color w:val="000000"/>
              </w:rPr>
              <w:t>Date</w:t>
            </w:r>
          </w:p>
        </w:tc>
        <w:tc>
          <w:tcPr>
            <w:tcW w:w="0" w:type="auto"/>
          </w:tcPr>
          <w:p w14:paraId="3306F3B5" w14:textId="77777777" w:rsidR="005044C0" w:rsidRPr="00CB36A6" w:rsidRDefault="005044C0" w:rsidP="00817E14">
            <w:pPr>
              <w:pStyle w:val="NormalWeb"/>
              <w:rPr>
                <w:b/>
                <w:color w:val="000000"/>
              </w:rPr>
            </w:pPr>
            <w:r w:rsidRPr="00CB36A6">
              <w:rPr>
                <w:b/>
                <w:color w:val="000000"/>
              </w:rPr>
              <w:t>Version</w:t>
            </w:r>
          </w:p>
        </w:tc>
        <w:tc>
          <w:tcPr>
            <w:tcW w:w="0" w:type="auto"/>
          </w:tcPr>
          <w:p w14:paraId="2CC02FCF" w14:textId="77777777" w:rsidR="005044C0" w:rsidRPr="00CB36A6" w:rsidRDefault="005044C0" w:rsidP="00817E14">
            <w:pPr>
              <w:pStyle w:val="NormalWeb"/>
              <w:rPr>
                <w:b/>
                <w:color w:val="000000"/>
              </w:rPr>
            </w:pPr>
            <w:r w:rsidRPr="00CB36A6">
              <w:rPr>
                <w:b/>
                <w:color w:val="000000"/>
              </w:rPr>
              <w:t>Description</w:t>
            </w:r>
          </w:p>
        </w:tc>
      </w:tr>
      <w:tr w:rsidR="00747E01" w14:paraId="00BD8E92" w14:textId="77777777" w:rsidTr="009D27EB">
        <w:tc>
          <w:tcPr>
            <w:tcW w:w="0" w:type="auto"/>
          </w:tcPr>
          <w:p w14:paraId="1DA6FDCA" w14:textId="51AC818E" w:rsidR="00747E01" w:rsidRDefault="00747E01" w:rsidP="00DE726C">
            <w:pPr>
              <w:pStyle w:val="NormalWeb"/>
              <w:rPr>
                <w:color w:val="000000"/>
              </w:rPr>
            </w:pPr>
            <w:r>
              <w:rPr>
                <w:color w:val="000000"/>
              </w:rPr>
              <w:t>2</w:t>
            </w:r>
            <w:r w:rsidR="00FD3955">
              <w:rPr>
                <w:color w:val="000000"/>
              </w:rPr>
              <w:t>2</w:t>
            </w:r>
            <w:r>
              <w:rPr>
                <w:color w:val="000000"/>
              </w:rPr>
              <w:t>-Feb-2023</w:t>
            </w:r>
          </w:p>
        </w:tc>
        <w:tc>
          <w:tcPr>
            <w:tcW w:w="0" w:type="auto"/>
          </w:tcPr>
          <w:p w14:paraId="2A62EE39" w14:textId="75165B82" w:rsidR="00747E01" w:rsidRDefault="00747E01" w:rsidP="00DE726C">
            <w:pPr>
              <w:pStyle w:val="NormalWeb"/>
              <w:rPr>
                <w:color w:val="000000"/>
              </w:rPr>
            </w:pPr>
            <w:r>
              <w:rPr>
                <w:color w:val="000000"/>
              </w:rPr>
              <w:t>2.0</w:t>
            </w:r>
          </w:p>
        </w:tc>
        <w:tc>
          <w:tcPr>
            <w:tcW w:w="0" w:type="auto"/>
          </w:tcPr>
          <w:p w14:paraId="3059D142" w14:textId="36D19C03" w:rsidR="00747E01" w:rsidRDefault="00747E01" w:rsidP="00DE726C">
            <w:pPr>
              <w:pStyle w:val="NormalWeb"/>
              <w:rPr>
                <w:color w:val="000000"/>
              </w:rPr>
            </w:pPr>
            <w:r>
              <w:rPr>
                <w:color w:val="000000"/>
              </w:rPr>
              <w:t>QMA5.0 2023.</w:t>
            </w:r>
            <w:r w:rsidR="004D45B6">
              <w:rPr>
                <w:color w:val="000000"/>
              </w:rPr>
              <w:t>1</w:t>
            </w:r>
            <w:r>
              <w:rPr>
                <w:color w:val="000000"/>
              </w:rPr>
              <w:t xml:space="preserve"> </w:t>
            </w:r>
            <w:commentRangeStart w:id="0"/>
            <w:r>
              <w:rPr>
                <w:color w:val="000000"/>
              </w:rPr>
              <w:t>performance</w:t>
            </w:r>
            <w:commentRangeEnd w:id="0"/>
            <w:r w:rsidR="00331155">
              <w:rPr>
                <w:rStyle w:val="CommentReference"/>
                <w:rFonts w:ascii="Times New Roman" w:eastAsiaTheme="minorEastAsia" w:hAnsi="Times New Roman"/>
              </w:rPr>
              <w:commentReference w:id="0"/>
            </w:r>
            <w:r>
              <w:rPr>
                <w:color w:val="000000"/>
              </w:rPr>
              <w:t xml:space="preserve"> report</w:t>
            </w:r>
          </w:p>
        </w:tc>
      </w:tr>
    </w:tbl>
    <w:p w14:paraId="567AEDB4" w14:textId="77777777" w:rsidR="00EF5B99" w:rsidRDefault="00EF5B99">
      <w:pPr>
        <w:jc w:val="left"/>
        <w:rPr>
          <w:b/>
          <w:bCs/>
          <w:color w:val="FF8001"/>
          <w:kern w:val="32"/>
          <w:sz w:val="28"/>
          <w:szCs w:val="28"/>
        </w:rPr>
      </w:pPr>
      <w:r>
        <w:rPr>
          <w:sz w:val="28"/>
          <w:szCs w:val="28"/>
        </w:rPr>
        <w:br w:type="page"/>
      </w:r>
    </w:p>
    <w:p w14:paraId="01960236" w14:textId="3D0A7D6F" w:rsidR="00DA356B" w:rsidRPr="001B3D53" w:rsidRDefault="00DA356B" w:rsidP="00C37F7D">
      <w:pPr>
        <w:pStyle w:val="Heading1"/>
        <w:rPr>
          <w:sz w:val="28"/>
          <w:szCs w:val="28"/>
        </w:rPr>
      </w:pPr>
      <w:r w:rsidRPr="001B3D53">
        <w:rPr>
          <w:sz w:val="28"/>
          <w:szCs w:val="28"/>
        </w:rPr>
        <w:lastRenderedPageBreak/>
        <w:t>Overview</w:t>
      </w:r>
    </w:p>
    <w:p w14:paraId="311CA075" w14:textId="633FD7A8" w:rsidR="005D0DA9" w:rsidRPr="00DF22AC" w:rsidRDefault="005D0DA9" w:rsidP="00EA76A1">
      <w:pPr>
        <w:rPr>
          <w:rFonts w:cs="Arial"/>
          <w:color w:val="000000" w:themeColor="text1"/>
          <w:szCs w:val="20"/>
        </w:rPr>
      </w:pPr>
      <w:r w:rsidRPr="00543CED">
        <w:rPr>
          <w:rFonts w:cs="Arial"/>
          <w:color w:val="000000" w:themeColor="text1"/>
          <w:szCs w:val="20"/>
        </w:rPr>
        <w:t xml:space="preserve">Xilinx QDMA (Queue Direct Memory Access) Subsystem for PCI Express® (PCIe®) is a high-performance DMA for use with the PCI Express® </w:t>
      </w:r>
      <w:r w:rsidR="00463B2F">
        <w:rPr>
          <w:rFonts w:cs="Arial"/>
          <w:color w:val="000000" w:themeColor="text1"/>
          <w:szCs w:val="20"/>
        </w:rPr>
        <w:t>3</w:t>
      </w:r>
      <w:r w:rsidRPr="00543CED">
        <w:rPr>
          <w:rFonts w:cs="Arial"/>
          <w:color w:val="000000" w:themeColor="text1"/>
          <w:szCs w:val="20"/>
        </w:rPr>
        <w:t xml:space="preserve">.x Integrated Block(s) which can work with AXI Memory Mapped or Streaming interfaces and uses multiple queues optimized for both high bandwidth and high packet count data transfers. (Please refer </w:t>
      </w:r>
      <w:hyperlink r:id="rId16" w:history="1">
        <w:r w:rsidR="00DA6728">
          <w:rPr>
            <w:rStyle w:val="Hyperlink"/>
          </w:rPr>
          <w:t>QDMA Subsystem for PCI Express v5.0 - PG302</w:t>
        </w:r>
      </w:hyperlink>
      <w:r w:rsidR="00543CED">
        <w:rPr>
          <w:rStyle w:val="Hyperlink"/>
        </w:rPr>
        <w:t xml:space="preserve"> </w:t>
      </w:r>
      <w:r w:rsidRPr="00DF22AC">
        <w:rPr>
          <w:rFonts w:cs="Arial"/>
          <w:color w:val="000000" w:themeColor="text1"/>
          <w:szCs w:val="20"/>
        </w:rPr>
        <w:t>for additional details).</w:t>
      </w:r>
    </w:p>
    <w:p w14:paraId="32446B31" w14:textId="77777777" w:rsidR="005D0DA9" w:rsidRPr="00DF22AC" w:rsidRDefault="005D0DA9" w:rsidP="005D0DA9">
      <w:pPr>
        <w:rPr>
          <w:rFonts w:cs="Arial"/>
          <w:color w:val="000000" w:themeColor="text1"/>
          <w:szCs w:val="20"/>
        </w:rPr>
      </w:pPr>
    </w:p>
    <w:p w14:paraId="05D1039B" w14:textId="77777777" w:rsidR="005D0DA9" w:rsidRPr="00DF22AC" w:rsidRDefault="005D0DA9" w:rsidP="005D0DA9">
      <w:pPr>
        <w:rPr>
          <w:rFonts w:cs="Arial"/>
          <w:color w:val="000000" w:themeColor="text1"/>
          <w:szCs w:val="20"/>
        </w:rPr>
      </w:pPr>
      <w:r w:rsidRPr="00DF22AC">
        <w:rPr>
          <w:rFonts w:cs="Arial"/>
          <w:color w:val="000000" w:themeColor="text1"/>
          <w:szCs w:val="20"/>
        </w:rPr>
        <w:t>Xilinx provides two reference drivers for QDMA IP</w:t>
      </w:r>
    </w:p>
    <w:p w14:paraId="3E840BC1"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Linux Kernel driver (Linux Driver)</w:t>
      </w:r>
    </w:p>
    <w:p w14:paraId="6AC3B8A9" w14:textId="77777777" w:rsidR="005D0DA9" w:rsidRPr="00DF22AC" w:rsidRDefault="005D0DA9" w:rsidP="005D0DA9">
      <w:pPr>
        <w:pStyle w:val="ListParagraph"/>
        <w:numPr>
          <w:ilvl w:val="0"/>
          <w:numId w:val="41"/>
        </w:numPr>
        <w:contextualSpacing/>
        <w:jc w:val="left"/>
        <w:rPr>
          <w:rFonts w:cs="Arial"/>
          <w:color w:val="000000" w:themeColor="text1"/>
          <w:szCs w:val="20"/>
        </w:rPr>
      </w:pPr>
      <w:r w:rsidRPr="00DF22AC">
        <w:rPr>
          <w:rFonts w:cs="Arial"/>
          <w:color w:val="000000" w:themeColor="text1"/>
          <w:szCs w:val="20"/>
        </w:rPr>
        <w:t>DPDK Poll Mode driver (DPDK Driver)</w:t>
      </w:r>
    </w:p>
    <w:p w14:paraId="71902B85" w14:textId="77777777" w:rsidR="005D0DA9" w:rsidRPr="00DF22AC" w:rsidRDefault="005D0DA9" w:rsidP="005D0DA9">
      <w:pPr>
        <w:rPr>
          <w:rFonts w:cs="Arial"/>
          <w:color w:val="000000" w:themeColor="text1"/>
          <w:szCs w:val="20"/>
        </w:rPr>
      </w:pPr>
    </w:p>
    <w:p w14:paraId="42E27E62" w14:textId="77777777"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This performance report provides the measurement of the DMA bandwidth of the QDMA IP using the reference Linux and DPDK drivers. This report provides the measured DMA bandwidth with different DMA configurations that can be extrapolated to target application. </w:t>
      </w:r>
    </w:p>
    <w:p w14:paraId="06175331" w14:textId="77777777" w:rsidR="005D0DA9" w:rsidRPr="00DF22AC" w:rsidRDefault="005D0DA9" w:rsidP="005D0DA9">
      <w:pPr>
        <w:pStyle w:val="NormalWeb"/>
        <w:spacing w:line="280" w:lineRule="atLeast"/>
        <w:rPr>
          <w:rFonts w:ascii="Arial" w:hAnsi="Arial" w:cs="Arial"/>
          <w:color w:val="000000" w:themeColor="text1"/>
          <w:sz w:val="20"/>
          <w:szCs w:val="20"/>
        </w:rPr>
      </w:pPr>
    </w:p>
    <w:p w14:paraId="47DF2D42" w14:textId="23413B0C" w:rsidR="005D0DA9" w:rsidRPr="00DF22AC" w:rsidRDefault="005D0DA9" w:rsidP="005D0DA9">
      <w:pPr>
        <w:pStyle w:val="NormalWeb"/>
        <w:spacing w:line="280" w:lineRule="atLeast"/>
        <w:rPr>
          <w:rFonts w:ascii="Arial" w:hAnsi="Arial" w:cs="Arial"/>
          <w:color w:val="000000" w:themeColor="text1"/>
          <w:sz w:val="20"/>
          <w:szCs w:val="20"/>
        </w:rPr>
      </w:pPr>
      <w:r w:rsidRPr="00DF22AC">
        <w:rPr>
          <w:rFonts w:ascii="Arial" w:hAnsi="Arial" w:cs="Arial"/>
          <w:color w:val="000000" w:themeColor="text1"/>
          <w:sz w:val="20"/>
          <w:szCs w:val="20"/>
        </w:rPr>
        <w:t xml:space="preserve">The reference design is targeted at PCIe Gen </w:t>
      </w:r>
      <w:r w:rsidR="00D57908">
        <w:rPr>
          <w:rFonts w:ascii="Arial" w:hAnsi="Arial" w:cs="Arial"/>
          <w:color w:val="000000" w:themeColor="text1"/>
          <w:sz w:val="20"/>
          <w:szCs w:val="20"/>
        </w:rPr>
        <w:t>3</w:t>
      </w:r>
      <w:r w:rsidRPr="00DF22AC">
        <w:rPr>
          <w:rFonts w:ascii="Arial" w:hAnsi="Arial" w:cs="Arial"/>
          <w:color w:val="000000" w:themeColor="text1"/>
          <w:sz w:val="20"/>
          <w:szCs w:val="20"/>
        </w:rPr>
        <w:t xml:space="preserve"> x16 design on Xilinx </w:t>
      </w:r>
      <w:r w:rsidR="006338A0">
        <w:rPr>
          <w:rFonts w:ascii="Arial" w:hAnsi="Arial" w:cs="Arial"/>
          <w:color w:val="000000" w:themeColor="text1"/>
          <w:sz w:val="20"/>
          <w:szCs w:val="20"/>
        </w:rPr>
        <w:t>QDMA</w:t>
      </w:r>
      <w:r w:rsidR="00896456">
        <w:rPr>
          <w:rFonts w:ascii="Arial" w:hAnsi="Arial" w:cs="Arial"/>
          <w:color w:val="000000" w:themeColor="text1"/>
          <w:sz w:val="20"/>
          <w:szCs w:val="20"/>
        </w:rPr>
        <w:t>5</w:t>
      </w:r>
      <w:r w:rsidR="006338A0">
        <w:rPr>
          <w:rFonts w:ascii="Arial" w:hAnsi="Arial" w:cs="Arial"/>
          <w:color w:val="000000" w:themeColor="text1"/>
          <w:sz w:val="20"/>
          <w:szCs w:val="20"/>
        </w:rPr>
        <w:t>.</w:t>
      </w:r>
      <w:r w:rsidR="00CC2ED2">
        <w:rPr>
          <w:rFonts w:ascii="Arial" w:hAnsi="Arial" w:cs="Arial"/>
          <w:color w:val="000000" w:themeColor="text1"/>
          <w:sz w:val="20"/>
          <w:szCs w:val="20"/>
        </w:rPr>
        <w:t>0</w:t>
      </w:r>
      <w:r w:rsidR="006338A0">
        <w:rPr>
          <w:rFonts w:ascii="Arial" w:hAnsi="Arial" w:cs="Arial"/>
          <w:color w:val="000000" w:themeColor="text1"/>
          <w:sz w:val="20"/>
          <w:szCs w:val="20"/>
        </w:rPr>
        <w:t xml:space="preserve"> VU9P device </w:t>
      </w:r>
      <w:r w:rsidRPr="00DF22AC">
        <w:rPr>
          <w:rFonts w:ascii="Arial" w:hAnsi="Arial" w:cs="Arial"/>
          <w:color w:val="000000" w:themeColor="text1"/>
          <w:sz w:val="20"/>
          <w:szCs w:val="20"/>
        </w:rPr>
        <w:t>on VCU1525 board. The reference design can be ported to other Xilinx cards too.</w:t>
      </w:r>
    </w:p>
    <w:p w14:paraId="6FC0223B" w14:textId="77777777" w:rsidR="00BC2F0A" w:rsidRPr="00006FD3" w:rsidRDefault="00BC2F0A" w:rsidP="00C7751B">
      <w:pPr>
        <w:rPr>
          <w:i/>
        </w:rPr>
      </w:pPr>
    </w:p>
    <w:p w14:paraId="10339D62" w14:textId="18830E3C" w:rsidR="008141BF" w:rsidRPr="008141BF" w:rsidRDefault="00BC2F0A" w:rsidP="008141BF">
      <w:pPr>
        <w:jc w:val="left"/>
        <w:rPr>
          <w:i/>
        </w:rPr>
      </w:pPr>
      <w:r w:rsidRPr="00C90544">
        <w:rPr>
          <w:b/>
          <w:i/>
        </w:rPr>
        <w:t>Note</w:t>
      </w:r>
      <w:r w:rsidRPr="00006FD3">
        <w:rPr>
          <w:i/>
        </w:rPr>
        <w:t xml:space="preserve">: </w:t>
      </w:r>
      <w:r w:rsidRPr="00BC2F0A">
        <w:rPr>
          <w:i/>
        </w:rPr>
        <w:t>The QDMA DPDK Driver</w:t>
      </w:r>
      <w:r w:rsidR="006205A2">
        <w:rPr>
          <w:i/>
        </w:rPr>
        <w:t xml:space="preserve"> and Linux Driver</w:t>
      </w:r>
      <w:r w:rsidRPr="00BC2F0A">
        <w:rPr>
          <w:i/>
        </w:rPr>
        <w:t xml:space="preserve"> </w:t>
      </w:r>
      <w:r w:rsidR="008141BF">
        <w:rPr>
          <w:i/>
        </w:rPr>
        <w:t>are hosted</w:t>
      </w:r>
      <w:r w:rsidRPr="00BC2F0A">
        <w:rPr>
          <w:i/>
        </w:rPr>
        <w:t xml:space="preserve"> </w:t>
      </w:r>
      <w:bookmarkStart w:id="1" w:name="_Hlk525894551"/>
      <w:r w:rsidR="00F05410">
        <w:rPr>
          <w:i/>
        </w:rPr>
        <w:t>a</w:t>
      </w:r>
      <w:r w:rsidR="008141BF">
        <w:rPr>
          <w:i/>
        </w:rPr>
        <w:t>t</w:t>
      </w:r>
      <w:r w:rsidR="00F05410">
        <w:rPr>
          <w:i/>
        </w:rPr>
        <w:t xml:space="preserve"> </w:t>
      </w:r>
      <w:hyperlink r:id="rId17" w:history="1">
        <w:r w:rsidR="008141BF" w:rsidRPr="00930177">
          <w:rPr>
            <w:rStyle w:val="Hyperlink"/>
          </w:rPr>
          <w:t>https://github.com/Xilinx/dma_ip_drivers/</w:t>
        </w:r>
      </w:hyperlink>
      <w:bookmarkEnd w:id="1"/>
      <w:r w:rsidR="008141BF">
        <w:rPr>
          <w:i/>
        </w:rPr>
        <w:t>,under directory QDMA.</w:t>
      </w:r>
      <w:r w:rsidRPr="00BC2F0A">
        <w:rPr>
          <w:i/>
        </w:rPr>
        <w:t xml:space="preserve"> For known issues and other information on QDMA IP see </w:t>
      </w:r>
      <w:hyperlink r:id="rId18" w:history="1">
        <w:r w:rsidRPr="00C70925">
          <w:rPr>
            <w:rStyle w:val="Hyperlink"/>
            <w:i/>
          </w:rPr>
          <w:t>(Xilinx Answer 70927)</w:t>
        </w:r>
      </w:hyperlink>
      <w:r w:rsidR="008141BF">
        <w:rPr>
          <w:rStyle w:val="Hyperlink"/>
          <w:i/>
          <w:color w:val="auto"/>
          <w:u w:val="none"/>
        </w:rPr>
        <w:t>.</w:t>
      </w:r>
    </w:p>
    <w:p w14:paraId="27297166" w14:textId="77777777" w:rsidR="008141BF" w:rsidRDefault="008141BF" w:rsidP="008141BF">
      <w:pPr>
        <w:jc w:val="left"/>
        <w:rPr>
          <w:rFonts w:cs="Arial"/>
          <w:szCs w:val="20"/>
        </w:rPr>
      </w:pPr>
    </w:p>
    <w:p w14:paraId="67E301C9" w14:textId="30F39DC0" w:rsidR="006D68E1" w:rsidRDefault="008141BF" w:rsidP="00DA356B">
      <w:pPr>
        <w:pStyle w:val="Heading2"/>
      </w:pPr>
      <w:r>
        <w:t>A</w:t>
      </w:r>
      <w:r w:rsidR="006D68E1">
        <w:t>udience</w:t>
      </w:r>
    </w:p>
    <w:p w14:paraId="091A4470" w14:textId="76C5C339" w:rsidR="00C90544" w:rsidRDefault="006D68E1" w:rsidP="006D68E1">
      <w:r>
        <w:t>The pre-requisite for understanding this document is that the user has gone through</w:t>
      </w:r>
      <w:r w:rsidR="009571CD">
        <w:t xml:space="preserve"> the following i</w:t>
      </w:r>
      <w:r w:rsidR="009571CD" w:rsidRPr="00B973D0">
        <w:rPr>
          <w:rFonts w:cs="Arial"/>
          <w:color w:val="000000" w:themeColor="text1"/>
          <w:szCs w:val="20"/>
        </w:rPr>
        <w:t>n</w:t>
      </w:r>
      <w:r w:rsidR="009571CD" w:rsidRPr="00B973D0">
        <w:t xml:space="preserve"> </w:t>
      </w:r>
      <w:hyperlink r:id="rId19" w:history="1">
        <w:r w:rsidR="009571CD" w:rsidRPr="0039079A">
          <w:rPr>
            <w:rStyle w:val="Hyperlink"/>
          </w:rPr>
          <w:t>Xilinx Answer 70928</w:t>
        </w:r>
      </w:hyperlink>
      <w:r w:rsidR="009571CD">
        <w:rPr>
          <w:rStyle w:val="Hyperlink"/>
        </w:rPr>
        <w:t>:</w:t>
      </w:r>
    </w:p>
    <w:p w14:paraId="427BDB91" w14:textId="60CBBAEB" w:rsidR="00C90544" w:rsidRDefault="00F871A4" w:rsidP="00C90544">
      <w:pPr>
        <w:pStyle w:val="ListParagraph"/>
        <w:numPr>
          <w:ilvl w:val="0"/>
          <w:numId w:val="42"/>
        </w:numPr>
        <w:rPr>
          <w:rFonts w:cs="Arial"/>
          <w:color w:val="000000" w:themeColor="text1"/>
          <w:szCs w:val="20"/>
        </w:rPr>
      </w:pPr>
      <w:hyperlink r:id="rId20" w:history="1">
        <w:r w:rsidR="00DA6728">
          <w:rPr>
            <w:rStyle w:val="Hyperlink"/>
          </w:rPr>
          <w:t>QDMA Subsystem for PCI Express v5.0 - PG302</w:t>
        </w:r>
      </w:hyperlink>
      <w:r w:rsidR="006D68E1" w:rsidRPr="00C90544">
        <w:rPr>
          <w:rFonts w:cs="Arial"/>
          <w:color w:val="000000" w:themeColor="text1"/>
          <w:szCs w:val="20"/>
        </w:rPr>
        <w:t xml:space="preserve">, </w:t>
      </w:r>
    </w:p>
    <w:p w14:paraId="2FF5046B" w14:textId="02CEBBDE" w:rsidR="00D57908" w:rsidRDefault="00F871A4" w:rsidP="00C90544">
      <w:pPr>
        <w:pStyle w:val="ListParagraph"/>
        <w:numPr>
          <w:ilvl w:val="0"/>
          <w:numId w:val="42"/>
        </w:numPr>
        <w:rPr>
          <w:rFonts w:cs="Arial"/>
          <w:color w:val="000000" w:themeColor="text1"/>
          <w:szCs w:val="20"/>
        </w:rPr>
      </w:pPr>
      <w:hyperlink r:id="rId21" w:history="1">
        <w:r w:rsidR="000615B0" w:rsidRPr="000615B0">
          <w:rPr>
            <w:rStyle w:val="Hyperlink"/>
            <w:rFonts w:cs="Arial"/>
            <w:szCs w:val="20"/>
          </w:rPr>
          <w:t>QDMA Linux kernel reference driver user guide</w:t>
        </w:r>
      </w:hyperlink>
      <w:r w:rsidR="000615B0">
        <w:rPr>
          <w:rFonts w:cs="Arial"/>
          <w:color w:val="000000" w:themeColor="text1"/>
          <w:szCs w:val="20"/>
        </w:rPr>
        <w:t xml:space="preserve"> and</w:t>
      </w:r>
    </w:p>
    <w:p w14:paraId="001C6E2C" w14:textId="5009E420" w:rsidR="00B973D0" w:rsidRPr="00A416AE" w:rsidRDefault="00F871A4" w:rsidP="00980F31">
      <w:pPr>
        <w:pStyle w:val="ListParagraph"/>
        <w:numPr>
          <w:ilvl w:val="0"/>
          <w:numId w:val="42"/>
        </w:numPr>
        <w:rPr>
          <w:rFonts w:cs="Arial"/>
          <w:color w:val="000000" w:themeColor="text1"/>
          <w:szCs w:val="20"/>
        </w:rPr>
      </w:pPr>
      <w:hyperlink r:id="rId22" w:history="1">
        <w:r w:rsidR="000615B0" w:rsidRPr="00A416AE">
          <w:rPr>
            <w:rStyle w:val="Hyperlink"/>
            <w:rFonts w:cs="Arial"/>
            <w:szCs w:val="20"/>
          </w:rPr>
          <w:t>DPDK driver User guide</w:t>
        </w:r>
      </w:hyperlink>
      <w:r w:rsidR="00B973D0">
        <w:br w:type="page"/>
      </w:r>
    </w:p>
    <w:p w14:paraId="252109E5" w14:textId="599339C7" w:rsidR="00DA356B" w:rsidRDefault="00DA356B" w:rsidP="00DA356B">
      <w:pPr>
        <w:pStyle w:val="Heading2"/>
      </w:pPr>
      <w:r>
        <w:lastRenderedPageBreak/>
        <w:t>System Overview</w:t>
      </w:r>
    </w:p>
    <w:p w14:paraId="6AE6E8E7" w14:textId="3781C886" w:rsidR="00D92C9A" w:rsidRDefault="00DA356B" w:rsidP="00D92C9A">
      <w:r>
        <w:t xml:space="preserve">The system overview is presented in the </w:t>
      </w:r>
    </w:p>
    <w:p w14:paraId="08F69805" w14:textId="77777777" w:rsidR="00D92C9A" w:rsidRDefault="00D92C9A" w:rsidP="00D92C9A"/>
    <w:bookmarkStart w:id="2" w:name="_Ref522790490"/>
    <w:p w14:paraId="51FCF6AC" w14:textId="42AE519A" w:rsidR="00516151" w:rsidRDefault="00817E14" w:rsidP="00516151">
      <w:pPr>
        <w:pStyle w:val="Caption"/>
        <w:keepNext/>
        <w:jc w:val="center"/>
      </w:pPr>
      <w:r w:rsidRPr="00817E14">
        <w:rPr>
          <w:b w:val="0"/>
          <w:bCs w:val="0"/>
          <w:noProof/>
          <w:szCs w:val="24"/>
        </w:rPr>
        <mc:AlternateContent>
          <mc:Choice Requires="wpg">
            <w:drawing>
              <wp:inline distT="0" distB="0" distL="0" distR="0" wp14:anchorId="347D6640" wp14:editId="018ABACB">
                <wp:extent cx="6143913" cy="4991100"/>
                <wp:effectExtent l="0" t="0" r="28575" b="19050"/>
                <wp:docPr id="6" name="Group 128"/>
                <wp:cNvGraphicFramePr/>
                <a:graphic xmlns:a="http://schemas.openxmlformats.org/drawingml/2006/main">
                  <a:graphicData uri="http://schemas.microsoft.com/office/word/2010/wordprocessingGroup">
                    <wpg:wgp>
                      <wpg:cNvGrpSpPr/>
                      <wpg:grpSpPr>
                        <a:xfrm>
                          <a:off x="0" y="0"/>
                          <a:ext cx="6143913" cy="4991100"/>
                          <a:chOff x="-78686" y="0"/>
                          <a:chExt cx="7700161" cy="4820005"/>
                        </a:xfrm>
                      </wpg:grpSpPr>
                      <wps:wsp>
                        <wps:cNvPr id="7" name="Rectangle 7"/>
                        <wps:cNvSpPr/>
                        <wps:spPr>
                          <a:xfrm>
                            <a:off x="485227" y="4501025"/>
                            <a:ext cx="7073941" cy="318980"/>
                          </a:xfrm>
                          <a:prstGeom prst="rect">
                            <a:avLst/>
                          </a:prstGeom>
                          <a:solidFill>
                            <a:sysClr val="window" lastClr="FFFFFF"/>
                          </a:solidFill>
                          <a:ln w="12700" cap="flat" cmpd="sng" algn="ctr">
                            <a:solidFill>
                              <a:sysClr val="windowText" lastClr="000000"/>
                            </a:solidFill>
                            <a:prstDash val="solid"/>
                          </a:ln>
                          <a:effectLst/>
                        </wps:spPr>
                        <wps:txb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90198" y="2847041"/>
                            <a:ext cx="7074018" cy="772517"/>
                          </a:xfrm>
                          <a:prstGeom prst="rect">
                            <a:avLst/>
                          </a:prstGeom>
                          <a:solidFill>
                            <a:sysClr val="window" lastClr="FFFFFF"/>
                          </a:solidFill>
                          <a:ln w="12700" cap="flat" cmpd="sng" algn="ctr">
                            <a:solidFill>
                              <a:sysClr val="windowText" lastClr="000000"/>
                            </a:solidFill>
                            <a:prstDash val="solid"/>
                          </a:ln>
                          <a:effectLst/>
                        </wps:spPr>
                        <wps:txb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691618" y="2962470"/>
                            <a:ext cx="1001718" cy="601619"/>
                            <a:chOff x="691618" y="2962470"/>
                            <a:chExt cx="780241" cy="526045"/>
                          </a:xfrm>
                        </wpg:grpSpPr>
                        <wps:wsp>
                          <wps:cNvPr id="12" name="Rectangle 12"/>
                          <wps:cNvSpPr/>
                          <wps:spPr>
                            <a:xfrm>
                              <a:off x="69161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81"/>
                          <wps:cNvSpPr txBox="1"/>
                          <wps:spPr>
                            <a:xfrm>
                              <a:off x="747969" y="2969210"/>
                              <a:ext cx="305442" cy="177505"/>
                            </a:xfrm>
                            <a:prstGeom prst="rect">
                              <a:avLst/>
                            </a:prstGeom>
                            <a:solidFill>
                              <a:sysClr val="window" lastClr="FFFFFF"/>
                            </a:solidFill>
                            <a:ln w="6350">
                              <a:noFill/>
                            </a:ln>
                          </wps:spPr>
                          <wps:txb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14" name="Group 14"/>
                          <wpg:cNvGrpSpPr/>
                          <wpg:grpSpPr>
                            <a:xfrm>
                              <a:off x="794004" y="3107221"/>
                              <a:ext cx="222421" cy="342458"/>
                              <a:chOff x="794004" y="3107221"/>
                              <a:chExt cx="222421" cy="409538"/>
                            </a:xfrm>
                          </wpg:grpSpPr>
                          <wps:wsp>
                            <wps:cNvPr id="15" name="Rectangle 15"/>
                            <wps:cNvSpPr/>
                            <wps:spPr>
                              <a:xfrm>
                                <a:off x="79400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04595" y="3446149"/>
                                <a:ext cx="211830" cy="0"/>
                              </a:xfrm>
                              <a:prstGeom prst="line">
                                <a:avLst/>
                              </a:prstGeom>
                              <a:noFill/>
                              <a:ln w="9525" cap="flat" cmpd="sng" algn="ctr">
                                <a:solidFill>
                                  <a:srgbClr val="4F81BD">
                                    <a:shade val="95000"/>
                                    <a:satMod val="105000"/>
                                  </a:srgbClr>
                                </a:solidFill>
                                <a:prstDash val="solid"/>
                              </a:ln>
                              <a:effectLst/>
                            </wps:spPr>
                            <wps:bodyPr/>
                          </wps:wsp>
                          <wps:wsp>
                            <wps:cNvPr id="23" name="Straight Connector 23"/>
                            <wps:cNvCnPr/>
                            <wps:spPr>
                              <a:xfrm>
                                <a:off x="794004" y="3385763"/>
                                <a:ext cx="211455" cy="0"/>
                              </a:xfrm>
                              <a:prstGeom prst="line">
                                <a:avLst/>
                              </a:prstGeom>
                              <a:noFill/>
                              <a:ln w="9525" cap="flat" cmpd="sng" algn="ctr">
                                <a:solidFill>
                                  <a:srgbClr val="4F81BD">
                                    <a:shade val="95000"/>
                                    <a:satMod val="105000"/>
                                  </a:srgbClr>
                                </a:solidFill>
                                <a:prstDash val="solid"/>
                              </a:ln>
                              <a:effectLst/>
                            </wps:spPr>
                            <wps:bodyPr/>
                          </wps:wsp>
                          <wps:wsp>
                            <wps:cNvPr id="27" name="Straight Connector 27"/>
                            <wps:cNvCnPr/>
                            <wps:spPr>
                              <a:xfrm>
                                <a:off x="79400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28" name="Text Box 37"/>
                          <wps:cNvSpPr txBox="1"/>
                          <wps:spPr>
                            <a:xfrm>
                              <a:off x="1111474" y="2969839"/>
                              <a:ext cx="305442" cy="175334"/>
                            </a:xfrm>
                            <a:prstGeom prst="rect">
                              <a:avLst/>
                            </a:prstGeom>
                            <a:solidFill>
                              <a:sysClr val="window" lastClr="FFFFFF"/>
                            </a:solidFill>
                            <a:ln w="6350">
                              <a:noFill/>
                            </a:ln>
                          </wps:spPr>
                          <wps:txb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29" name="Group 29"/>
                          <wpg:cNvGrpSpPr/>
                          <wpg:grpSpPr>
                            <a:xfrm>
                              <a:off x="1164651" y="3107220"/>
                              <a:ext cx="222250" cy="341861"/>
                              <a:chOff x="1164651" y="3107220"/>
                              <a:chExt cx="222421" cy="409538"/>
                            </a:xfrm>
                          </wpg:grpSpPr>
                          <wps:wsp>
                            <wps:cNvPr id="448" name="Rectangle 448"/>
                            <wps:cNvSpPr/>
                            <wps:spPr>
                              <a:xfrm>
                                <a:off x="116465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1175242" y="3446148"/>
                                <a:ext cx="211830" cy="0"/>
                              </a:xfrm>
                              <a:prstGeom prst="line">
                                <a:avLst/>
                              </a:prstGeom>
                              <a:noFill/>
                              <a:ln w="9525" cap="flat" cmpd="sng" algn="ctr">
                                <a:solidFill>
                                  <a:srgbClr val="4F81BD">
                                    <a:shade val="95000"/>
                                    <a:satMod val="105000"/>
                                  </a:srgbClr>
                                </a:solidFill>
                                <a:prstDash val="solid"/>
                              </a:ln>
                              <a:effectLst/>
                            </wps:spPr>
                            <wps:bodyPr/>
                          </wps:wsp>
                          <wps:wsp>
                            <wps:cNvPr id="450" name="Straight Connector 450"/>
                            <wps:cNvCnPr/>
                            <wps:spPr>
                              <a:xfrm>
                                <a:off x="1164651" y="3385762"/>
                                <a:ext cx="211455" cy="0"/>
                              </a:xfrm>
                              <a:prstGeom prst="line">
                                <a:avLst/>
                              </a:prstGeom>
                              <a:noFill/>
                              <a:ln w="9525" cap="flat" cmpd="sng" algn="ctr">
                                <a:solidFill>
                                  <a:srgbClr val="4F81BD">
                                    <a:shade val="95000"/>
                                    <a:satMod val="105000"/>
                                  </a:srgbClr>
                                </a:solidFill>
                                <a:prstDash val="solid"/>
                              </a:ln>
                              <a:effectLst/>
                            </wps:spPr>
                            <wps:bodyPr/>
                          </wps:wsp>
                          <wps:wsp>
                            <wps:cNvPr id="451" name="Straight Connector 451"/>
                            <wps:cNvCnPr/>
                            <wps:spPr>
                              <a:xfrm>
                                <a:off x="1164651"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52" name="Group 452"/>
                        <wpg:cNvGrpSpPr/>
                        <wpg:grpSpPr>
                          <a:xfrm>
                            <a:off x="2323685" y="2970849"/>
                            <a:ext cx="1001126" cy="601316"/>
                            <a:chOff x="2323685" y="2970849"/>
                            <a:chExt cx="780241" cy="526045"/>
                          </a:xfrm>
                        </wpg:grpSpPr>
                        <wps:wsp>
                          <wps:cNvPr id="453" name="Rectangle 453"/>
                          <wps:cNvSpPr/>
                          <wps:spPr>
                            <a:xfrm>
                              <a:off x="2323685" y="2970849"/>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4" name="Text Box 3"/>
                          <wps:cNvSpPr txBox="1"/>
                          <wps:spPr>
                            <a:xfrm>
                              <a:off x="2379757" y="2977585"/>
                              <a:ext cx="305623" cy="175965"/>
                            </a:xfrm>
                            <a:prstGeom prst="rect">
                              <a:avLst/>
                            </a:prstGeom>
                            <a:solidFill>
                              <a:sysClr val="window" lastClr="FFFFFF"/>
                            </a:solidFill>
                            <a:ln w="6350">
                              <a:noFill/>
                            </a:ln>
                          </wps:spPr>
                          <wps:txb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56" name="Group 456"/>
                          <wpg:cNvGrpSpPr/>
                          <wpg:grpSpPr>
                            <a:xfrm>
                              <a:off x="2426071" y="3115600"/>
                              <a:ext cx="222421" cy="342458"/>
                              <a:chOff x="2426071" y="3115600"/>
                              <a:chExt cx="222421" cy="409538"/>
                            </a:xfrm>
                          </wpg:grpSpPr>
                          <wps:wsp>
                            <wps:cNvPr id="457" name="Rectangle 457"/>
                            <wps:cNvSpPr/>
                            <wps:spPr>
                              <a:xfrm>
                                <a:off x="2426071" y="311560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58" name="Straight Connector 458"/>
                            <wps:cNvCnPr/>
                            <wps:spPr>
                              <a:xfrm>
                                <a:off x="2436662" y="3454528"/>
                                <a:ext cx="211830" cy="0"/>
                              </a:xfrm>
                              <a:prstGeom prst="line">
                                <a:avLst/>
                              </a:prstGeom>
                              <a:noFill/>
                              <a:ln w="9525" cap="flat" cmpd="sng" algn="ctr">
                                <a:solidFill>
                                  <a:srgbClr val="4F81BD">
                                    <a:shade val="95000"/>
                                    <a:satMod val="105000"/>
                                  </a:srgbClr>
                                </a:solidFill>
                                <a:prstDash val="solid"/>
                              </a:ln>
                              <a:effectLst/>
                            </wps:spPr>
                            <wps:bodyPr/>
                          </wps:wsp>
                          <wps:wsp>
                            <wps:cNvPr id="459" name="Straight Connector 459"/>
                            <wps:cNvCnPr/>
                            <wps:spPr>
                              <a:xfrm>
                                <a:off x="2426071" y="3394142"/>
                                <a:ext cx="211455" cy="0"/>
                              </a:xfrm>
                              <a:prstGeom prst="line">
                                <a:avLst/>
                              </a:prstGeom>
                              <a:noFill/>
                              <a:ln w="9525" cap="flat" cmpd="sng" algn="ctr">
                                <a:solidFill>
                                  <a:srgbClr val="4F81BD">
                                    <a:shade val="95000"/>
                                    <a:satMod val="105000"/>
                                  </a:srgbClr>
                                </a:solidFill>
                                <a:prstDash val="solid"/>
                              </a:ln>
                              <a:effectLst/>
                            </wps:spPr>
                            <wps:bodyPr/>
                          </wps:wsp>
                          <wps:wsp>
                            <wps:cNvPr id="460" name="Straight Connector 460"/>
                            <wps:cNvCnPr/>
                            <wps:spPr>
                              <a:xfrm>
                                <a:off x="2426071" y="3330287"/>
                                <a:ext cx="211455" cy="0"/>
                              </a:xfrm>
                              <a:prstGeom prst="line">
                                <a:avLst/>
                              </a:prstGeom>
                              <a:noFill/>
                              <a:ln w="9525" cap="flat" cmpd="sng" algn="ctr">
                                <a:solidFill>
                                  <a:srgbClr val="4F81BD">
                                    <a:shade val="95000"/>
                                    <a:satMod val="105000"/>
                                  </a:srgbClr>
                                </a:solidFill>
                                <a:prstDash val="solid"/>
                              </a:ln>
                              <a:effectLst/>
                            </wps:spPr>
                            <wps:bodyPr/>
                          </wps:wsp>
                        </wpg:grpSp>
                        <wps:wsp>
                          <wps:cNvPr id="461" name="Text Box 37"/>
                          <wps:cNvSpPr txBox="1"/>
                          <wps:spPr>
                            <a:xfrm>
                              <a:off x="2743262" y="2978217"/>
                              <a:ext cx="305623" cy="175965"/>
                            </a:xfrm>
                            <a:prstGeom prst="rect">
                              <a:avLst/>
                            </a:prstGeom>
                            <a:solidFill>
                              <a:sysClr val="window" lastClr="FFFFFF"/>
                            </a:solidFill>
                            <a:ln w="6350">
                              <a:noFill/>
                            </a:ln>
                          </wps:spPr>
                          <wps:txb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62" name="Group 462"/>
                          <wpg:cNvGrpSpPr/>
                          <wpg:grpSpPr>
                            <a:xfrm>
                              <a:off x="2796718" y="3115599"/>
                              <a:ext cx="222250" cy="341861"/>
                              <a:chOff x="2796718" y="3115599"/>
                              <a:chExt cx="222421" cy="409538"/>
                            </a:xfrm>
                          </wpg:grpSpPr>
                          <wps:wsp>
                            <wps:cNvPr id="463" name="Rectangle 463"/>
                            <wps:cNvSpPr/>
                            <wps:spPr>
                              <a:xfrm>
                                <a:off x="2796718" y="3115599"/>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2807309" y="3454528"/>
                                <a:ext cx="211830" cy="0"/>
                              </a:xfrm>
                              <a:prstGeom prst="line">
                                <a:avLst/>
                              </a:prstGeom>
                              <a:noFill/>
                              <a:ln w="9525" cap="flat" cmpd="sng" algn="ctr">
                                <a:solidFill>
                                  <a:srgbClr val="4F81BD">
                                    <a:shade val="95000"/>
                                    <a:satMod val="105000"/>
                                  </a:srgbClr>
                                </a:solidFill>
                                <a:prstDash val="solid"/>
                              </a:ln>
                              <a:effectLst/>
                            </wps:spPr>
                            <wps:bodyPr/>
                          </wps:wsp>
                          <wps:wsp>
                            <wps:cNvPr id="465" name="Straight Connector 465"/>
                            <wps:cNvCnPr/>
                            <wps:spPr>
                              <a:xfrm>
                                <a:off x="2796718" y="3394141"/>
                                <a:ext cx="211455" cy="0"/>
                              </a:xfrm>
                              <a:prstGeom prst="line">
                                <a:avLst/>
                              </a:prstGeom>
                              <a:noFill/>
                              <a:ln w="9525" cap="flat" cmpd="sng" algn="ctr">
                                <a:solidFill>
                                  <a:srgbClr val="4F81BD">
                                    <a:shade val="95000"/>
                                    <a:satMod val="105000"/>
                                  </a:srgbClr>
                                </a:solidFill>
                                <a:prstDash val="solid"/>
                              </a:ln>
                              <a:effectLst/>
                            </wps:spPr>
                            <wps:bodyPr/>
                          </wps:wsp>
                          <wps:wsp>
                            <wps:cNvPr id="466" name="Straight Connector 466"/>
                            <wps:cNvCnPr/>
                            <wps:spPr>
                              <a:xfrm>
                                <a:off x="2796718" y="3330286"/>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467" name="Group 467"/>
                        <wpg:cNvGrpSpPr/>
                        <wpg:grpSpPr>
                          <a:xfrm>
                            <a:off x="4677693" y="2962470"/>
                            <a:ext cx="1001126" cy="601316"/>
                            <a:chOff x="4677693" y="2962470"/>
                            <a:chExt cx="780241" cy="526045"/>
                          </a:xfrm>
                        </wpg:grpSpPr>
                        <wps:wsp>
                          <wps:cNvPr id="468" name="Rectangle 468"/>
                          <wps:cNvSpPr/>
                          <wps:spPr>
                            <a:xfrm>
                              <a:off x="4677693"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69" name="Text Box 3"/>
                          <wps:cNvSpPr txBox="1"/>
                          <wps:spPr>
                            <a:xfrm>
                              <a:off x="4733364" y="2969208"/>
                              <a:ext cx="305623" cy="177051"/>
                            </a:xfrm>
                            <a:prstGeom prst="rect">
                              <a:avLst/>
                            </a:prstGeom>
                            <a:solidFill>
                              <a:sysClr val="window" lastClr="FFFFFF"/>
                            </a:solidFill>
                            <a:ln w="6350">
                              <a:noFill/>
                            </a:ln>
                          </wps:spPr>
                          <wps:txb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0" name="Group 470"/>
                          <wpg:cNvGrpSpPr/>
                          <wpg:grpSpPr>
                            <a:xfrm>
                              <a:off x="4780079" y="3107221"/>
                              <a:ext cx="222421" cy="342458"/>
                              <a:chOff x="4780079" y="3107221"/>
                              <a:chExt cx="222421" cy="409538"/>
                            </a:xfrm>
                          </wpg:grpSpPr>
                          <wps:wsp>
                            <wps:cNvPr id="471" name="Rectangle 471"/>
                            <wps:cNvSpPr/>
                            <wps:spPr>
                              <a:xfrm>
                                <a:off x="4780079"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2" name="Straight Connector 472"/>
                            <wps:cNvCnPr/>
                            <wps:spPr>
                              <a:xfrm>
                                <a:off x="4790670" y="3446149"/>
                                <a:ext cx="211830" cy="0"/>
                              </a:xfrm>
                              <a:prstGeom prst="line">
                                <a:avLst/>
                              </a:prstGeom>
                              <a:noFill/>
                              <a:ln w="9525" cap="flat" cmpd="sng" algn="ctr">
                                <a:solidFill>
                                  <a:srgbClr val="4F81BD">
                                    <a:shade val="95000"/>
                                    <a:satMod val="105000"/>
                                  </a:srgbClr>
                                </a:solidFill>
                                <a:prstDash val="solid"/>
                              </a:ln>
                              <a:effectLst/>
                            </wps:spPr>
                            <wps:bodyPr/>
                          </wps:wsp>
                          <wps:wsp>
                            <wps:cNvPr id="473" name="Straight Connector 473"/>
                            <wps:cNvCnPr/>
                            <wps:spPr>
                              <a:xfrm>
                                <a:off x="4780079" y="3385763"/>
                                <a:ext cx="211455" cy="0"/>
                              </a:xfrm>
                              <a:prstGeom prst="line">
                                <a:avLst/>
                              </a:prstGeom>
                              <a:noFill/>
                              <a:ln w="9525" cap="flat" cmpd="sng" algn="ctr">
                                <a:solidFill>
                                  <a:srgbClr val="4F81BD">
                                    <a:shade val="95000"/>
                                    <a:satMod val="105000"/>
                                  </a:srgbClr>
                                </a:solidFill>
                                <a:prstDash val="solid"/>
                              </a:ln>
                              <a:effectLst/>
                            </wps:spPr>
                            <wps:bodyPr/>
                          </wps:wsp>
                          <wps:wsp>
                            <wps:cNvPr id="474" name="Straight Connector 474"/>
                            <wps:cNvCnPr/>
                            <wps:spPr>
                              <a:xfrm>
                                <a:off x="4780079"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475" name="Text Box 37"/>
                          <wps:cNvSpPr txBox="1"/>
                          <wps:spPr>
                            <a:xfrm>
                              <a:off x="5096867" y="2969840"/>
                              <a:ext cx="305623" cy="175422"/>
                            </a:xfrm>
                            <a:prstGeom prst="rect">
                              <a:avLst/>
                            </a:prstGeom>
                            <a:solidFill>
                              <a:sysClr val="window" lastClr="FFFFFF"/>
                            </a:solidFill>
                            <a:ln w="6350">
                              <a:noFill/>
                            </a:ln>
                          </wps:spPr>
                          <wps:txb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476" name="Group 476"/>
                          <wpg:cNvGrpSpPr/>
                          <wpg:grpSpPr>
                            <a:xfrm>
                              <a:off x="5150726" y="3107220"/>
                              <a:ext cx="222250" cy="341861"/>
                              <a:chOff x="5150726" y="3107220"/>
                              <a:chExt cx="222421" cy="409538"/>
                            </a:xfrm>
                          </wpg:grpSpPr>
                          <wps:wsp>
                            <wps:cNvPr id="477" name="Rectangle 477"/>
                            <wps:cNvSpPr/>
                            <wps:spPr>
                              <a:xfrm>
                                <a:off x="5150726"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78" name="Straight Connector 478"/>
                            <wps:cNvCnPr/>
                            <wps:spPr>
                              <a:xfrm>
                                <a:off x="5161317" y="3446149"/>
                                <a:ext cx="211830" cy="0"/>
                              </a:xfrm>
                              <a:prstGeom prst="line">
                                <a:avLst/>
                              </a:prstGeom>
                              <a:noFill/>
                              <a:ln w="9525" cap="flat" cmpd="sng" algn="ctr">
                                <a:solidFill>
                                  <a:srgbClr val="4F81BD">
                                    <a:shade val="95000"/>
                                    <a:satMod val="105000"/>
                                  </a:srgbClr>
                                </a:solidFill>
                                <a:prstDash val="solid"/>
                              </a:ln>
                              <a:effectLst/>
                            </wps:spPr>
                            <wps:bodyPr/>
                          </wps:wsp>
                          <wps:wsp>
                            <wps:cNvPr id="479" name="Straight Connector 479"/>
                            <wps:cNvCnPr/>
                            <wps:spPr>
                              <a:xfrm>
                                <a:off x="5150726" y="3385762"/>
                                <a:ext cx="211455" cy="0"/>
                              </a:xfrm>
                              <a:prstGeom prst="line">
                                <a:avLst/>
                              </a:prstGeom>
                              <a:noFill/>
                              <a:ln w="9525" cap="flat" cmpd="sng" algn="ctr">
                                <a:solidFill>
                                  <a:srgbClr val="4F81BD">
                                    <a:shade val="95000"/>
                                    <a:satMod val="105000"/>
                                  </a:srgbClr>
                                </a:solidFill>
                                <a:prstDash val="solid"/>
                              </a:ln>
                              <a:effectLst/>
                            </wps:spPr>
                            <wps:bodyPr/>
                          </wps:wsp>
                          <wps:wsp>
                            <wps:cNvPr id="64" name="Straight Connector 64"/>
                            <wps:cNvCnPr/>
                            <wps:spPr>
                              <a:xfrm>
                                <a:off x="5150726" y="3321907"/>
                                <a:ext cx="211455" cy="0"/>
                              </a:xfrm>
                              <a:prstGeom prst="line">
                                <a:avLst/>
                              </a:prstGeom>
                              <a:noFill/>
                              <a:ln w="9525" cap="flat" cmpd="sng" algn="ctr">
                                <a:solidFill>
                                  <a:srgbClr val="4F81BD">
                                    <a:shade val="95000"/>
                                    <a:satMod val="105000"/>
                                  </a:srgbClr>
                                </a:solidFill>
                                <a:prstDash val="solid"/>
                              </a:ln>
                              <a:effectLst/>
                            </wps:spPr>
                            <wps:bodyPr/>
                          </wps:wsp>
                        </wpg:grpSp>
                      </wpg:grpSp>
                      <wpg:grpSp>
                        <wpg:cNvPr id="65" name="Group 65"/>
                        <wpg:cNvGrpSpPr/>
                        <wpg:grpSpPr>
                          <a:xfrm>
                            <a:off x="6299658" y="2962470"/>
                            <a:ext cx="1001126" cy="601316"/>
                            <a:chOff x="6299658" y="2962470"/>
                            <a:chExt cx="780241" cy="526045"/>
                          </a:xfrm>
                        </wpg:grpSpPr>
                        <wps:wsp>
                          <wps:cNvPr id="66" name="Rectangle 66"/>
                          <wps:cNvSpPr/>
                          <wps:spPr>
                            <a:xfrm>
                              <a:off x="6299658" y="2962470"/>
                              <a:ext cx="780241" cy="526045"/>
                            </a:xfrm>
                            <a:prstGeom prst="rect">
                              <a:avLst/>
                            </a:prstGeom>
                            <a:solidFill>
                              <a:sysClr val="window" lastClr="FFFFFF"/>
                            </a:solidFill>
                            <a:ln w="12700" cap="flat" cmpd="sng" algn="ctr">
                              <a:solidFill>
                                <a:srgbClr val="4F81BD"/>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3"/>
                          <wps:cNvSpPr txBox="1"/>
                          <wps:spPr>
                            <a:xfrm>
                              <a:off x="6355052" y="2969208"/>
                              <a:ext cx="305623" cy="177051"/>
                            </a:xfrm>
                            <a:prstGeom prst="rect">
                              <a:avLst/>
                            </a:prstGeom>
                            <a:solidFill>
                              <a:sysClr val="window" lastClr="FFFFFF"/>
                            </a:solidFill>
                            <a:ln w="6350">
                              <a:noFill/>
                            </a:ln>
                          </wps:spPr>
                          <wps:txb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68" name="Group 68"/>
                          <wpg:cNvGrpSpPr/>
                          <wpg:grpSpPr>
                            <a:xfrm>
                              <a:off x="6402044" y="3107221"/>
                              <a:ext cx="222421" cy="342458"/>
                              <a:chOff x="6402044" y="3107221"/>
                              <a:chExt cx="222421" cy="409538"/>
                            </a:xfrm>
                          </wpg:grpSpPr>
                          <wps:wsp>
                            <wps:cNvPr id="69" name="Rectangle 69"/>
                            <wps:cNvSpPr/>
                            <wps:spPr>
                              <a:xfrm>
                                <a:off x="6402044" y="3107221"/>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a:off x="6412635" y="3446149"/>
                                <a:ext cx="211830" cy="0"/>
                              </a:xfrm>
                              <a:prstGeom prst="line">
                                <a:avLst/>
                              </a:prstGeom>
                              <a:noFill/>
                              <a:ln w="9525" cap="flat" cmpd="sng" algn="ctr">
                                <a:solidFill>
                                  <a:srgbClr val="4F81BD">
                                    <a:shade val="95000"/>
                                    <a:satMod val="105000"/>
                                  </a:srgbClr>
                                </a:solidFill>
                                <a:prstDash val="solid"/>
                              </a:ln>
                              <a:effectLst/>
                            </wps:spPr>
                            <wps:bodyPr/>
                          </wps:wsp>
                          <wps:wsp>
                            <wps:cNvPr id="71" name="Straight Connector 71"/>
                            <wps:cNvCnPr/>
                            <wps:spPr>
                              <a:xfrm>
                                <a:off x="6402044" y="3385763"/>
                                <a:ext cx="211455" cy="0"/>
                              </a:xfrm>
                              <a:prstGeom prst="line">
                                <a:avLst/>
                              </a:prstGeom>
                              <a:noFill/>
                              <a:ln w="9525" cap="flat" cmpd="sng" algn="ctr">
                                <a:solidFill>
                                  <a:srgbClr val="4F81BD">
                                    <a:shade val="95000"/>
                                    <a:satMod val="105000"/>
                                  </a:srgbClr>
                                </a:solidFill>
                                <a:prstDash val="solid"/>
                              </a:ln>
                              <a:effectLst/>
                            </wps:spPr>
                            <wps:bodyPr/>
                          </wps:wsp>
                          <wps:wsp>
                            <wps:cNvPr id="72" name="Straight Connector 72"/>
                            <wps:cNvCnPr/>
                            <wps:spPr>
                              <a:xfrm>
                                <a:off x="6402044" y="3321908"/>
                                <a:ext cx="211455" cy="0"/>
                              </a:xfrm>
                              <a:prstGeom prst="line">
                                <a:avLst/>
                              </a:prstGeom>
                              <a:noFill/>
                              <a:ln w="9525" cap="flat" cmpd="sng" algn="ctr">
                                <a:solidFill>
                                  <a:srgbClr val="4F81BD">
                                    <a:shade val="95000"/>
                                    <a:satMod val="105000"/>
                                  </a:srgbClr>
                                </a:solidFill>
                                <a:prstDash val="solid"/>
                              </a:ln>
                              <a:effectLst/>
                            </wps:spPr>
                            <wps:bodyPr/>
                          </wps:wsp>
                        </wpg:grpSp>
                        <wps:wsp>
                          <wps:cNvPr id="73" name="Text Box 37"/>
                          <wps:cNvSpPr txBox="1"/>
                          <wps:spPr>
                            <a:xfrm>
                              <a:off x="6718556" y="2969840"/>
                              <a:ext cx="305623" cy="175422"/>
                            </a:xfrm>
                            <a:prstGeom prst="rect">
                              <a:avLst/>
                            </a:prstGeom>
                            <a:solidFill>
                              <a:sysClr val="window" lastClr="FFFFFF"/>
                            </a:solidFill>
                            <a:ln w="6350">
                              <a:noFill/>
                            </a:ln>
                          </wps:spPr>
                          <wps:txb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cNvPr id="74" name="Group 74"/>
                          <wpg:cNvGrpSpPr/>
                          <wpg:grpSpPr>
                            <a:xfrm>
                              <a:off x="6772691" y="3107220"/>
                              <a:ext cx="222250" cy="341861"/>
                              <a:chOff x="6772691" y="3107220"/>
                              <a:chExt cx="222421" cy="409538"/>
                            </a:xfrm>
                          </wpg:grpSpPr>
                          <wps:wsp>
                            <wps:cNvPr id="75" name="Rectangle 75"/>
                            <wps:cNvSpPr/>
                            <wps:spPr>
                              <a:xfrm>
                                <a:off x="6772691" y="3107220"/>
                                <a:ext cx="215360" cy="409538"/>
                              </a:xfrm>
                              <a:prstGeom prst="rect">
                                <a:avLst/>
                              </a:prstGeom>
                              <a:solidFill>
                                <a:sysClr val="window" lastClr="FFFFFF"/>
                              </a:solidFill>
                              <a:ln w="127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6783282" y="3446149"/>
                                <a:ext cx="211830" cy="0"/>
                              </a:xfrm>
                              <a:prstGeom prst="line">
                                <a:avLst/>
                              </a:prstGeom>
                              <a:noFill/>
                              <a:ln w="9525" cap="flat" cmpd="sng" algn="ctr">
                                <a:solidFill>
                                  <a:srgbClr val="4F81BD">
                                    <a:shade val="95000"/>
                                    <a:satMod val="105000"/>
                                  </a:srgbClr>
                                </a:solidFill>
                                <a:prstDash val="solid"/>
                              </a:ln>
                              <a:effectLst/>
                            </wps:spPr>
                            <wps:bodyPr/>
                          </wps:wsp>
                          <wps:wsp>
                            <wps:cNvPr id="77" name="Straight Connector 77"/>
                            <wps:cNvCnPr/>
                            <wps:spPr>
                              <a:xfrm>
                                <a:off x="6772691" y="3385762"/>
                                <a:ext cx="211455" cy="0"/>
                              </a:xfrm>
                              <a:prstGeom prst="line">
                                <a:avLst/>
                              </a:prstGeom>
                              <a:noFill/>
                              <a:ln w="9525" cap="flat" cmpd="sng" algn="ctr">
                                <a:solidFill>
                                  <a:srgbClr val="4F81BD">
                                    <a:shade val="95000"/>
                                    <a:satMod val="105000"/>
                                  </a:srgbClr>
                                </a:solidFill>
                                <a:prstDash val="solid"/>
                              </a:ln>
                              <a:effectLst/>
                            </wps:spPr>
                            <wps:bodyPr/>
                          </wps:wsp>
                          <wps:wsp>
                            <wps:cNvPr id="78" name="Straight Connector 78"/>
                            <wps:cNvCnPr/>
                            <wps:spPr>
                              <a:xfrm>
                                <a:off x="6772691" y="3321907"/>
                                <a:ext cx="211455" cy="0"/>
                              </a:xfrm>
                              <a:prstGeom prst="line">
                                <a:avLst/>
                              </a:prstGeom>
                              <a:noFill/>
                              <a:ln w="9525" cap="flat" cmpd="sng" algn="ctr">
                                <a:solidFill>
                                  <a:srgbClr val="4F81BD">
                                    <a:shade val="95000"/>
                                    <a:satMod val="105000"/>
                                  </a:srgbClr>
                                </a:solidFill>
                                <a:prstDash val="solid"/>
                              </a:ln>
                              <a:effectLst/>
                            </wps:spPr>
                            <wps:bodyPr/>
                          </wps:wsp>
                        </wpg:grpSp>
                      </wpg:grpSp>
                      <wps:wsp>
                        <wps:cNvPr id="79" name="Straight Connector 79"/>
                        <wps:cNvCnPr/>
                        <wps:spPr>
                          <a:xfrm>
                            <a:off x="123665" y="2649689"/>
                            <a:ext cx="7492919" cy="16517"/>
                          </a:xfrm>
                          <a:prstGeom prst="line">
                            <a:avLst/>
                          </a:prstGeom>
                          <a:noFill/>
                          <a:ln w="9525" cap="flat" cmpd="sng" algn="ctr">
                            <a:solidFill>
                              <a:sysClr val="windowText" lastClr="000000"/>
                            </a:solidFill>
                            <a:prstDash val="dash"/>
                            <a:round/>
                            <a:headEnd type="none" w="med" len="med"/>
                            <a:tailEnd type="none" w="med" len="med"/>
                          </a:ln>
                          <a:effectLst/>
                        </wps:spPr>
                        <wps:bodyPr/>
                      </wps:wsp>
                      <wpg:grpSp>
                        <wpg:cNvPr id="80" name="Group 80"/>
                        <wpg:cNvGrpSpPr/>
                        <wpg:grpSpPr>
                          <a:xfrm>
                            <a:off x="132490" y="1549365"/>
                            <a:ext cx="7488985" cy="639800"/>
                            <a:chOff x="132490" y="1809295"/>
                            <a:chExt cx="10175847" cy="639800"/>
                          </a:xfrm>
                        </wpg:grpSpPr>
                        <wps:wsp>
                          <wps:cNvPr id="81" name="Straight Connector 81"/>
                          <wps:cNvCnPr/>
                          <wps:spPr>
                            <a:xfrm>
                              <a:off x="132490" y="1809295"/>
                              <a:ext cx="10175847" cy="0"/>
                            </a:xfrm>
                            <a:prstGeom prst="line">
                              <a:avLst/>
                            </a:prstGeom>
                            <a:noFill/>
                            <a:ln w="9525" cap="flat" cmpd="sng" algn="ctr">
                              <a:solidFill>
                                <a:sysClr val="windowText" lastClr="000000"/>
                              </a:solidFill>
                              <a:prstDash val="dash"/>
                              <a:round/>
                              <a:headEnd type="none" w="med" len="med"/>
                              <a:tailEnd type="none" w="med" len="med"/>
                            </a:ln>
                            <a:effectLst/>
                          </wps:spPr>
                          <wps:bodyPr/>
                        </wps:wsp>
                        <wps:wsp>
                          <wps:cNvPr id="82" name="Rectangle 82"/>
                          <wps:cNvSpPr/>
                          <wps:spPr>
                            <a:xfrm>
                              <a:off x="5687535" y="1914936"/>
                              <a:ext cx="4444366" cy="534159"/>
                            </a:xfrm>
                            <a:prstGeom prst="rect">
                              <a:avLst/>
                            </a:prstGeom>
                            <a:solidFill>
                              <a:sysClr val="window" lastClr="FFFFFF"/>
                            </a:solidFill>
                            <a:ln w="12700" cap="flat" cmpd="sng" algn="ctr">
                              <a:solidFill>
                                <a:sysClr val="windowText" lastClr="000000"/>
                              </a:solidFill>
                              <a:prstDash val="solid"/>
                            </a:ln>
                            <a:effectLst/>
                          </wps:spPr>
                          <wps:txb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3" name="Rectangle 83"/>
                          <wps:cNvSpPr/>
                          <wps:spPr>
                            <a:xfrm>
                              <a:off x="5882094" y="1915245"/>
                              <a:ext cx="949705" cy="252062"/>
                            </a:xfrm>
                            <a:prstGeom prst="rect">
                              <a:avLst/>
                            </a:prstGeom>
                            <a:solidFill>
                              <a:sysClr val="window" lastClr="FFFFFF"/>
                            </a:solidFill>
                            <a:ln w="12700" cap="flat" cmpd="sng" algn="ctr">
                              <a:solidFill>
                                <a:srgbClr val="C0504D"/>
                              </a:solidFill>
                              <a:prstDash val="solid"/>
                            </a:ln>
                            <a:effectLst/>
                          </wps:spPr>
                          <wps:txb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378323" y="1915304"/>
                              <a:ext cx="949325" cy="252093"/>
                            </a:xfrm>
                            <a:prstGeom prst="rect">
                              <a:avLst/>
                            </a:prstGeom>
                            <a:solidFill>
                              <a:sysClr val="window" lastClr="FFFFFF"/>
                            </a:solidFill>
                            <a:ln w="12700" cap="flat" cmpd="sng" algn="ctr">
                              <a:solidFill>
                                <a:srgbClr val="C0504D"/>
                              </a:solidFill>
                              <a:prstDash val="solid"/>
                            </a:ln>
                            <a:effectLst/>
                          </wps:spPr>
                          <wps:txb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8815632" y="1915166"/>
                              <a:ext cx="1137407" cy="251983"/>
                            </a:xfrm>
                            <a:prstGeom prst="rect">
                              <a:avLst/>
                            </a:prstGeom>
                            <a:solidFill>
                              <a:sysClr val="window" lastClr="FFFFFF"/>
                            </a:solidFill>
                            <a:ln w="12700" cap="flat" cmpd="sng" algn="ctr">
                              <a:solidFill>
                                <a:srgbClr val="C0504D"/>
                              </a:solidFill>
                              <a:prstDash val="solid"/>
                            </a:ln>
                            <a:effectLst/>
                          </wps:spPr>
                          <wps:txb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86" name="Rectangle 86"/>
                        <wps:cNvSpPr/>
                        <wps:spPr>
                          <a:xfrm>
                            <a:off x="4195305" y="535300"/>
                            <a:ext cx="3240729" cy="318813"/>
                          </a:xfrm>
                          <a:prstGeom prst="rect">
                            <a:avLst/>
                          </a:prstGeom>
                          <a:solidFill>
                            <a:sysClr val="window" lastClr="FFFFFF"/>
                          </a:solidFill>
                          <a:ln w="12700" cap="flat" cmpd="sng" algn="ctr">
                            <a:solidFill>
                              <a:sysClr val="windowText" lastClr="000000"/>
                            </a:solidFill>
                            <a:prstDash val="solid"/>
                          </a:ln>
                          <a:effectLst/>
                        </wps:spPr>
                        <wps:txb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endCxn id="83" idx="0"/>
                        </wps:cNvCnPr>
                        <wps:spPr>
                          <a:xfrm>
                            <a:off x="4712974" y="854112"/>
                            <a:ext cx="224" cy="80120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88" name="Rectangle 88"/>
                        <wps:cNvSpPr/>
                        <wps:spPr>
                          <a:xfrm>
                            <a:off x="4859401" y="1156239"/>
                            <a:ext cx="1919653" cy="318087"/>
                          </a:xfrm>
                          <a:prstGeom prst="rect">
                            <a:avLst/>
                          </a:prstGeom>
                          <a:solidFill>
                            <a:sysClr val="window" lastClr="FFFFFF"/>
                          </a:solidFill>
                          <a:ln w="12700" cap="flat" cmpd="sng" algn="ctr">
                            <a:solidFill>
                              <a:sysClr val="windowText" lastClr="000000"/>
                            </a:solidFill>
                            <a:prstDash val="solid"/>
                          </a:ln>
                          <a:effectLst/>
                        </wps:spPr>
                        <wps:txb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endCxn id="85" idx="0"/>
                        </wps:cNvCnPr>
                        <wps:spPr>
                          <a:xfrm>
                            <a:off x="6940792" y="854113"/>
                            <a:ext cx="658" cy="801124"/>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91" name="Text Box 18"/>
                        <wps:cNvSpPr txBox="1"/>
                        <wps:spPr>
                          <a:xfrm rot="16200000">
                            <a:off x="-222192" y="3854019"/>
                            <a:ext cx="714415" cy="330698"/>
                          </a:xfrm>
                          <a:prstGeom prst="rect">
                            <a:avLst/>
                          </a:prstGeom>
                          <a:solidFill>
                            <a:sysClr val="window" lastClr="FFFFFF"/>
                          </a:solidFill>
                          <a:ln w="6350">
                            <a:noFill/>
                          </a:ln>
                        </wps:spPr>
                        <wps:txb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Text Box 19"/>
                        <wps:cNvSpPr txBox="1"/>
                        <wps:spPr>
                          <a:xfrm rot="16200000">
                            <a:off x="-102117" y="2190319"/>
                            <a:ext cx="537805" cy="341748"/>
                          </a:xfrm>
                          <a:prstGeom prst="rect">
                            <a:avLst/>
                          </a:prstGeom>
                          <a:solidFill>
                            <a:sysClr val="window" lastClr="FFFFFF"/>
                          </a:solidFill>
                          <a:ln w="6350">
                            <a:noFill/>
                          </a:ln>
                        </wps:spPr>
                        <wps:txb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Text Box 20"/>
                        <wps:cNvSpPr txBox="1"/>
                        <wps:spPr>
                          <a:xfrm rot="16200000">
                            <a:off x="-293442" y="935959"/>
                            <a:ext cx="783098" cy="353586"/>
                          </a:xfrm>
                          <a:prstGeom prst="rect">
                            <a:avLst/>
                          </a:prstGeom>
                          <a:solidFill>
                            <a:sysClr val="window" lastClr="FFFFFF"/>
                          </a:solidFill>
                          <a:ln w="6350">
                            <a:noFill/>
                          </a:ln>
                        </wps:spPr>
                        <wps:txb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4" name="Rectangle 94"/>
                        <wps:cNvSpPr/>
                        <wps:spPr>
                          <a:xfrm>
                            <a:off x="1485657" y="1973981"/>
                            <a:ext cx="1056002" cy="509452"/>
                          </a:xfrm>
                          <a:prstGeom prst="rect">
                            <a:avLst/>
                          </a:prstGeom>
                          <a:solidFill>
                            <a:sysClr val="window" lastClr="FFFFFF"/>
                          </a:solidFill>
                          <a:ln w="12700" cap="flat" cmpd="sng" algn="ctr">
                            <a:solidFill>
                              <a:sysClr val="windowText" lastClr="000000"/>
                            </a:solidFill>
                            <a:prstDash val="solid"/>
                          </a:ln>
                          <a:effectLst/>
                        </wps:spPr>
                        <wps:txb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wps:txbx>
                        <wps:bodyPr rtlCol="0" anchor="ctr"/>
                      </wps:wsp>
                      <wps:wsp>
                        <wps:cNvPr id="95" name="Rectangle 95"/>
                        <wps:cNvSpPr/>
                        <wps:spPr>
                          <a:xfrm>
                            <a:off x="412530" y="379281"/>
                            <a:ext cx="1510104" cy="326508"/>
                          </a:xfrm>
                          <a:prstGeom prst="rect">
                            <a:avLst/>
                          </a:prstGeom>
                          <a:solidFill>
                            <a:sysClr val="window" lastClr="FFFFFF"/>
                          </a:solidFill>
                          <a:ln w="12700" cap="flat" cmpd="sng" algn="ctr">
                            <a:solidFill>
                              <a:sysClr val="windowText" lastClr="000000"/>
                            </a:solidFill>
                            <a:prstDash val="solid"/>
                          </a:ln>
                          <a:effectLst/>
                        </wps:spPr>
                        <wps:txb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wps:txbx>
                        <wps:bodyPr rtlCol="0" anchor="ctr"/>
                      </wps:wsp>
                      <wps:wsp>
                        <wps:cNvPr id="512" name="Rectangle 512"/>
                        <wps:cNvSpPr/>
                        <wps:spPr>
                          <a:xfrm>
                            <a:off x="459157" y="913196"/>
                            <a:ext cx="3072708" cy="323389"/>
                          </a:xfrm>
                          <a:prstGeom prst="rect">
                            <a:avLst/>
                          </a:prstGeom>
                          <a:solidFill>
                            <a:sysClr val="window" lastClr="FFFFFF"/>
                          </a:solidFill>
                          <a:ln w="12700" cap="flat" cmpd="sng" algn="ctr">
                            <a:solidFill>
                              <a:sysClr val="windowText" lastClr="000000"/>
                            </a:solidFill>
                            <a:prstDash val="solid"/>
                          </a:ln>
                          <a:effectLst/>
                        </wps:spPr>
                        <wps:txb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wps:txbx>
                        <wps:bodyPr rtlCol="0" anchor="ctr"/>
                      </wps:wsp>
                      <wps:wsp>
                        <wps:cNvPr id="513" name="Rectangle 513"/>
                        <wps:cNvSpPr/>
                        <wps:spPr>
                          <a:xfrm>
                            <a:off x="499981" y="1382091"/>
                            <a:ext cx="3113553" cy="281740"/>
                          </a:xfrm>
                          <a:prstGeom prst="rect">
                            <a:avLst/>
                          </a:prstGeom>
                          <a:solidFill>
                            <a:sysClr val="window" lastClr="FFFFFF"/>
                          </a:solidFill>
                          <a:ln w="12700" cap="flat" cmpd="sng" algn="ctr">
                            <a:solidFill>
                              <a:sysClr val="windowText" lastClr="000000"/>
                            </a:solidFill>
                            <a:prstDash val="solid"/>
                          </a:ln>
                          <a:effectLst/>
                        </wps:spPr>
                        <wps:txb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wps:txbx>
                        <wps:bodyPr rtlCol="0" anchor="ctr"/>
                      </wps:wsp>
                      <wps:wsp>
                        <wps:cNvPr id="514" name="Rectangle 514"/>
                        <wps:cNvSpPr/>
                        <wps:spPr>
                          <a:xfrm>
                            <a:off x="2063832" y="386773"/>
                            <a:ext cx="1492333" cy="331316"/>
                          </a:xfrm>
                          <a:prstGeom prst="rect">
                            <a:avLst/>
                          </a:prstGeom>
                          <a:solidFill>
                            <a:sysClr val="window" lastClr="FFFFFF"/>
                          </a:solidFill>
                          <a:ln w="12700" cap="flat" cmpd="sng" algn="ctr">
                            <a:solidFill>
                              <a:sysClr val="windowText" lastClr="000000"/>
                            </a:solidFill>
                            <a:prstDash val="solid"/>
                          </a:ln>
                          <a:effectLst/>
                        </wps:spPr>
                        <wps:txb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wps:txbx>
                        <wps:bodyPr rtlCol="0" anchor="ctr"/>
                      </wps:wsp>
                      <wps:wsp>
                        <wps:cNvPr id="515" name="Straight Arrow Connector 515"/>
                        <wps:cNvCnPr/>
                        <wps:spPr>
                          <a:xfrm>
                            <a:off x="938949" y="655721"/>
                            <a:ext cx="520624" cy="0"/>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16" name="Straight Connector 516"/>
                        <wps:cNvCnPr/>
                        <wps:spPr>
                          <a:xfrm>
                            <a:off x="3899365" y="0"/>
                            <a:ext cx="10208" cy="2818893"/>
                          </a:xfrm>
                          <a:prstGeom prst="line">
                            <a:avLst/>
                          </a:prstGeom>
                          <a:noFill/>
                          <a:ln w="12700" cap="flat" cmpd="sng" algn="ctr">
                            <a:solidFill>
                              <a:sysClr val="windowText" lastClr="000000">
                                <a:shade val="95000"/>
                                <a:satMod val="105000"/>
                              </a:sysClr>
                            </a:solidFill>
                            <a:prstDash val="dash"/>
                          </a:ln>
                          <a:effectLst/>
                        </wps:spPr>
                        <wps:bodyPr/>
                      </wps:wsp>
                      <wps:wsp>
                        <wps:cNvPr id="517" name="Text Box 34"/>
                        <wps:cNvSpPr txBox="1"/>
                        <wps:spPr>
                          <a:xfrm>
                            <a:off x="1321063" y="21738"/>
                            <a:ext cx="1337291" cy="281907"/>
                          </a:xfrm>
                          <a:prstGeom prst="rect">
                            <a:avLst/>
                          </a:prstGeom>
                          <a:solidFill>
                            <a:sysClr val="window" lastClr="FFFFFF"/>
                          </a:solidFill>
                          <a:ln w="6350">
                            <a:solidFill>
                              <a:sysClr val="window" lastClr="FFFFFF"/>
                            </a:solidFill>
                          </a:ln>
                        </wps:spPr>
                        <wps:txb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 Box 100"/>
                        <wps:cNvSpPr txBox="1"/>
                        <wps:spPr>
                          <a:xfrm>
                            <a:off x="5055464" y="21738"/>
                            <a:ext cx="1337008" cy="327227"/>
                          </a:xfrm>
                          <a:prstGeom prst="rect">
                            <a:avLst/>
                          </a:prstGeom>
                          <a:solidFill>
                            <a:sysClr val="window" lastClr="FFFFFF"/>
                          </a:solidFill>
                          <a:ln w="6350">
                            <a:solidFill>
                              <a:sysClr val="window" lastClr="FFFFFF"/>
                            </a:solidFill>
                          </a:ln>
                        </wps:spPr>
                        <wps:txb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Straight Arrow Connector 519"/>
                        <wps:cNvCnPr/>
                        <wps:spPr>
                          <a:xfrm>
                            <a:off x="5815670" y="854112"/>
                            <a:ext cx="3559" cy="302126"/>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0" name="Straight Arrow Connector 520"/>
                        <wps:cNvCnPr>
                          <a:endCxn id="84" idx="0"/>
                        </wps:cNvCnPr>
                        <wps:spPr>
                          <a:xfrm flipH="1">
                            <a:off x="5814167" y="1474325"/>
                            <a:ext cx="4785" cy="181049"/>
                          </a:xfrm>
                          <a:prstGeom prst="straightConnector1">
                            <a:avLst/>
                          </a:prstGeom>
                          <a:noFill/>
                          <a:ln w="9525" cap="flat" cmpd="sng" algn="ctr">
                            <a:solidFill>
                              <a:srgbClr val="4F81BD">
                                <a:shade val="95000"/>
                                <a:satMod val="105000"/>
                              </a:srgbClr>
                            </a:solidFill>
                            <a:prstDash val="solid"/>
                            <a:tailEnd type="triangle"/>
                          </a:ln>
                          <a:effectLst/>
                        </wps:spPr>
                        <wps:bodyPr/>
                      </wps:wsp>
                      <wpg:grpSp>
                        <wpg:cNvPr id="521" name="Group 521"/>
                        <wpg:cNvGrpSpPr/>
                        <wpg:grpSpPr>
                          <a:xfrm>
                            <a:off x="485228" y="3840010"/>
                            <a:ext cx="7078987" cy="513233"/>
                            <a:chOff x="485228" y="3840010"/>
                            <a:chExt cx="6970798" cy="513233"/>
                          </a:xfrm>
                        </wpg:grpSpPr>
                        <wps:wsp>
                          <wps:cNvPr id="522" name="Rectangle 522"/>
                          <wps:cNvSpPr/>
                          <wps:spPr>
                            <a:xfrm>
                              <a:off x="490197" y="3840010"/>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Rectangle 523"/>
                          <wps:cNvSpPr/>
                          <wps:spPr>
                            <a:xfrm>
                              <a:off x="485228" y="4093844"/>
                              <a:ext cx="6965829" cy="259399"/>
                            </a:xfrm>
                            <a:prstGeom prst="rect">
                              <a:avLst/>
                            </a:prstGeom>
                            <a:solidFill>
                              <a:sysClr val="window" lastClr="FFFFFF"/>
                            </a:solidFill>
                            <a:ln w="12700" cap="flat" cmpd="sng" algn="ctr">
                              <a:solidFill>
                                <a:sysClr val="windowText" lastClr="000000"/>
                              </a:solidFill>
                              <a:prstDash val="solid"/>
                            </a:ln>
                            <a:effectLst/>
                          </wps:spPr>
                          <wps:txb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524" name="Straight Arrow Connector 524"/>
                        <wps:cNvCnPr>
                          <a:cxnSpLocks/>
                        </wps:cNvCnPr>
                        <wps:spPr>
                          <a:xfrm flipH="1" flipV="1">
                            <a:off x="938951" y="637711"/>
                            <a:ext cx="7964" cy="3863314"/>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5" name="Straight Arrow Connector 525"/>
                        <wps:cNvCnPr>
                          <a:cxnSpLocks/>
                        </wps:cNvCnPr>
                        <wps:spPr>
                          <a:xfrm>
                            <a:off x="1435424" y="654703"/>
                            <a:ext cx="0" cy="3846322"/>
                          </a:xfrm>
                          <a:prstGeom prst="straightConnector1">
                            <a:avLst/>
                          </a:prstGeom>
                          <a:noFill/>
                          <a:ln w="9525" cap="flat" cmpd="sng" algn="ctr">
                            <a:solidFill>
                              <a:srgbClr val="C0504D">
                                <a:shade val="95000"/>
                                <a:satMod val="105000"/>
                              </a:srgbClr>
                            </a:solidFill>
                            <a:prstDash val="solid"/>
                            <a:tailEnd type="triangle"/>
                          </a:ln>
                          <a:effectLst/>
                        </wps:spPr>
                        <wps:bodyPr/>
                      </wps:wsp>
                      <wps:wsp>
                        <wps:cNvPr id="526" name="Straight Arrow Connector 526"/>
                        <wps:cNvCnPr>
                          <a:cxnSpLocks/>
                        </wps:cNvCnPr>
                        <wps:spPr>
                          <a:xfrm flipH="1" flipV="1">
                            <a:off x="2562074" y="705751"/>
                            <a:ext cx="13393" cy="3795274"/>
                          </a:xfrm>
                          <a:prstGeom prst="straightConnector1">
                            <a:avLst/>
                          </a:prstGeom>
                          <a:noFill/>
                          <a:ln w="9525" cap="flat" cmpd="sng" algn="ctr">
                            <a:solidFill>
                              <a:srgbClr val="F79646">
                                <a:shade val="95000"/>
                                <a:satMod val="105000"/>
                              </a:srgbClr>
                            </a:solidFill>
                            <a:prstDash val="solid"/>
                            <a:tailEnd type="triangle"/>
                          </a:ln>
                          <a:effectLst/>
                        </wps:spPr>
                        <wps:bodyPr/>
                      </wps:wsp>
                      <wps:wsp>
                        <wps:cNvPr id="527" name="Straight Arrow Connector 527"/>
                        <wps:cNvCnPr>
                          <a:cxnSpLocks noChangeAspect="1"/>
                        </wps:cNvCnPr>
                        <wps:spPr>
                          <a:xfrm>
                            <a:off x="3052079" y="727443"/>
                            <a:ext cx="33791" cy="3773582"/>
                          </a:xfrm>
                          <a:prstGeom prst="straightConnector1">
                            <a:avLst/>
                          </a:prstGeom>
                          <a:noFill/>
                          <a:ln w="9525" cap="flat" cmpd="sng" algn="ctr">
                            <a:solidFill>
                              <a:srgbClr val="4F81BD">
                                <a:shade val="95000"/>
                                <a:satMod val="105000"/>
                              </a:srgbClr>
                            </a:solidFill>
                            <a:prstDash val="solid"/>
                            <a:tailEnd type="triangle"/>
                          </a:ln>
                          <a:effectLst/>
                        </wps:spPr>
                        <wps:bodyPr/>
                      </wps:wsp>
                      <wps:wsp>
                        <wps:cNvPr id="528" name="Connector: Elbow 528"/>
                        <wps:cNvCnPr>
                          <a:cxnSpLocks/>
                          <a:endCxn id="85" idx="2"/>
                        </wps:cNvCnPr>
                        <wps:spPr>
                          <a:xfrm rot="5400000" flipH="1" flipV="1">
                            <a:off x="4652678" y="2212521"/>
                            <a:ext cx="2593742" cy="1983142"/>
                          </a:xfrm>
                          <a:prstGeom prst="bentConnector3">
                            <a:avLst>
                              <a:gd name="adj1" fmla="val 50000"/>
                            </a:avLst>
                          </a:prstGeom>
                          <a:noFill/>
                          <a:ln w="9525" cap="flat" cmpd="sng" algn="ctr">
                            <a:solidFill>
                              <a:srgbClr val="F79646">
                                <a:shade val="95000"/>
                                <a:satMod val="105000"/>
                              </a:srgbClr>
                            </a:solidFill>
                            <a:prstDash val="solid"/>
                            <a:tailEnd type="triangle"/>
                          </a:ln>
                          <a:effectLst/>
                        </wps:spPr>
                        <wps:bodyPr/>
                      </wps:wsp>
                      <wps:wsp>
                        <wps:cNvPr id="529" name="Connector: Elbow 529"/>
                        <wps:cNvCnPr>
                          <a:cxnSpLocks/>
                        </wps:cNvCnPr>
                        <wps:spPr>
                          <a:xfrm rot="5400000">
                            <a:off x="4873189" y="2432969"/>
                            <a:ext cx="2593309" cy="1542557"/>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s:wsp>
                        <wps:cNvPr id="530" name="Connector: Elbow 530"/>
                        <wps:cNvCnPr>
                          <a:cxnSpLocks/>
                        </wps:cNvCnPr>
                        <wps:spPr>
                          <a:xfrm rot="5400000" flipH="1" flipV="1">
                            <a:off x="5441427" y="3032185"/>
                            <a:ext cx="2624076" cy="374642"/>
                          </a:xfrm>
                          <a:prstGeom prst="bentConnector3">
                            <a:avLst>
                              <a:gd name="adj1" fmla="val 50551"/>
                            </a:avLst>
                          </a:prstGeom>
                          <a:noFill/>
                          <a:ln w="9525" cap="flat" cmpd="sng" algn="ctr">
                            <a:solidFill>
                              <a:srgbClr val="F79646">
                                <a:shade val="95000"/>
                                <a:satMod val="105000"/>
                              </a:srgbClr>
                            </a:solidFill>
                            <a:prstDash val="solid"/>
                            <a:tailEnd type="triangle"/>
                          </a:ln>
                          <a:effectLst/>
                        </wps:spPr>
                        <wps:bodyPr/>
                      </wps:wsp>
                      <wps:wsp>
                        <wps:cNvPr id="531" name="Connector: Elbow 531"/>
                        <wps:cNvCnPr>
                          <a:cxnSpLocks/>
                          <a:stCxn id="85" idx="2"/>
                        </wps:cNvCnPr>
                        <wps:spPr>
                          <a:xfrm rot="16200000" flipH="1">
                            <a:off x="5715554" y="3132785"/>
                            <a:ext cx="2593624" cy="142491"/>
                          </a:xfrm>
                          <a:prstGeom prst="bentConnector3">
                            <a:avLst>
                              <a:gd name="adj1" fmla="val 50000"/>
                            </a:avLst>
                          </a:prstGeom>
                          <a:noFill/>
                          <a:ln w="9525" cap="flat" cmpd="sng" algn="ctr">
                            <a:solidFill>
                              <a:srgbClr val="4BACC6">
                                <a:shade val="95000"/>
                                <a:satMod val="105000"/>
                              </a:srgbClr>
                            </a:solidFill>
                            <a:prstDash val="solid"/>
                            <a:tailEnd type="triangle"/>
                          </a:ln>
                          <a:effectLst/>
                        </wps:spPr>
                        <wps:bodyPr/>
                      </wps:wsp>
                    </wpg:wgp>
                  </a:graphicData>
                </a:graphic>
              </wp:inline>
            </w:drawing>
          </mc:Choice>
          <mc:Fallback>
            <w:pict>
              <v:group w14:anchorId="347D6640" id="Group 128" o:spid="_x0000_s1026" style="width:483.75pt;height:393pt;mso-position-horizontal-relative:char;mso-position-vertical-relative:line" coordorigin="-786" coordsize="77001,4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">
                <v:rect id="Rectangle 7" o:spid="_x0000_s1027" style="position:absolute;left:4852;top:45010;width:70739;height:3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" fillcolor="window" strokecolor="windowText" strokeweight="1pt">
                  <v:textbox>
                    <w:txbxContent>
                      <w:p w14:paraId="1A0FA9CC" w14:textId="77777777" w:rsidR="004810B7" w:rsidRDefault="004810B7" w:rsidP="00817E14">
                        <w:pPr>
                          <w:pStyle w:val="NormalWeb"/>
                          <w:spacing w:before="0" w:after="0"/>
                          <w:jc w:val="center"/>
                          <w:rPr>
                            <w:sz w:val="24"/>
                            <w:szCs w:val="24"/>
                          </w:rPr>
                        </w:pPr>
                        <w:r>
                          <w:rPr>
                            <w:rFonts w:ascii="Arial" w:hAnsi="Arial"/>
                            <w:color w:val="000000"/>
                            <w:sz w:val="20"/>
                            <w:szCs w:val="20"/>
                          </w:rPr>
                          <w:t>Packet Generator + Capture</w:t>
                        </w:r>
                      </w:p>
                    </w:txbxContent>
                  </v:textbox>
                </v:rect>
                <v:rect id="Rectangle 10" o:spid="_x0000_s1028" style="position:absolute;left:4901;top:28470;width:70741;height:7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" fillcolor="window" strokecolor="windowText" strokeweight="1pt">
                  <v:textbox>
                    <w:txbxContent>
                      <w:p w14:paraId="03102F55" w14:textId="77777777" w:rsidR="004810B7" w:rsidRDefault="004810B7" w:rsidP="00817E14">
                        <w:pPr>
                          <w:pStyle w:val="NormalWeb"/>
                          <w:spacing w:before="0" w:after="0"/>
                          <w:jc w:val="center"/>
                          <w:rPr>
                            <w:sz w:val="24"/>
                            <w:szCs w:val="24"/>
                          </w:rPr>
                        </w:pPr>
                        <w:r>
                          <w:rPr>
                            <w:rFonts w:ascii="Arial" w:hAnsi="Arial"/>
                            <w:color w:val="000000"/>
                            <w:sz w:val="20"/>
                            <w:szCs w:val="20"/>
                          </w:rPr>
                          <w:t>Host</w:t>
                        </w:r>
                      </w:p>
                      <w:p w14:paraId="1EF481A2" w14:textId="77777777" w:rsidR="004810B7" w:rsidRDefault="004810B7" w:rsidP="00817E14">
                        <w:pPr>
                          <w:pStyle w:val="NormalWeb"/>
                          <w:spacing w:before="0" w:after="0"/>
                          <w:jc w:val="center"/>
                        </w:pPr>
                        <w:r>
                          <w:rPr>
                            <w:rFonts w:ascii="Arial" w:hAnsi="Arial"/>
                            <w:color w:val="000000"/>
                            <w:sz w:val="20"/>
                            <w:szCs w:val="20"/>
                          </w:rPr>
                          <w:t>Memory</w:t>
                        </w:r>
                      </w:p>
                    </w:txbxContent>
                  </v:textbox>
                </v:rect>
                <v:group id="Group 11" o:spid="_x0000_s1029" style="position:absolute;left:6916;top:29624;width:10017;height:6016" coordorigin="691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0" style="position:absolute;left:691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" fillcolor="window" strokecolor="#4f81bd" strokeweight="1pt"/>
                  <v:shapetype id="_x0000_t202" coordsize="21600,21600" o:spt="202" path="m,l,21600r21600,l21600,xe">
                    <v:stroke joinstyle="miter"/>
                    <v:path gradientshapeok="t" o:connecttype="rect"/>
                  </v:shapetype>
                  <v:shape id="Text Box 81" o:spid="_x0000_s1031" type="#_x0000_t202" style="position:absolute;left:7479;top:29692;width:3055;height:1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" fillcolor="window" stroked="f" strokeweight=".5pt">
                    <v:textbox>
                      <w:txbxContent>
                        <w:p w14:paraId="085B71D8"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14" o:spid="_x0000_s1032" style="position:absolute;left:7940;top:31072;width:2224;height:3424" coordorigin="794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left:7940;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" fillcolor="window" strokecolor="windowText" strokeweight="1pt"/>
                    <v:line id="Straight Connector 22" o:spid="_x0000_s1034" style="position:absolute;visibility:visible;mso-wrap-style:square" from="8045,34461" to="1016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" strokecolor="#4a7ebb"/>
                    <v:line id="Straight Connector 23" o:spid="_x0000_s1035" style="position:absolute;visibility:visible;mso-wrap-style:square" from="7940,33857" to="1005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" strokecolor="#4a7ebb"/>
                    <v:line id="Straight Connector 27" o:spid="_x0000_s1036" style="position:absolute;visibility:visible;mso-wrap-style:square" from="7940,33219" to="1005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" strokecolor="#4a7ebb"/>
                  </v:group>
                  <v:shape id="Text Box 37" o:spid="_x0000_s1037" type="#_x0000_t202" style="position:absolute;left:11114;top:29698;width:3055;height:1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" fillcolor="window" stroked="f" strokeweight=".5pt">
                    <v:textbox>
                      <w:txbxContent>
                        <w:p w14:paraId="0DAACBF1"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29" o:spid="_x0000_s1038" style="position:absolute;left:11646;top:31072;width:2223;height:3418" coordorigin="1164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448" o:spid="_x0000_s1039" style="position:absolute;left:1164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XyfwQAAANwAAAAPAAAAZHJzL2Rvd25yZXYueG1sRE/Pa8Iw&#10;FL4L+x/CG+xmU6WM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Le9fJ/BAAAA3AAAAA8AAAAA&#10;AAAAAAAAAAAABwIAAGRycy9kb3ducmV2LnhtbFBLBQYAAAAAAwADALcAAAD1AgAAAAA=&#10;" fillcolor="window" strokecolor="windowText" strokeweight="1pt"/>
                    <v:line id="Straight Connector 449" o:spid="_x0000_s1040" style="position:absolute;visibility:visible;mso-wrap-style:square" from="11752,34461" to="13870,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" strokecolor="#4a7ebb"/>
                    <v:line id="Straight Connector 450" o:spid="_x0000_s1041" style="position:absolute;visibility:visible;mso-wrap-style:square" from="11646,33857" to="1376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" strokecolor="#4a7ebb"/>
                    <v:line id="Straight Connector 451" o:spid="_x0000_s1042" style="position:absolute;visibility:visible;mso-wrap-style:square" from="11646,33219" to="1376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" strokecolor="#4a7ebb"/>
                  </v:group>
                </v:group>
                <v:group id="Group 452" o:spid="_x0000_s1043" style="position:absolute;left:23236;top:29708;width:10012;height:6013" coordorigin="23236,29708"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rect id="Rectangle 453" o:spid="_x0000_s1044" style="position:absolute;left:23236;top:29708;width:7803;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" fillcolor="window" strokecolor="#4f81bd" strokeweight="1pt"/>
                  <v:shape id="Text Box 3" o:spid="_x0000_s1045" type="#_x0000_t202" style="position:absolute;left:23797;top:29775;width:3056;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" fillcolor="window" stroked="f" strokeweight=".5pt">
                    <v:textbox>
                      <w:txbxContent>
                        <w:p w14:paraId="02B9CEDE"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56" o:spid="_x0000_s1046" style="position:absolute;left:24260;top:31156;width:2224;height:3424" coordorigin="24260,31156"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047" style="position:absolute;left:24260;top:31156;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w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" fillcolor="window" strokecolor="windowText" strokeweight="1pt"/>
                    <v:line id="Straight Connector 458" o:spid="_x0000_s1048" style="position:absolute;visibility:visible;mso-wrap-style:square" from="24366,34545" to="26484,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" strokecolor="#4a7ebb"/>
                    <v:line id="Straight Connector 459" o:spid="_x0000_s1049" style="position:absolute;visibility:visible;mso-wrap-style:square" from="24260,33941" to="26375,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" strokecolor="#4a7ebb"/>
                    <v:line id="Straight Connector 460" o:spid="_x0000_s1050" style="position:absolute;visibility:visible;mso-wrap-style:square" from="24260,33302" to="26375,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" strokecolor="#4a7ebb"/>
                  </v:group>
                  <v:shape id="Text Box 37" o:spid="_x0000_s1051" type="#_x0000_t202" style="position:absolute;left:27432;top:29782;width:3056;height:17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" fillcolor="window" stroked="f" strokeweight=".5pt">
                    <v:textbox>
                      <w:txbxContent>
                        <w:p w14:paraId="4DD5D298"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62" o:spid="_x0000_s1052" style="position:absolute;left:27967;top:31155;width:2222;height:3419" coordorigin="27967,31155"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rect id="Rectangle 463" o:spid="_x0000_s1053" style="position:absolute;left:27967;top:31155;width:2153;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" fillcolor="window" strokecolor="windowText" strokeweight="1pt"/>
                    <v:line id="Straight Connector 464" o:spid="_x0000_s1054" style="position:absolute;visibility:visible;mso-wrap-style:square" from="28073,34545" to="30191,3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" strokecolor="#4a7ebb"/>
                    <v:line id="Straight Connector 465" o:spid="_x0000_s1055" style="position:absolute;visibility:visible;mso-wrap-style:square" from="27967,33941" to="30081,3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" strokecolor="#4a7ebb"/>
                    <v:line id="Straight Connector 466" o:spid="_x0000_s1056" style="position:absolute;visibility:visible;mso-wrap-style:square" from="27967,33302" to="30081,3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" strokecolor="#4a7ebb"/>
                  </v:group>
                </v:group>
                <v:group id="Group 467" o:spid="_x0000_s1057" style="position:absolute;left:46776;top:29624;width:10012;height:6013" coordorigin="4677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rect id="Rectangle 468" o:spid="_x0000_s1058" style="position:absolute;left:46776;top:29624;width:7803;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" fillcolor="window" strokecolor="#4f81bd" strokeweight="1pt"/>
                  <v:shape id="Text Box 3" o:spid="_x0000_s1059" type="#_x0000_t202" style="position:absolute;left:47333;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" fillcolor="window" stroked="f" strokeweight=".5pt">
                    <v:textbox>
                      <w:txbxContent>
                        <w:p w14:paraId="6B2DE973"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470" o:spid="_x0000_s1060" style="position:absolute;left:47800;top:31072;width:2225;height:3424" coordorigin="4780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Rectangle 471" o:spid="_x0000_s1061" style="position:absolute;left:4780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" fillcolor="window" strokecolor="windowText" strokeweight="1pt"/>
                    <v:line id="Straight Connector 472" o:spid="_x0000_s1062" style="position:absolute;visibility:visible;mso-wrap-style:square" from="47906,34461" to="50025,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" strokecolor="#4a7ebb"/>
                    <v:line id="Straight Connector 473" o:spid="_x0000_s1063" style="position:absolute;visibility:visible;mso-wrap-style:square" from="47800,33857" to="49915,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" strokecolor="#4a7ebb"/>
                    <v:line id="Straight Connector 474" o:spid="_x0000_s1064" style="position:absolute;visibility:visible;mso-wrap-style:square" from="47800,33219" to="49915,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" strokecolor="#4a7ebb"/>
                  </v:group>
                  <v:shape id="Text Box 37" o:spid="_x0000_s1065" type="#_x0000_t202" style="position:absolute;left:50968;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" fillcolor="window" stroked="f" strokeweight=".5pt">
                    <v:textbox>
                      <w:txbxContent>
                        <w:p w14:paraId="54403785"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476" o:spid="_x0000_s1066" style="position:absolute;left:51507;top:31072;width:2222;height:3418" coordorigin="51507,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rect id="Rectangle 477" o:spid="_x0000_s1067" style="position:absolute;left:51507;top:31072;width:2153;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" fillcolor="window" strokecolor="windowText" strokeweight="1pt"/>
                    <v:line id="Straight Connector 478" o:spid="_x0000_s1068" style="position:absolute;visibility:visible;mso-wrap-style:square" from="51613,34461" to="5373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" strokecolor="#4a7ebb"/>
                    <v:line id="Straight Connector 479" o:spid="_x0000_s1069" style="position:absolute;visibility:visible;mso-wrap-style:square" from="51507,33857" to="5362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" strokecolor="#4a7ebb"/>
                    <v:line id="Straight Connector 64" o:spid="_x0000_s1070" style="position:absolute;visibility:visible;mso-wrap-style:square" from="51507,33219" to="5362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" strokecolor="#4a7ebb"/>
                  </v:group>
                </v:group>
                <v:group id="Group 65" o:spid="_x0000_s1071" style="position:absolute;left:62996;top:29624;width:10011;height:6013" coordorigin="62996,29624" coordsize="780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72" style="position:absolute;left:62996;top:29624;width:7802;height:5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" fillcolor="window" strokecolor="#4f81bd" strokeweight="1pt"/>
                  <v:shape id="Text Box 3" o:spid="_x0000_s1073" type="#_x0000_t202" style="position:absolute;left:63550;top:29692;width:3056;height:17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" fillcolor="window" stroked="f" strokeweight=".5pt">
                    <v:textbox>
                      <w:txbxContent>
                        <w:p w14:paraId="6CC2BAEA" w14:textId="77777777" w:rsidR="004810B7" w:rsidRDefault="004810B7" w:rsidP="00817E14">
                          <w:pPr>
                            <w:pStyle w:val="NormalWeb"/>
                            <w:spacing w:before="0" w:after="0"/>
                            <w:rPr>
                              <w:sz w:val="24"/>
                              <w:szCs w:val="24"/>
                            </w:rPr>
                          </w:pPr>
                          <w:r>
                            <w:rPr>
                              <w:rFonts w:ascii="Arial" w:hAnsi="Arial"/>
                              <w:color w:val="000000"/>
                              <w:sz w:val="10"/>
                              <w:szCs w:val="10"/>
                            </w:rPr>
                            <w:t>C2H</w:t>
                          </w:r>
                        </w:p>
                      </w:txbxContent>
                    </v:textbox>
                  </v:shape>
                  <v:group id="Group 68" o:spid="_x0000_s1074" style="position:absolute;left:64020;top:31072;width:2224;height:3424" coordorigin="64020,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69" o:spid="_x0000_s1075" style="position:absolute;left:64020;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" fillcolor="window" strokecolor="windowText" strokeweight="1pt"/>
                    <v:line id="Straight Connector 70" o:spid="_x0000_s1076" style="position:absolute;visibility:visible;mso-wrap-style:square" from="64126,34461" to="66244,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" strokecolor="#4a7ebb"/>
                    <v:line id="Straight Connector 71" o:spid="_x0000_s1077" style="position:absolute;visibility:visible;mso-wrap-style:square" from="64020,33857" to="66134,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" strokecolor="#4a7ebb"/>
                    <v:line id="Straight Connector 72" o:spid="_x0000_s1078" style="position:absolute;visibility:visible;mso-wrap-style:square" from="64020,33219" to="66134,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" strokecolor="#4a7ebb"/>
                  </v:group>
                  <v:shape id="Text Box 37" o:spid="_x0000_s1079" type="#_x0000_t202" style="position:absolute;left:67185;top:29698;width:3056;height:17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" fillcolor="window" stroked="f" strokeweight=".5pt">
                    <v:textbox>
                      <w:txbxContent>
                        <w:p w14:paraId="0B080EA6" w14:textId="77777777" w:rsidR="004810B7" w:rsidRDefault="004810B7" w:rsidP="00817E14">
                          <w:pPr>
                            <w:pStyle w:val="NormalWeb"/>
                            <w:spacing w:before="0" w:after="0"/>
                            <w:rPr>
                              <w:sz w:val="24"/>
                              <w:szCs w:val="24"/>
                            </w:rPr>
                          </w:pPr>
                          <w:r>
                            <w:rPr>
                              <w:rFonts w:ascii="Arial" w:hAnsi="Arial"/>
                              <w:color w:val="000000"/>
                              <w:sz w:val="10"/>
                              <w:szCs w:val="10"/>
                            </w:rPr>
                            <w:t>H2C</w:t>
                          </w:r>
                        </w:p>
                      </w:txbxContent>
                    </v:textbox>
                  </v:shape>
                  <v:group id="Group 74" o:spid="_x0000_s1080" style="position:absolute;left:67726;top:31072;width:2223;height:3418" coordorigin="67726,31072" coordsize="222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81" style="position:absolute;left:67726;top:31072;width:215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" fillcolor="window" strokecolor="windowText" strokeweight="1pt"/>
                    <v:line id="Straight Connector 76" o:spid="_x0000_s1082" style="position:absolute;visibility:visible;mso-wrap-style:square" from="67832,34461" to="69951,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" strokecolor="#4a7ebb"/>
                    <v:line id="Straight Connector 77" o:spid="_x0000_s1083" style="position:absolute;visibility:visible;mso-wrap-style:square" from="67726,33857" to="69841,33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" strokecolor="#4a7ebb"/>
                    <v:line id="Straight Connector 78" o:spid="_x0000_s1084" style="position:absolute;visibility:visible;mso-wrap-style:square" from="67726,33219" to="69841,33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" strokecolor="#4a7ebb"/>
                  </v:group>
                </v:group>
                <v:line id="Straight Connector 79" o:spid="_x0000_s1085" style="position:absolute;visibility:visible;mso-wrap-style:square" from="1236,26496" to="76165,2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" strokecolor="windowText">
                  <v:stroke dashstyle="dash"/>
                </v:line>
                <v:group id="Group 80" o:spid="_x0000_s1086" style="position:absolute;left:1324;top:15493;width:74890;height:6398" coordorigin="1324,18092" coordsize="101758,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087" style="position:absolute;visibility:visible;mso-wrap-style:square" from="1324,18092" to="103083,1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" strokecolor="windowText">
                    <v:stroke dashstyle="dash"/>
                  </v:line>
                  <v:rect id="Rectangle 82" o:spid="_x0000_s1088" style="position:absolute;left:56875;top:19149;width:44444;height:53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" fillcolor="window" strokecolor="windowText" strokeweight="1pt">
                    <v:textbox>
                      <w:txbxContent>
                        <w:p w14:paraId="18CAD527" w14:textId="77777777" w:rsidR="004810B7" w:rsidRDefault="004810B7" w:rsidP="00817E14">
                          <w:pPr>
                            <w:pStyle w:val="NormalWeb"/>
                            <w:spacing w:before="0" w:after="0"/>
                            <w:jc w:val="center"/>
                            <w:rPr>
                              <w:sz w:val="24"/>
                              <w:szCs w:val="24"/>
                            </w:rPr>
                          </w:pPr>
                          <w:r>
                            <w:rPr>
                              <w:rFonts w:ascii="Arial" w:hAnsi="Arial"/>
                              <w:color w:val="000000"/>
                              <w:sz w:val="20"/>
                              <w:szCs w:val="20"/>
                            </w:rPr>
                            <w:t>QDMA Driver</w:t>
                          </w:r>
                        </w:p>
                      </w:txbxContent>
                    </v:textbox>
                  </v:rect>
                  <v:rect id="Rectangle 83" o:spid="_x0000_s1089" style="position:absolute;left:58820;top:19152;width:9497;height:2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1uBxAAAANsAAAAPAAAAZHJzL2Rvd25yZXYueG1sRI9ba8JA&#10;FITfhf6H5RR8040t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Hc3W4HEAAAA2wAAAA8A&#10;AAAAAAAAAAAAAAAABwIAAGRycy9kb3ducmV2LnhtbFBLBQYAAAAAAwADALcAAAD4AgAAAAA=&#10;" fillcolor="window" strokecolor="#c0504d" strokeweight="1pt">
                    <v:textbox>
                      <w:txbxContent>
                        <w:p w14:paraId="5200B362" w14:textId="77777777" w:rsidR="004810B7" w:rsidRDefault="004810B7" w:rsidP="00817E14">
                          <w:pPr>
                            <w:pStyle w:val="NormalWeb"/>
                            <w:spacing w:before="0" w:after="0"/>
                            <w:jc w:val="center"/>
                            <w:rPr>
                              <w:sz w:val="24"/>
                              <w:szCs w:val="24"/>
                            </w:rPr>
                          </w:pPr>
                          <w:r>
                            <w:rPr>
                              <w:rFonts w:ascii="Arial" w:hAnsi="Arial"/>
                              <w:color w:val="000000"/>
                              <w:sz w:val="14"/>
                              <w:szCs w:val="14"/>
                            </w:rPr>
                            <w:t>Sysfs</w:t>
                          </w:r>
                        </w:p>
                      </w:txbxContent>
                    </v:textbox>
                  </v:rect>
                  <v:rect id="Rectangle 84" o:spid="_x0000_s1090" style="position:absolute;left:73783;top:19153;width:9493;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sP1xAAAANsAAAAPAAAAZHJzL2Rvd25yZXYueG1sRI9ba8JA&#10;FITfhf6H5RR8042liE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Pjew/XEAAAA2wAAAA8A&#10;AAAAAAAAAAAAAAAABwIAAGRycy9kb3ducmV2LnhtbFBLBQYAAAAAAwADALcAAAD4AgAAAAA=&#10;" fillcolor="window" strokecolor="#c0504d" strokeweight="1pt">
                    <v:textbox>
                      <w:txbxContent>
                        <w:p w14:paraId="7CCC405E" w14:textId="77777777" w:rsidR="004810B7" w:rsidRDefault="004810B7" w:rsidP="00817E14">
                          <w:pPr>
                            <w:pStyle w:val="NormalWeb"/>
                            <w:spacing w:before="0" w:after="0"/>
                            <w:jc w:val="center"/>
                            <w:rPr>
                              <w:sz w:val="24"/>
                              <w:szCs w:val="24"/>
                            </w:rPr>
                          </w:pPr>
                          <w:r>
                            <w:rPr>
                              <w:rFonts w:ascii="Arial" w:hAnsi="Arial"/>
                              <w:color w:val="000000"/>
                              <w:sz w:val="14"/>
                              <w:szCs w:val="14"/>
                            </w:rPr>
                            <w:t>nl</w:t>
                          </w:r>
                        </w:p>
                      </w:txbxContent>
                    </v:textbox>
                  </v:rect>
                  <v:rect id="Rectangle 85" o:spid="_x0000_s1091" style="position:absolute;left:88156;top:19151;width:11374;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" fillcolor="window" strokecolor="#c0504d" strokeweight="1pt">
                    <v:textbox>
                      <w:txbxContent>
                        <w:p w14:paraId="00C24D39" w14:textId="77777777" w:rsidR="004810B7" w:rsidRDefault="004810B7" w:rsidP="00817E14">
                          <w:pPr>
                            <w:pStyle w:val="NormalWeb"/>
                            <w:spacing w:before="0" w:after="0"/>
                            <w:jc w:val="center"/>
                            <w:rPr>
                              <w:sz w:val="24"/>
                              <w:szCs w:val="24"/>
                            </w:rPr>
                          </w:pPr>
                          <w:r>
                            <w:rPr>
                              <w:rFonts w:ascii="Arial" w:hAnsi="Arial"/>
                              <w:color w:val="000000"/>
                              <w:sz w:val="14"/>
                              <w:szCs w:val="14"/>
                            </w:rPr>
                            <w:t>Char dev</w:t>
                          </w:r>
                        </w:p>
                      </w:txbxContent>
                    </v:textbox>
                  </v:rect>
                </v:group>
                <v:rect id="Rectangle 86" o:spid="_x0000_s1092" style="position:absolute;left:41953;top:5353;width:32407;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" fillcolor="window" strokecolor="windowText" strokeweight="1pt">
                  <v:textbox>
                    <w:txbxContent>
                      <w:p w14:paraId="1655C409" w14:textId="1B151AE9" w:rsidR="004810B7" w:rsidRDefault="004810B7" w:rsidP="00817E14">
                        <w:pPr>
                          <w:pStyle w:val="NormalWeb"/>
                          <w:spacing w:before="0" w:after="0"/>
                          <w:jc w:val="center"/>
                          <w:rPr>
                            <w:sz w:val="24"/>
                            <w:szCs w:val="24"/>
                          </w:rPr>
                        </w:pPr>
                        <w:r>
                          <w:rPr>
                            <w:rFonts w:ascii="Arial" w:hAnsi="Arial"/>
                            <w:color w:val="000000"/>
                            <w:sz w:val="20"/>
                            <w:szCs w:val="20"/>
                          </w:rPr>
                          <w:t>dma-perf application</w:t>
                        </w:r>
                      </w:p>
                    </w:txbxContent>
                  </v:textbox>
                </v:rect>
                <v:shapetype id="_x0000_t32" coordsize="21600,21600" o:spt="32" o:oned="t" path="m,l21600,21600e" filled="f">
                  <v:path arrowok="t" fillok="f" o:connecttype="none"/>
                  <o:lock v:ext="edit" shapetype="t"/>
                </v:shapetype>
                <v:shape id="Straight Arrow Connector 87" o:spid="_x0000_s1093" type="#_x0000_t32" style="position:absolute;left:47129;top:8541;width:2;height:8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" strokecolor="#4a7ebb">
                  <v:stroke endarrow="block"/>
                </v:shape>
                <v:rect id="Rectangle 88" o:spid="_x0000_s1094" style="position:absolute;left:48594;top:11562;width:19196;height:3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" fillcolor="window" strokecolor="windowText" strokeweight="1pt">
                  <v:textbox>
                    <w:txbxContent>
                      <w:p w14:paraId="1EEB1079" w14:textId="77777777" w:rsidR="004810B7" w:rsidRDefault="004810B7" w:rsidP="00817E14">
                        <w:pPr>
                          <w:pStyle w:val="NormalWeb"/>
                          <w:spacing w:before="0" w:after="0"/>
                          <w:jc w:val="center"/>
                          <w:rPr>
                            <w:sz w:val="24"/>
                            <w:szCs w:val="24"/>
                          </w:rPr>
                        </w:pPr>
                        <w:r>
                          <w:rPr>
                            <w:rFonts w:ascii="Arial" w:hAnsi="Arial"/>
                            <w:color w:val="000000"/>
                            <w:sz w:val="20"/>
                            <w:szCs w:val="20"/>
                          </w:rPr>
                          <w:t>dmactl application</w:t>
                        </w:r>
                      </w:p>
                    </w:txbxContent>
                  </v:textbox>
                </v:rect>
                <v:shape id="Straight Arrow Connector 89" o:spid="_x0000_s1095" type="#_x0000_t32" style="position:absolute;left:69407;top:8541;width:7;height:8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" strokecolor="#4a7ebb">
                  <v:stroke endarrow="block"/>
                </v:shape>
                <v:shape id="Text Box 18" o:spid="_x0000_s1096" type="#_x0000_t202" style="position:absolute;left:-2222;top:38540;width:7144;height:330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" fillcolor="window" stroked="f" strokeweight=".5pt">
                  <v:textbox>
                    <w:txbxContent>
                      <w:p w14:paraId="49DB6A2B" w14:textId="77777777" w:rsidR="004810B7" w:rsidRDefault="004810B7" w:rsidP="00817E14">
                        <w:pPr>
                          <w:pStyle w:val="NormalWeb"/>
                          <w:spacing w:before="0" w:after="0"/>
                          <w:rPr>
                            <w:sz w:val="24"/>
                            <w:szCs w:val="24"/>
                          </w:rPr>
                        </w:pPr>
                        <w:r>
                          <w:rPr>
                            <w:rFonts w:ascii="Arial" w:hAnsi="Arial"/>
                            <w:color w:val="000000"/>
                            <w:sz w:val="20"/>
                            <w:szCs w:val="20"/>
                          </w:rPr>
                          <w:t>Hardware</w:t>
                        </w:r>
                      </w:p>
                    </w:txbxContent>
                  </v:textbox>
                </v:shape>
                <v:shape id="Text Box 19" o:spid="_x0000_s1097" type="#_x0000_t202" style="position:absolute;left:-1021;top:21903;width:5378;height:3416;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" fillcolor="window" stroked="f" strokeweight=".5pt">
                  <v:textbox>
                    <w:txbxContent>
                      <w:p w14:paraId="606EA6A8" w14:textId="77777777" w:rsidR="004810B7" w:rsidRDefault="004810B7" w:rsidP="00817E14">
                        <w:pPr>
                          <w:pStyle w:val="NormalWeb"/>
                          <w:spacing w:before="0" w:after="0"/>
                          <w:rPr>
                            <w:sz w:val="24"/>
                            <w:szCs w:val="24"/>
                          </w:rPr>
                        </w:pPr>
                        <w:r>
                          <w:rPr>
                            <w:rFonts w:ascii="Arial" w:hAnsi="Arial"/>
                            <w:color w:val="000000"/>
                            <w:sz w:val="20"/>
                            <w:szCs w:val="20"/>
                          </w:rPr>
                          <w:t>Kernel</w:t>
                        </w:r>
                      </w:p>
                    </w:txbxContent>
                  </v:textbox>
                </v:shape>
                <v:shape id="Text Box 20" o:spid="_x0000_s1098" type="#_x0000_t202" style="position:absolute;left:-2934;top:9360;width:7831;height:353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" fillcolor="window" stroked="f" strokeweight=".5pt">
                  <v:textbox>
                    <w:txbxContent>
                      <w:p w14:paraId="601137F9" w14:textId="77777777" w:rsidR="004810B7" w:rsidRDefault="004810B7" w:rsidP="00817E14">
                        <w:pPr>
                          <w:pStyle w:val="NormalWeb"/>
                          <w:spacing w:before="0" w:after="0"/>
                          <w:rPr>
                            <w:sz w:val="24"/>
                            <w:szCs w:val="24"/>
                          </w:rPr>
                        </w:pPr>
                        <w:r>
                          <w:rPr>
                            <w:rFonts w:ascii="Arial" w:hAnsi="Arial"/>
                            <w:color w:val="000000"/>
                            <w:sz w:val="20"/>
                            <w:szCs w:val="20"/>
                          </w:rPr>
                          <w:t>Application</w:t>
                        </w:r>
                      </w:p>
                    </w:txbxContent>
                  </v:textbox>
                </v:shape>
                <v:rect id="Rectangle 94" o:spid="_x0000_s1099" style="position:absolute;left:14856;top:19739;width:10560;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doNwwAAANsAAAAPAAAAZHJzL2Rvd25yZXYueG1sRI9Ba8JA&#10;FITvgv9heUJvuqmU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K+HaDcMAAADbAAAADwAA&#10;AAAAAAAAAAAAAAAHAgAAZHJzL2Rvd25yZXYueG1sUEsFBgAAAAADAAMAtwAAAPcCAAAAAA==&#10;" fillcolor="window" strokecolor="windowText" strokeweight="1pt">
                  <v:textbox>
                    <w:txbxContent>
                      <w:p w14:paraId="1ACC44D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igb_uio driver</w:t>
                        </w:r>
                      </w:p>
                    </w:txbxContent>
                  </v:textbox>
                </v:rect>
                <v:rect id="Rectangle 95" o:spid="_x0000_s1100" style="position:absolute;left:4125;top:3792;width:15101;height:3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" fillcolor="window" strokecolor="windowText" strokeweight="1pt">
                  <v:textbox>
                    <w:txbxContent>
                      <w:p w14:paraId="5B4DC850"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 testpmd application</w:t>
                        </w:r>
                      </w:p>
                    </w:txbxContent>
                  </v:textbox>
                </v:rect>
                <v:rect id="Rectangle 512" o:spid="_x0000_s1101" style="position:absolute;left:4591;top:9131;width:30727;height:3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" fillcolor="window" strokecolor="windowText" strokeweight="1pt">
                  <v:textbox>
                    <w:txbxContent>
                      <w:p w14:paraId="7B482C55"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DPDK Environment</w:t>
                        </w:r>
                      </w:p>
                    </w:txbxContent>
                  </v:textbox>
                </v:rect>
                <v:rect id="Rectangle 513" o:spid="_x0000_s1102" style="position:absolute;left:4999;top:13820;width:31136;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5uxAAAANwAAAAPAAAAZHJzL2Rvd25yZXYueG1sRI9Ba8JA&#10;FITvBf/D8gRvdaPS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NxLzm7EAAAA3AAAAA8A&#10;AAAAAAAAAAAAAAAABwIAAGRycy9kb3ducmV2LnhtbFBLBQYAAAAAAwADALcAAAD4AgAAAAA=&#10;" fillcolor="window" strokecolor="windowText" strokeweight="1pt">
                  <v:textbox>
                    <w:txbxContent>
                      <w:p w14:paraId="2C031ECC" w14:textId="77777777" w:rsidR="004810B7" w:rsidRDefault="004810B7" w:rsidP="00817E14">
                        <w:pPr>
                          <w:pStyle w:val="NormalWeb"/>
                          <w:spacing w:before="0" w:after="0"/>
                          <w:jc w:val="center"/>
                          <w:rPr>
                            <w:sz w:val="24"/>
                            <w:szCs w:val="24"/>
                          </w:rPr>
                        </w:pPr>
                        <w:r>
                          <w:rPr>
                            <w:rFonts w:ascii="Arial" w:hAnsi="Arial"/>
                            <w:color w:val="000000"/>
                            <w:kern w:val="24"/>
                            <w:sz w:val="20"/>
                            <w:szCs w:val="20"/>
                          </w:rPr>
                          <w:t>Xilinx QDMA DPDK PMD</w:t>
                        </w:r>
                      </w:p>
                    </w:txbxContent>
                  </v:textbox>
                </v:rect>
                <v:rect id="Rectangle 514" o:spid="_x0000_s1103" style="position:absolute;left:20638;top:3867;width:14923;height:3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" fillcolor="window" strokecolor="windowText" strokeweight="1pt">
                  <v:textbox>
                    <w:txbxContent>
                      <w:p w14:paraId="25B47404" w14:textId="77777777" w:rsidR="004810B7" w:rsidRPr="00B516A6" w:rsidRDefault="004810B7" w:rsidP="00817E14">
                        <w:pPr>
                          <w:pStyle w:val="NormalWeb"/>
                          <w:spacing w:before="0" w:after="0"/>
                          <w:jc w:val="center"/>
                          <w:rPr>
                            <w:sz w:val="16"/>
                            <w:szCs w:val="16"/>
                          </w:rPr>
                        </w:pPr>
                        <w:r w:rsidRPr="00B516A6">
                          <w:rPr>
                            <w:rFonts w:ascii="Arial" w:hAnsi="Arial"/>
                            <w:color w:val="000000"/>
                            <w:kern w:val="24"/>
                            <w:sz w:val="16"/>
                            <w:szCs w:val="16"/>
                          </w:rPr>
                          <w:t>dpdk-pktgen application</w:t>
                        </w:r>
                      </w:p>
                    </w:txbxContent>
                  </v:textbox>
                </v:rect>
                <v:shape id="Straight Arrow Connector 515" o:spid="_x0000_s1104" type="#_x0000_t32" style="position:absolute;left:9389;top:6557;width:5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" strokecolor="#be4b48">
                  <v:stroke endarrow="block"/>
                </v:shape>
                <v:line id="Straight Connector 516" o:spid="_x0000_s1105" style="position:absolute;visibility:visible;mso-wrap-style:square" from="38993,0" to="39095,2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" strokeweight="1pt">
                  <v:stroke dashstyle="dash"/>
                </v:line>
                <v:shape id="Text Box 34" o:spid="_x0000_s1106" type="#_x0000_t202" style="position:absolute;left:13210;top:217;width:13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" fillcolor="window" strokecolor="window" strokeweight=".5pt">
                  <v:textbox>
                    <w:txbxContent>
                      <w:p w14:paraId="4CFE59D3" w14:textId="77777777" w:rsidR="004810B7" w:rsidRDefault="004810B7" w:rsidP="00817E14">
                        <w:pPr>
                          <w:pStyle w:val="NormalWeb"/>
                          <w:spacing w:before="0" w:after="0"/>
                          <w:jc w:val="center"/>
                          <w:rPr>
                            <w:sz w:val="24"/>
                            <w:szCs w:val="24"/>
                          </w:rPr>
                        </w:pPr>
                        <w:r>
                          <w:rPr>
                            <w:rFonts w:ascii="Arial" w:hAnsi="Arial"/>
                            <w:color w:val="000000"/>
                            <w:sz w:val="20"/>
                            <w:szCs w:val="20"/>
                          </w:rPr>
                          <w:t>DPDK Driver</w:t>
                        </w:r>
                      </w:p>
                    </w:txbxContent>
                  </v:textbox>
                </v:shape>
                <v:shape id="Text Box 100" o:spid="_x0000_s1107" type="#_x0000_t202" style="position:absolute;left:50554;top:217;width:13370;height:3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" fillcolor="window" strokecolor="window" strokeweight=".5pt">
                  <v:textbox>
                    <w:txbxContent>
                      <w:p w14:paraId="37A83F20" w14:textId="77777777" w:rsidR="004810B7" w:rsidRDefault="004810B7" w:rsidP="00817E14">
                        <w:pPr>
                          <w:pStyle w:val="NormalWeb"/>
                          <w:spacing w:before="0" w:after="0"/>
                          <w:jc w:val="center"/>
                          <w:rPr>
                            <w:sz w:val="24"/>
                            <w:szCs w:val="24"/>
                          </w:rPr>
                        </w:pPr>
                        <w:r>
                          <w:rPr>
                            <w:rFonts w:ascii="Arial" w:hAnsi="Arial" w:cs="Arial"/>
                            <w:color w:val="000000"/>
                            <w:sz w:val="20"/>
                            <w:szCs w:val="20"/>
                          </w:rPr>
                          <w:t>Linux Driver</w:t>
                        </w:r>
                      </w:p>
                    </w:txbxContent>
                  </v:textbox>
                </v:shape>
                <v:shape id="Straight Arrow Connector 519" o:spid="_x0000_s1108" type="#_x0000_t32" style="position:absolute;left:58156;top:8541;width:36;height:30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" strokecolor="#4a7ebb">
                  <v:stroke endarrow="block"/>
                </v:shape>
                <v:shape id="Straight Arrow Connector 520" o:spid="_x0000_s1109" type="#_x0000_t32" style="position:absolute;left:58141;top:14743;width:48;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" strokecolor="#4a7ebb">
                  <v:stroke endarrow="block"/>
                </v:shape>
                <v:group id="Group 521" o:spid="_x0000_s1110" style="position:absolute;left:4852;top:38400;width:70790;height:5132" coordorigin="4852,38400" coordsize="69707,5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rect id="Rectangle 522" o:spid="_x0000_s1111" style="position:absolute;left:4901;top:38400;width:69659;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" fillcolor="window" strokecolor="windowText" strokeweight="1pt">
                    <v:textbox>
                      <w:txbxContent>
                        <w:p w14:paraId="7931F3F1"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PCIe</w:t>
                          </w:r>
                        </w:p>
                      </w:txbxContent>
                    </v:textbox>
                  </v:rect>
                  <v:rect id="Rectangle 523" o:spid="_x0000_s1112" style="position:absolute;left:4852;top:40938;width:69658;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" fillcolor="window" strokecolor="windowText" strokeweight="1pt">
                    <v:textbox>
                      <w:txbxContent>
                        <w:p w14:paraId="1CF3A62B" w14:textId="77777777" w:rsidR="004810B7" w:rsidRDefault="004810B7" w:rsidP="00817E14">
                          <w:pPr>
                            <w:pStyle w:val="NormalWeb"/>
                            <w:spacing w:before="0" w:after="0"/>
                            <w:ind w:left="446"/>
                            <w:jc w:val="center"/>
                            <w:rPr>
                              <w:sz w:val="24"/>
                              <w:szCs w:val="24"/>
                            </w:rPr>
                          </w:pPr>
                          <w:r>
                            <w:rPr>
                              <w:rFonts w:ascii="Arial" w:hAnsi="Arial"/>
                              <w:color w:val="000000"/>
                              <w:sz w:val="20"/>
                              <w:szCs w:val="20"/>
                            </w:rPr>
                            <w:t>QDMA Subsystem</w:t>
                          </w:r>
                        </w:p>
                      </w:txbxContent>
                    </v:textbox>
                  </v:rect>
                </v:group>
                <v:shape id="Straight Arrow Connector 524" o:spid="_x0000_s1113" type="#_x0000_t32" style="position:absolute;left:9389;top:6377;width:80;height:38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" strokecolor="#be4b48">
                  <v:stroke endarrow="block"/>
                  <o:lock v:ext="edit" shapetype="f"/>
                </v:shape>
                <v:shape id="Straight Arrow Connector 525" o:spid="_x0000_s1114" type="#_x0000_t32" style="position:absolute;left:14354;top:6547;width:0;height:38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" strokecolor="#be4b48">
                  <v:stroke endarrow="block"/>
                  <o:lock v:ext="edit" shapetype="f"/>
                </v:shape>
                <v:shape id="Straight Arrow Connector 526" o:spid="_x0000_s1115" type="#_x0000_t32" style="position:absolute;left:25620;top:7057;width:134;height:37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" strokecolor="#f69240">
                  <v:stroke endarrow="block"/>
                  <o:lock v:ext="edit" shapetype="f"/>
                </v:shape>
                <v:shape id="Straight Arrow Connector 527" o:spid="_x0000_s1116" type="#_x0000_t32" style="position:absolute;left:30520;top:7274;width:338;height:37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" strokecolor="#4a7ebb">
                  <v:stroke endarrow="block"/>
                  <o:lock v:ext="edit" aspectratio="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8" o:spid="_x0000_s1117" type="#_x0000_t34" style="position:absolute;left:46526;top:22125;width:25937;height:1983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" strokecolor="#f69240">
                  <v:stroke endarrow="block"/>
                  <o:lock v:ext="edit" shapetype="f"/>
                </v:shape>
                <v:shape id="Connector: Elbow 529" o:spid="_x0000_s1118" type="#_x0000_t34" style="position:absolute;left:48731;top:24329;width:25934;height:15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" strokecolor="#46aac5">
                  <v:stroke endarrow="block"/>
                  <o:lock v:ext="edit" shapetype="f"/>
                </v:shape>
                <v:shape id="Connector: Elbow 530" o:spid="_x0000_s1119" type="#_x0000_t34" style="position:absolute;left:54413;top:30322;width:26241;height:3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" adj="10919" strokecolor="#f69240">
                  <v:stroke endarrow="block"/>
                  <o:lock v:ext="edit" shapetype="f"/>
                </v:shape>
                <v:shape id="Connector: Elbow 531" o:spid="_x0000_s1120" type="#_x0000_t34" style="position:absolute;left:57156;top:31327;width:25936;height:14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" strokecolor="#46aac5">
                  <v:stroke endarrow="block"/>
                  <o:lock v:ext="edit" shapetype="f"/>
                </v:shape>
                <w10:anchorlock/>
              </v:group>
            </w:pict>
          </mc:Fallback>
        </mc:AlternateContent>
      </w:r>
    </w:p>
    <w:p w14:paraId="2B2582A7" w14:textId="6F6B690E" w:rsidR="00DA356B" w:rsidRPr="002B19E4" w:rsidRDefault="00516151" w:rsidP="001B7CF8">
      <w:pPr>
        <w:pStyle w:val="Caption"/>
        <w:jc w:val="center"/>
      </w:pPr>
      <w:bookmarkStart w:id="3" w:name="_Ref531691528"/>
      <w:r>
        <w:t xml:space="preserve">Figure </w:t>
      </w:r>
      <w:r>
        <w:fldChar w:fldCharType="begin"/>
      </w:r>
      <w:r>
        <w:instrText xml:space="preserve"> SEQ Figure \* ARABIC </w:instrText>
      </w:r>
      <w:r>
        <w:fldChar w:fldCharType="separate"/>
      </w:r>
      <w:r w:rsidR="005C3FF7">
        <w:rPr>
          <w:noProof/>
        </w:rPr>
        <w:t>1</w:t>
      </w:r>
      <w:r>
        <w:fldChar w:fldCharType="end"/>
      </w:r>
      <w:bookmarkEnd w:id="3"/>
      <w:r>
        <w:t>:</w:t>
      </w:r>
      <w:bookmarkEnd w:id="2"/>
      <w:r>
        <w:t xml:space="preserve"> </w:t>
      </w:r>
      <w:r w:rsidR="00DA356B">
        <w:t>System Diagram</w:t>
      </w:r>
    </w:p>
    <w:p w14:paraId="5912006E" w14:textId="77777777" w:rsidR="00DA356B" w:rsidRDefault="00DA356B" w:rsidP="001B7CF8">
      <w:pPr>
        <w:pStyle w:val="Heading2"/>
      </w:pPr>
      <w:r w:rsidRPr="007110D1">
        <w:t xml:space="preserve">Hardware </w:t>
      </w:r>
    </w:p>
    <w:p w14:paraId="22A76BE8" w14:textId="77777777" w:rsidR="003079AA" w:rsidRPr="003079AA" w:rsidRDefault="003079AA" w:rsidP="003079AA">
      <w:r w:rsidRPr="003079AA">
        <w:t>Xilinx provides sample reference designs for Streaming</w:t>
      </w:r>
      <w:r>
        <w:t xml:space="preserve"> </w:t>
      </w:r>
      <w:r w:rsidRPr="003079AA">
        <w:t>(ST) mode and Memory Mapped (MM)</w:t>
      </w:r>
      <w:r>
        <w:t xml:space="preserve"> </w:t>
      </w:r>
      <w:r w:rsidRPr="003079AA">
        <w:t xml:space="preserve">mode. </w:t>
      </w:r>
    </w:p>
    <w:p w14:paraId="0BE364FF" w14:textId="77777777" w:rsidR="003079AA" w:rsidRDefault="003079AA" w:rsidP="00C7751B"/>
    <w:p w14:paraId="2DA64994" w14:textId="188C27A0" w:rsidR="00C7751B" w:rsidRDefault="003079AA" w:rsidP="00C7751B">
      <w:r>
        <w:t>ST</w:t>
      </w:r>
      <w:r w:rsidR="00C7751B">
        <w:t xml:space="preserve"> </w:t>
      </w:r>
      <w:r>
        <w:t>p</w:t>
      </w:r>
      <w:r w:rsidR="00C7751B">
        <w:t xml:space="preserve">erformance </w:t>
      </w:r>
      <w:r>
        <w:t>r</w:t>
      </w:r>
      <w:r w:rsidR="00C7751B">
        <w:t xml:space="preserve">eference </w:t>
      </w:r>
      <w:r>
        <w:t>d</w:t>
      </w:r>
      <w:r w:rsidR="00C7751B">
        <w:t xml:space="preserve">esign consists of an AXI Stream-only packet generator in the C2H direction and performance / latency measurement tools in both C2H and H2C directions. The </w:t>
      </w:r>
      <w:r>
        <w:t>reference d</w:t>
      </w:r>
      <w:r w:rsidR="00C7751B">
        <w:t>esign will generate a known data pattern (timestamp) and send a user-specified packet length on the C2H direction when there</w:t>
      </w:r>
      <w:r w:rsidR="00C70925">
        <w:t xml:space="preserve"> i</w:t>
      </w:r>
      <w:r w:rsidR="00C7751B">
        <w:t xml:space="preserve">s </w:t>
      </w:r>
      <w:r w:rsidR="00C70925">
        <w:t xml:space="preserve">an </w:t>
      </w:r>
      <w:r w:rsidR="00C7751B">
        <w:t xml:space="preserve">available descriptor. This data pattern </w:t>
      </w:r>
      <w:r w:rsidR="00CF727A">
        <w:t>can</w:t>
      </w:r>
      <w:r w:rsidR="00C7751B">
        <w:t xml:space="preserve"> be looped back into </w:t>
      </w:r>
      <w:r w:rsidR="00C70925">
        <w:t xml:space="preserve">the </w:t>
      </w:r>
      <w:r w:rsidR="00C7751B">
        <w:t xml:space="preserve">H2C direction by </w:t>
      </w:r>
      <w:r w:rsidR="00C70925">
        <w:t xml:space="preserve">the </w:t>
      </w:r>
      <w:r w:rsidR="00CF727A">
        <w:t>application</w:t>
      </w:r>
      <w:r w:rsidR="00C7751B">
        <w:t xml:space="preserve"> and measured for performance and latency</w:t>
      </w:r>
      <w:r w:rsidR="00CE47BE">
        <w:t xml:space="preserve">. Please refer the Example Design section in </w:t>
      </w:r>
      <w:hyperlink r:id="rId23" w:history="1">
        <w:r w:rsidR="0064363F">
          <w:rPr>
            <w:rStyle w:val="Hyperlink"/>
          </w:rPr>
          <w:t>QDMA Subsystem for PCI Express v5.0 - PG302</w:t>
        </w:r>
      </w:hyperlink>
      <w:r w:rsidR="00C7751B">
        <w:t xml:space="preserve"> </w:t>
      </w:r>
      <w:r w:rsidR="00CE47BE">
        <w:t xml:space="preserve">on how </w:t>
      </w:r>
      <w:r w:rsidR="00C7751B">
        <w:t xml:space="preserve">to configure the packet generator and read the data collected by the measurement counters through </w:t>
      </w:r>
      <w:r w:rsidR="00C70925">
        <w:t xml:space="preserve">the </w:t>
      </w:r>
      <w:r w:rsidR="00C7751B">
        <w:t>AXI Lite Master BAR (BAR# 2).</w:t>
      </w:r>
    </w:p>
    <w:p w14:paraId="5F617C6B" w14:textId="77777777" w:rsidR="001E12B2" w:rsidRDefault="001E12B2" w:rsidP="00C7751B"/>
    <w:p w14:paraId="39EF03EA" w14:textId="74039BAD" w:rsidR="001E12B2" w:rsidRDefault="001E12B2" w:rsidP="00C7751B">
      <w:r w:rsidRPr="001E12B2">
        <w:lastRenderedPageBreak/>
        <w:t>For MM mode BRAM</w:t>
      </w:r>
      <w:r w:rsidR="000C2EDB">
        <w:t xml:space="preserve"> and DDR</w:t>
      </w:r>
      <w:r w:rsidRPr="001E12B2">
        <w:t xml:space="preserve"> based reference design </w:t>
      </w:r>
      <w:r w:rsidR="00BF0E4D">
        <w:t>are</w:t>
      </w:r>
      <w:r w:rsidRPr="001E12B2">
        <w:t xml:space="preserve"> provided.</w:t>
      </w:r>
      <w:r w:rsidR="00485FC6">
        <w:t xml:space="preserve"> For more information on reference design </w:t>
      </w:r>
      <w:bookmarkStart w:id="4" w:name="_Hlk525731573"/>
      <w:r w:rsidR="00485FC6">
        <w:t xml:space="preserve">refer </w:t>
      </w:r>
      <w:hyperlink r:id="rId24" w:history="1">
        <w:r w:rsidR="0064363F">
          <w:rPr>
            <w:rStyle w:val="Hyperlink"/>
          </w:rPr>
          <w:t>QDMA Subsystem for PCI Express v5.0 - PG302</w:t>
        </w:r>
      </w:hyperlink>
      <w:r w:rsidR="00485FC6">
        <w:rPr>
          <w:rStyle w:val="Hyperlink"/>
        </w:rPr>
        <w:t>.</w:t>
      </w:r>
    </w:p>
    <w:bookmarkEnd w:id="4"/>
    <w:p w14:paraId="21760931" w14:textId="77777777" w:rsidR="00C7751B" w:rsidRDefault="00C7751B" w:rsidP="00C7751B"/>
    <w:p w14:paraId="484B66D4" w14:textId="77777777" w:rsidR="00C7751B" w:rsidRPr="00C7751B" w:rsidRDefault="00C7751B" w:rsidP="00C7751B">
      <w:r>
        <w:t>For details regarding register maps and the limitations of the design, please refer to the Reference Design RTL</w:t>
      </w:r>
      <w:r w:rsidR="00C70925">
        <w:t>.</w:t>
      </w:r>
    </w:p>
    <w:p w14:paraId="0FB4BE8A" w14:textId="424D5DD4" w:rsidR="00DA356B" w:rsidRDefault="00DA356B" w:rsidP="001B7CF8">
      <w:pPr>
        <w:pStyle w:val="Heading2"/>
        <w:rPr>
          <w:rFonts w:eastAsia="Times New Roman"/>
        </w:rPr>
      </w:pPr>
      <w:r>
        <w:rPr>
          <w:rFonts w:eastAsia="Times New Roman"/>
        </w:rPr>
        <w:t>Software</w:t>
      </w:r>
    </w:p>
    <w:p w14:paraId="5156FDC9" w14:textId="355E5582" w:rsidR="00FA43C3" w:rsidRDefault="00013000" w:rsidP="00FA43C3">
      <w:pPr>
        <w:pStyle w:val="Heading3"/>
      </w:pPr>
      <w:bookmarkStart w:id="5" w:name="_Toc525570780"/>
      <w:r>
        <w:t xml:space="preserve">Linux Kernel </w:t>
      </w:r>
      <w:r w:rsidR="00CE47BE">
        <w:t xml:space="preserve">Reference Device </w:t>
      </w:r>
      <w:r w:rsidR="00FA43C3">
        <w:t>Driver</w:t>
      </w:r>
      <w:bookmarkEnd w:id="5"/>
    </w:p>
    <w:p w14:paraId="275AF4FB" w14:textId="1BA2013B" w:rsidR="00CE47BE" w:rsidRDefault="00013000" w:rsidP="00FA43C3">
      <w:r>
        <w:t xml:space="preserve">The </w:t>
      </w:r>
      <w:r w:rsidR="00FA43C3" w:rsidRPr="00FA43C3">
        <w:t xml:space="preserve">Xilinx Linux </w:t>
      </w:r>
      <w:r w:rsidR="00B973D0">
        <w:t xml:space="preserve">kernel </w:t>
      </w:r>
      <w:r>
        <w:t>reference</w:t>
      </w:r>
      <w:r w:rsidR="00B973D0">
        <w:t xml:space="preserve"> </w:t>
      </w:r>
      <w:r w:rsidR="00E14C81">
        <w:t>driver v20</w:t>
      </w:r>
      <w:r w:rsidR="006338A0">
        <w:t>2</w:t>
      </w:r>
      <w:r w:rsidR="00A4238C">
        <w:t>3</w:t>
      </w:r>
      <w:r w:rsidR="006338A0">
        <w:t>.1.</w:t>
      </w:r>
      <w:r w:rsidR="00A4238C">
        <w:t>1</w:t>
      </w:r>
      <w:r w:rsidR="006338A0">
        <w:t xml:space="preserve"> i</w:t>
      </w:r>
      <w:r w:rsidR="00FA43C3" w:rsidRPr="00FA43C3">
        <w:t xml:space="preserve">s used for collecting the performance numbers. </w:t>
      </w:r>
    </w:p>
    <w:p w14:paraId="0851938B" w14:textId="77777777" w:rsidR="00B973D0" w:rsidRDefault="00B973D0" w:rsidP="00CE47BE"/>
    <w:p w14:paraId="70220F49" w14:textId="5FD94EE1" w:rsidR="00CE47BE" w:rsidRDefault="00B973D0" w:rsidP="00CE47BE">
      <w:r>
        <w:t>Xilinx-developed c</w:t>
      </w:r>
      <w:r w:rsidR="00FA43C3" w:rsidRPr="007B6ACD">
        <w:t>ustom tool “</w:t>
      </w:r>
      <w:proofErr w:type="spellStart"/>
      <w:r w:rsidR="001F7F92">
        <w:t>dma</w:t>
      </w:r>
      <w:proofErr w:type="spellEnd"/>
      <w:r w:rsidR="00B175AB">
        <w:t>-</w:t>
      </w:r>
      <w:r w:rsidR="001F7F92">
        <w:t>perf</w:t>
      </w:r>
      <w:r w:rsidR="00FA43C3" w:rsidRPr="007B6ACD">
        <w:t xml:space="preserve">” </w:t>
      </w:r>
      <w:r>
        <w:t xml:space="preserve">is used </w:t>
      </w:r>
      <w:r w:rsidR="00FA43C3" w:rsidRPr="007B6ACD">
        <w:t>to collect the performance metrics for unidirectional a</w:t>
      </w:r>
      <w:r w:rsidR="004400B3">
        <w:t>nd bidirectional traffic</w:t>
      </w:r>
      <w:r w:rsidR="00FA43C3" w:rsidRPr="007B6ACD">
        <w:t xml:space="preserve">. </w:t>
      </w:r>
    </w:p>
    <w:p w14:paraId="169C90B7" w14:textId="1E926E73" w:rsidR="00F66F1F" w:rsidRDefault="00F66F1F" w:rsidP="00CE47BE"/>
    <w:p w14:paraId="65CC1C48" w14:textId="6E48334C" w:rsidR="00F66F1F" w:rsidRPr="00F66F1F" w:rsidRDefault="00F66F1F" w:rsidP="00F66F1F">
      <w:r>
        <w:t xml:space="preserve">The </w:t>
      </w:r>
      <w:r w:rsidR="00CE47BE">
        <w:t xml:space="preserve">QDMA Linux </w:t>
      </w:r>
      <w:r w:rsidR="004400B3">
        <w:t xml:space="preserve">kernel reference </w:t>
      </w:r>
      <w:r w:rsidR="00CE47BE">
        <w:t xml:space="preserve">driver is a PCIe </w:t>
      </w:r>
      <w:r w:rsidR="004400B3">
        <w:t xml:space="preserve">device </w:t>
      </w:r>
      <w:r w:rsidR="00CE47BE">
        <w:t>driver</w:t>
      </w:r>
      <w:r>
        <w:t>, it manages the QDMA</w:t>
      </w:r>
      <w:r w:rsidR="00CE47BE">
        <w:t xml:space="preserve"> queues in the HW.</w:t>
      </w:r>
      <w:r>
        <w:t xml:space="preserve"> </w:t>
      </w:r>
      <w:r>
        <w:rPr>
          <w:rFonts w:cs="Arial"/>
          <w:color w:val="000000" w:themeColor="text1"/>
          <w:szCs w:val="20"/>
        </w:rPr>
        <w:t xml:space="preserve">The </w:t>
      </w:r>
      <w:r w:rsidR="004400B3">
        <w:rPr>
          <w:rFonts w:cs="Arial"/>
          <w:color w:val="000000" w:themeColor="text1"/>
          <w:szCs w:val="20"/>
        </w:rPr>
        <w:t xml:space="preserve">driver creates a character device </w:t>
      </w:r>
      <w:r w:rsidR="00FA43C3" w:rsidRPr="0031195C">
        <w:rPr>
          <w:rFonts w:cs="Arial"/>
          <w:color w:val="000000" w:themeColor="text1"/>
          <w:szCs w:val="20"/>
        </w:rPr>
        <w:t xml:space="preserve">for each queue pair </w:t>
      </w:r>
      <w:r>
        <w:rPr>
          <w:rFonts w:cs="Arial"/>
          <w:color w:val="000000" w:themeColor="text1"/>
          <w:szCs w:val="20"/>
        </w:rPr>
        <w:t xml:space="preserve">configured, </w:t>
      </w:r>
    </w:p>
    <w:p w14:paraId="526D91BD" w14:textId="77777777" w:rsidR="00F66F1F" w:rsidRDefault="00F66F1F" w:rsidP="00F66F1F">
      <w:pPr>
        <w:rPr>
          <w:rFonts w:cs="Arial"/>
          <w:color w:val="000000" w:themeColor="text1"/>
          <w:szCs w:val="20"/>
        </w:rPr>
      </w:pPr>
    </w:p>
    <w:p w14:paraId="1B4DDF6E" w14:textId="40CD3C41" w:rsidR="004400B3" w:rsidRPr="00F66F1F" w:rsidRDefault="00F66F1F" w:rsidP="00F66F1F">
      <w:r>
        <w:rPr>
          <w:rFonts w:cs="Arial"/>
          <w:color w:val="000000" w:themeColor="text1"/>
          <w:szCs w:val="20"/>
        </w:rPr>
        <w:t>Standard IO tools such as</w:t>
      </w:r>
      <w:r w:rsidR="00FA43C3" w:rsidRPr="0031195C">
        <w:rPr>
          <w:rFonts w:cs="Arial"/>
          <w:color w:val="000000" w:themeColor="text1"/>
          <w:szCs w:val="20"/>
        </w:rPr>
        <w:t xml:space="preserve"> ‘</w:t>
      </w:r>
      <w:proofErr w:type="spellStart"/>
      <w:r w:rsidR="00FA43C3" w:rsidRPr="0031195C">
        <w:rPr>
          <w:rFonts w:cs="Arial"/>
          <w:color w:val="000000" w:themeColor="text1"/>
          <w:szCs w:val="20"/>
        </w:rPr>
        <w:t>fio</w:t>
      </w:r>
      <w:proofErr w:type="spellEnd"/>
      <w:r w:rsidR="00FA43C3" w:rsidRPr="0031195C">
        <w:rPr>
          <w:rFonts w:cs="Arial"/>
          <w:color w:val="000000" w:themeColor="text1"/>
          <w:szCs w:val="20"/>
        </w:rPr>
        <w:t xml:space="preserve">’ can be used for performing IO operations using the char device interface. </w:t>
      </w:r>
    </w:p>
    <w:p w14:paraId="42015EE6" w14:textId="77777777" w:rsidR="004400B3" w:rsidRDefault="004400B3" w:rsidP="00FA43C3">
      <w:pPr>
        <w:pStyle w:val="NormalWeb"/>
        <w:rPr>
          <w:rFonts w:ascii="Arial" w:hAnsi="Arial" w:cs="Arial"/>
          <w:color w:val="000000" w:themeColor="text1"/>
          <w:sz w:val="20"/>
          <w:szCs w:val="20"/>
        </w:rPr>
      </w:pPr>
    </w:p>
    <w:p w14:paraId="0C900D82" w14:textId="609E75EB" w:rsidR="003A384C" w:rsidRDefault="004400B3" w:rsidP="00FA43C3">
      <w:pPr>
        <w:pStyle w:val="NormalWeb"/>
        <w:rPr>
          <w:rFonts w:ascii="Arial" w:hAnsi="Arial" w:cs="Arial"/>
          <w:color w:val="000000" w:themeColor="text1"/>
          <w:sz w:val="20"/>
          <w:szCs w:val="20"/>
        </w:rPr>
      </w:pPr>
      <w:r>
        <w:rPr>
          <w:rFonts w:ascii="Arial" w:hAnsi="Arial" w:cs="Arial"/>
          <w:color w:val="000000" w:themeColor="text1"/>
          <w:sz w:val="20"/>
          <w:szCs w:val="20"/>
        </w:rPr>
        <w:t>However,</w:t>
      </w:r>
      <w:r w:rsidR="00F66F1F">
        <w:rPr>
          <w:rFonts w:ascii="Arial" w:hAnsi="Arial" w:cs="Arial"/>
          <w:color w:val="000000" w:themeColor="text1"/>
          <w:sz w:val="20"/>
          <w:szCs w:val="20"/>
        </w:rPr>
        <w:t xml:space="preserve"> most of the tools are</w:t>
      </w:r>
      <w:r w:rsidR="00F66F1F" w:rsidRPr="0031195C">
        <w:rPr>
          <w:rFonts w:ascii="Arial" w:hAnsi="Arial" w:cs="Arial"/>
          <w:color w:val="000000" w:themeColor="text1"/>
          <w:sz w:val="20"/>
          <w:szCs w:val="20"/>
        </w:rPr>
        <w:t xml:space="preserve"> limited to sending / receiving 1 packet at a time and wait for the processing of the packet to </w:t>
      </w:r>
      <w:r w:rsidR="00F66F1F">
        <w:rPr>
          <w:rFonts w:ascii="Arial" w:hAnsi="Arial" w:cs="Arial"/>
          <w:color w:val="000000" w:themeColor="text1"/>
          <w:sz w:val="20"/>
          <w:szCs w:val="20"/>
        </w:rPr>
        <w:t xml:space="preserve">complete, so they are not </w:t>
      </w:r>
      <w:r w:rsidR="00FA43C3" w:rsidRPr="0031195C">
        <w:rPr>
          <w:rFonts w:ascii="Arial" w:hAnsi="Arial" w:cs="Arial"/>
          <w:color w:val="000000" w:themeColor="text1"/>
          <w:sz w:val="20"/>
          <w:szCs w:val="20"/>
        </w:rPr>
        <w:t xml:space="preserve">able to keep the driver/ HW busy enough </w:t>
      </w:r>
      <w:r w:rsidR="00F66F1F">
        <w:rPr>
          <w:rFonts w:ascii="Arial" w:hAnsi="Arial" w:cs="Arial"/>
          <w:color w:val="000000" w:themeColor="text1"/>
          <w:sz w:val="20"/>
          <w:szCs w:val="20"/>
        </w:rPr>
        <w:t xml:space="preserve">for performance measurement. </w:t>
      </w:r>
      <w:r w:rsidR="003A384C" w:rsidRPr="003A384C">
        <w:rPr>
          <w:rFonts w:ascii="Arial" w:hAnsi="Arial" w:cs="Arial"/>
          <w:color w:val="000000" w:themeColor="text1"/>
          <w:sz w:val="20"/>
          <w:szCs w:val="20"/>
        </w:rPr>
        <w:t xml:space="preserve">Although </w:t>
      </w:r>
      <w:proofErr w:type="spellStart"/>
      <w:r w:rsidR="003A384C" w:rsidRPr="003A384C">
        <w:rPr>
          <w:rFonts w:ascii="Arial" w:hAnsi="Arial" w:cs="Arial"/>
          <w:color w:val="000000" w:themeColor="text1"/>
          <w:sz w:val="20"/>
          <w:szCs w:val="20"/>
        </w:rPr>
        <w:t>fio</w:t>
      </w:r>
      <w:proofErr w:type="spellEnd"/>
      <w:r w:rsidR="003A384C" w:rsidRPr="003A384C">
        <w:rPr>
          <w:rFonts w:ascii="Arial" w:hAnsi="Arial" w:cs="Arial"/>
          <w:color w:val="000000" w:themeColor="text1"/>
          <w:sz w:val="20"/>
          <w:szCs w:val="20"/>
        </w:rPr>
        <w:t xml:space="preserve"> also supports asynchronous interfaces, it does not continuously submit IO requests while polling for the completion parallelly.</w:t>
      </w:r>
    </w:p>
    <w:p w14:paraId="04FA92D7" w14:textId="77777777" w:rsidR="003A384C" w:rsidRDefault="003A384C" w:rsidP="00FA43C3">
      <w:pPr>
        <w:pStyle w:val="NormalWeb"/>
        <w:rPr>
          <w:rFonts w:ascii="Arial" w:hAnsi="Arial" w:cs="Arial"/>
          <w:color w:val="000000" w:themeColor="text1"/>
          <w:sz w:val="20"/>
          <w:szCs w:val="20"/>
        </w:rPr>
      </w:pPr>
    </w:p>
    <w:p w14:paraId="4F3543DA" w14:textId="48E1F34C" w:rsidR="001E24D4" w:rsidRDefault="00FA43C3" w:rsidP="00FA43C3">
      <w:pPr>
        <w:pStyle w:val="NormalWeb"/>
        <w:rPr>
          <w:rFonts w:ascii="Arial" w:hAnsi="Arial" w:cs="Arial"/>
          <w:color w:val="000000" w:themeColor="text1"/>
          <w:sz w:val="20"/>
          <w:szCs w:val="20"/>
        </w:rPr>
      </w:pPr>
      <w:r w:rsidRPr="0031195C">
        <w:rPr>
          <w:rFonts w:ascii="Arial" w:hAnsi="Arial" w:cs="Arial"/>
          <w:color w:val="000000" w:themeColor="text1"/>
          <w:sz w:val="20"/>
          <w:szCs w:val="20"/>
        </w:rPr>
        <w:t xml:space="preserve">To overcome </w:t>
      </w:r>
      <w:r w:rsidR="001E24D4">
        <w:rPr>
          <w:rFonts w:ascii="Arial" w:hAnsi="Arial" w:cs="Arial"/>
          <w:color w:val="000000" w:themeColor="text1"/>
          <w:sz w:val="20"/>
          <w:szCs w:val="20"/>
        </w:rPr>
        <w:t xml:space="preserve">this </w:t>
      </w:r>
      <w:r w:rsidRPr="0031195C">
        <w:rPr>
          <w:rFonts w:ascii="Arial" w:hAnsi="Arial" w:cs="Arial"/>
          <w:color w:val="000000" w:themeColor="text1"/>
          <w:sz w:val="20"/>
          <w:szCs w:val="20"/>
        </w:rPr>
        <w:t xml:space="preserve">limitation, </w:t>
      </w:r>
      <w:r w:rsidR="003A384C" w:rsidRPr="003A384C">
        <w:rPr>
          <w:rFonts w:ascii="Arial" w:hAnsi="Arial" w:cs="Arial"/>
          <w:color w:val="000000" w:themeColor="text1"/>
          <w:sz w:val="20"/>
          <w:szCs w:val="20"/>
        </w:rPr>
        <w:t xml:space="preserve">Xilinx developed </w:t>
      </w:r>
      <w:proofErr w:type="spellStart"/>
      <w:r w:rsidR="001F7F92">
        <w:rPr>
          <w:rFonts w:ascii="Arial" w:hAnsi="Arial" w:cs="Arial"/>
          <w:color w:val="000000" w:themeColor="text1"/>
          <w:sz w:val="20"/>
          <w:szCs w:val="20"/>
        </w:rPr>
        <w:t>dma</w:t>
      </w:r>
      <w:proofErr w:type="spellEnd"/>
      <w:r w:rsidR="0094348E">
        <w:rPr>
          <w:rFonts w:ascii="Arial" w:hAnsi="Arial" w:cs="Arial"/>
          <w:color w:val="000000" w:themeColor="text1"/>
          <w:sz w:val="20"/>
          <w:szCs w:val="20"/>
        </w:rPr>
        <w:t>-</w:t>
      </w:r>
      <w:r w:rsidR="001F7F92">
        <w:rPr>
          <w:rFonts w:ascii="Arial" w:hAnsi="Arial" w:cs="Arial"/>
          <w:color w:val="000000" w:themeColor="text1"/>
          <w:sz w:val="20"/>
          <w:szCs w:val="20"/>
        </w:rPr>
        <w:t>perf</w:t>
      </w:r>
      <w:r w:rsidR="003A384C" w:rsidRPr="003A384C">
        <w:rPr>
          <w:rFonts w:ascii="Arial" w:hAnsi="Arial" w:cs="Arial"/>
          <w:color w:val="000000" w:themeColor="text1"/>
          <w:sz w:val="20"/>
          <w:szCs w:val="20"/>
        </w:rPr>
        <w:t xml:space="preserve"> tool</w:t>
      </w:r>
      <w:r w:rsidR="003A384C">
        <w:rPr>
          <w:rFonts w:ascii="Arial" w:hAnsi="Arial" w:cs="Arial"/>
          <w:color w:val="000000" w:themeColor="text1"/>
          <w:sz w:val="20"/>
          <w:szCs w:val="20"/>
        </w:rPr>
        <w:t>. It</w:t>
      </w:r>
      <w:r w:rsidR="003A384C" w:rsidRPr="003A384C">
        <w:rPr>
          <w:rFonts w:ascii="Arial" w:hAnsi="Arial" w:cs="Arial"/>
          <w:color w:val="000000" w:themeColor="text1"/>
          <w:sz w:val="20"/>
          <w:szCs w:val="20"/>
        </w:rPr>
        <w:t xml:space="preserve"> leverages the asynchronous functionality provided by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library. Using </w:t>
      </w:r>
      <w:proofErr w:type="spellStart"/>
      <w:r w:rsidR="003A384C" w:rsidRPr="003A384C">
        <w:rPr>
          <w:rFonts w:ascii="Arial" w:hAnsi="Arial" w:cs="Arial"/>
          <w:color w:val="000000" w:themeColor="text1"/>
          <w:sz w:val="20"/>
          <w:szCs w:val="20"/>
        </w:rPr>
        <w:t>libaio</w:t>
      </w:r>
      <w:proofErr w:type="spellEnd"/>
      <w:r w:rsidR="003A384C" w:rsidRPr="003A384C">
        <w:rPr>
          <w:rFonts w:ascii="Arial" w:hAnsi="Arial" w:cs="Arial"/>
          <w:color w:val="000000" w:themeColor="text1"/>
          <w:sz w:val="20"/>
          <w:szCs w:val="20"/>
        </w:rPr>
        <w:t xml:space="preserve">, </w:t>
      </w:r>
      <w:r w:rsidR="00B973D0">
        <w:rPr>
          <w:rFonts w:ascii="Arial" w:hAnsi="Arial" w:cs="Arial"/>
          <w:color w:val="000000" w:themeColor="text1"/>
          <w:sz w:val="20"/>
          <w:szCs w:val="20"/>
        </w:rPr>
        <w:t xml:space="preserve">an </w:t>
      </w:r>
      <w:r w:rsidR="003A384C" w:rsidRPr="003A384C">
        <w:rPr>
          <w:rFonts w:ascii="Arial" w:hAnsi="Arial" w:cs="Arial"/>
          <w:color w:val="000000" w:themeColor="text1"/>
          <w:sz w:val="20"/>
          <w:szCs w:val="20"/>
        </w:rPr>
        <w:t xml:space="preserve">application can submit IO request to the driver and </w:t>
      </w:r>
      <w:r w:rsidR="00B973D0">
        <w:rPr>
          <w:rFonts w:ascii="Arial" w:hAnsi="Arial" w:cs="Arial"/>
          <w:color w:val="000000" w:themeColor="text1"/>
          <w:sz w:val="20"/>
          <w:szCs w:val="20"/>
        </w:rPr>
        <w:t xml:space="preserve">the driver returns the control to </w:t>
      </w:r>
      <w:r w:rsidR="003A384C" w:rsidRPr="003A384C">
        <w:rPr>
          <w:rFonts w:ascii="Arial" w:hAnsi="Arial" w:cs="Arial"/>
          <w:color w:val="000000" w:themeColor="text1"/>
          <w:sz w:val="20"/>
          <w:szCs w:val="20"/>
        </w:rPr>
        <w:t>the call</w:t>
      </w:r>
      <w:r w:rsidR="00B973D0">
        <w:rPr>
          <w:rFonts w:ascii="Arial" w:hAnsi="Arial" w:cs="Arial"/>
          <w:color w:val="000000" w:themeColor="text1"/>
          <w:sz w:val="20"/>
          <w:szCs w:val="20"/>
        </w:rPr>
        <w:t>er</w:t>
      </w:r>
      <w:r w:rsidR="003A384C" w:rsidRPr="003A384C">
        <w:rPr>
          <w:rFonts w:ascii="Arial" w:hAnsi="Arial" w:cs="Arial"/>
          <w:color w:val="000000" w:themeColor="text1"/>
          <w:sz w:val="20"/>
          <w:szCs w:val="20"/>
        </w:rPr>
        <w:t xml:space="preserve"> immediately</w:t>
      </w:r>
      <w:r w:rsidR="00B973D0">
        <w:rPr>
          <w:rFonts w:ascii="Arial" w:hAnsi="Arial" w:cs="Arial"/>
          <w:color w:val="000000" w:themeColor="text1"/>
          <w:sz w:val="20"/>
          <w:szCs w:val="20"/>
        </w:rPr>
        <w:t xml:space="preserve"> (i.e., non-blocking). The </w:t>
      </w:r>
      <w:r w:rsidR="003A384C" w:rsidRPr="003A384C">
        <w:rPr>
          <w:rFonts w:ascii="Arial" w:hAnsi="Arial" w:cs="Arial"/>
          <w:color w:val="000000" w:themeColor="text1"/>
          <w:sz w:val="20"/>
          <w:szCs w:val="20"/>
        </w:rPr>
        <w:t xml:space="preserve">completion </w:t>
      </w:r>
      <w:r w:rsidR="00B973D0">
        <w:rPr>
          <w:rFonts w:ascii="Arial" w:hAnsi="Arial" w:cs="Arial"/>
          <w:color w:val="000000" w:themeColor="text1"/>
          <w:sz w:val="20"/>
          <w:szCs w:val="20"/>
        </w:rPr>
        <w:t>notification is sent separately, so the a</w:t>
      </w:r>
      <w:r w:rsidR="003A384C" w:rsidRPr="003A384C">
        <w:rPr>
          <w:rFonts w:ascii="Arial" w:hAnsi="Arial" w:cs="Arial"/>
          <w:color w:val="000000" w:themeColor="text1"/>
          <w:sz w:val="20"/>
          <w:szCs w:val="20"/>
        </w:rPr>
        <w:t>pplication can then poll for the completion and free the buffer upon receiving the completion</w:t>
      </w:r>
      <w:r w:rsidR="00B973D0">
        <w:rPr>
          <w:rFonts w:ascii="Arial" w:hAnsi="Arial" w:cs="Arial"/>
          <w:color w:val="000000" w:themeColor="text1"/>
          <w:sz w:val="20"/>
          <w:szCs w:val="20"/>
        </w:rPr>
        <w:t>.</w:t>
      </w:r>
    </w:p>
    <w:p w14:paraId="63136E43" w14:textId="3B826C77" w:rsidR="00013000" w:rsidRDefault="00013000" w:rsidP="00FA43C3">
      <w:pPr>
        <w:pStyle w:val="NormalWeb"/>
        <w:rPr>
          <w:rFonts w:ascii="Arial" w:hAnsi="Arial" w:cs="Arial"/>
          <w:color w:val="000000" w:themeColor="text1"/>
          <w:sz w:val="20"/>
          <w:szCs w:val="20"/>
        </w:rPr>
      </w:pPr>
    </w:p>
    <w:p w14:paraId="1EDD9D2A" w14:textId="3116007D" w:rsidR="008141BF" w:rsidRPr="008141BF" w:rsidRDefault="00013000" w:rsidP="008141BF">
      <w:pPr>
        <w:rPr>
          <w:color w:val="0000FF"/>
          <w:u w:val="single"/>
        </w:rPr>
      </w:pPr>
      <w:r>
        <w:rPr>
          <w:rFonts w:cs="Arial"/>
          <w:color w:val="000000" w:themeColor="text1"/>
          <w:szCs w:val="20"/>
        </w:rPr>
        <w:t xml:space="preserve">For more information on the </w:t>
      </w:r>
      <w:proofErr w:type="spellStart"/>
      <w:r w:rsidR="001F7F92">
        <w:rPr>
          <w:rFonts w:cs="Arial"/>
          <w:color w:val="000000" w:themeColor="text1"/>
          <w:szCs w:val="20"/>
        </w:rPr>
        <w:t>dma</w:t>
      </w:r>
      <w:proofErr w:type="spellEnd"/>
      <w:r w:rsidR="0094348E">
        <w:rPr>
          <w:rFonts w:cs="Arial"/>
          <w:color w:val="000000" w:themeColor="text1"/>
          <w:szCs w:val="20"/>
        </w:rPr>
        <w:t>-</w:t>
      </w:r>
      <w:r w:rsidR="001F7F92">
        <w:rPr>
          <w:rFonts w:cs="Arial"/>
          <w:color w:val="000000" w:themeColor="text1"/>
          <w:szCs w:val="20"/>
        </w:rPr>
        <w:t>perf</w:t>
      </w:r>
      <w:r>
        <w:rPr>
          <w:rFonts w:cs="Arial"/>
          <w:color w:val="000000" w:themeColor="text1"/>
          <w:szCs w:val="20"/>
        </w:rPr>
        <w:t xml:space="preserve"> tools please refer to the </w:t>
      </w:r>
      <w:r w:rsidRPr="00C90544">
        <w:rPr>
          <w:rFonts w:cs="Arial"/>
          <w:color w:val="000000" w:themeColor="text1"/>
          <w:szCs w:val="20"/>
        </w:rPr>
        <w:t xml:space="preserve">QDMA Linux </w:t>
      </w:r>
      <w:r>
        <w:rPr>
          <w:rFonts w:cs="Arial"/>
          <w:color w:val="000000" w:themeColor="text1"/>
          <w:szCs w:val="20"/>
        </w:rPr>
        <w:t xml:space="preserve">kernel reference </w:t>
      </w:r>
      <w:r w:rsidRPr="00C90544">
        <w:rPr>
          <w:rFonts w:cs="Arial"/>
          <w:color w:val="000000" w:themeColor="text1"/>
          <w:szCs w:val="20"/>
        </w:rPr>
        <w:t>driver user guide</w:t>
      </w:r>
      <w:r w:rsidR="008141BF">
        <w:rPr>
          <w:rFonts w:cs="Arial"/>
          <w:szCs w:val="20"/>
        </w:rPr>
        <w:t xml:space="preserve"> hosted at </w:t>
      </w:r>
      <w:hyperlink r:id="rId25" w:history="1">
        <w:r w:rsidR="00997BAE" w:rsidRPr="000615B0">
          <w:rPr>
            <w:rStyle w:val="Hyperlink"/>
            <w:rFonts w:cs="Arial"/>
            <w:szCs w:val="20"/>
          </w:rPr>
          <w:t>QDMA Linux kernel reference driver user guide</w:t>
        </w:r>
      </w:hyperlink>
    </w:p>
    <w:p w14:paraId="7AD12F68" w14:textId="77777777" w:rsidR="008141BF" w:rsidRDefault="008141BF" w:rsidP="00013000"/>
    <w:p w14:paraId="1587F723" w14:textId="7D563DF2" w:rsidR="00013000" w:rsidRPr="0031195C" w:rsidRDefault="00013000" w:rsidP="00FA43C3">
      <w:pPr>
        <w:pStyle w:val="NormalWeb"/>
        <w:rPr>
          <w:rFonts w:ascii="Arial" w:hAnsi="Arial" w:cs="Arial"/>
          <w:color w:val="000000" w:themeColor="text1"/>
          <w:sz w:val="20"/>
          <w:szCs w:val="20"/>
        </w:rPr>
      </w:pPr>
    </w:p>
    <w:p w14:paraId="2D157545" w14:textId="6BDD8C0A" w:rsidR="00FA43C3" w:rsidRPr="00FA43C3" w:rsidRDefault="00FA43C3" w:rsidP="005E5F5E">
      <w:pPr>
        <w:pStyle w:val="Heading3"/>
      </w:pPr>
      <w:bookmarkStart w:id="6" w:name="_Toc525570782"/>
      <w:r w:rsidRPr="00962EE2">
        <w:t>DPDK</w:t>
      </w:r>
      <w:r w:rsidR="00B973D0">
        <w:t xml:space="preserve"> Poll Mode</w:t>
      </w:r>
      <w:r w:rsidRPr="00962EE2">
        <w:t xml:space="preserve"> </w:t>
      </w:r>
      <w:r>
        <w:t>D</w:t>
      </w:r>
      <w:r w:rsidRPr="00962EE2">
        <w:t>ri</w:t>
      </w:r>
      <w:r>
        <w:t>ver</w:t>
      </w:r>
      <w:bookmarkEnd w:id="6"/>
    </w:p>
    <w:p w14:paraId="23FE80B6" w14:textId="339A8DA9" w:rsidR="00C7751B" w:rsidRDefault="00C7751B" w:rsidP="00C7751B">
      <w:r>
        <w:t>The Xilin</w:t>
      </w:r>
      <w:r w:rsidR="00B973D0">
        <w:t>x</w:t>
      </w:r>
      <w:r>
        <w:t xml:space="preserve"> reference QDMA DPDK </w:t>
      </w:r>
      <w:r w:rsidR="00AB5366">
        <w:t>202</w:t>
      </w:r>
      <w:r w:rsidR="008930BC">
        <w:t>3</w:t>
      </w:r>
      <w:r w:rsidR="00AB5366">
        <w:t>.1.</w:t>
      </w:r>
      <w:r w:rsidR="000615B0">
        <w:t>1</w:t>
      </w:r>
      <w:r w:rsidR="00913E52">
        <w:t xml:space="preserve"> </w:t>
      </w:r>
      <w:r>
        <w:t xml:space="preserve">driver is based on DPDK </w:t>
      </w:r>
      <w:commentRangeStart w:id="7"/>
      <w:r>
        <w:t>v</w:t>
      </w:r>
      <w:r w:rsidR="008930BC">
        <w:t>20</w:t>
      </w:r>
      <w:r>
        <w:t>.11</w:t>
      </w:r>
      <w:r w:rsidR="008930BC">
        <w:t>/v21.11/v22.11</w:t>
      </w:r>
      <w:commentRangeEnd w:id="7"/>
      <w:r w:rsidR="00331155">
        <w:rPr>
          <w:rStyle w:val="CommentReference"/>
          <w:rFonts w:ascii="Times New Roman" w:eastAsiaTheme="minorEastAsia" w:hAnsi="Times New Roman"/>
        </w:rPr>
        <w:commentReference w:id="7"/>
      </w:r>
      <w:r>
        <w:t xml:space="preserve">. The DPDK driver is tested by binding the PCIe functions with </w:t>
      </w:r>
      <w:proofErr w:type="spellStart"/>
      <w:r>
        <w:t>igb_uio</w:t>
      </w:r>
      <w:proofErr w:type="spellEnd"/>
      <w:r>
        <w:t xml:space="preserve"> kernel driver. </w:t>
      </w:r>
    </w:p>
    <w:p w14:paraId="759C9204" w14:textId="77777777" w:rsidR="00C7751B" w:rsidRDefault="00C7751B" w:rsidP="00C7751B"/>
    <w:p w14:paraId="129AA3BC" w14:textId="09E44A1B" w:rsidR="008111A3" w:rsidRDefault="00C7751B" w:rsidP="00C7751B">
      <w:r>
        <w:t xml:space="preserve">The </w:t>
      </w:r>
      <w:proofErr w:type="spellStart"/>
      <w:r>
        <w:t>dpdk-pktgen</w:t>
      </w:r>
      <w:proofErr w:type="spellEnd"/>
      <w:r>
        <w:t xml:space="preserve"> application is used to perform </w:t>
      </w:r>
      <w:proofErr w:type="spellStart"/>
      <w:r>
        <w:t>uni</w:t>
      </w:r>
      <w:proofErr w:type="spellEnd"/>
      <w:r>
        <w:t xml:space="preserve">-directional performance measurement and </w:t>
      </w:r>
      <w:r w:rsidR="00295968">
        <w:t xml:space="preserve">the </w:t>
      </w:r>
      <w:proofErr w:type="spellStart"/>
      <w:r>
        <w:t>testpmd</w:t>
      </w:r>
      <w:proofErr w:type="spellEnd"/>
      <w:r>
        <w:t xml:space="preserve"> application is used for the Bi-directional forwarding performance measurement</w:t>
      </w:r>
      <w:r w:rsidR="00DA356B">
        <w:t>.</w:t>
      </w:r>
    </w:p>
    <w:p w14:paraId="15FB94B3" w14:textId="77777777" w:rsidR="008111A3" w:rsidRDefault="008111A3">
      <w:pPr>
        <w:jc w:val="left"/>
      </w:pPr>
      <w:r>
        <w:br w:type="page"/>
      </w:r>
    </w:p>
    <w:p w14:paraId="51881593" w14:textId="461E364A" w:rsidR="00DA356B" w:rsidRDefault="00DA356B" w:rsidP="001B7CF8">
      <w:pPr>
        <w:pStyle w:val="Heading2"/>
        <w:rPr>
          <w:i/>
          <w:color w:val="auto"/>
        </w:rPr>
      </w:pPr>
      <w:r>
        <w:lastRenderedPageBreak/>
        <w:t>Generating Reference Design</w:t>
      </w:r>
    </w:p>
    <w:p w14:paraId="6CB07DAB" w14:textId="77777777" w:rsidR="00DA356B" w:rsidRDefault="00295968" w:rsidP="00C37F7D">
      <w:r>
        <w:t xml:space="preserve">The </w:t>
      </w:r>
      <w:r w:rsidR="00DA356B" w:rsidRPr="00B77023">
        <w:t xml:space="preserve">Reference Design </w:t>
      </w:r>
      <w:proofErr w:type="spellStart"/>
      <w:r w:rsidR="00DA356B" w:rsidRPr="00B77023">
        <w:t>bitfile</w:t>
      </w:r>
      <w:proofErr w:type="spellEnd"/>
      <w:r w:rsidR="00DA356B" w:rsidRPr="00B77023">
        <w:t xml:space="preserve"> used in this Performance report is available for immediate download into</w:t>
      </w:r>
      <w:r>
        <w:t xml:space="preserve"> a</w:t>
      </w:r>
      <w:r w:rsidR="00DA356B" w:rsidRPr="00B77023">
        <w:t xml:space="preserve"> VCU1525 design</w:t>
      </w:r>
      <w:r w:rsidR="00DA356B">
        <w:t>.</w:t>
      </w:r>
      <w:r w:rsidR="00A11DAE">
        <w:t xml:space="preserve"> </w:t>
      </w:r>
      <w:r w:rsidR="00DA356B">
        <w:t>For users who are using a different card, t</w:t>
      </w:r>
      <w:r w:rsidR="00DA356B" w:rsidRPr="00FB2F10">
        <w:t xml:space="preserve">he Reference Design </w:t>
      </w:r>
      <w:r w:rsidR="00DA356B">
        <w:t>c</w:t>
      </w:r>
      <w:r w:rsidR="00DA356B" w:rsidRPr="00FB2F10">
        <w:t>an be generated by following these steps:</w:t>
      </w:r>
    </w:p>
    <w:p w14:paraId="49D1FE15" w14:textId="77777777" w:rsidR="00DA356B" w:rsidRDefault="00DA356B" w:rsidP="00C37F7D"/>
    <w:p w14:paraId="180D5A4D" w14:textId="77777777" w:rsidR="00DA356B" w:rsidRDefault="00DA356B" w:rsidP="00C37F7D">
      <w:r>
        <w:t xml:space="preserve">Create a </w:t>
      </w:r>
      <w:proofErr w:type="spellStart"/>
      <w:r>
        <w:t>Vivado</w:t>
      </w:r>
      <w:proofErr w:type="spellEnd"/>
      <w:r>
        <w:t xml:space="preserve"> project and add/configure a QDMA IP with the following settings – All options not m</w:t>
      </w:r>
      <w:r w:rsidR="00295968">
        <w:t>entioned below can be left at their</w:t>
      </w:r>
      <w:r>
        <w:t xml:space="preserve"> default settings:</w:t>
      </w:r>
    </w:p>
    <w:p w14:paraId="534DFA50" w14:textId="77777777" w:rsidR="00C37F7D" w:rsidRDefault="00C37F7D" w:rsidP="00C37F7D"/>
    <w:p w14:paraId="7188ADB2" w14:textId="77777777" w:rsidR="00DA356B" w:rsidRDefault="00DA356B" w:rsidP="00C37F7D">
      <w:pPr>
        <w:rPr>
          <w:b/>
        </w:rPr>
      </w:pPr>
      <w:r w:rsidRPr="00C37F7D">
        <w:rPr>
          <w:b/>
        </w:rPr>
        <w:t>Basic Tab:</w:t>
      </w:r>
    </w:p>
    <w:p w14:paraId="237C6F51" w14:textId="77777777" w:rsidR="00C37F7D" w:rsidRPr="00C37F7D" w:rsidRDefault="00C37F7D" w:rsidP="00C37F7D">
      <w:pPr>
        <w:rPr>
          <w:b/>
        </w:rPr>
      </w:pPr>
    </w:p>
    <w:p w14:paraId="77C72E65" w14:textId="77777777" w:rsidR="00DA356B" w:rsidRDefault="00DA356B" w:rsidP="00C37F7D">
      <w:pPr>
        <w:pStyle w:val="ListParagraph"/>
        <w:numPr>
          <w:ilvl w:val="0"/>
          <w:numId w:val="28"/>
        </w:numPr>
      </w:pPr>
      <w:r w:rsidRPr="00C37F7D">
        <w:rPr>
          <w:b/>
        </w:rPr>
        <w:t>Mode:</w:t>
      </w:r>
      <w:r>
        <w:t xml:space="preserve"> Advanced</w:t>
      </w:r>
    </w:p>
    <w:p w14:paraId="2F4BCCD5" w14:textId="15599D53" w:rsidR="00DA356B" w:rsidRPr="00C37F7D" w:rsidRDefault="00DA356B" w:rsidP="00C37F7D">
      <w:pPr>
        <w:pStyle w:val="ListParagraph"/>
        <w:numPr>
          <w:ilvl w:val="1"/>
          <w:numId w:val="28"/>
        </w:numPr>
      </w:pPr>
      <w:r w:rsidRPr="00C37F7D">
        <w:t xml:space="preserve">Lane Width &amp; Link Speed: </w:t>
      </w:r>
      <w:r w:rsidRPr="00A416AE">
        <w:t>X16 Gen</w:t>
      </w:r>
      <w:r w:rsidR="000615B0" w:rsidRPr="00940A29">
        <w:t>3</w:t>
      </w:r>
      <w:r w:rsidRPr="00A416AE">
        <w:t xml:space="preserve"> (</w:t>
      </w:r>
      <w:r w:rsidR="00A416AE">
        <w:t>8</w:t>
      </w:r>
      <w:r w:rsidRPr="00A416AE">
        <w:t>.0 GT/s)</w:t>
      </w:r>
    </w:p>
    <w:p w14:paraId="09FDCFD7" w14:textId="776985A5" w:rsidR="00DA356B" w:rsidRPr="00C37F7D" w:rsidRDefault="0039079A" w:rsidP="00C37F7D">
      <w:pPr>
        <w:pStyle w:val="ListParagraph"/>
        <w:numPr>
          <w:ilvl w:val="1"/>
          <w:numId w:val="28"/>
        </w:numPr>
      </w:pPr>
      <w:r>
        <w:rPr>
          <w:noProof/>
          <w:lang w:val="en-GB" w:eastAsia="en-GB"/>
        </w:rPr>
        <w:drawing>
          <wp:anchor distT="0" distB="0" distL="114300" distR="114300" simplePos="0" relativeHeight="251667456" behindDoc="0" locked="0" layoutInCell="1" allowOverlap="1" wp14:anchorId="1A78A1E2" wp14:editId="66E306CD">
            <wp:simplePos x="0" y="0"/>
            <wp:positionH relativeFrom="column">
              <wp:posOffset>1250315</wp:posOffset>
            </wp:positionH>
            <wp:positionV relativeFrom="paragraph">
              <wp:posOffset>247650</wp:posOffset>
            </wp:positionV>
            <wp:extent cx="4140200" cy="30194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40200" cy="3019425"/>
                    </a:xfrm>
                    <a:prstGeom prst="rect">
                      <a:avLst/>
                    </a:prstGeom>
                  </pic:spPr>
                </pic:pic>
              </a:graphicData>
            </a:graphic>
            <wp14:sizeRelH relativeFrom="margin">
              <wp14:pctWidth>0</wp14:pctWidth>
            </wp14:sizeRelH>
            <wp14:sizeRelV relativeFrom="margin">
              <wp14:pctHeight>0</wp14:pctHeight>
            </wp14:sizeRelV>
          </wp:anchor>
        </w:drawing>
      </w:r>
      <w:r w:rsidR="00DA356B" w:rsidRPr="00C37F7D">
        <w:t>DMA Interface Selection: AXI Stream</w:t>
      </w:r>
    </w:p>
    <w:p w14:paraId="691B1104" w14:textId="06EAC3E3" w:rsidR="00C37F7D" w:rsidRDefault="00C37F7D" w:rsidP="00C37F7D"/>
    <w:p w14:paraId="4E68C335" w14:textId="39212735" w:rsidR="00DA356B" w:rsidRDefault="00DA356B" w:rsidP="001B7CF8">
      <w:pPr>
        <w:pStyle w:val="NormalWeb"/>
        <w:jc w:val="center"/>
      </w:pPr>
    </w:p>
    <w:p w14:paraId="2415B2A7" w14:textId="0168DAC1" w:rsidR="00DA356B" w:rsidRPr="00A11DAE" w:rsidRDefault="00DA356B" w:rsidP="00C37F7D">
      <w:pPr>
        <w:rPr>
          <w:rFonts w:ascii="Segoe UI" w:hAnsi="Segoe UI" w:cs="Segoe UI"/>
          <w:sz w:val="22"/>
          <w:szCs w:val="22"/>
        </w:rPr>
      </w:pPr>
      <w:r>
        <w:br w:type="page"/>
      </w:r>
      <w:r w:rsidRPr="00C37F7D">
        <w:rPr>
          <w:b/>
        </w:rPr>
        <w:lastRenderedPageBreak/>
        <w:t>Capabilities Tab:</w:t>
      </w:r>
    </w:p>
    <w:p w14:paraId="6F7387CF" w14:textId="77777777" w:rsidR="00C37F7D" w:rsidRDefault="00C37F7D" w:rsidP="00C37F7D"/>
    <w:p w14:paraId="3E2DF38E" w14:textId="77777777" w:rsidR="00DA356B" w:rsidRPr="00C37F7D" w:rsidRDefault="00DA356B" w:rsidP="00C37F7D">
      <w:pPr>
        <w:pStyle w:val="ListParagraph"/>
        <w:numPr>
          <w:ilvl w:val="0"/>
          <w:numId w:val="28"/>
        </w:numPr>
      </w:pPr>
      <w:r w:rsidRPr="00C37F7D">
        <w:t>Enable SRIOV Capability</w:t>
      </w:r>
    </w:p>
    <w:p w14:paraId="03E56309" w14:textId="77777777" w:rsidR="00DA356B" w:rsidRPr="00C37F7D" w:rsidRDefault="00DA356B" w:rsidP="00C37F7D">
      <w:pPr>
        <w:pStyle w:val="ListParagraph"/>
        <w:numPr>
          <w:ilvl w:val="0"/>
          <w:numId w:val="28"/>
        </w:numPr>
      </w:pPr>
      <w:r w:rsidRPr="00C37F7D">
        <w:t>Total Physical Functions: 4</w:t>
      </w:r>
    </w:p>
    <w:p w14:paraId="1214F896" w14:textId="77777777" w:rsidR="00C37F7D" w:rsidRDefault="00C37F7D" w:rsidP="00C37F7D">
      <w:pPr>
        <w:pStyle w:val="ListParagraph"/>
      </w:pPr>
    </w:p>
    <w:p w14:paraId="49913B54" w14:textId="77777777" w:rsidR="00DA356B" w:rsidRDefault="00DA356B" w:rsidP="00A11DAE">
      <w:pPr>
        <w:pStyle w:val="NormalWeb"/>
        <w:jc w:val="center"/>
      </w:pPr>
      <w:r>
        <w:rPr>
          <w:noProof/>
          <w:lang w:val="en-GB" w:eastAsia="en-GB"/>
        </w:rPr>
        <w:drawing>
          <wp:inline distT="0" distB="0" distL="0" distR="0" wp14:anchorId="1C31EDAB" wp14:editId="427779C9">
            <wp:extent cx="4831080" cy="259154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2922" cy="2592532"/>
                    </a:xfrm>
                    <a:prstGeom prst="rect">
                      <a:avLst/>
                    </a:prstGeom>
                  </pic:spPr>
                </pic:pic>
              </a:graphicData>
            </a:graphic>
          </wp:inline>
        </w:drawing>
      </w:r>
    </w:p>
    <w:p w14:paraId="639DDF21" w14:textId="77777777" w:rsidR="00DA356B" w:rsidRDefault="00DA356B" w:rsidP="00C37F7D"/>
    <w:p w14:paraId="3A85D81E" w14:textId="77777777" w:rsidR="00DA356B" w:rsidRPr="00C37F7D" w:rsidRDefault="00DA356B" w:rsidP="00C37F7D">
      <w:pPr>
        <w:rPr>
          <w:b/>
        </w:rPr>
      </w:pPr>
      <w:r w:rsidRPr="00C37F7D">
        <w:rPr>
          <w:b/>
        </w:rPr>
        <w:t>SRIOV Config:</w:t>
      </w:r>
    </w:p>
    <w:p w14:paraId="3BC0DCA7" w14:textId="77777777" w:rsidR="00C37F7D" w:rsidRDefault="00C37F7D" w:rsidP="00C37F7D"/>
    <w:p w14:paraId="70DDBFC4" w14:textId="77777777" w:rsidR="00DA356B" w:rsidRPr="00C37F7D" w:rsidRDefault="00DA356B" w:rsidP="00C37F7D">
      <w:pPr>
        <w:pStyle w:val="ListParagraph"/>
        <w:numPr>
          <w:ilvl w:val="0"/>
          <w:numId w:val="29"/>
        </w:numPr>
      </w:pPr>
      <w:r w:rsidRPr="00C37F7D">
        <w:t>Number of PF0 VFs: 4</w:t>
      </w:r>
    </w:p>
    <w:p w14:paraId="0612BEE3" w14:textId="77777777" w:rsidR="00DA356B" w:rsidRPr="00C37F7D" w:rsidRDefault="00DA356B" w:rsidP="00C37F7D">
      <w:pPr>
        <w:pStyle w:val="ListParagraph"/>
        <w:numPr>
          <w:ilvl w:val="0"/>
          <w:numId w:val="29"/>
        </w:numPr>
      </w:pPr>
      <w:r w:rsidRPr="00C37F7D">
        <w:t>Number of PF2 VFs: 4</w:t>
      </w:r>
    </w:p>
    <w:p w14:paraId="1831C789" w14:textId="77777777" w:rsidR="00DA356B" w:rsidRDefault="00DA356B" w:rsidP="00DA356B">
      <w:pPr>
        <w:pStyle w:val="NormalWeb"/>
      </w:pPr>
    </w:p>
    <w:p w14:paraId="48C087AB" w14:textId="77777777" w:rsidR="00DA356B" w:rsidRDefault="00DA356B" w:rsidP="00A11DAE">
      <w:pPr>
        <w:pStyle w:val="NormalWeb"/>
        <w:jc w:val="center"/>
      </w:pPr>
      <w:r>
        <w:rPr>
          <w:noProof/>
          <w:lang w:val="en-GB" w:eastAsia="en-GB"/>
        </w:rPr>
        <w:drawing>
          <wp:inline distT="0" distB="0" distL="0" distR="0" wp14:anchorId="7C87E47D" wp14:editId="045592C3">
            <wp:extent cx="5943600" cy="30975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97530"/>
                    </a:xfrm>
                    <a:prstGeom prst="rect">
                      <a:avLst/>
                    </a:prstGeom>
                  </pic:spPr>
                </pic:pic>
              </a:graphicData>
            </a:graphic>
          </wp:inline>
        </w:drawing>
      </w:r>
    </w:p>
    <w:p w14:paraId="1D218E1B" w14:textId="77777777" w:rsidR="00DA356B" w:rsidRDefault="00DA356B" w:rsidP="00CB4850"/>
    <w:p w14:paraId="2B555343" w14:textId="7BF52B7A" w:rsidR="00DA356B" w:rsidRDefault="00DA356B" w:rsidP="00CB4850">
      <w:r w:rsidRPr="00FB2F10">
        <w:rPr>
          <w:b/>
        </w:rPr>
        <w:t xml:space="preserve">Note: </w:t>
      </w:r>
      <w:r>
        <w:t xml:space="preserve">The Reference Design used in this report is an SRIOV capable design with 4PFs and </w:t>
      </w:r>
      <w:r w:rsidR="004011AD">
        <w:t>252</w:t>
      </w:r>
      <w:r>
        <w:t>VFs. It</w:t>
      </w:r>
      <w:r w:rsidR="005C4EF9">
        <w:t xml:space="preserve"> i</w:t>
      </w:r>
      <w:r>
        <w:t>s not mandatory to enable this feature to use the reference design or achieve the performance reported in this document.</w:t>
      </w:r>
    </w:p>
    <w:p w14:paraId="036806B0" w14:textId="77777777" w:rsidR="00DA356B" w:rsidRPr="00BC30CE" w:rsidRDefault="00DA356B" w:rsidP="00DA356B">
      <w:pPr>
        <w:pStyle w:val="NormalWeb"/>
      </w:pPr>
    </w:p>
    <w:p w14:paraId="48D53D24" w14:textId="77777777" w:rsidR="00DA356B" w:rsidRDefault="00DA356B" w:rsidP="00CB4850">
      <w:pPr>
        <w:pStyle w:val="ListParagraph"/>
        <w:numPr>
          <w:ilvl w:val="0"/>
          <w:numId w:val="30"/>
        </w:numPr>
      </w:pPr>
      <w:r>
        <w:t xml:space="preserve">Run the following command in the </w:t>
      </w:r>
      <w:proofErr w:type="spellStart"/>
      <w:r>
        <w:t>T</w:t>
      </w:r>
      <w:r w:rsidR="00295968">
        <w:t>cl</w:t>
      </w:r>
      <w:proofErr w:type="spellEnd"/>
      <w:r>
        <w:t xml:space="preserve"> console to enable Performance Reference Design:</w:t>
      </w:r>
    </w:p>
    <w:p w14:paraId="3797788D" w14:textId="77777777" w:rsidR="00DA356B" w:rsidRPr="00FB2F10" w:rsidRDefault="00DA356B" w:rsidP="00CB4850">
      <w:pPr>
        <w:pStyle w:val="ListParagraph"/>
      </w:pPr>
      <w:proofErr w:type="spellStart"/>
      <w:r w:rsidRPr="00CB4850">
        <w:rPr>
          <w:rFonts w:ascii="Consolas" w:hAnsi="Consolas"/>
          <w:i/>
        </w:rPr>
        <w:t>set_property</w:t>
      </w:r>
      <w:proofErr w:type="spellEnd"/>
      <w:r w:rsidRPr="00CB4850">
        <w:rPr>
          <w:rFonts w:ascii="Consolas" w:hAnsi="Consolas"/>
          <w:i/>
        </w:rPr>
        <w:t xml:space="preserve"> </w:t>
      </w:r>
      <w:proofErr w:type="spellStart"/>
      <w:r w:rsidRPr="00CB4850">
        <w:rPr>
          <w:rFonts w:ascii="Consolas" w:hAnsi="Consolas"/>
          <w:i/>
        </w:rPr>
        <w:t>CONFIG.performance_exdes</w:t>
      </w:r>
      <w:proofErr w:type="spellEnd"/>
      <w:r w:rsidRPr="00CB4850">
        <w:rPr>
          <w:rFonts w:ascii="Consolas" w:hAnsi="Consolas"/>
          <w:i/>
        </w:rPr>
        <w:t xml:space="preserve"> {true} [</w:t>
      </w:r>
      <w:proofErr w:type="spellStart"/>
      <w:r w:rsidRPr="00CB4850">
        <w:rPr>
          <w:rFonts w:ascii="Consolas" w:hAnsi="Consolas"/>
          <w:i/>
        </w:rPr>
        <w:t>get_ips</w:t>
      </w:r>
      <w:proofErr w:type="spellEnd"/>
      <w:r w:rsidRPr="00CB4850">
        <w:rPr>
          <w:rFonts w:ascii="Consolas" w:hAnsi="Consolas"/>
          <w:i/>
        </w:rPr>
        <w:t xml:space="preserve"> &lt;</w:t>
      </w:r>
      <w:proofErr w:type="spellStart"/>
      <w:r w:rsidRPr="00CB4850">
        <w:rPr>
          <w:rFonts w:ascii="Consolas" w:hAnsi="Consolas"/>
          <w:i/>
        </w:rPr>
        <w:t>QDMA_ip_name</w:t>
      </w:r>
      <w:proofErr w:type="spellEnd"/>
      <w:r w:rsidRPr="00CB4850">
        <w:rPr>
          <w:rFonts w:ascii="Consolas" w:hAnsi="Consolas"/>
          <w:i/>
        </w:rPr>
        <w:t>&gt;]</w:t>
      </w:r>
    </w:p>
    <w:p w14:paraId="48F89755" w14:textId="77777777" w:rsidR="00DA356B" w:rsidRDefault="00DA356B" w:rsidP="00DA356B">
      <w:pPr>
        <w:pStyle w:val="NormalWeb"/>
        <w:ind w:left="720"/>
      </w:pPr>
    </w:p>
    <w:p w14:paraId="03D2771E" w14:textId="77777777" w:rsidR="00DA356B" w:rsidRDefault="00DA356B" w:rsidP="00CB4850">
      <w:pPr>
        <w:pStyle w:val="ListParagraph"/>
        <w:numPr>
          <w:ilvl w:val="0"/>
          <w:numId w:val="30"/>
        </w:numPr>
      </w:pPr>
      <w:r>
        <w:t>Right click the QDMA IP and choose “Open IP Example Design”</w:t>
      </w:r>
    </w:p>
    <w:p w14:paraId="3C306834" w14:textId="77777777" w:rsidR="001B7CF8" w:rsidRPr="00FB2F10" w:rsidRDefault="001B7CF8" w:rsidP="001B7CF8">
      <w:pPr>
        <w:pStyle w:val="NormalWeb"/>
        <w:spacing w:before="0" w:after="0"/>
        <w:ind w:left="720"/>
        <w:jc w:val="left"/>
      </w:pPr>
    </w:p>
    <w:p w14:paraId="281A7679" w14:textId="77777777" w:rsidR="00DA356B" w:rsidRDefault="00DA356B" w:rsidP="001B7CF8">
      <w:pPr>
        <w:pStyle w:val="NormalWeb"/>
        <w:jc w:val="center"/>
      </w:pPr>
      <w:r>
        <w:rPr>
          <w:noProof/>
          <w:lang w:val="en-GB" w:eastAsia="en-GB"/>
        </w:rPr>
        <w:drawing>
          <wp:inline distT="0" distB="0" distL="0" distR="0" wp14:anchorId="61EC0659" wp14:editId="243692FD">
            <wp:extent cx="2075935" cy="4279105"/>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6153" cy="4300167"/>
                    </a:xfrm>
                    <a:prstGeom prst="rect">
                      <a:avLst/>
                    </a:prstGeom>
                    <a:noFill/>
                    <a:ln>
                      <a:noFill/>
                    </a:ln>
                  </pic:spPr>
                </pic:pic>
              </a:graphicData>
            </a:graphic>
          </wp:inline>
        </w:drawing>
      </w:r>
    </w:p>
    <w:p w14:paraId="1A3FC2CC" w14:textId="77777777" w:rsidR="00DA356B" w:rsidRPr="00CB4850" w:rsidRDefault="00DA356B" w:rsidP="00CB4850">
      <w:pPr>
        <w:rPr>
          <w:rFonts w:ascii="Calibri" w:hAnsi="Calibri"/>
          <w:b/>
          <w:bCs/>
          <w:color w:val="000000"/>
          <w:sz w:val="34"/>
          <w:szCs w:val="34"/>
        </w:rPr>
      </w:pPr>
      <w:r>
        <w:br w:type="page"/>
      </w:r>
    </w:p>
    <w:p w14:paraId="1B20C07D" w14:textId="77777777" w:rsidR="00DA356B" w:rsidRPr="00937DCB" w:rsidRDefault="00DA356B" w:rsidP="001B7CF8">
      <w:pPr>
        <w:pStyle w:val="Heading1"/>
        <w:rPr>
          <w:rFonts w:eastAsiaTheme="minorEastAsia"/>
        </w:rPr>
      </w:pPr>
      <w:r w:rsidRPr="00937DCB">
        <w:rPr>
          <w:rFonts w:eastAsiaTheme="minorEastAsia"/>
        </w:rPr>
        <w:lastRenderedPageBreak/>
        <w:t>Measurement</w:t>
      </w:r>
    </w:p>
    <w:p w14:paraId="7699F407" w14:textId="77777777" w:rsidR="00384F2E" w:rsidRDefault="00384F2E" w:rsidP="00384F2E">
      <w:r w:rsidRPr="00FE1582">
        <w:t xml:space="preserve">For DPDK driver performance analysis, below performance measurements are taken with </w:t>
      </w:r>
      <w:proofErr w:type="spellStart"/>
      <w:r w:rsidRPr="00FE1582">
        <w:t>dpdk-pktgen</w:t>
      </w:r>
      <w:proofErr w:type="spellEnd"/>
      <w:r w:rsidRPr="00FE1582">
        <w:t xml:space="preserve"> and </w:t>
      </w:r>
      <w:proofErr w:type="spellStart"/>
      <w:r w:rsidRPr="00FE1582">
        <w:t>testpmd</w:t>
      </w:r>
      <w:proofErr w:type="spellEnd"/>
      <w:r w:rsidRPr="00FE1582">
        <w:t xml:space="preserve"> DPDK applications on PF-0 </w:t>
      </w:r>
      <w:r>
        <w:t xml:space="preserve">and VF-0 </w:t>
      </w:r>
      <w:r w:rsidRPr="00FE1582">
        <w:t xml:space="preserve">for this report. </w:t>
      </w:r>
    </w:p>
    <w:p w14:paraId="70987897" w14:textId="77777777" w:rsidR="000272AD" w:rsidRPr="0039079A" w:rsidRDefault="000272AD" w:rsidP="000272AD"/>
    <w:p w14:paraId="416B7439" w14:textId="55D56C14" w:rsidR="00384F2E" w:rsidRDefault="00384F2E" w:rsidP="00384F2E">
      <w:pPr>
        <w:pStyle w:val="ListParagraph"/>
        <w:numPr>
          <w:ilvl w:val="0"/>
          <w:numId w:val="32"/>
        </w:numPr>
      </w:pPr>
      <w:r>
        <w:t>ST Mode DMA Performance of PF-0 on Host</w:t>
      </w:r>
      <w:r w:rsidR="00F21B82">
        <w:t xml:space="preserve"> (</w:t>
      </w:r>
      <w:proofErr w:type="gramStart"/>
      <w:r w:rsidR="00F21B82">
        <w:t>i.e.</w:t>
      </w:r>
      <w:proofErr w:type="gramEnd"/>
      <w:r w:rsidR="00F21B82">
        <w:t xml:space="preserve"> Run DPDK </w:t>
      </w:r>
      <w:r w:rsidR="00810B7B">
        <w:t xml:space="preserve">performance </w:t>
      </w:r>
      <w:r w:rsidR="00F21B82">
        <w:t>application on the PF-0 in the Host)</w:t>
      </w:r>
      <w:r>
        <w:t xml:space="preserve">: </w:t>
      </w:r>
    </w:p>
    <w:p w14:paraId="52568805" w14:textId="77777777" w:rsidR="00384F2E" w:rsidRPr="00FE1582" w:rsidRDefault="00384F2E" w:rsidP="00384F2E">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w:t>
      </w:r>
      <w:proofErr w:type="gramStart"/>
      <w:r w:rsidRPr="00FE1582">
        <w:t>application</w:t>
      </w:r>
      <w:proofErr w:type="gramEnd"/>
    </w:p>
    <w:p w14:paraId="5CAD156F" w14:textId="77777777" w:rsidR="00384F2E" w:rsidRPr="00FE1582" w:rsidRDefault="00384F2E" w:rsidP="00384F2E">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w:t>
      </w:r>
      <w:proofErr w:type="gramStart"/>
      <w:r w:rsidRPr="00FE1582">
        <w:t>application</w:t>
      </w:r>
      <w:proofErr w:type="gramEnd"/>
      <w:r w:rsidRPr="00FE1582">
        <w:t xml:space="preserve"> </w:t>
      </w:r>
    </w:p>
    <w:p w14:paraId="771C398F" w14:textId="77777777" w:rsidR="00384F2E" w:rsidRDefault="00384F2E" w:rsidP="00384F2E">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w:t>
      </w:r>
      <w:proofErr w:type="gramStart"/>
      <w:r w:rsidRPr="00FE1582">
        <w:t>application</w:t>
      </w:r>
      <w:proofErr w:type="gramEnd"/>
    </w:p>
    <w:p w14:paraId="10D914EB" w14:textId="478EE7D6" w:rsidR="00384F2E" w:rsidRDefault="00384F2E" w:rsidP="00384F2E">
      <w:pPr>
        <w:pStyle w:val="ListParagraph"/>
        <w:numPr>
          <w:ilvl w:val="0"/>
          <w:numId w:val="32"/>
        </w:numPr>
      </w:pPr>
      <w:r>
        <w:t>ST Mode DMA Performance of VF-0 on VM (</w:t>
      </w:r>
      <w:proofErr w:type="gramStart"/>
      <w:r>
        <w:t>i.e.</w:t>
      </w:r>
      <w:proofErr w:type="gramEnd"/>
      <w:r>
        <w:t xml:space="preserve"> </w:t>
      </w:r>
      <w:r w:rsidR="00F21B82">
        <w:t xml:space="preserve">Run </w:t>
      </w:r>
      <w:r>
        <w:t xml:space="preserve">DPDK </w:t>
      </w:r>
      <w:r w:rsidR="00F21B82">
        <w:t xml:space="preserve">application on the </w:t>
      </w:r>
      <w:r>
        <w:t>PF</w:t>
      </w:r>
      <w:r w:rsidR="00070792">
        <w:t>-0</w:t>
      </w:r>
      <w:r>
        <w:t xml:space="preserve"> </w:t>
      </w:r>
      <w:r w:rsidR="00F21B82">
        <w:t>in the</w:t>
      </w:r>
      <w:r>
        <w:t xml:space="preserve"> Host </w:t>
      </w:r>
      <w:r w:rsidR="00477D31">
        <w:t xml:space="preserve">which is mainly used for mailbox communication </w:t>
      </w:r>
      <w:r>
        <w:t xml:space="preserve">and </w:t>
      </w:r>
      <w:r w:rsidR="00F21B82">
        <w:t xml:space="preserve">run DPDK </w:t>
      </w:r>
      <w:r w:rsidR="00477D31">
        <w:t xml:space="preserve">performance </w:t>
      </w:r>
      <w:r w:rsidR="00F21B82">
        <w:t>application on the VF</w:t>
      </w:r>
      <w:r w:rsidR="00070792">
        <w:t>-0</w:t>
      </w:r>
      <w:r w:rsidR="00F21B82">
        <w:t xml:space="preserve"> in the</w:t>
      </w:r>
      <w:r>
        <w:t xml:space="preserve"> VM):</w:t>
      </w:r>
    </w:p>
    <w:p w14:paraId="7304397C" w14:textId="77777777" w:rsidR="00384F2E" w:rsidRPr="00FE1582" w:rsidRDefault="00384F2E" w:rsidP="00384F2E">
      <w:pPr>
        <w:pStyle w:val="ListParagraph"/>
        <w:numPr>
          <w:ilvl w:val="1"/>
          <w:numId w:val="32"/>
        </w:numPr>
      </w:pPr>
      <w:r w:rsidRPr="00FE1582">
        <w:t xml:space="preserve">C2H only DMA performance using </w:t>
      </w:r>
      <w:proofErr w:type="spellStart"/>
      <w:r w:rsidRPr="00FE1582">
        <w:t>dpdk-pktgen</w:t>
      </w:r>
      <w:proofErr w:type="spellEnd"/>
      <w:r w:rsidRPr="00FE1582">
        <w:t xml:space="preserve"> </w:t>
      </w:r>
      <w:proofErr w:type="gramStart"/>
      <w:r w:rsidRPr="00FE1582">
        <w:t>application</w:t>
      </w:r>
      <w:proofErr w:type="gramEnd"/>
    </w:p>
    <w:p w14:paraId="041E3A25" w14:textId="77777777" w:rsidR="00384F2E" w:rsidRPr="00FE1582" w:rsidRDefault="00384F2E" w:rsidP="00384F2E">
      <w:pPr>
        <w:pStyle w:val="ListParagraph"/>
        <w:numPr>
          <w:ilvl w:val="1"/>
          <w:numId w:val="32"/>
        </w:numPr>
      </w:pPr>
      <w:r w:rsidRPr="00FE1582">
        <w:t xml:space="preserve">H2C only DMA performance using </w:t>
      </w:r>
      <w:proofErr w:type="spellStart"/>
      <w:r w:rsidRPr="00FE1582">
        <w:t>dpdk-pktgen</w:t>
      </w:r>
      <w:proofErr w:type="spellEnd"/>
      <w:r w:rsidRPr="00FE1582">
        <w:t xml:space="preserve"> </w:t>
      </w:r>
      <w:proofErr w:type="gramStart"/>
      <w:r w:rsidRPr="00FE1582">
        <w:t>application</w:t>
      </w:r>
      <w:proofErr w:type="gramEnd"/>
      <w:r w:rsidRPr="00FE1582">
        <w:t xml:space="preserve"> </w:t>
      </w:r>
    </w:p>
    <w:p w14:paraId="16A946BB" w14:textId="77777777" w:rsidR="00384F2E" w:rsidRDefault="00384F2E" w:rsidP="00384F2E">
      <w:pPr>
        <w:pStyle w:val="ListParagraph"/>
        <w:numPr>
          <w:ilvl w:val="1"/>
          <w:numId w:val="32"/>
        </w:numPr>
      </w:pPr>
      <w:r w:rsidRPr="00FE1582">
        <w:t xml:space="preserve">Bi-directional (forwarding) DMA performance using </w:t>
      </w:r>
      <w:proofErr w:type="spellStart"/>
      <w:r w:rsidRPr="00FE1582">
        <w:t>testpmd</w:t>
      </w:r>
      <w:proofErr w:type="spellEnd"/>
      <w:r w:rsidRPr="00FE1582">
        <w:t xml:space="preserve"> </w:t>
      </w:r>
      <w:proofErr w:type="gramStart"/>
      <w:r w:rsidRPr="00FE1582">
        <w:t>application</w:t>
      </w:r>
      <w:proofErr w:type="gramEnd"/>
    </w:p>
    <w:p w14:paraId="5D96E610" w14:textId="77777777" w:rsidR="000272AD" w:rsidRDefault="000272AD" w:rsidP="000272AD"/>
    <w:p w14:paraId="6F67254B" w14:textId="4B3953F3" w:rsidR="000272AD" w:rsidRDefault="000272AD" w:rsidP="000272AD">
      <w:r w:rsidRPr="00FE1582">
        <w:t xml:space="preserve">For Linux </w:t>
      </w:r>
      <w:r>
        <w:t xml:space="preserve">Kernel Reference </w:t>
      </w:r>
      <w:r w:rsidRPr="00FE1582">
        <w:t xml:space="preserve">Driver performance analysis, below performance measurements are taken with </w:t>
      </w:r>
      <w:r>
        <w:t xml:space="preserve">the </w:t>
      </w:r>
      <w:proofErr w:type="spellStart"/>
      <w:r w:rsidR="001F7F92">
        <w:t>dma</w:t>
      </w:r>
      <w:proofErr w:type="spellEnd"/>
      <w:r w:rsidR="003E38D9">
        <w:t>-</w:t>
      </w:r>
      <w:r w:rsidR="001F7F92">
        <w:t>perf</w:t>
      </w:r>
      <w:r>
        <w:t xml:space="preserve"> tool </w:t>
      </w:r>
      <w:r w:rsidRPr="00FE1582">
        <w:t>on PF-0</w:t>
      </w:r>
      <w:r w:rsidR="0080331E">
        <w:t xml:space="preserve"> for host tests and 1 VF created on PF0 for VM tests</w:t>
      </w:r>
      <w:r>
        <w:t xml:space="preserve"> with </w:t>
      </w:r>
      <w:r w:rsidR="00703D95">
        <w:t xml:space="preserve">driver in the </w:t>
      </w:r>
      <w:r w:rsidR="008111A3">
        <w:t>auto</w:t>
      </w:r>
      <w:r>
        <w:t xml:space="preserve"> (i.e., interrupt aggregation</w:t>
      </w:r>
      <w:r w:rsidR="008111A3">
        <w:t xml:space="preserve"> + poll</w:t>
      </w:r>
      <w:r>
        <w:t>)</w:t>
      </w:r>
      <w:r w:rsidRPr="00FE1582">
        <w:t xml:space="preserve"> </w:t>
      </w:r>
      <w:r w:rsidR="00703D95">
        <w:t xml:space="preserve">mode </w:t>
      </w:r>
      <w:r w:rsidRPr="00FE1582">
        <w:t xml:space="preserve">for this report. </w:t>
      </w:r>
    </w:p>
    <w:p w14:paraId="630E933F" w14:textId="77777777" w:rsidR="000272AD" w:rsidRPr="0039079A" w:rsidRDefault="000272AD" w:rsidP="000272AD"/>
    <w:p w14:paraId="6C5F2D85" w14:textId="14E2A960" w:rsidR="00947FE9" w:rsidRDefault="000272AD" w:rsidP="000272AD">
      <w:pPr>
        <w:pStyle w:val="ListParagraph"/>
        <w:numPr>
          <w:ilvl w:val="0"/>
          <w:numId w:val="32"/>
        </w:numPr>
      </w:pPr>
      <w:bookmarkStart w:id="8" w:name="_Hlk525899599"/>
      <w:r>
        <w:t>ST Mode DMA Performance</w:t>
      </w:r>
    </w:p>
    <w:p w14:paraId="4786C941" w14:textId="77777777" w:rsidR="00947FE9" w:rsidRDefault="000272AD" w:rsidP="00815BEA">
      <w:pPr>
        <w:pStyle w:val="ListParagraph"/>
        <w:numPr>
          <w:ilvl w:val="1"/>
          <w:numId w:val="32"/>
        </w:numPr>
      </w:pPr>
      <w:r w:rsidRPr="00FE1582">
        <w:t>S</w:t>
      </w:r>
      <w:r>
        <w:t>T-C2H only</w:t>
      </w:r>
    </w:p>
    <w:p w14:paraId="408F4CA6" w14:textId="5253B9B7" w:rsidR="00947FE9" w:rsidRDefault="000272AD" w:rsidP="00815BEA">
      <w:pPr>
        <w:pStyle w:val="ListParagraph"/>
        <w:numPr>
          <w:ilvl w:val="1"/>
          <w:numId w:val="32"/>
        </w:numPr>
      </w:pPr>
      <w:r>
        <w:t xml:space="preserve">ST-H2C only </w:t>
      </w:r>
    </w:p>
    <w:p w14:paraId="4133D265" w14:textId="6D0A55ED" w:rsidR="000272AD" w:rsidRPr="00FE1582" w:rsidRDefault="000272AD" w:rsidP="00940A29">
      <w:pPr>
        <w:pStyle w:val="ListParagraph"/>
        <w:numPr>
          <w:ilvl w:val="1"/>
          <w:numId w:val="32"/>
        </w:numPr>
      </w:pPr>
      <w:r>
        <w:t>ST-H2C &amp; ST-C2H bi-directional</w:t>
      </w:r>
      <w:bookmarkEnd w:id="8"/>
    </w:p>
    <w:p w14:paraId="412F990B" w14:textId="16F40F72" w:rsidR="00947FE9" w:rsidRDefault="000272AD" w:rsidP="000272AD">
      <w:pPr>
        <w:pStyle w:val="ListParagraph"/>
        <w:numPr>
          <w:ilvl w:val="0"/>
          <w:numId w:val="32"/>
        </w:numPr>
      </w:pPr>
      <w:r>
        <w:t xml:space="preserve">MM Mode DMA </w:t>
      </w:r>
      <w:commentRangeStart w:id="9"/>
      <w:r>
        <w:t>Performance</w:t>
      </w:r>
      <w:commentRangeEnd w:id="9"/>
      <w:r w:rsidR="00DE747B">
        <w:rPr>
          <w:rStyle w:val="CommentReference"/>
          <w:rFonts w:ascii="Times New Roman" w:eastAsiaTheme="minorEastAsia" w:hAnsi="Times New Roman"/>
        </w:rPr>
        <w:commentReference w:id="9"/>
      </w:r>
      <w:r w:rsidR="00A16922">
        <w:t xml:space="preserve"> </w:t>
      </w:r>
      <w:r w:rsidR="004D45B6">
        <w:t>w</w:t>
      </w:r>
      <w:r w:rsidR="00A16922">
        <w:t>ith BRAM Design</w:t>
      </w:r>
    </w:p>
    <w:p w14:paraId="112BD592" w14:textId="77777777" w:rsidR="00947FE9" w:rsidRDefault="000272AD" w:rsidP="00815BEA">
      <w:pPr>
        <w:pStyle w:val="ListParagraph"/>
        <w:numPr>
          <w:ilvl w:val="1"/>
          <w:numId w:val="32"/>
        </w:numPr>
      </w:pPr>
      <w:r>
        <w:t>MM-C2H only</w:t>
      </w:r>
    </w:p>
    <w:p w14:paraId="607A8454" w14:textId="580D591D" w:rsidR="00947FE9" w:rsidRDefault="000272AD" w:rsidP="00815BEA">
      <w:pPr>
        <w:pStyle w:val="ListParagraph"/>
        <w:numPr>
          <w:ilvl w:val="1"/>
          <w:numId w:val="32"/>
        </w:numPr>
      </w:pPr>
      <w:r>
        <w:t xml:space="preserve">MM-H2C only </w:t>
      </w:r>
    </w:p>
    <w:p w14:paraId="72D56447" w14:textId="5C450FC3" w:rsidR="000272AD" w:rsidRDefault="000272AD" w:rsidP="00940A29">
      <w:pPr>
        <w:pStyle w:val="ListParagraph"/>
        <w:numPr>
          <w:ilvl w:val="1"/>
          <w:numId w:val="32"/>
        </w:numPr>
      </w:pPr>
      <w:r>
        <w:t>MM-H2C &amp; MM-C2H bi-directional</w:t>
      </w:r>
      <w:r w:rsidRPr="00FE1582">
        <w:t xml:space="preserve"> </w:t>
      </w:r>
    </w:p>
    <w:p w14:paraId="1072BF0C" w14:textId="5474AC7A" w:rsidR="00DA356B" w:rsidRDefault="00DA356B" w:rsidP="001B7CF8">
      <w:pPr>
        <w:pStyle w:val="Heading2"/>
      </w:pPr>
      <w:r>
        <w:t>DMA Overheads</w:t>
      </w:r>
    </w:p>
    <w:p w14:paraId="1D17FABD" w14:textId="77777777" w:rsidR="00DA356B" w:rsidRDefault="00DA356B" w:rsidP="00CB4850">
      <w:r>
        <w:t>The PCIe bandwidth utilization is higher than DMA bandwidth as this number excludes PCIe protocol overheads. In addition to PCIe overhead, DMA will have its own overhead to communicate with</w:t>
      </w:r>
      <w:r w:rsidR="00295968">
        <w:t xml:space="preserve"> the</w:t>
      </w:r>
      <w:r>
        <w:t xml:space="preserve"> driver as listed below.</w:t>
      </w:r>
    </w:p>
    <w:p w14:paraId="3BFAF429" w14:textId="77777777" w:rsidR="00CB4850" w:rsidRDefault="00CB4850" w:rsidP="00CB4850"/>
    <w:p w14:paraId="25759805" w14:textId="77777777" w:rsidR="00DA356B" w:rsidRDefault="00DA356B" w:rsidP="00CB4850">
      <w:pPr>
        <w:pStyle w:val="ListParagraph"/>
        <w:numPr>
          <w:ilvl w:val="0"/>
          <w:numId w:val="32"/>
        </w:numPr>
      </w:pPr>
      <w:r>
        <w:t xml:space="preserve">CIDX update by driver affects C2H and forwarding </w:t>
      </w:r>
      <w:proofErr w:type="gramStart"/>
      <w:r>
        <w:t>performance</w:t>
      </w:r>
      <w:proofErr w:type="gramEnd"/>
    </w:p>
    <w:p w14:paraId="2B55CA77" w14:textId="77777777" w:rsidR="00DA356B" w:rsidRDefault="00DA356B" w:rsidP="00CB4850">
      <w:pPr>
        <w:pStyle w:val="ListParagraph"/>
        <w:numPr>
          <w:ilvl w:val="0"/>
          <w:numId w:val="32"/>
        </w:numPr>
      </w:pPr>
      <w:r>
        <w:t xml:space="preserve">PIDX update by driver affects H2C and forwarding </w:t>
      </w:r>
      <w:proofErr w:type="gramStart"/>
      <w:r>
        <w:t>performance</w:t>
      </w:r>
      <w:proofErr w:type="gramEnd"/>
    </w:p>
    <w:p w14:paraId="1544F81F" w14:textId="77777777" w:rsidR="00DA356B" w:rsidRDefault="00DA356B" w:rsidP="00CB4850">
      <w:pPr>
        <w:pStyle w:val="ListParagraph"/>
        <w:numPr>
          <w:ilvl w:val="0"/>
          <w:numId w:val="32"/>
        </w:numPr>
      </w:pPr>
      <w:r>
        <w:t xml:space="preserve">16B H2C descriptor affects H2C and forwarding </w:t>
      </w:r>
      <w:proofErr w:type="gramStart"/>
      <w:r>
        <w:t>performance</w:t>
      </w:r>
      <w:proofErr w:type="gramEnd"/>
    </w:p>
    <w:p w14:paraId="11EF7C48" w14:textId="77777777" w:rsidR="00DA356B" w:rsidRPr="00624F43" w:rsidRDefault="00DA356B" w:rsidP="00CB4850">
      <w:pPr>
        <w:pStyle w:val="ListParagraph"/>
        <w:numPr>
          <w:ilvl w:val="0"/>
          <w:numId w:val="32"/>
        </w:numPr>
      </w:pPr>
      <w:r>
        <w:t xml:space="preserve">8B C2H descriptor affects C2H and forwarding </w:t>
      </w:r>
      <w:proofErr w:type="gramStart"/>
      <w:r>
        <w:t>performance</w:t>
      </w:r>
      <w:proofErr w:type="gramEnd"/>
    </w:p>
    <w:p w14:paraId="2B7F806B" w14:textId="2576573F" w:rsidR="00DA356B" w:rsidRDefault="00DA356B" w:rsidP="00CB4850">
      <w:pPr>
        <w:pStyle w:val="ListParagraph"/>
        <w:numPr>
          <w:ilvl w:val="0"/>
          <w:numId w:val="32"/>
        </w:numPr>
      </w:pPr>
      <w:r>
        <w:t>C2H completion can be 8B or 16B or 32B</w:t>
      </w:r>
      <w:r w:rsidR="00ED21BD">
        <w:t xml:space="preserve"> or 64B</w:t>
      </w:r>
      <w:r>
        <w:t xml:space="preserve"> sent for every packet to pass the meta-data.</w:t>
      </w:r>
    </w:p>
    <w:p w14:paraId="556E4D6E" w14:textId="7672742B" w:rsidR="00DA356B" w:rsidRDefault="00DA356B" w:rsidP="00CB4850">
      <w:pPr>
        <w:pStyle w:val="ListParagraph"/>
        <w:numPr>
          <w:ilvl w:val="0"/>
          <w:numId w:val="32"/>
        </w:numPr>
      </w:pPr>
      <w:r>
        <w:t xml:space="preserve">Status descriptor writes affect both C2H and H2C </w:t>
      </w:r>
      <w:proofErr w:type="gramStart"/>
      <w:r>
        <w:t>performance</w:t>
      </w:r>
      <w:proofErr w:type="gramEnd"/>
    </w:p>
    <w:p w14:paraId="1FDF912E" w14:textId="1E033EDC" w:rsidR="00362008" w:rsidRDefault="00362008" w:rsidP="00CB4850">
      <w:pPr>
        <w:pStyle w:val="ListParagraph"/>
        <w:numPr>
          <w:ilvl w:val="0"/>
          <w:numId w:val="32"/>
        </w:numPr>
      </w:pPr>
      <w:r>
        <w:t xml:space="preserve">Memory controller overhead in Memory-mapped mode. </w:t>
      </w:r>
    </w:p>
    <w:p w14:paraId="039D5686" w14:textId="77777777" w:rsidR="00CB4850" w:rsidRDefault="00CB4850" w:rsidP="00CB4850">
      <w:pPr>
        <w:pStyle w:val="ListParagraph"/>
      </w:pPr>
    </w:p>
    <w:p w14:paraId="460CF2D3" w14:textId="77777777" w:rsidR="00DA356B" w:rsidRPr="00624F43" w:rsidRDefault="00DA356B" w:rsidP="00CB4850">
      <w:r>
        <w:t>When possible</w:t>
      </w:r>
      <w:r w:rsidR="005C4EF9">
        <w:t>,</w:t>
      </w:r>
      <w:r>
        <w:t xml:space="preserve"> QDMA reduces various TLP overheads by coalescing reads and writes. QDMA is highly customizable, the overheads can be reduced by customizing the solution </w:t>
      </w:r>
      <w:r w:rsidR="00295968">
        <w:t xml:space="preserve">to be </w:t>
      </w:r>
      <w:r>
        <w:t>specific to an application.</w:t>
      </w:r>
    </w:p>
    <w:p w14:paraId="79CC5F91" w14:textId="77777777" w:rsidR="00DA356B" w:rsidRPr="00624F43" w:rsidRDefault="00DA356B" w:rsidP="001B7CF8">
      <w:pPr>
        <w:pStyle w:val="Heading2"/>
      </w:pPr>
      <w:r w:rsidRPr="00624F43">
        <w:t>DMA Bandwidth Performance</w:t>
      </w:r>
      <w:r>
        <w:t xml:space="preserve"> Measurement</w:t>
      </w:r>
    </w:p>
    <w:p w14:paraId="014CC626" w14:textId="3001FD31" w:rsidR="00CB4850" w:rsidRDefault="00DA356B" w:rsidP="00CB4850">
      <w:r>
        <w:t>The packets per second (PPS) numbers reported by the application are noted and the DMA bandwidth performance is calculated as below</w:t>
      </w:r>
      <w:r w:rsidR="00CB4850">
        <w:t>:</w:t>
      </w:r>
    </w:p>
    <w:p w14:paraId="16570412" w14:textId="49A5ADB9" w:rsidR="00CB4850" w:rsidRPr="0039079A" w:rsidRDefault="00DA356B" w:rsidP="0039079A">
      <w:pPr>
        <w:pStyle w:val="ListParagraph"/>
        <w:numPr>
          <w:ilvl w:val="0"/>
          <w:numId w:val="33"/>
        </w:numPr>
        <w:rPr>
          <w:b/>
          <w:i/>
        </w:rPr>
      </w:pPr>
      <w:r w:rsidRPr="00CB4850">
        <w:rPr>
          <w:b/>
          <w:i/>
        </w:rPr>
        <w:t>DMA Bandwidth Performance = PPS * DMA Packet size in bytes * 8</w:t>
      </w:r>
    </w:p>
    <w:p w14:paraId="7C7A23D9" w14:textId="103C493C" w:rsidR="00CB4850" w:rsidRDefault="00DA356B" w:rsidP="00CB4850">
      <w:r>
        <w:t xml:space="preserve">For NIC use case the performance can be extrapolated </w:t>
      </w:r>
      <w:r w:rsidR="00CB4850">
        <w:t>as</w:t>
      </w:r>
      <w:r w:rsidR="00295968">
        <w:t xml:space="preserve"> follows</w:t>
      </w:r>
      <w:r w:rsidR="00CB4850">
        <w:t>:</w:t>
      </w:r>
    </w:p>
    <w:p w14:paraId="3E9F5336" w14:textId="2E802EB2" w:rsidR="00CB4850" w:rsidRPr="0039079A" w:rsidRDefault="00DA356B" w:rsidP="0039079A">
      <w:pPr>
        <w:pStyle w:val="ListParagraph"/>
        <w:numPr>
          <w:ilvl w:val="0"/>
          <w:numId w:val="33"/>
        </w:numPr>
        <w:rPr>
          <w:b/>
          <w:i/>
        </w:rPr>
      </w:pPr>
      <w:r w:rsidRPr="00CB4850">
        <w:rPr>
          <w:b/>
          <w:i/>
        </w:rPr>
        <w:lastRenderedPageBreak/>
        <w:t>Ethernet Performance = PPS * (DMA Packet size in bytes + Preamble bytes + Inter-frame gap bytes + FCS) * 8</w:t>
      </w:r>
    </w:p>
    <w:p w14:paraId="47DC8181" w14:textId="5CBCE6BF" w:rsidR="00DA356B" w:rsidRPr="0039079A" w:rsidRDefault="00DA356B" w:rsidP="0039079A">
      <w:r w:rsidRPr="0049153C">
        <w:t xml:space="preserve">Every Ethernet packet includes Preamble of 8 bytes, Inter-frame Gap of 12 bytes, FCS of 4 bytes and the DMA packet size </w:t>
      </w:r>
      <w:r w:rsidR="005C4EF9">
        <w:t>can</w:t>
      </w:r>
      <w:r w:rsidRPr="0049153C">
        <w:t xml:space="preserve"> be 4 bytes less than the network packet size as the FCS 4 bytes </w:t>
      </w:r>
      <w:r w:rsidR="00295968">
        <w:t>can</w:t>
      </w:r>
      <w:r w:rsidRPr="0049153C">
        <w:t xml:space="preserve"> be stripped off by the MAC and </w:t>
      </w:r>
      <w:r w:rsidR="005C4EF9">
        <w:t>as a result</w:t>
      </w:r>
      <w:r w:rsidRPr="0049153C">
        <w:t xml:space="preserve"> are not </w:t>
      </w:r>
      <w:proofErr w:type="spellStart"/>
      <w:r w:rsidRPr="0049153C">
        <w:t>DMA’ed</w:t>
      </w:r>
      <w:proofErr w:type="spellEnd"/>
      <w:r w:rsidRPr="0049153C">
        <w:t>.</w:t>
      </w:r>
      <w:r w:rsidR="0039079A">
        <w:tab/>
      </w:r>
    </w:p>
    <w:p w14:paraId="43836D56" w14:textId="77777777" w:rsidR="00DA356B" w:rsidRDefault="00DA356B" w:rsidP="001B7CF8">
      <w:pPr>
        <w:pStyle w:val="Heading2"/>
      </w:pPr>
      <w:r>
        <w:t>Latency Measurement</w:t>
      </w:r>
    </w:p>
    <w:p w14:paraId="16A70B6F" w14:textId="23DA2ED9" w:rsidR="00096EAB" w:rsidRPr="00FE1582" w:rsidRDefault="00DA356B" w:rsidP="000272AD">
      <w:r>
        <w:t xml:space="preserve">Latency measurement is calculated using the performance counters provided by the Traffic Generator Reference Design. The reference design maintains the minimum and average latency counters. It determines the time taken for a packet to traverse from the C2H path to the H2C path via the </w:t>
      </w:r>
      <w:proofErr w:type="spellStart"/>
      <w:r>
        <w:t>testpmd</w:t>
      </w:r>
      <w:proofErr w:type="spellEnd"/>
      <w:r>
        <w:t xml:space="preserve"> application using</w:t>
      </w:r>
      <w:r w:rsidR="005C4EF9">
        <w:t xml:space="preserve"> a</w:t>
      </w:r>
      <w:r>
        <w:t xml:space="preserve"> 64</w:t>
      </w:r>
      <w:r w:rsidR="005C4EF9">
        <w:t>-</w:t>
      </w:r>
      <w:r>
        <w:t>bit timestamp embedded in the packet.</w:t>
      </w:r>
    </w:p>
    <w:p w14:paraId="2BD60A07" w14:textId="2E6EF35E" w:rsidR="00EE78C3" w:rsidRDefault="00EE78C3" w:rsidP="0039079A"/>
    <w:p w14:paraId="717B23E1" w14:textId="1C1C5A90" w:rsidR="007676CC" w:rsidRDefault="007676CC" w:rsidP="0039079A"/>
    <w:p w14:paraId="06CB087A" w14:textId="3610F2B5" w:rsidR="007676CC" w:rsidRDefault="007676CC" w:rsidP="0039079A"/>
    <w:p w14:paraId="433BE10C" w14:textId="6B355449" w:rsidR="007676CC" w:rsidRDefault="007676CC" w:rsidP="0039079A"/>
    <w:p w14:paraId="77EF66EF" w14:textId="364CC6C0" w:rsidR="007676CC" w:rsidRDefault="007676CC" w:rsidP="0039079A"/>
    <w:p w14:paraId="3A718B31" w14:textId="30F5AFAB" w:rsidR="007676CC" w:rsidRDefault="007676CC" w:rsidP="0039079A"/>
    <w:p w14:paraId="5C60F6EE" w14:textId="0EEDF110" w:rsidR="007676CC" w:rsidRDefault="007676CC" w:rsidP="0039079A"/>
    <w:p w14:paraId="5945BC2B" w14:textId="635090CA" w:rsidR="007676CC" w:rsidRDefault="007676CC" w:rsidP="0039079A"/>
    <w:p w14:paraId="24CF870D" w14:textId="487CC641" w:rsidR="007676CC" w:rsidRDefault="007676CC" w:rsidP="0039079A"/>
    <w:p w14:paraId="75CE7EDB" w14:textId="0DE59032" w:rsidR="007676CC" w:rsidRDefault="007676CC" w:rsidP="0039079A"/>
    <w:p w14:paraId="3AD992B9" w14:textId="47DEA4C3" w:rsidR="007676CC" w:rsidRDefault="007676CC" w:rsidP="0039079A"/>
    <w:p w14:paraId="4363B9B6" w14:textId="63D85208" w:rsidR="007676CC" w:rsidRDefault="007676CC" w:rsidP="0039079A"/>
    <w:p w14:paraId="7CCFF1B7" w14:textId="50790080" w:rsidR="007676CC" w:rsidRDefault="007676CC" w:rsidP="0039079A"/>
    <w:p w14:paraId="4D1514A0" w14:textId="3CC52E12" w:rsidR="007676CC" w:rsidRDefault="007676CC" w:rsidP="0039079A"/>
    <w:p w14:paraId="73852A40" w14:textId="56B2BE8D" w:rsidR="007676CC" w:rsidRDefault="007676CC" w:rsidP="0039079A"/>
    <w:p w14:paraId="2245173E" w14:textId="4F996E34" w:rsidR="007676CC" w:rsidRDefault="007676CC" w:rsidP="0039079A"/>
    <w:p w14:paraId="4C25A212" w14:textId="5AC77CEE" w:rsidR="007676CC" w:rsidRDefault="007676CC" w:rsidP="0039079A"/>
    <w:p w14:paraId="3210A1FC" w14:textId="43230D20" w:rsidR="007676CC" w:rsidRDefault="007676CC" w:rsidP="0039079A"/>
    <w:p w14:paraId="32BB5087" w14:textId="570D24F5" w:rsidR="007676CC" w:rsidRDefault="007676CC" w:rsidP="0039079A"/>
    <w:p w14:paraId="2E4FA3A5" w14:textId="4045C636" w:rsidR="007676CC" w:rsidRDefault="007676CC" w:rsidP="0039079A"/>
    <w:p w14:paraId="4FD1D437" w14:textId="3FC73093" w:rsidR="007676CC" w:rsidRDefault="007676CC" w:rsidP="0039079A"/>
    <w:p w14:paraId="579F5523" w14:textId="16920279" w:rsidR="007676CC" w:rsidRDefault="007676CC" w:rsidP="0039079A"/>
    <w:p w14:paraId="7A759EDD" w14:textId="0D5C8C5C" w:rsidR="007676CC" w:rsidRDefault="007676CC" w:rsidP="0039079A"/>
    <w:p w14:paraId="32815381" w14:textId="266D4A8A" w:rsidR="007676CC" w:rsidRDefault="007676CC" w:rsidP="0039079A"/>
    <w:p w14:paraId="49D15F55" w14:textId="0043197F" w:rsidR="007676CC" w:rsidRDefault="007676CC" w:rsidP="0039079A"/>
    <w:p w14:paraId="2935D9E8" w14:textId="11F558AD" w:rsidR="007676CC" w:rsidRDefault="007676CC" w:rsidP="0039079A"/>
    <w:p w14:paraId="0C5799FA" w14:textId="17BAB6FB" w:rsidR="007676CC" w:rsidRDefault="007676CC" w:rsidP="0039079A"/>
    <w:p w14:paraId="710A86A2" w14:textId="3BDBF1AF" w:rsidR="007676CC" w:rsidRDefault="007676CC" w:rsidP="0039079A"/>
    <w:p w14:paraId="7FD391B9" w14:textId="728A6D86" w:rsidR="007676CC" w:rsidRDefault="007676CC" w:rsidP="0039079A"/>
    <w:p w14:paraId="4398AFAE" w14:textId="539885BE" w:rsidR="007676CC" w:rsidRDefault="007676CC" w:rsidP="0039079A"/>
    <w:p w14:paraId="1D4FBA91" w14:textId="16B51FC6" w:rsidR="007676CC" w:rsidRDefault="007676CC" w:rsidP="0039079A"/>
    <w:p w14:paraId="3D90B344" w14:textId="733A045A" w:rsidR="007676CC" w:rsidRDefault="007676CC" w:rsidP="0039079A"/>
    <w:p w14:paraId="13C5E9EF" w14:textId="2AAC2568" w:rsidR="007676CC" w:rsidRDefault="007676CC" w:rsidP="0039079A"/>
    <w:p w14:paraId="2923C75F" w14:textId="5CA45104" w:rsidR="007676CC" w:rsidRDefault="007676CC" w:rsidP="0039079A"/>
    <w:p w14:paraId="26C4E790" w14:textId="6AF4425F" w:rsidR="007676CC" w:rsidRDefault="007676CC" w:rsidP="0039079A"/>
    <w:p w14:paraId="37A32628" w14:textId="77777777" w:rsidR="007676CC" w:rsidRPr="0039079A" w:rsidRDefault="007676CC" w:rsidP="0039079A"/>
    <w:p w14:paraId="1F865EC5" w14:textId="63A790E8" w:rsidR="00DA356B" w:rsidRPr="00814C23" w:rsidRDefault="00DA356B" w:rsidP="001B7CF8">
      <w:pPr>
        <w:pStyle w:val="Heading1"/>
      </w:pPr>
      <w:r w:rsidRPr="00814C23">
        <w:lastRenderedPageBreak/>
        <w:t>Test Environment</w:t>
      </w:r>
    </w:p>
    <w:p w14:paraId="39D0E46A" w14:textId="7E5CA4FF" w:rsidR="0028223E" w:rsidRPr="004071BB" w:rsidRDefault="00DA356B" w:rsidP="0028223E">
      <w:pPr>
        <w:pStyle w:val="Caption"/>
        <w:keepNext/>
        <w:rPr>
          <w:b w:val="0"/>
        </w:rPr>
      </w:pPr>
      <w:r w:rsidRPr="004071BB">
        <w:rPr>
          <w:b w:val="0"/>
        </w:rPr>
        <w:t>The test setup is as outlined in</w:t>
      </w:r>
      <w:r w:rsidR="00406093">
        <w:rPr>
          <w:b w:val="0"/>
        </w:rPr>
        <w:t xml:space="preserve"> </w:t>
      </w:r>
      <w:r w:rsidR="00406093">
        <w:rPr>
          <w:b w:val="0"/>
        </w:rPr>
        <w:fldChar w:fldCharType="begin"/>
      </w:r>
      <w:r w:rsidR="00406093">
        <w:rPr>
          <w:b w:val="0"/>
        </w:rPr>
        <w:instrText xml:space="preserve"> REF _Ref531691528 \h </w:instrText>
      </w:r>
      <w:r w:rsidR="00406093">
        <w:rPr>
          <w:b w:val="0"/>
        </w:rPr>
      </w:r>
      <w:r w:rsidR="00406093">
        <w:rPr>
          <w:b w:val="0"/>
        </w:rPr>
        <w:fldChar w:fldCharType="separate"/>
      </w:r>
      <w:r w:rsidR="006574E7">
        <w:t xml:space="preserve">Figure </w:t>
      </w:r>
      <w:r w:rsidR="006574E7">
        <w:rPr>
          <w:noProof/>
        </w:rPr>
        <w:t>1</w:t>
      </w:r>
      <w:r w:rsidR="00406093">
        <w:rPr>
          <w:b w:val="0"/>
        </w:rPr>
        <w:fldChar w:fldCharType="end"/>
      </w:r>
      <w:r w:rsidR="00406093">
        <w:rPr>
          <w:b w:val="0"/>
        </w:rPr>
        <w:t>.</w:t>
      </w:r>
      <w:r w:rsidRPr="004071BB">
        <w:rPr>
          <w:b w:val="0"/>
        </w:rPr>
        <w:t xml:space="preserve"> </w:t>
      </w:r>
      <w:r w:rsidRPr="004071BB">
        <w:rPr>
          <w:b w:val="0"/>
        </w:rPr>
        <w:fldChar w:fldCharType="begin"/>
      </w:r>
      <w:r w:rsidRPr="004071BB">
        <w:rPr>
          <w:b w:val="0"/>
        </w:rPr>
        <w:instrText xml:space="preserve"> REF _Ref522630663 \h  \* MERGEFORMAT </w:instrText>
      </w:r>
      <w:r w:rsidRPr="004071BB">
        <w:rPr>
          <w:b w:val="0"/>
        </w:rPr>
      </w:r>
      <w:r w:rsidRPr="004071BB">
        <w:rPr>
          <w:b w:val="0"/>
        </w:rPr>
        <w:fldChar w:fldCharType="separate"/>
      </w:r>
      <w:r w:rsidR="00D46B6F" w:rsidRPr="001B0148">
        <w:rPr>
          <w:b w:val="0"/>
        </w:rPr>
        <w:t>Table 1</w:t>
      </w:r>
      <w:r w:rsidRPr="004071BB">
        <w:rPr>
          <w:b w:val="0"/>
        </w:rPr>
        <w:fldChar w:fldCharType="end"/>
      </w:r>
      <w:r w:rsidRPr="004071BB">
        <w:rPr>
          <w:b w:val="0"/>
        </w:rPr>
        <w:t xml:space="preserve"> </w:t>
      </w:r>
      <w:r w:rsidR="009C637C">
        <w:rPr>
          <w:b w:val="0"/>
        </w:rPr>
        <w:t>lists</w:t>
      </w:r>
      <w:r w:rsidRPr="004071BB">
        <w:rPr>
          <w:b w:val="0"/>
        </w:rPr>
        <w:t xml:space="preserve"> the </w:t>
      </w:r>
      <w:r w:rsidR="0028223E">
        <w:rPr>
          <w:b w:val="0"/>
        </w:rPr>
        <w:t xml:space="preserve">AMD </w:t>
      </w:r>
      <w:r w:rsidRPr="004071BB">
        <w:rPr>
          <w:b w:val="0"/>
        </w:rPr>
        <w:t>system setting</w:t>
      </w:r>
      <w:r w:rsidR="00CE4F41">
        <w:rPr>
          <w:b w:val="0"/>
        </w:rPr>
        <w:t>s</w:t>
      </w:r>
      <w:r w:rsidRPr="004071BB">
        <w:rPr>
          <w:b w:val="0"/>
        </w:rPr>
        <w:t xml:space="preserve"> used </w:t>
      </w:r>
      <w:r w:rsidR="00F87938" w:rsidRPr="004071BB">
        <w:rPr>
          <w:b w:val="0"/>
        </w:rPr>
        <w:t>for the performan</w:t>
      </w:r>
      <w:r w:rsidR="00E229B4" w:rsidRPr="004071BB">
        <w:rPr>
          <w:b w:val="0"/>
        </w:rPr>
        <w:t>ce measurement</w:t>
      </w:r>
      <w:r w:rsidR="00F87938" w:rsidRPr="004071BB">
        <w:rPr>
          <w:b w:val="0"/>
        </w:rPr>
        <w:t>.</w:t>
      </w:r>
    </w:p>
    <w:p w14:paraId="1DD795BE" w14:textId="77777777" w:rsidR="0028223E" w:rsidRDefault="0028223E" w:rsidP="0028223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28223E" w14:paraId="66FA2403" w14:textId="77777777" w:rsidTr="00784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2986EB1" w14:textId="77777777" w:rsidR="0028223E" w:rsidRPr="00E138C6" w:rsidRDefault="0028223E" w:rsidP="00784B17">
            <w:pPr>
              <w:rPr>
                <w:b w:val="0"/>
              </w:rPr>
            </w:pPr>
            <w:r>
              <w:t>Item</w:t>
            </w:r>
          </w:p>
        </w:tc>
        <w:tc>
          <w:tcPr>
            <w:tcW w:w="7110" w:type="dxa"/>
            <w:tcMar>
              <w:left w:w="115" w:type="dxa"/>
              <w:right w:w="115" w:type="dxa"/>
            </w:tcMar>
            <w:vAlign w:val="center"/>
          </w:tcPr>
          <w:p w14:paraId="5CDB5FE1" w14:textId="77777777" w:rsidR="0028223E" w:rsidRPr="00E138C6" w:rsidRDefault="0028223E" w:rsidP="00784B17">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28223E" w14:paraId="4687CC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54468CC" w14:textId="77777777" w:rsidR="0028223E" w:rsidRPr="00F8478E" w:rsidRDefault="0028223E" w:rsidP="00784B17">
            <w:pPr>
              <w:rPr>
                <w:color w:val="000000" w:themeColor="text1"/>
              </w:rPr>
            </w:pPr>
            <w:r w:rsidRPr="00F8478E">
              <w:rPr>
                <w:color w:val="000000" w:themeColor="text1"/>
              </w:rPr>
              <w:t>CPU</w:t>
            </w:r>
          </w:p>
        </w:tc>
        <w:tc>
          <w:tcPr>
            <w:tcW w:w="7110" w:type="dxa"/>
            <w:tcMar>
              <w:left w:w="115" w:type="dxa"/>
              <w:right w:w="115" w:type="dxa"/>
            </w:tcMar>
            <w:vAlign w:val="center"/>
          </w:tcPr>
          <w:p w14:paraId="4C752E8E"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pPr>
            <w:r w:rsidRPr="00362C2F">
              <w:rPr>
                <w:color w:val="000000" w:themeColor="text1"/>
              </w:rPr>
              <w:t>AMD EPYC 7302 16-Core Processor</w:t>
            </w:r>
          </w:p>
        </w:tc>
      </w:tr>
      <w:tr w:rsidR="0028223E" w14:paraId="168DEA8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2B3F58A" w14:textId="77777777" w:rsidR="0028223E" w:rsidRPr="00F8478E" w:rsidRDefault="0028223E" w:rsidP="00784B17">
            <w:pPr>
              <w:rPr>
                <w:color w:val="000000" w:themeColor="text1"/>
              </w:rPr>
            </w:pPr>
            <w:r>
              <w:rPr>
                <w:color w:val="000000" w:themeColor="text1"/>
              </w:rPr>
              <w:t>Vendor</w:t>
            </w:r>
          </w:p>
        </w:tc>
        <w:tc>
          <w:tcPr>
            <w:tcW w:w="7110" w:type="dxa"/>
            <w:tcMar>
              <w:left w:w="115" w:type="dxa"/>
              <w:right w:w="115" w:type="dxa"/>
            </w:tcMar>
            <w:vAlign w:val="center"/>
          </w:tcPr>
          <w:p w14:paraId="2CDF88C0" w14:textId="77777777" w:rsidR="0028223E" w:rsidRPr="00362C2F"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sidRPr="00B95E6C">
              <w:rPr>
                <w:color w:val="000000" w:themeColor="text1"/>
              </w:rPr>
              <w:t>Supermicro</w:t>
            </w:r>
          </w:p>
        </w:tc>
      </w:tr>
      <w:tr w:rsidR="0028223E" w14:paraId="12ACCAE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D6AAFB4" w14:textId="77777777" w:rsidR="0028223E" w:rsidRDefault="0028223E" w:rsidP="00784B17">
            <w:pPr>
              <w:rPr>
                <w:color w:val="000000" w:themeColor="text1"/>
              </w:rPr>
            </w:pPr>
            <w:r>
              <w:rPr>
                <w:color w:val="000000" w:themeColor="text1"/>
              </w:rPr>
              <w:t>Model</w:t>
            </w:r>
          </w:p>
        </w:tc>
        <w:tc>
          <w:tcPr>
            <w:tcW w:w="7110" w:type="dxa"/>
            <w:tcMar>
              <w:left w:w="115" w:type="dxa"/>
              <w:right w:w="115" w:type="dxa"/>
            </w:tcMar>
            <w:vAlign w:val="center"/>
          </w:tcPr>
          <w:p w14:paraId="60E37FDA" w14:textId="77777777" w:rsidR="0028223E" w:rsidRPr="00B95E6C"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CD569D">
              <w:rPr>
                <w:color w:val="000000" w:themeColor="text1"/>
              </w:rPr>
              <w:t>H12SSW-NT</w:t>
            </w:r>
          </w:p>
        </w:tc>
      </w:tr>
      <w:tr w:rsidR="0028223E" w14:paraId="7FDC3A0F"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9EFD6CF" w14:textId="77777777" w:rsidR="0028223E" w:rsidRDefault="0028223E" w:rsidP="00784B17">
            <w:pPr>
              <w:rPr>
                <w:color w:val="000000" w:themeColor="text1"/>
              </w:rPr>
            </w:pPr>
            <w:r>
              <w:rPr>
                <w:color w:val="000000" w:themeColor="text1"/>
              </w:rPr>
              <w:t>No of Sockets</w:t>
            </w:r>
          </w:p>
        </w:tc>
        <w:tc>
          <w:tcPr>
            <w:tcW w:w="7110" w:type="dxa"/>
            <w:tcMar>
              <w:left w:w="115" w:type="dxa"/>
              <w:right w:w="115" w:type="dxa"/>
            </w:tcMar>
            <w:vAlign w:val="center"/>
          </w:tcPr>
          <w:p w14:paraId="51107819" w14:textId="77777777" w:rsidR="0028223E" w:rsidRPr="00CD569D"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28223E" w14:paraId="5094C8F2"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EAC4FA1" w14:textId="77777777" w:rsidR="0028223E" w:rsidRPr="00F8478E" w:rsidRDefault="0028223E" w:rsidP="00784B17">
            <w:pPr>
              <w:rPr>
                <w:color w:val="000000" w:themeColor="text1"/>
              </w:rPr>
            </w:pPr>
            <w:r w:rsidRPr="00CD569D">
              <w:rPr>
                <w:color w:val="000000" w:themeColor="text1"/>
              </w:rPr>
              <w:t>No of logical Cores</w:t>
            </w:r>
          </w:p>
        </w:tc>
        <w:tc>
          <w:tcPr>
            <w:tcW w:w="7110" w:type="dxa"/>
            <w:tcMar>
              <w:left w:w="115" w:type="dxa"/>
              <w:right w:w="115" w:type="dxa"/>
            </w:tcMar>
            <w:vAlign w:val="center"/>
          </w:tcPr>
          <w:p w14:paraId="7377A8D4" w14:textId="77777777" w:rsidR="0028223E" w:rsidRPr="003A18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w:t>
            </w:r>
          </w:p>
        </w:tc>
      </w:tr>
      <w:tr w:rsidR="0028223E" w14:paraId="0F1FF612"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76EDD689" w14:textId="77777777" w:rsidR="0028223E" w:rsidRPr="00F8478E" w:rsidRDefault="0028223E" w:rsidP="00784B17">
            <w:pPr>
              <w:rPr>
                <w:color w:val="000000" w:themeColor="text1"/>
              </w:rPr>
            </w:pPr>
            <w:r>
              <w:rPr>
                <w:color w:val="000000" w:themeColor="text1"/>
              </w:rPr>
              <w:t>Threads Per Core</w:t>
            </w:r>
          </w:p>
        </w:tc>
        <w:tc>
          <w:tcPr>
            <w:tcW w:w="7110" w:type="dxa"/>
            <w:tcMar>
              <w:left w:w="115" w:type="dxa"/>
              <w:right w:w="115" w:type="dxa"/>
            </w:tcMar>
            <w:vAlign w:val="center"/>
          </w:tcPr>
          <w:p w14:paraId="1D4C31D2" w14:textId="77777777" w:rsidR="0028223E" w:rsidRPr="003A183E" w:rsidRDefault="0028223E" w:rsidP="00784B1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28223E" w14:paraId="5EF6F02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82FCD88" w14:textId="77777777" w:rsidR="0028223E" w:rsidRDefault="0028223E" w:rsidP="00784B17">
            <w:pPr>
              <w:rPr>
                <w:color w:val="000000" w:themeColor="text1"/>
              </w:rPr>
            </w:pPr>
            <w:r w:rsidRPr="00F8478E">
              <w:rPr>
                <w:color w:val="000000" w:themeColor="text1"/>
              </w:rPr>
              <w:t>RAM</w:t>
            </w:r>
          </w:p>
        </w:tc>
        <w:tc>
          <w:tcPr>
            <w:tcW w:w="7110" w:type="dxa"/>
            <w:tcMar>
              <w:left w:w="115" w:type="dxa"/>
              <w:right w:w="115" w:type="dxa"/>
            </w:tcMar>
            <w:vAlign w:val="center"/>
          </w:tcPr>
          <w:p w14:paraId="3CECAEB3" w14:textId="77777777" w:rsidR="0028223E" w:rsidRPr="00CD569D"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64GB </w:t>
            </w:r>
            <w:r w:rsidRPr="00CD569D">
              <w:rPr>
                <w:color w:val="000000" w:themeColor="text1"/>
              </w:rPr>
              <w:t xml:space="preserve">(8 x 8GB, </w:t>
            </w:r>
            <w:proofErr w:type="gramStart"/>
            <w:r w:rsidRPr="00CD569D">
              <w:rPr>
                <w:color w:val="000000" w:themeColor="text1"/>
              </w:rPr>
              <w:t>Fully</w:t>
            </w:r>
            <w:proofErr w:type="gramEnd"/>
            <w:r w:rsidRPr="00CD569D">
              <w:rPr>
                <w:color w:val="000000" w:themeColor="text1"/>
              </w:rPr>
              <w:t xml:space="preserve"> populated DIMMS)</w:t>
            </w:r>
          </w:p>
        </w:tc>
      </w:tr>
      <w:tr w:rsidR="0028223E" w14:paraId="3EFA8DD3"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66F96E" w14:textId="77777777" w:rsidR="0028223E" w:rsidRPr="00F8478E" w:rsidRDefault="0028223E" w:rsidP="00784B17">
            <w:pPr>
              <w:rPr>
                <w:color w:val="000000" w:themeColor="text1"/>
              </w:rPr>
            </w:pPr>
            <w:r w:rsidRPr="00F8478E">
              <w:rPr>
                <w:color w:val="000000" w:themeColor="text1"/>
              </w:rPr>
              <w:t>DUT</w:t>
            </w:r>
          </w:p>
        </w:tc>
        <w:tc>
          <w:tcPr>
            <w:tcW w:w="7110" w:type="dxa"/>
            <w:tcMar>
              <w:left w:w="115" w:type="dxa"/>
              <w:right w:w="115" w:type="dxa"/>
            </w:tcMar>
            <w:vAlign w:val="center"/>
          </w:tcPr>
          <w:p w14:paraId="037BC9D4" w14:textId="7EAD788B" w:rsidR="0028223E" w:rsidRDefault="009860B0"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Xilinx VU9P device based VCU1525 board</w:t>
            </w:r>
          </w:p>
        </w:tc>
      </w:tr>
      <w:tr w:rsidR="0028223E" w14:paraId="68F26B4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D1FC041" w14:textId="77777777" w:rsidR="0028223E" w:rsidRPr="00F8478E" w:rsidRDefault="0028223E" w:rsidP="00784B17">
            <w:pPr>
              <w:rPr>
                <w:color w:val="000000" w:themeColor="text1"/>
              </w:rPr>
            </w:pPr>
            <w:r w:rsidRPr="001277C0">
              <w:rPr>
                <w:color w:val="000000" w:themeColor="text1"/>
              </w:rPr>
              <w:t>Performance design</w:t>
            </w:r>
          </w:p>
        </w:tc>
        <w:tc>
          <w:tcPr>
            <w:tcW w:w="7110" w:type="dxa"/>
            <w:tcMar>
              <w:left w:w="115" w:type="dxa"/>
              <w:right w:w="115" w:type="dxa"/>
            </w:tcMar>
            <w:vAlign w:val="center"/>
          </w:tcPr>
          <w:p w14:paraId="361F46F8" w14:textId="5FF679BC" w:rsidR="0028223E" w:rsidRPr="00DF2581"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1277C0">
              <w:rPr>
                <w:color w:val="000000" w:themeColor="text1"/>
              </w:rPr>
              <w:t xml:space="preserve">QDMA </w:t>
            </w:r>
            <w:r w:rsidR="000F7A4A">
              <w:rPr>
                <w:color w:val="000000" w:themeColor="text1"/>
              </w:rPr>
              <w:t>5.0</w:t>
            </w:r>
            <w:r w:rsidRPr="001277C0">
              <w:rPr>
                <w:color w:val="000000" w:themeColor="text1"/>
              </w:rPr>
              <w:t xml:space="preserve"> bitstream</w:t>
            </w:r>
          </w:p>
        </w:tc>
      </w:tr>
      <w:tr w:rsidR="0028223E" w14:paraId="42614B39"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709DB02" w14:textId="77777777" w:rsidR="0028223E" w:rsidRPr="00D61319" w:rsidRDefault="0028223E" w:rsidP="00784B17">
            <w:pPr>
              <w:rPr>
                <w:color w:val="000000" w:themeColor="text1"/>
              </w:rPr>
            </w:pPr>
            <w:r w:rsidRPr="00D61319">
              <w:rPr>
                <w:color w:val="000000" w:themeColor="text1"/>
              </w:rPr>
              <w:t>PCIe Setting</w:t>
            </w:r>
          </w:p>
        </w:tc>
        <w:tc>
          <w:tcPr>
            <w:tcW w:w="7110" w:type="dxa"/>
            <w:tcMar>
              <w:left w:w="115" w:type="dxa"/>
              <w:right w:w="115" w:type="dxa"/>
            </w:tcMar>
            <w:vAlign w:val="center"/>
          </w:tcPr>
          <w:p w14:paraId="1023A443" w14:textId="77777777" w:rsidR="0028223E" w:rsidRDefault="0028223E" w:rsidP="00784B17">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28223E" w14:paraId="6D0928DA"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8F9BFB" w14:textId="77777777" w:rsidR="0028223E" w:rsidRDefault="0028223E" w:rsidP="00784B17">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055FB099" w14:textId="77777777" w:rsidR="0028223E"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43068AD7" w14:textId="77777777" w:rsidR="0028223E" w:rsidRPr="00937DCB" w:rsidRDefault="0028223E" w:rsidP="00784B1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28223E" w14:paraId="684DB10E"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3712FBB" w14:textId="77777777" w:rsidR="0028223E" w:rsidRPr="00101A82" w:rsidRDefault="0028223E" w:rsidP="00005C35">
            <w:pPr>
              <w:jc w:val="left"/>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7840C836" w14:textId="77777777" w:rsidR="0028223E" w:rsidRPr="00101A82" w:rsidRDefault="0028223E" w:rsidP="00784B17">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Pr>
                <w:color w:val="000000" w:themeColor="text1"/>
              </w:rPr>
              <w:t>Packet buffer size = 4096, Burst size = 64</w:t>
            </w:r>
          </w:p>
        </w:tc>
      </w:tr>
      <w:tr w:rsidR="0028223E" w14:paraId="62772689"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78E6697" w14:textId="77777777" w:rsidR="0028223E" w:rsidRDefault="0028223E" w:rsidP="00784B17">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7D027609" w14:textId="3C2ACA78" w:rsidR="00005C35" w:rsidRPr="00005C35" w:rsidRDefault="0028223E" w:rsidP="00784B17">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62C2F">
              <w:rPr>
                <w:rFonts w:cs="Arial"/>
                <w:color w:val="000000" w:themeColor="text1"/>
                <w:szCs w:val="20"/>
              </w:rPr>
              <w:t>Ubuntu 18.04.4</w:t>
            </w:r>
            <w:r w:rsidR="00E25CE0">
              <w:rPr>
                <w:rFonts w:cs="Arial"/>
                <w:color w:val="000000" w:themeColor="text1"/>
                <w:szCs w:val="20"/>
              </w:rPr>
              <w:t xml:space="preserve"> LTS</w:t>
            </w:r>
            <w:r w:rsidRPr="00362C2F">
              <w:rPr>
                <w:rFonts w:cs="Arial"/>
                <w:color w:val="000000" w:themeColor="text1"/>
                <w:szCs w:val="20"/>
              </w:rPr>
              <w:t>, Kernel 4.15.0-1</w:t>
            </w:r>
            <w:r w:rsidR="00E25CE0">
              <w:rPr>
                <w:rFonts w:cs="Arial"/>
                <w:color w:val="000000" w:themeColor="text1"/>
                <w:szCs w:val="20"/>
              </w:rPr>
              <w:t>66</w:t>
            </w:r>
            <w:r w:rsidRPr="00362C2F">
              <w:rPr>
                <w:rFonts w:cs="Arial"/>
                <w:color w:val="000000" w:themeColor="text1"/>
                <w:szCs w:val="20"/>
              </w:rPr>
              <w:t>-generic</w:t>
            </w:r>
          </w:p>
        </w:tc>
      </w:tr>
      <w:tr w:rsidR="00005C35" w14:paraId="2CE1B468" w14:textId="77777777" w:rsidTr="00234013">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790AC2D7" w14:textId="5455DE32" w:rsidR="00005C35" w:rsidRPr="00E17718" w:rsidRDefault="00005C35" w:rsidP="00005C35">
            <w:pPr>
              <w:rPr>
                <w:rFonts w:cs="Arial"/>
                <w:i/>
                <w:iCs/>
                <w:color w:val="000000" w:themeColor="text1"/>
                <w:szCs w:val="20"/>
              </w:rPr>
            </w:pPr>
            <w:r w:rsidRPr="00E17718">
              <w:rPr>
                <w:i/>
                <w:iCs/>
                <w:color w:val="000000" w:themeColor="text1"/>
              </w:rPr>
              <w:t xml:space="preserve">Linux Driver </w:t>
            </w:r>
            <w:proofErr w:type="spellStart"/>
            <w:r w:rsidRPr="00E17718">
              <w:rPr>
                <w:i/>
                <w:iCs/>
                <w:color w:val="000000" w:themeColor="text1"/>
              </w:rPr>
              <w:t>Specifc</w:t>
            </w:r>
            <w:proofErr w:type="spellEnd"/>
            <w:r w:rsidRPr="00E17718">
              <w:rPr>
                <w:i/>
                <w:iCs/>
                <w:color w:val="000000" w:themeColor="text1"/>
              </w:rPr>
              <w:t xml:space="preserve"> Settings</w:t>
            </w:r>
          </w:p>
        </w:tc>
      </w:tr>
      <w:tr w:rsidR="00005C35" w14:paraId="15498A17"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2DF1405" w14:textId="432EB710" w:rsidR="00005C35" w:rsidRPr="00101A82" w:rsidRDefault="00005C35" w:rsidP="00005C35">
            <w:pPr>
              <w:jc w:val="left"/>
              <w:rPr>
                <w:rFonts w:cs="Arial"/>
                <w:color w:val="000000" w:themeColor="text1"/>
                <w:szCs w:val="20"/>
              </w:rPr>
            </w:pPr>
            <w:r>
              <w:rPr>
                <w:color w:val="000000" w:themeColor="text1"/>
              </w:rPr>
              <w:t>Boot</w:t>
            </w:r>
            <w:r>
              <w:rPr>
                <w:color w:val="000000" w:themeColor="text1"/>
              </w:rPr>
              <w:t xml:space="preserve"> s</w:t>
            </w:r>
            <w:r>
              <w:rPr>
                <w:color w:val="000000" w:themeColor="text1"/>
              </w:rPr>
              <w:t>etting for Linux driver</w:t>
            </w:r>
          </w:p>
        </w:tc>
        <w:tc>
          <w:tcPr>
            <w:tcW w:w="7110" w:type="dxa"/>
            <w:tcMar>
              <w:left w:w="115" w:type="dxa"/>
              <w:right w:w="115" w:type="dxa"/>
            </w:tcMar>
            <w:vAlign w:val="center"/>
          </w:tcPr>
          <w:p w14:paraId="030FEED1" w14:textId="1B8988A2" w:rsidR="00005C35" w:rsidRPr="00362C2F"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005C35">
              <w:rPr>
                <w:rFonts w:cs="Arial"/>
                <w:color w:val="000000" w:themeColor="text1"/>
                <w:szCs w:val="20"/>
              </w:rPr>
              <w:t>iommu</w:t>
            </w:r>
            <w:proofErr w:type="spellEnd"/>
            <w:r w:rsidRPr="00005C35">
              <w:rPr>
                <w:rFonts w:cs="Arial"/>
                <w:color w:val="000000" w:themeColor="text1"/>
                <w:szCs w:val="20"/>
              </w:rPr>
              <w:t xml:space="preserve">=pt </w:t>
            </w:r>
            <w:proofErr w:type="spellStart"/>
            <w:r w:rsidRPr="00005C35">
              <w:rPr>
                <w:rFonts w:cs="Arial"/>
                <w:color w:val="000000" w:themeColor="text1"/>
                <w:szCs w:val="20"/>
              </w:rPr>
              <w:t>amd_iommu</w:t>
            </w:r>
            <w:proofErr w:type="spellEnd"/>
            <w:r w:rsidRPr="00005C35">
              <w:rPr>
                <w:rFonts w:cs="Arial"/>
                <w:color w:val="000000" w:themeColor="text1"/>
                <w:szCs w:val="20"/>
              </w:rPr>
              <w:t xml:space="preserve">=on </w:t>
            </w:r>
            <w:proofErr w:type="spellStart"/>
            <w:r w:rsidRPr="00005C35">
              <w:rPr>
                <w:rFonts w:cs="Arial"/>
                <w:color w:val="000000" w:themeColor="text1"/>
                <w:szCs w:val="20"/>
              </w:rPr>
              <w:t>nohz</w:t>
            </w:r>
            <w:proofErr w:type="spellEnd"/>
            <w:r w:rsidRPr="00005C35">
              <w:rPr>
                <w:rFonts w:cs="Arial"/>
                <w:color w:val="000000" w:themeColor="text1"/>
                <w:szCs w:val="20"/>
              </w:rPr>
              <w:t xml:space="preserve">=off </w:t>
            </w:r>
            <w:proofErr w:type="spellStart"/>
            <w:r w:rsidRPr="00005C35">
              <w:rPr>
                <w:rFonts w:cs="Arial"/>
                <w:color w:val="000000" w:themeColor="text1"/>
                <w:szCs w:val="20"/>
              </w:rPr>
              <w:t>numa_balancing</w:t>
            </w:r>
            <w:proofErr w:type="spellEnd"/>
            <w:r w:rsidRPr="00005C35">
              <w:rPr>
                <w:rFonts w:cs="Arial"/>
                <w:color w:val="000000" w:themeColor="text1"/>
                <w:szCs w:val="20"/>
              </w:rPr>
              <w:t xml:space="preserve">=disable </w:t>
            </w:r>
            <w:proofErr w:type="spellStart"/>
            <w:r w:rsidRPr="00005C35">
              <w:rPr>
                <w:rFonts w:cs="Arial"/>
                <w:color w:val="000000" w:themeColor="text1"/>
                <w:szCs w:val="20"/>
              </w:rPr>
              <w:t>nmi_watchdog</w:t>
            </w:r>
            <w:proofErr w:type="spellEnd"/>
            <w:r w:rsidRPr="00005C35">
              <w:rPr>
                <w:rFonts w:cs="Arial"/>
                <w:color w:val="000000" w:themeColor="text1"/>
                <w:szCs w:val="20"/>
              </w:rPr>
              <w:t xml:space="preserve">=1 audit=0 </w:t>
            </w:r>
            <w:proofErr w:type="spellStart"/>
            <w:r w:rsidRPr="00005C35">
              <w:rPr>
                <w:rFonts w:cs="Arial"/>
                <w:color w:val="000000" w:themeColor="text1"/>
                <w:szCs w:val="20"/>
              </w:rPr>
              <w:t>nosoftlockup</w:t>
            </w:r>
            <w:proofErr w:type="spellEnd"/>
            <w:r w:rsidRPr="00005C35">
              <w:rPr>
                <w:rFonts w:cs="Arial"/>
                <w:color w:val="000000" w:themeColor="text1"/>
                <w:szCs w:val="20"/>
              </w:rPr>
              <w:t xml:space="preserve"> </w:t>
            </w:r>
            <w:proofErr w:type="spellStart"/>
            <w:r w:rsidRPr="00005C35">
              <w:rPr>
                <w:rFonts w:cs="Arial"/>
                <w:color w:val="000000" w:themeColor="text1"/>
                <w:szCs w:val="20"/>
              </w:rPr>
              <w:t>hpet</w:t>
            </w:r>
            <w:proofErr w:type="spellEnd"/>
            <w:r w:rsidRPr="00005C35">
              <w:rPr>
                <w:rFonts w:cs="Arial"/>
                <w:color w:val="000000" w:themeColor="text1"/>
                <w:szCs w:val="20"/>
              </w:rPr>
              <w:t xml:space="preserve">=disable </w:t>
            </w:r>
            <w:proofErr w:type="spellStart"/>
            <w:r w:rsidRPr="00005C35">
              <w:rPr>
                <w:rFonts w:cs="Arial"/>
                <w:color w:val="000000" w:themeColor="text1"/>
                <w:szCs w:val="20"/>
              </w:rPr>
              <w:t>tsc</w:t>
            </w:r>
            <w:proofErr w:type="spellEnd"/>
            <w:r w:rsidRPr="00005C35">
              <w:rPr>
                <w:rFonts w:cs="Arial"/>
                <w:color w:val="000000" w:themeColor="text1"/>
                <w:szCs w:val="20"/>
              </w:rPr>
              <w:t xml:space="preserve">=reliable </w:t>
            </w:r>
            <w:proofErr w:type="spellStart"/>
            <w:r w:rsidRPr="00005C35">
              <w:rPr>
                <w:rFonts w:cs="Arial"/>
                <w:color w:val="000000" w:themeColor="text1"/>
                <w:szCs w:val="20"/>
              </w:rPr>
              <w:t>selinux</w:t>
            </w:r>
            <w:proofErr w:type="spellEnd"/>
            <w:r w:rsidRPr="00005C35">
              <w:rPr>
                <w:rFonts w:cs="Arial"/>
                <w:color w:val="000000" w:themeColor="text1"/>
                <w:szCs w:val="20"/>
              </w:rPr>
              <w:t xml:space="preserve">=0 </w:t>
            </w:r>
            <w:proofErr w:type="spellStart"/>
            <w:r w:rsidRPr="00005C35">
              <w:rPr>
                <w:rFonts w:cs="Arial"/>
                <w:color w:val="000000" w:themeColor="text1"/>
                <w:szCs w:val="20"/>
              </w:rPr>
              <w:t>processor.max_cstate</w:t>
            </w:r>
            <w:proofErr w:type="spellEnd"/>
            <w:r w:rsidRPr="00005C35">
              <w:rPr>
                <w:rFonts w:cs="Arial"/>
                <w:color w:val="000000" w:themeColor="text1"/>
                <w:szCs w:val="20"/>
              </w:rPr>
              <w:t xml:space="preserve">=0 </w:t>
            </w:r>
            <w:proofErr w:type="spellStart"/>
            <w:r w:rsidRPr="00005C35">
              <w:rPr>
                <w:rFonts w:cs="Arial"/>
                <w:color w:val="000000" w:themeColor="text1"/>
                <w:szCs w:val="20"/>
              </w:rPr>
              <w:t>pci</w:t>
            </w:r>
            <w:proofErr w:type="spellEnd"/>
            <w:r w:rsidRPr="00005C35">
              <w:rPr>
                <w:rFonts w:cs="Arial"/>
                <w:color w:val="000000" w:themeColor="text1"/>
                <w:szCs w:val="20"/>
              </w:rPr>
              <w:t>=</w:t>
            </w:r>
            <w:proofErr w:type="spellStart"/>
            <w:r w:rsidRPr="00005C35">
              <w:rPr>
                <w:rFonts w:cs="Arial"/>
                <w:color w:val="000000" w:themeColor="text1"/>
                <w:szCs w:val="20"/>
              </w:rPr>
              <w:t>realloc</w:t>
            </w:r>
            <w:proofErr w:type="spellEnd"/>
          </w:p>
        </w:tc>
      </w:tr>
      <w:tr w:rsidR="00005C35" w14:paraId="1B6FFFD5"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2C7D6F1" w14:textId="74DAD2C4" w:rsidR="00005C35" w:rsidRDefault="00005C35" w:rsidP="00005C35">
            <w:pPr>
              <w:jc w:val="left"/>
              <w:rPr>
                <w:color w:val="000000" w:themeColor="text1"/>
              </w:rPr>
            </w:pPr>
            <w:r>
              <w:rPr>
                <w:color w:val="000000" w:themeColor="text1"/>
              </w:rPr>
              <w:t>BIOS Version</w:t>
            </w:r>
          </w:p>
        </w:tc>
        <w:tc>
          <w:tcPr>
            <w:tcW w:w="7110" w:type="dxa"/>
            <w:tcMar>
              <w:left w:w="115" w:type="dxa"/>
              <w:right w:w="115" w:type="dxa"/>
            </w:tcMar>
            <w:vAlign w:val="center"/>
          </w:tcPr>
          <w:p w14:paraId="478D868F" w14:textId="44CC968C" w:rsidR="00005C35" w:rsidRPr="00005C35" w:rsidRDefault="00005C35" w:rsidP="00005C35">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t>V1.1</w:t>
            </w:r>
          </w:p>
        </w:tc>
      </w:tr>
      <w:tr w:rsidR="00005C35" w14:paraId="2BB459B1"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52AAB0" w14:textId="7E9BEA4F" w:rsidR="00005C35" w:rsidRDefault="00005C35" w:rsidP="00005C35">
            <w:pPr>
              <w:jc w:val="left"/>
              <w:rPr>
                <w:color w:val="000000" w:themeColor="text1"/>
              </w:rPr>
            </w:pPr>
            <w:r>
              <w:rPr>
                <w:color w:val="000000" w:themeColor="text1"/>
              </w:rPr>
              <w:t>BIOS setting</w:t>
            </w:r>
          </w:p>
        </w:tc>
        <w:tc>
          <w:tcPr>
            <w:tcW w:w="7110" w:type="dxa"/>
            <w:tcMar>
              <w:left w:w="115" w:type="dxa"/>
              <w:right w:w="115" w:type="dxa"/>
            </w:tcMar>
            <w:vAlign w:val="center"/>
          </w:tcPr>
          <w:p w14:paraId="1D6AF7E2" w14:textId="61135716" w:rsidR="00005C35" w:rsidRDefault="00005C35" w:rsidP="00005C35">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005C35">
              <w:rPr>
                <w:rFonts w:cs="Arial"/>
                <w:color w:val="000000" w:themeColor="text1"/>
                <w:szCs w:val="20"/>
              </w:rPr>
              <w:t xml:space="preserve">ACS, IOMMU, ARI, AER enabled. SMU Common Options -&gt; “Determinism Control” set to </w:t>
            </w:r>
            <w:r w:rsidRPr="00005C35">
              <w:rPr>
                <w:rFonts w:cs="Arial"/>
                <w:i/>
                <w:iCs/>
                <w:color w:val="000000" w:themeColor="text1"/>
                <w:szCs w:val="20"/>
              </w:rPr>
              <w:t>Performance</w:t>
            </w:r>
          </w:p>
        </w:tc>
      </w:tr>
      <w:tr w:rsidR="00E17718" w14:paraId="66B3CD18"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E84F63" w14:textId="70B7C3BA" w:rsidR="00E17718" w:rsidRDefault="00E17718" w:rsidP="00E17718">
            <w:pPr>
              <w:jc w:val="left"/>
              <w:rPr>
                <w:color w:val="000000" w:themeColor="text1"/>
              </w:rPr>
            </w:pPr>
            <w:r>
              <w:rPr>
                <w:color w:val="000000" w:themeColor="text1"/>
              </w:rPr>
              <w:t>VM Settings for Linux VF Performance</w:t>
            </w:r>
          </w:p>
        </w:tc>
        <w:tc>
          <w:tcPr>
            <w:tcW w:w="7110" w:type="dxa"/>
            <w:tcMar>
              <w:left w:w="115" w:type="dxa"/>
              <w:right w:w="115" w:type="dxa"/>
            </w:tcMar>
            <w:vAlign w:val="center"/>
          </w:tcPr>
          <w:p w14:paraId="7C3A614D" w14:textId="54DCB965" w:rsidR="00E17718" w:rsidRPr="00005C35" w:rsidRDefault="00E17718" w:rsidP="00E17718">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color w:val="000000" w:themeColor="text1"/>
              </w:rPr>
              <w:t>VM RAM = 32G, Number of cores for VM = 32</w:t>
            </w:r>
          </w:p>
        </w:tc>
      </w:tr>
      <w:tr w:rsidR="00E17718" w14:paraId="0F83D476"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0E4BEF" w14:textId="61ACF3F3" w:rsidR="00E17718" w:rsidRPr="00005C35" w:rsidRDefault="00E17718" w:rsidP="00E17718">
            <w:pPr>
              <w:rPr>
                <w:b w:val="0"/>
                <w:bCs w:val="0"/>
                <w:color w:val="000000" w:themeColor="text1"/>
              </w:rPr>
            </w:pPr>
          </w:p>
        </w:tc>
      </w:tr>
      <w:tr w:rsidR="00E17718" w14:paraId="27E8764B" w14:textId="77777777" w:rsidTr="00784B17">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4F7A7507" w14:textId="77777777" w:rsidR="00E17718" w:rsidRPr="00E229B4" w:rsidRDefault="00E17718" w:rsidP="00E17718">
            <w:pPr>
              <w:rPr>
                <w:rFonts w:cs="Arial"/>
                <w:i/>
                <w:color w:val="000000" w:themeColor="text1"/>
                <w:szCs w:val="20"/>
              </w:rPr>
            </w:pPr>
            <w:r w:rsidRPr="00E229B4">
              <w:rPr>
                <w:i/>
                <w:color w:val="000000" w:themeColor="text1"/>
              </w:rPr>
              <w:t>DPDK driver specific settings:</w:t>
            </w:r>
          </w:p>
        </w:tc>
      </w:tr>
      <w:tr w:rsidR="00E17718" w14:paraId="0C9428DE"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C0EF28A" w14:textId="77777777" w:rsidR="00E17718" w:rsidRPr="00101A82" w:rsidRDefault="00E17718" w:rsidP="00E17718">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047B6311" w14:textId="77777777" w:rsidR="00E17718" w:rsidRPr="00101A82" w:rsidRDefault="00E17718" w:rsidP="00E17718">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roofErr w:type="spellStart"/>
            <w:r w:rsidRPr="007E0AAB">
              <w:rPr>
                <w:color w:val="000000" w:themeColor="text1"/>
              </w:rPr>
              <w:t>default_hugepagesz</w:t>
            </w:r>
            <w:proofErr w:type="spellEnd"/>
            <w:r w:rsidRPr="007E0AAB">
              <w:rPr>
                <w:color w:val="000000" w:themeColor="text1"/>
              </w:rPr>
              <w:t xml:space="preserve">=1GB </w:t>
            </w:r>
            <w:proofErr w:type="spellStart"/>
            <w:r w:rsidRPr="007E0AAB">
              <w:rPr>
                <w:color w:val="000000" w:themeColor="text1"/>
              </w:rPr>
              <w:t>hugepagesz</w:t>
            </w:r>
            <w:proofErr w:type="spellEnd"/>
            <w:r w:rsidRPr="007E0AAB">
              <w:rPr>
                <w:color w:val="000000" w:themeColor="text1"/>
              </w:rPr>
              <w:t xml:space="preserve">=1G </w:t>
            </w:r>
            <w:proofErr w:type="spellStart"/>
            <w:r w:rsidRPr="007E0AAB">
              <w:rPr>
                <w:color w:val="000000" w:themeColor="text1"/>
              </w:rPr>
              <w:t>hugepages</w:t>
            </w:r>
            <w:proofErr w:type="spellEnd"/>
            <w:r w:rsidRPr="007E0AAB">
              <w:rPr>
                <w:color w:val="000000" w:themeColor="text1"/>
              </w:rPr>
              <w:t>=</w:t>
            </w:r>
            <w:r>
              <w:rPr>
                <w:color w:val="000000" w:themeColor="text1"/>
              </w:rPr>
              <w:t>3</w:t>
            </w:r>
            <w:r w:rsidRPr="007E0AAB">
              <w:rPr>
                <w:color w:val="000000" w:themeColor="text1"/>
              </w:rPr>
              <w:t>0</w:t>
            </w:r>
            <w:r>
              <w:rPr>
                <w:color w:val="000000" w:themeColor="text1"/>
              </w:rPr>
              <w:t xml:space="preserve"> </w:t>
            </w:r>
            <w:proofErr w:type="spellStart"/>
            <w:r w:rsidRPr="003B3F78">
              <w:rPr>
                <w:color w:val="000000" w:themeColor="text1"/>
              </w:rPr>
              <w:t>iommu</w:t>
            </w:r>
            <w:proofErr w:type="spellEnd"/>
            <w:r w:rsidRPr="003B3F78">
              <w:rPr>
                <w:color w:val="000000" w:themeColor="text1"/>
              </w:rPr>
              <w:t>=pt</w:t>
            </w:r>
            <w:r>
              <w:rPr>
                <w:color w:val="000000" w:themeColor="text1"/>
              </w:rPr>
              <w:t xml:space="preserve"> </w:t>
            </w:r>
            <w:proofErr w:type="spellStart"/>
            <w:r>
              <w:rPr>
                <w:color w:val="000000" w:themeColor="text1"/>
              </w:rPr>
              <w:t>amd</w:t>
            </w:r>
            <w:r w:rsidRPr="003B3F78">
              <w:rPr>
                <w:color w:val="000000" w:themeColor="text1"/>
              </w:rPr>
              <w:t>_iommu</w:t>
            </w:r>
            <w:proofErr w:type="spellEnd"/>
            <w:r w:rsidRPr="003B3F78">
              <w:rPr>
                <w:color w:val="000000" w:themeColor="text1"/>
              </w:rPr>
              <w:t>=on</w:t>
            </w:r>
            <w:r>
              <w:rPr>
                <w:color w:val="000000" w:themeColor="text1"/>
              </w:rPr>
              <w:t xml:space="preserve"> </w:t>
            </w:r>
            <w:proofErr w:type="spellStart"/>
            <w:r w:rsidRPr="00203E08">
              <w:rPr>
                <w:color w:val="000000" w:themeColor="text1"/>
              </w:rPr>
              <w:t>pci</w:t>
            </w:r>
            <w:proofErr w:type="spellEnd"/>
            <w:r w:rsidRPr="00203E08">
              <w:rPr>
                <w:color w:val="000000" w:themeColor="text1"/>
              </w:rPr>
              <w:t>=</w:t>
            </w:r>
            <w:proofErr w:type="spellStart"/>
            <w:r w:rsidRPr="00203E08">
              <w:rPr>
                <w:color w:val="000000" w:themeColor="text1"/>
              </w:rPr>
              <w:t>realloc</w:t>
            </w:r>
            <w:proofErr w:type="spellEnd"/>
          </w:p>
        </w:tc>
      </w:tr>
      <w:tr w:rsidR="00E17718" w14:paraId="60901F8D" w14:textId="77777777" w:rsidTr="00784B17">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AF08E23" w14:textId="77777777" w:rsidR="00E17718" w:rsidRPr="00D61319" w:rsidRDefault="00E17718" w:rsidP="00E17718">
            <w:pPr>
              <w:rPr>
                <w:color w:val="000000" w:themeColor="text1"/>
              </w:rPr>
            </w:pPr>
            <w:r w:rsidRPr="00F8478E">
              <w:rPr>
                <w:color w:val="000000" w:themeColor="text1"/>
              </w:rPr>
              <w:t>DPDK Version</w:t>
            </w:r>
          </w:p>
        </w:tc>
        <w:tc>
          <w:tcPr>
            <w:tcW w:w="7110" w:type="dxa"/>
            <w:tcMar>
              <w:left w:w="115" w:type="dxa"/>
              <w:right w:w="115" w:type="dxa"/>
            </w:tcMar>
            <w:vAlign w:val="center"/>
          </w:tcPr>
          <w:p w14:paraId="6989A51C" w14:textId="7BDC5C5C" w:rsidR="00E17718" w:rsidRPr="00DF2581" w:rsidRDefault="00E17718" w:rsidP="00E1771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22</w:t>
            </w:r>
            <w:r w:rsidRPr="00E540D1">
              <w:rPr>
                <w:color w:val="000000" w:themeColor="text1"/>
              </w:rPr>
              <w:t>.11</w:t>
            </w:r>
          </w:p>
        </w:tc>
      </w:tr>
      <w:tr w:rsidR="00E17718" w14:paraId="5C8E4133" w14:textId="77777777" w:rsidTr="00784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175225" w14:textId="77777777" w:rsidR="00E17718" w:rsidRPr="00101A82" w:rsidRDefault="00E17718" w:rsidP="00E17718">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5DB71AD3"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937DCB">
              <w:rPr>
                <w:color w:val="000000" w:themeColor="text1"/>
              </w:rPr>
              <w:t>isolcpus</w:t>
            </w:r>
            <w:proofErr w:type="spellEnd"/>
            <w:r w:rsidRPr="00937DCB">
              <w:rPr>
                <w:color w:val="000000" w:themeColor="text1"/>
              </w:rPr>
              <w:t>=1-</w:t>
            </w:r>
            <w:r>
              <w:rPr>
                <w:color w:val="000000" w:themeColor="text1"/>
              </w:rPr>
              <w:t>16</w:t>
            </w:r>
          </w:p>
          <w:p w14:paraId="548CF222"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3E31E841" w14:textId="77777777" w:rsidR="00E17718" w:rsidRPr="00937DCB"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1BA7E0A7" w14:textId="77777777" w:rsidR="00E17718" w:rsidRDefault="00E17718" w:rsidP="00E17718">
            <w:pPr>
              <w:cnfStyle w:val="000000100000" w:firstRow="0" w:lastRow="0" w:firstColumn="0" w:lastColumn="0" w:oddVBand="0" w:evenVBand="0" w:oddHBand="1"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126234BF" w14:textId="77777777" w:rsidR="00E17718" w:rsidRPr="00101A82" w:rsidRDefault="00E17718" w:rsidP="00E17718">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173365CF" w14:textId="62972044" w:rsidR="007F273B" w:rsidRDefault="007F273B" w:rsidP="005C3FF7">
      <w:pPr>
        <w:pStyle w:val="Caption"/>
        <w:keepNext/>
        <w:jc w:val="center"/>
      </w:pPr>
      <w:r w:rsidRPr="00453431">
        <w:t xml:space="preserve">Table </w:t>
      </w:r>
      <w:r>
        <w:fldChar w:fldCharType="begin"/>
      </w:r>
      <w:r>
        <w:instrText xml:space="preserve"> SEQ Table \* ARABIC </w:instrText>
      </w:r>
      <w:r>
        <w:fldChar w:fldCharType="separate"/>
      </w:r>
      <w:r w:rsidR="005C3FF7">
        <w:rPr>
          <w:noProof/>
        </w:rPr>
        <w:t>1</w:t>
      </w:r>
      <w:r>
        <w:fldChar w:fldCharType="end"/>
      </w:r>
      <w:r w:rsidRPr="00453431">
        <w:t xml:space="preserve">: </w:t>
      </w:r>
      <w:r>
        <w:t>Performance System Settings for AMD setup</w:t>
      </w:r>
    </w:p>
    <w:p w14:paraId="4655D4BF" w14:textId="5ABDC43E" w:rsidR="007F273B" w:rsidRDefault="007F273B" w:rsidP="007F273B">
      <w:pPr>
        <w:rPr>
          <w:i/>
        </w:rPr>
      </w:pPr>
      <w:r w:rsidRPr="00E229B4">
        <w:rPr>
          <w:i/>
        </w:rPr>
        <w:t xml:space="preserve">There could be some variation in performance with other </w:t>
      </w:r>
      <w:r>
        <w:rPr>
          <w:i/>
        </w:rPr>
        <w:t xml:space="preserve">AMD </w:t>
      </w:r>
      <w:r w:rsidR="00107CBB">
        <w:rPr>
          <w:i/>
        </w:rPr>
        <w:t>setups</w:t>
      </w:r>
      <w:r w:rsidRPr="00E229B4">
        <w:rPr>
          <w:i/>
        </w:rPr>
        <w:t xml:space="preserve"> based on system settings.</w:t>
      </w:r>
    </w:p>
    <w:p w14:paraId="7C1B273F" w14:textId="1A658F7B" w:rsidR="0028223E" w:rsidRDefault="0028223E" w:rsidP="0028223E"/>
    <w:p w14:paraId="0D790FBC" w14:textId="785D5910" w:rsidR="0028223E" w:rsidRDefault="0028223E" w:rsidP="0028223E"/>
    <w:p w14:paraId="302EBCBD" w14:textId="0C0B774E" w:rsidR="0028223E" w:rsidRDefault="0028223E" w:rsidP="0028223E"/>
    <w:p w14:paraId="2EEC9A3E" w14:textId="34A7A9B8" w:rsidR="0028223E" w:rsidRDefault="007F273B" w:rsidP="0028223E">
      <w:r w:rsidRPr="00597A14">
        <w:rPr>
          <w:bCs/>
        </w:rPr>
        <w:t>Table 2</w:t>
      </w:r>
      <w:r>
        <w:rPr>
          <w:b/>
        </w:rPr>
        <w:t xml:space="preserve"> </w:t>
      </w:r>
      <w:r>
        <w:t>lists</w:t>
      </w:r>
      <w:r w:rsidRPr="004071BB">
        <w:t xml:space="preserve"> the </w:t>
      </w:r>
      <w:r>
        <w:t xml:space="preserve">Intel </w:t>
      </w:r>
      <w:r w:rsidRPr="004071BB">
        <w:t>system setting</w:t>
      </w:r>
      <w:r>
        <w:t>s</w:t>
      </w:r>
      <w:r w:rsidRPr="004071BB">
        <w:t xml:space="preserve"> used for the performance measurement.</w:t>
      </w:r>
    </w:p>
    <w:p w14:paraId="254592DC" w14:textId="140DCA6D" w:rsidR="0028223E" w:rsidRDefault="0028223E" w:rsidP="0028223E"/>
    <w:p w14:paraId="62664379" w14:textId="77777777" w:rsidR="00AC2376" w:rsidRDefault="00AC2376" w:rsidP="00A11DAE"/>
    <w:tbl>
      <w:tblPr>
        <w:tblStyle w:val="GridTable4-Accent1"/>
        <w:tblW w:w="9360" w:type="dxa"/>
        <w:tblInd w:w="-5" w:type="dxa"/>
        <w:tblLayout w:type="fixed"/>
        <w:tblCellMar>
          <w:left w:w="115" w:type="dxa"/>
          <w:right w:w="115" w:type="dxa"/>
        </w:tblCellMar>
        <w:tblLook w:val="04A0" w:firstRow="1" w:lastRow="0" w:firstColumn="1" w:lastColumn="0" w:noHBand="0" w:noVBand="1"/>
      </w:tblPr>
      <w:tblGrid>
        <w:gridCol w:w="2250"/>
        <w:gridCol w:w="7110"/>
      </w:tblGrid>
      <w:tr w:rsidR="00101A82" w14:paraId="0944B1B9" w14:textId="77777777" w:rsidTr="00096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004CCBB" w14:textId="77777777" w:rsidR="00101A82" w:rsidRPr="00E138C6" w:rsidRDefault="00101A82" w:rsidP="00101A82">
            <w:pPr>
              <w:rPr>
                <w:b w:val="0"/>
              </w:rPr>
            </w:pPr>
            <w:r>
              <w:t>Item</w:t>
            </w:r>
          </w:p>
        </w:tc>
        <w:tc>
          <w:tcPr>
            <w:tcW w:w="7110" w:type="dxa"/>
            <w:tcMar>
              <w:left w:w="115" w:type="dxa"/>
              <w:right w:w="115" w:type="dxa"/>
            </w:tcMar>
            <w:vAlign w:val="center"/>
          </w:tcPr>
          <w:p w14:paraId="132EE645" w14:textId="77777777" w:rsidR="00101A82" w:rsidRPr="00E138C6" w:rsidRDefault="00101A82" w:rsidP="00101A82">
            <w:pPr>
              <w:cnfStyle w:val="100000000000" w:firstRow="1" w:lastRow="0" w:firstColumn="0" w:lastColumn="0" w:oddVBand="0" w:evenVBand="0" w:oddHBand="0" w:evenHBand="0" w:firstRowFirstColumn="0" w:firstRowLastColumn="0" w:lastRowFirstColumn="0" w:lastRowLastColumn="0"/>
              <w:rPr>
                <w:b w:val="0"/>
              </w:rPr>
            </w:pPr>
            <w:r>
              <w:t>Description</w:t>
            </w:r>
          </w:p>
        </w:tc>
      </w:tr>
      <w:tr w:rsidR="00101A82" w14:paraId="2E6B127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B62B2B7" w14:textId="77777777" w:rsidR="00101A82" w:rsidRPr="00F8478E" w:rsidRDefault="00101A82" w:rsidP="00101A82">
            <w:pPr>
              <w:rPr>
                <w:color w:val="000000" w:themeColor="text1"/>
              </w:rPr>
            </w:pPr>
            <w:r w:rsidRPr="00F8478E">
              <w:rPr>
                <w:color w:val="000000" w:themeColor="text1"/>
              </w:rPr>
              <w:t>CPU</w:t>
            </w:r>
          </w:p>
        </w:tc>
        <w:tc>
          <w:tcPr>
            <w:tcW w:w="7110" w:type="dxa"/>
            <w:tcMar>
              <w:left w:w="115" w:type="dxa"/>
              <w:right w:w="115" w:type="dxa"/>
            </w:tcMar>
            <w:vAlign w:val="center"/>
          </w:tcPr>
          <w:p w14:paraId="046EEC47" w14:textId="51181FD9" w:rsidR="00101A82" w:rsidRDefault="00947841" w:rsidP="00101A82">
            <w:pPr>
              <w:cnfStyle w:val="000000100000" w:firstRow="0" w:lastRow="0" w:firstColumn="0" w:lastColumn="0" w:oddVBand="0" w:evenVBand="0" w:oddHBand="1" w:evenHBand="0" w:firstRowFirstColumn="0" w:firstRowLastColumn="0" w:lastRowFirstColumn="0" w:lastRowLastColumn="0"/>
            </w:pPr>
            <w:r w:rsidRPr="00947841">
              <w:rPr>
                <w:color w:val="000000" w:themeColor="text1"/>
              </w:rPr>
              <w:t>Intel(R) Xeon(R) Platinum 8180 CPU @ 2.50GHz</w:t>
            </w:r>
          </w:p>
        </w:tc>
      </w:tr>
      <w:tr w:rsidR="003570E2" w14:paraId="6C8590D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236C15E" w14:textId="2CCC4888" w:rsidR="003570E2" w:rsidRPr="00F8478E" w:rsidRDefault="003570E2" w:rsidP="00101A82">
            <w:pPr>
              <w:rPr>
                <w:color w:val="000000" w:themeColor="text1"/>
              </w:rPr>
            </w:pPr>
            <w:r>
              <w:rPr>
                <w:color w:val="000000" w:themeColor="text1"/>
              </w:rPr>
              <w:t>Vendor</w:t>
            </w:r>
          </w:p>
        </w:tc>
        <w:tc>
          <w:tcPr>
            <w:tcW w:w="7110" w:type="dxa"/>
            <w:tcMar>
              <w:left w:w="115" w:type="dxa"/>
              <w:right w:w="115" w:type="dxa"/>
            </w:tcMar>
            <w:vAlign w:val="center"/>
          </w:tcPr>
          <w:p w14:paraId="19A510E3" w14:textId="6AFC0079" w:rsidR="003570E2" w:rsidRPr="00947841"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sidRPr="003570E2">
              <w:rPr>
                <w:color w:val="000000" w:themeColor="text1"/>
              </w:rPr>
              <w:t>Supermicro</w:t>
            </w:r>
          </w:p>
        </w:tc>
      </w:tr>
      <w:tr w:rsidR="003570E2" w14:paraId="19CBA56A"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F5F86D9" w14:textId="0BF97686" w:rsidR="003570E2" w:rsidRDefault="003570E2" w:rsidP="00101A82">
            <w:pPr>
              <w:rPr>
                <w:color w:val="000000" w:themeColor="text1"/>
              </w:rPr>
            </w:pPr>
            <w:r>
              <w:rPr>
                <w:color w:val="000000" w:themeColor="text1"/>
              </w:rPr>
              <w:lastRenderedPageBreak/>
              <w:t>Model</w:t>
            </w:r>
          </w:p>
        </w:tc>
        <w:tc>
          <w:tcPr>
            <w:tcW w:w="7110" w:type="dxa"/>
            <w:tcMar>
              <w:left w:w="115" w:type="dxa"/>
              <w:right w:w="115" w:type="dxa"/>
            </w:tcMar>
            <w:vAlign w:val="center"/>
          </w:tcPr>
          <w:p w14:paraId="6EC51536" w14:textId="731F81C0" w:rsidR="003570E2" w:rsidRPr="00947841"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color w:val="000000" w:themeColor="text1"/>
              </w:rPr>
              <w:t>X11SPi-TF</w:t>
            </w:r>
          </w:p>
        </w:tc>
      </w:tr>
      <w:tr w:rsidR="003570E2" w14:paraId="379D3644"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5EEFB62" w14:textId="7B3E55F6" w:rsidR="003570E2" w:rsidRDefault="003570E2" w:rsidP="00101A82">
            <w:pPr>
              <w:rPr>
                <w:color w:val="000000" w:themeColor="text1"/>
              </w:rPr>
            </w:pPr>
            <w:r>
              <w:rPr>
                <w:color w:val="000000" w:themeColor="text1"/>
              </w:rPr>
              <w:t>No of Sockets</w:t>
            </w:r>
          </w:p>
        </w:tc>
        <w:tc>
          <w:tcPr>
            <w:tcW w:w="7110" w:type="dxa"/>
            <w:tcMar>
              <w:left w:w="115" w:type="dxa"/>
              <w:right w:w="115" w:type="dxa"/>
            </w:tcMar>
            <w:vAlign w:val="center"/>
          </w:tcPr>
          <w:p w14:paraId="4C2EB9DD" w14:textId="2174A8D8" w:rsidR="003570E2" w:rsidRPr="003570E2" w:rsidRDefault="003570E2" w:rsidP="00101A8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w:t>
            </w:r>
          </w:p>
        </w:tc>
      </w:tr>
      <w:tr w:rsidR="00366B63" w14:paraId="2FAD6015" w14:textId="77777777" w:rsidTr="00BF4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3DA916D" w14:textId="77777777" w:rsidR="00366B63" w:rsidRPr="003570E2" w:rsidRDefault="00366B63" w:rsidP="00BF45BF">
            <w:pPr>
              <w:rPr>
                <w:color w:val="000000" w:themeColor="text1"/>
              </w:rPr>
            </w:pPr>
            <w:r>
              <w:rPr>
                <w:color w:val="000000" w:themeColor="text1"/>
              </w:rPr>
              <w:t>Number of Physical Cores</w:t>
            </w:r>
          </w:p>
        </w:tc>
        <w:tc>
          <w:tcPr>
            <w:tcW w:w="7110" w:type="dxa"/>
            <w:tcMar>
              <w:left w:w="115" w:type="dxa"/>
              <w:right w:w="115" w:type="dxa"/>
            </w:tcMar>
            <w:vAlign w:val="center"/>
          </w:tcPr>
          <w:p w14:paraId="0309F29F" w14:textId="77777777" w:rsidR="00366B63" w:rsidRDefault="00366B63" w:rsidP="00BF45B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28</w:t>
            </w:r>
          </w:p>
        </w:tc>
      </w:tr>
      <w:tr w:rsidR="00366B63" w14:paraId="4FF83E36" w14:textId="77777777" w:rsidTr="00BF45BF">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9319CAB" w14:textId="77777777" w:rsidR="00366B63" w:rsidRPr="00F8478E" w:rsidRDefault="00366B63" w:rsidP="00BF45BF">
            <w:pPr>
              <w:rPr>
                <w:color w:val="000000" w:themeColor="text1"/>
              </w:rPr>
            </w:pPr>
            <w:r>
              <w:rPr>
                <w:color w:val="000000" w:themeColor="text1"/>
              </w:rPr>
              <w:t>Threads Per Core</w:t>
            </w:r>
          </w:p>
        </w:tc>
        <w:tc>
          <w:tcPr>
            <w:tcW w:w="7110" w:type="dxa"/>
            <w:tcMar>
              <w:left w:w="115" w:type="dxa"/>
              <w:right w:w="115" w:type="dxa"/>
            </w:tcMar>
            <w:vAlign w:val="center"/>
          </w:tcPr>
          <w:p w14:paraId="2F544C1A" w14:textId="77777777" w:rsidR="00366B63" w:rsidRPr="003A183E" w:rsidRDefault="00366B63" w:rsidP="00BF45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w:t>
            </w:r>
          </w:p>
        </w:tc>
      </w:tr>
      <w:tr w:rsidR="00101A82" w14:paraId="5EEA11B7"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CAF7129" w14:textId="3CAC7BDD" w:rsidR="00101A82" w:rsidRPr="00F8478E" w:rsidRDefault="003570E2" w:rsidP="00101A82">
            <w:pPr>
              <w:rPr>
                <w:color w:val="000000" w:themeColor="text1"/>
              </w:rPr>
            </w:pPr>
            <w:r w:rsidRPr="003570E2">
              <w:rPr>
                <w:color w:val="000000" w:themeColor="text1"/>
              </w:rPr>
              <w:t>No of logical Cores</w:t>
            </w:r>
          </w:p>
        </w:tc>
        <w:tc>
          <w:tcPr>
            <w:tcW w:w="7110" w:type="dxa"/>
            <w:tcMar>
              <w:left w:w="115" w:type="dxa"/>
              <w:right w:w="115" w:type="dxa"/>
            </w:tcMar>
            <w:vAlign w:val="center"/>
          </w:tcPr>
          <w:p w14:paraId="51951240" w14:textId="4018B0B7" w:rsidR="00101A82" w:rsidRPr="003A183E" w:rsidRDefault="003570E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56</w:t>
            </w:r>
          </w:p>
        </w:tc>
      </w:tr>
      <w:tr w:rsidR="00101A82" w14:paraId="62A9BFEB"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297E9F10" w14:textId="77777777" w:rsidR="00101A82" w:rsidRDefault="00101A82" w:rsidP="00101A82">
            <w:pPr>
              <w:rPr>
                <w:color w:val="000000" w:themeColor="text1"/>
              </w:rPr>
            </w:pPr>
            <w:r w:rsidRPr="00F8478E">
              <w:rPr>
                <w:color w:val="000000" w:themeColor="text1"/>
              </w:rPr>
              <w:t>RAM</w:t>
            </w:r>
          </w:p>
        </w:tc>
        <w:tc>
          <w:tcPr>
            <w:tcW w:w="7110" w:type="dxa"/>
            <w:tcMar>
              <w:left w:w="115" w:type="dxa"/>
              <w:right w:w="115" w:type="dxa"/>
            </w:tcMar>
            <w:vAlign w:val="center"/>
          </w:tcPr>
          <w:p w14:paraId="79A8FAC8" w14:textId="0E4037BF" w:rsidR="00101A82" w:rsidRPr="003A183E" w:rsidRDefault="003570E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48</w:t>
            </w:r>
            <w:r w:rsidR="00101A82">
              <w:rPr>
                <w:color w:val="000000" w:themeColor="text1"/>
              </w:rPr>
              <w:t>GB</w:t>
            </w:r>
            <w:r>
              <w:rPr>
                <w:color w:val="000000" w:themeColor="text1"/>
              </w:rPr>
              <w:t xml:space="preserve"> </w:t>
            </w:r>
            <w:r w:rsidR="00A73022" w:rsidRPr="003570E2">
              <w:rPr>
                <w:color w:val="000000" w:themeColor="text1"/>
              </w:rPr>
              <w:t>(6 x 8GB)</w:t>
            </w:r>
          </w:p>
        </w:tc>
      </w:tr>
      <w:tr w:rsidR="00101A82" w14:paraId="7487F0C8"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FD5E277" w14:textId="77777777" w:rsidR="00101A82" w:rsidRPr="00F8478E" w:rsidRDefault="00101A82" w:rsidP="00101A82">
            <w:pPr>
              <w:rPr>
                <w:color w:val="000000" w:themeColor="text1"/>
              </w:rPr>
            </w:pPr>
            <w:bookmarkStart w:id="10" w:name="_Hlk525743331"/>
            <w:r w:rsidRPr="00F8478E">
              <w:rPr>
                <w:color w:val="000000" w:themeColor="text1"/>
              </w:rPr>
              <w:t>DUT</w:t>
            </w:r>
          </w:p>
        </w:tc>
        <w:tc>
          <w:tcPr>
            <w:tcW w:w="7110" w:type="dxa"/>
            <w:tcMar>
              <w:left w:w="115" w:type="dxa"/>
              <w:right w:w="115" w:type="dxa"/>
            </w:tcMar>
            <w:vAlign w:val="center"/>
          </w:tcPr>
          <w:p w14:paraId="1B5DB225"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pPr>
            <w:r w:rsidRPr="00DF2581">
              <w:rPr>
                <w:color w:val="000000" w:themeColor="text1"/>
              </w:rPr>
              <w:t>Xilinx VU9P device based VCU1525 board</w:t>
            </w:r>
          </w:p>
        </w:tc>
      </w:tr>
      <w:bookmarkEnd w:id="10"/>
      <w:tr w:rsidR="00101A82" w14:paraId="42925EC8"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331EC331" w14:textId="77777777" w:rsidR="00101A82" w:rsidRPr="00D61319" w:rsidRDefault="00101A82" w:rsidP="00101A82">
            <w:pPr>
              <w:rPr>
                <w:color w:val="000000" w:themeColor="text1"/>
              </w:rPr>
            </w:pPr>
            <w:r w:rsidRPr="00D61319">
              <w:rPr>
                <w:color w:val="000000" w:themeColor="text1"/>
              </w:rPr>
              <w:t>PCIe Setting</w:t>
            </w:r>
          </w:p>
        </w:tc>
        <w:tc>
          <w:tcPr>
            <w:tcW w:w="7110" w:type="dxa"/>
            <w:tcMar>
              <w:left w:w="115" w:type="dxa"/>
              <w:right w:w="115" w:type="dxa"/>
            </w:tcMar>
            <w:vAlign w:val="center"/>
          </w:tcPr>
          <w:p w14:paraId="3E32EBF1" w14:textId="77777777" w:rsidR="00101A82" w:rsidRDefault="00101A82" w:rsidP="00101A82">
            <w:pPr>
              <w:cnfStyle w:val="000000000000" w:firstRow="0" w:lastRow="0" w:firstColumn="0" w:lastColumn="0" w:oddVBand="0" w:evenVBand="0" w:oddHBand="0" w:evenHBand="0" w:firstRowFirstColumn="0" w:firstRowLastColumn="0" w:lastRowFirstColumn="0" w:lastRowLastColumn="0"/>
            </w:pPr>
            <w:r w:rsidRPr="00DF2581">
              <w:rPr>
                <w:color w:val="000000" w:themeColor="text1"/>
              </w:rPr>
              <w:t>MPS=256, MRRS=512, Extended Tag Enabled, Relaxed Ordering Enabled</w:t>
            </w:r>
          </w:p>
        </w:tc>
      </w:tr>
      <w:tr w:rsidR="00101A82" w14:paraId="15DAD062"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01C0F56" w14:textId="77777777" w:rsidR="00101A82" w:rsidRDefault="00101A82" w:rsidP="00956665">
            <w:pPr>
              <w:jc w:val="left"/>
              <w:rPr>
                <w:color w:val="000000" w:themeColor="text1"/>
              </w:rPr>
            </w:pPr>
            <w:r>
              <w:rPr>
                <w:color w:val="000000" w:themeColor="text1"/>
              </w:rPr>
              <w:t>Additional settings (Recommended)</w:t>
            </w:r>
          </w:p>
        </w:tc>
        <w:tc>
          <w:tcPr>
            <w:tcW w:w="7110" w:type="dxa"/>
            <w:tcMar>
              <w:left w:w="115" w:type="dxa"/>
              <w:right w:w="115" w:type="dxa"/>
            </w:tcMar>
            <w:vAlign w:val="center"/>
          </w:tcPr>
          <w:p w14:paraId="2666D22D" w14:textId="77777777" w:rsidR="00101A82" w:rsidRDefault="00101A82"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sidRPr="006F1D66">
              <w:rPr>
                <w:color w:val="000000" w:themeColor="text1"/>
              </w:rPr>
              <w:t>Fully populated memory channel</w:t>
            </w:r>
            <w:r>
              <w:rPr>
                <w:color w:val="000000" w:themeColor="text1"/>
              </w:rPr>
              <w:t>s</w:t>
            </w:r>
          </w:p>
          <w:p w14:paraId="5199D706" w14:textId="055B6942" w:rsidR="00101A82" w:rsidRPr="00937DCB" w:rsidRDefault="003A2438" w:rsidP="00101A8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 the CPU slot on which PCIe slot is used</w:t>
            </w:r>
          </w:p>
        </w:tc>
      </w:tr>
      <w:tr w:rsidR="00765B70" w14:paraId="00352E51" w14:textId="77777777" w:rsidTr="00817E14">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5725D4B8" w14:textId="355BEDE7" w:rsidR="00765B70" w:rsidRPr="00101A82" w:rsidRDefault="00765B70" w:rsidP="00817E14">
            <w:pPr>
              <w:rPr>
                <w:rFonts w:cs="Arial"/>
                <w:color w:val="000000" w:themeColor="text1"/>
                <w:szCs w:val="20"/>
              </w:rPr>
            </w:pPr>
            <w:r>
              <w:rPr>
                <w:color w:val="000000" w:themeColor="text1"/>
              </w:rPr>
              <w:t>Other</w:t>
            </w:r>
            <w:r w:rsidRPr="00D61319">
              <w:rPr>
                <w:color w:val="000000" w:themeColor="text1"/>
              </w:rPr>
              <w:t xml:space="preserve"> Setting</w:t>
            </w:r>
            <w:r>
              <w:rPr>
                <w:color w:val="000000" w:themeColor="text1"/>
              </w:rPr>
              <w:t xml:space="preserve"> (Recommended)</w:t>
            </w:r>
          </w:p>
        </w:tc>
        <w:tc>
          <w:tcPr>
            <w:tcW w:w="7110" w:type="dxa"/>
            <w:tcMar>
              <w:left w:w="115" w:type="dxa"/>
              <w:right w:w="115" w:type="dxa"/>
            </w:tcMar>
            <w:vAlign w:val="center"/>
          </w:tcPr>
          <w:p w14:paraId="615E782D" w14:textId="317801F5" w:rsidR="00765B70" w:rsidRPr="00101A82" w:rsidRDefault="00765B70" w:rsidP="00817E14">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DF2581">
              <w:rPr>
                <w:color w:val="000000" w:themeColor="text1"/>
              </w:rPr>
              <w:t xml:space="preserve">Tx queue depth = 2048, Rx queue depth = 2048, </w:t>
            </w:r>
            <w:r w:rsidR="004E7E1F">
              <w:rPr>
                <w:color w:val="000000" w:themeColor="text1"/>
              </w:rPr>
              <w:t>Packet buffer</w:t>
            </w:r>
            <w:r>
              <w:rPr>
                <w:color w:val="000000" w:themeColor="text1"/>
              </w:rPr>
              <w:t xml:space="preserve"> size = 4</w:t>
            </w:r>
            <w:r w:rsidR="004E7E1F">
              <w:rPr>
                <w:color w:val="000000" w:themeColor="text1"/>
              </w:rPr>
              <w:t>096</w:t>
            </w:r>
            <w:r>
              <w:rPr>
                <w:color w:val="000000" w:themeColor="text1"/>
              </w:rPr>
              <w:t>, Burst size = 64</w:t>
            </w:r>
          </w:p>
        </w:tc>
      </w:tr>
      <w:tr w:rsidR="007E0AAB" w14:paraId="3A6AC2C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1FD7FD9" w14:textId="6030B100" w:rsidR="007E0AAB" w:rsidRDefault="007E0AAB" w:rsidP="007E0AAB">
            <w:pPr>
              <w:rPr>
                <w:color w:val="000000" w:themeColor="text1"/>
              </w:rPr>
            </w:pPr>
            <w:r w:rsidRPr="00101A82">
              <w:rPr>
                <w:rFonts w:cs="Arial"/>
                <w:color w:val="000000" w:themeColor="text1"/>
                <w:szCs w:val="20"/>
              </w:rPr>
              <w:t>Operating System</w:t>
            </w:r>
          </w:p>
        </w:tc>
        <w:tc>
          <w:tcPr>
            <w:tcW w:w="7110" w:type="dxa"/>
            <w:tcMar>
              <w:left w:w="115" w:type="dxa"/>
              <w:right w:w="115" w:type="dxa"/>
            </w:tcMar>
            <w:vAlign w:val="center"/>
          </w:tcPr>
          <w:p w14:paraId="451E6739" w14:textId="5EAE9099" w:rsidR="007E0AAB" w:rsidRPr="006F1D66" w:rsidRDefault="003570E2"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sidRPr="003570E2">
              <w:rPr>
                <w:rFonts w:cs="Arial"/>
                <w:color w:val="000000" w:themeColor="text1"/>
                <w:szCs w:val="20"/>
              </w:rPr>
              <w:t xml:space="preserve">Ubuntu </w:t>
            </w:r>
            <w:r w:rsidR="008F49BA">
              <w:rPr>
                <w:rFonts w:cs="Arial"/>
                <w:color w:val="000000" w:themeColor="text1"/>
                <w:szCs w:val="20"/>
              </w:rPr>
              <w:t>20</w:t>
            </w:r>
            <w:r w:rsidRPr="003570E2">
              <w:rPr>
                <w:rFonts w:cs="Arial"/>
                <w:color w:val="000000" w:themeColor="text1"/>
                <w:szCs w:val="20"/>
              </w:rPr>
              <w:t>.04.</w:t>
            </w:r>
            <w:r w:rsidR="008F49BA">
              <w:rPr>
                <w:rFonts w:cs="Arial"/>
                <w:color w:val="000000" w:themeColor="text1"/>
                <w:szCs w:val="20"/>
              </w:rPr>
              <w:t>3 LTS</w:t>
            </w:r>
            <w:r w:rsidRPr="003570E2">
              <w:rPr>
                <w:rFonts w:cs="Arial"/>
                <w:color w:val="000000" w:themeColor="text1"/>
                <w:szCs w:val="20"/>
              </w:rPr>
              <w:t xml:space="preserve">, Kernel </w:t>
            </w:r>
            <w:r w:rsidR="008F49BA">
              <w:rPr>
                <w:rFonts w:cs="Arial"/>
                <w:color w:val="000000" w:themeColor="text1"/>
                <w:szCs w:val="20"/>
              </w:rPr>
              <w:t>5</w:t>
            </w:r>
            <w:r w:rsidRPr="003570E2">
              <w:rPr>
                <w:rFonts w:cs="Arial"/>
                <w:color w:val="000000" w:themeColor="text1"/>
                <w:szCs w:val="20"/>
              </w:rPr>
              <w:t>.</w:t>
            </w:r>
            <w:r w:rsidR="008F49BA">
              <w:rPr>
                <w:rFonts w:cs="Arial"/>
                <w:color w:val="000000" w:themeColor="text1"/>
                <w:szCs w:val="20"/>
              </w:rPr>
              <w:t>4</w:t>
            </w:r>
            <w:r w:rsidRPr="003570E2">
              <w:rPr>
                <w:rFonts w:cs="Arial"/>
                <w:color w:val="000000" w:themeColor="text1"/>
                <w:szCs w:val="20"/>
              </w:rPr>
              <w:t>.0-1</w:t>
            </w:r>
            <w:r w:rsidR="008F49BA">
              <w:rPr>
                <w:rFonts w:cs="Arial"/>
                <w:color w:val="000000" w:themeColor="text1"/>
                <w:szCs w:val="20"/>
              </w:rPr>
              <w:t>09</w:t>
            </w:r>
            <w:r w:rsidRPr="003570E2">
              <w:rPr>
                <w:rFonts w:cs="Arial"/>
                <w:color w:val="000000" w:themeColor="text1"/>
                <w:szCs w:val="20"/>
              </w:rPr>
              <w:t>-generic</w:t>
            </w:r>
          </w:p>
        </w:tc>
      </w:tr>
      <w:tr w:rsidR="007E0AAB" w14:paraId="72BBA861" w14:textId="77777777" w:rsidTr="00096EAB">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2B518DDA" w14:textId="1841B6DC" w:rsidR="007E0AAB" w:rsidRPr="00E17718" w:rsidRDefault="00B371C3" w:rsidP="007E0AAB">
            <w:pPr>
              <w:rPr>
                <w:i/>
                <w:iCs/>
                <w:color w:val="000000" w:themeColor="text1"/>
              </w:rPr>
            </w:pPr>
            <w:r w:rsidRPr="00E17718">
              <w:rPr>
                <w:i/>
                <w:iCs/>
                <w:color w:val="000000" w:themeColor="text1"/>
              </w:rPr>
              <w:t xml:space="preserve">Linux Driver </w:t>
            </w:r>
            <w:proofErr w:type="spellStart"/>
            <w:r w:rsidRPr="00E17718">
              <w:rPr>
                <w:i/>
                <w:iCs/>
                <w:color w:val="000000" w:themeColor="text1"/>
              </w:rPr>
              <w:t>Specifc</w:t>
            </w:r>
            <w:proofErr w:type="spellEnd"/>
            <w:r w:rsidRPr="00E17718">
              <w:rPr>
                <w:i/>
                <w:iCs/>
                <w:color w:val="000000" w:themeColor="text1"/>
              </w:rPr>
              <w:t xml:space="preserve"> Settings</w:t>
            </w:r>
          </w:p>
        </w:tc>
      </w:tr>
      <w:tr w:rsidR="00B371C3" w14:paraId="107DF3B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84E2BA3" w14:textId="77777777" w:rsidR="00B371C3" w:rsidRPr="00101A82" w:rsidRDefault="00B371C3" w:rsidP="00DF23F6">
            <w:pPr>
              <w:rPr>
                <w:rFonts w:cs="Arial"/>
                <w:color w:val="000000" w:themeColor="text1"/>
                <w:szCs w:val="20"/>
              </w:rPr>
            </w:pPr>
            <w:r>
              <w:rPr>
                <w:color w:val="000000" w:themeColor="text1"/>
              </w:rPr>
              <w:t>Boot Setting</w:t>
            </w:r>
          </w:p>
        </w:tc>
        <w:tc>
          <w:tcPr>
            <w:tcW w:w="7110" w:type="dxa"/>
            <w:tcMar>
              <w:left w:w="115" w:type="dxa"/>
              <w:right w:w="115" w:type="dxa"/>
            </w:tcMar>
            <w:vAlign w:val="center"/>
          </w:tcPr>
          <w:p w14:paraId="2A59E4FE" w14:textId="06AADFEB" w:rsidR="00B371C3" w:rsidRDefault="00B371C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B371C3">
              <w:rPr>
                <w:color w:val="000000" w:themeColor="text1"/>
              </w:rPr>
              <w:t>"</w:t>
            </w:r>
            <w:proofErr w:type="spellStart"/>
            <w:r w:rsidRPr="00B371C3">
              <w:rPr>
                <w:color w:val="000000" w:themeColor="text1"/>
              </w:rPr>
              <w:t>intel_idle.max_cstate</w:t>
            </w:r>
            <w:proofErr w:type="spellEnd"/>
            <w:r w:rsidRPr="00B371C3">
              <w:rPr>
                <w:color w:val="000000" w:themeColor="text1"/>
              </w:rPr>
              <w:t xml:space="preserve">=0 </w:t>
            </w:r>
            <w:proofErr w:type="spellStart"/>
            <w:r w:rsidRPr="00B371C3">
              <w:rPr>
                <w:color w:val="000000" w:themeColor="text1"/>
              </w:rPr>
              <w:t>processor.max_cstate</w:t>
            </w:r>
            <w:proofErr w:type="spellEnd"/>
            <w:r w:rsidRPr="00B371C3">
              <w:rPr>
                <w:color w:val="000000" w:themeColor="text1"/>
              </w:rPr>
              <w:t xml:space="preserve">=0 </w:t>
            </w:r>
            <w:proofErr w:type="spellStart"/>
            <w:r w:rsidRPr="00B371C3">
              <w:rPr>
                <w:color w:val="000000" w:themeColor="text1"/>
              </w:rPr>
              <w:t>intel_pstate</w:t>
            </w:r>
            <w:proofErr w:type="spellEnd"/>
            <w:r w:rsidRPr="00B371C3">
              <w:rPr>
                <w:color w:val="000000" w:themeColor="text1"/>
              </w:rPr>
              <w:t xml:space="preserve">=disable </w:t>
            </w:r>
            <w:proofErr w:type="spellStart"/>
            <w:r w:rsidRPr="00B371C3">
              <w:rPr>
                <w:color w:val="000000" w:themeColor="text1"/>
              </w:rPr>
              <w:t>rcu_nocb_poll</w:t>
            </w:r>
            <w:proofErr w:type="spellEnd"/>
            <w:r w:rsidRPr="00B371C3">
              <w:rPr>
                <w:color w:val="000000" w:themeColor="text1"/>
              </w:rPr>
              <w:t xml:space="preserve"> audit=0 </w:t>
            </w:r>
            <w:proofErr w:type="spellStart"/>
            <w:r w:rsidRPr="00B371C3">
              <w:rPr>
                <w:color w:val="000000" w:themeColor="text1"/>
              </w:rPr>
              <w:t>pci</w:t>
            </w:r>
            <w:proofErr w:type="spellEnd"/>
            <w:r w:rsidRPr="00B371C3">
              <w:rPr>
                <w:color w:val="000000" w:themeColor="text1"/>
              </w:rPr>
              <w:t>=</w:t>
            </w:r>
            <w:proofErr w:type="spellStart"/>
            <w:proofErr w:type="gramStart"/>
            <w:r w:rsidRPr="00B371C3">
              <w:rPr>
                <w:color w:val="000000" w:themeColor="text1"/>
              </w:rPr>
              <w:t>realloc</w:t>
            </w:r>
            <w:proofErr w:type="spellEnd"/>
            <w:r w:rsidRPr="00B371C3">
              <w:rPr>
                <w:color w:val="000000" w:themeColor="text1"/>
              </w:rPr>
              <w:t xml:space="preserve">  </w:t>
            </w:r>
            <w:proofErr w:type="spellStart"/>
            <w:r w:rsidRPr="00B371C3">
              <w:rPr>
                <w:color w:val="000000" w:themeColor="text1"/>
              </w:rPr>
              <w:t>nosoftlockup</w:t>
            </w:r>
            <w:proofErr w:type="spellEnd"/>
            <w:proofErr w:type="gramEnd"/>
            <w:r w:rsidRPr="00B371C3">
              <w:rPr>
                <w:color w:val="000000" w:themeColor="text1"/>
              </w:rPr>
              <w:t> </w:t>
            </w:r>
            <w:proofErr w:type="spellStart"/>
            <w:r w:rsidRPr="00B371C3">
              <w:rPr>
                <w:color w:val="000000" w:themeColor="text1"/>
              </w:rPr>
              <w:t>iommu</w:t>
            </w:r>
            <w:proofErr w:type="spellEnd"/>
            <w:r w:rsidRPr="00B371C3">
              <w:rPr>
                <w:color w:val="000000" w:themeColor="text1"/>
              </w:rPr>
              <w:t>=pt </w:t>
            </w:r>
            <w:proofErr w:type="spellStart"/>
            <w:r w:rsidRPr="00B371C3">
              <w:rPr>
                <w:color w:val="000000" w:themeColor="text1"/>
              </w:rPr>
              <w:t>intel_iommu</w:t>
            </w:r>
            <w:proofErr w:type="spellEnd"/>
            <w:r w:rsidRPr="00B371C3">
              <w:rPr>
                <w:color w:val="000000" w:themeColor="text1"/>
              </w:rPr>
              <w:t>=on"</w:t>
            </w:r>
          </w:p>
          <w:p w14:paraId="49B3C449" w14:textId="55B2BC17" w:rsidR="00B371C3" w:rsidRPr="00101A82" w:rsidRDefault="00B371C3" w:rsidP="00DF23F6">
            <w:pPr>
              <w:jc w:val="left"/>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
        </w:tc>
      </w:tr>
      <w:tr w:rsidR="00366B63" w14:paraId="209F9571"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45255BE0" w14:textId="0741DE4D" w:rsidR="00366B63" w:rsidRDefault="00366B63" w:rsidP="00DF23F6">
            <w:pPr>
              <w:rPr>
                <w:color w:val="000000" w:themeColor="text1"/>
              </w:rPr>
            </w:pPr>
            <w:r>
              <w:rPr>
                <w:color w:val="000000" w:themeColor="text1"/>
              </w:rPr>
              <w:t>BIOS Version</w:t>
            </w:r>
          </w:p>
        </w:tc>
        <w:tc>
          <w:tcPr>
            <w:tcW w:w="7110" w:type="dxa"/>
            <w:tcMar>
              <w:left w:w="115" w:type="dxa"/>
              <w:right w:w="115" w:type="dxa"/>
            </w:tcMar>
            <w:vAlign w:val="center"/>
          </w:tcPr>
          <w:p w14:paraId="45426EC0" w14:textId="18C337AD" w:rsidR="00366B63" w:rsidRPr="00B371C3" w:rsidRDefault="00366B63"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r>
      <w:tr w:rsidR="00366B63" w14:paraId="6DEC6689" w14:textId="77777777" w:rsidTr="00DF2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6CFCB81" w14:textId="0C722173" w:rsidR="00366B63" w:rsidRDefault="00366B63" w:rsidP="00DF23F6">
            <w:pPr>
              <w:rPr>
                <w:color w:val="000000" w:themeColor="text1"/>
              </w:rPr>
            </w:pPr>
            <w:r>
              <w:rPr>
                <w:color w:val="000000" w:themeColor="text1"/>
              </w:rPr>
              <w:t>BIOS Settings</w:t>
            </w:r>
          </w:p>
        </w:tc>
        <w:tc>
          <w:tcPr>
            <w:tcW w:w="7110" w:type="dxa"/>
            <w:tcMar>
              <w:left w:w="115" w:type="dxa"/>
              <w:right w:w="115" w:type="dxa"/>
            </w:tcMar>
            <w:vAlign w:val="center"/>
          </w:tcPr>
          <w:p w14:paraId="6CBEC730" w14:textId="0C930CD6" w:rsidR="00366B63" w:rsidRDefault="00366B63" w:rsidP="00DF23F6">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66B63">
              <w:rPr>
                <w:color w:val="000000" w:themeColor="text1"/>
              </w:rPr>
              <w:t>ACS, IOMMU, ARI enabled. Power Technology is set to Custom, Power Performance Tuning – OS controls EPB</w:t>
            </w:r>
          </w:p>
        </w:tc>
      </w:tr>
      <w:tr w:rsidR="00AE0E3F" w14:paraId="05133E1F" w14:textId="77777777" w:rsidTr="00DF23F6">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0AFCEB9D" w14:textId="3A502640" w:rsidR="00AE0E3F" w:rsidRDefault="00AE0E3F" w:rsidP="00DF23F6">
            <w:pPr>
              <w:rPr>
                <w:color w:val="000000" w:themeColor="text1"/>
              </w:rPr>
            </w:pPr>
            <w:r>
              <w:rPr>
                <w:color w:val="000000" w:themeColor="text1"/>
              </w:rPr>
              <w:t>VM Settings for Linux VF Performance</w:t>
            </w:r>
          </w:p>
        </w:tc>
        <w:tc>
          <w:tcPr>
            <w:tcW w:w="7110" w:type="dxa"/>
            <w:tcMar>
              <w:left w:w="115" w:type="dxa"/>
              <w:right w:w="115" w:type="dxa"/>
            </w:tcMar>
            <w:vAlign w:val="center"/>
          </w:tcPr>
          <w:p w14:paraId="23E78CDA" w14:textId="4D3CD567" w:rsidR="00AE0E3F" w:rsidRPr="00B371C3" w:rsidRDefault="00AE0E3F" w:rsidP="00DF23F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VM RAM = 32G, Number of cores for VM = 32</w:t>
            </w:r>
          </w:p>
        </w:tc>
      </w:tr>
      <w:tr w:rsidR="007E0AAB" w14:paraId="4DE63F75"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Mar>
              <w:left w:w="115" w:type="dxa"/>
              <w:right w:w="115" w:type="dxa"/>
            </w:tcMar>
            <w:vAlign w:val="center"/>
          </w:tcPr>
          <w:p w14:paraId="10C76E7C" w14:textId="7F09F61E" w:rsidR="007E0AAB" w:rsidRPr="00E229B4" w:rsidRDefault="007E0AAB" w:rsidP="007E0AAB">
            <w:pPr>
              <w:rPr>
                <w:rFonts w:cs="Arial"/>
                <w:i/>
                <w:color w:val="000000" w:themeColor="text1"/>
                <w:szCs w:val="20"/>
              </w:rPr>
            </w:pPr>
            <w:r w:rsidRPr="00E229B4">
              <w:rPr>
                <w:i/>
                <w:color w:val="000000" w:themeColor="text1"/>
              </w:rPr>
              <w:t>DPDK driver specific settings:</w:t>
            </w:r>
          </w:p>
        </w:tc>
      </w:tr>
      <w:tr w:rsidR="007E0AAB" w14:paraId="22C821E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A30295E" w14:textId="02CE6AB0" w:rsidR="007E0AAB" w:rsidRPr="00101A82" w:rsidRDefault="007E0AAB" w:rsidP="007E0AAB">
            <w:pPr>
              <w:rPr>
                <w:rFonts w:cs="Arial"/>
                <w:color w:val="000000" w:themeColor="text1"/>
                <w:szCs w:val="20"/>
              </w:rPr>
            </w:pPr>
            <w:bookmarkStart w:id="11" w:name="_Hlk50372682"/>
            <w:r>
              <w:rPr>
                <w:color w:val="000000" w:themeColor="text1"/>
              </w:rPr>
              <w:t>Boot Setting</w:t>
            </w:r>
          </w:p>
        </w:tc>
        <w:tc>
          <w:tcPr>
            <w:tcW w:w="7110" w:type="dxa"/>
            <w:tcMar>
              <w:left w:w="115" w:type="dxa"/>
              <w:right w:w="115" w:type="dxa"/>
            </w:tcMar>
            <w:vAlign w:val="center"/>
          </w:tcPr>
          <w:p w14:paraId="5CA41A39" w14:textId="77777777" w:rsidR="0088588F" w:rsidRPr="0088588F" w:rsidRDefault="0088588F" w:rsidP="0088588F">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88588F">
              <w:rPr>
                <w:color w:val="000000" w:themeColor="text1"/>
              </w:rPr>
              <w:t>default_hugepagesz</w:t>
            </w:r>
            <w:proofErr w:type="spellEnd"/>
            <w:r w:rsidRPr="0088588F">
              <w:rPr>
                <w:color w:val="000000" w:themeColor="text1"/>
              </w:rPr>
              <w:t xml:space="preserve">=1GB </w:t>
            </w:r>
            <w:proofErr w:type="spellStart"/>
            <w:r w:rsidRPr="0088588F">
              <w:rPr>
                <w:color w:val="000000" w:themeColor="text1"/>
              </w:rPr>
              <w:t>hugepagesz</w:t>
            </w:r>
            <w:proofErr w:type="spellEnd"/>
            <w:r w:rsidRPr="0088588F">
              <w:rPr>
                <w:color w:val="000000" w:themeColor="text1"/>
              </w:rPr>
              <w:t xml:space="preserve">=1G </w:t>
            </w:r>
            <w:proofErr w:type="spellStart"/>
            <w:r w:rsidRPr="0088588F">
              <w:rPr>
                <w:color w:val="000000" w:themeColor="text1"/>
              </w:rPr>
              <w:t>hugepages</w:t>
            </w:r>
            <w:proofErr w:type="spellEnd"/>
            <w:r w:rsidRPr="0088588F">
              <w:rPr>
                <w:color w:val="000000" w:themeColor="text1"/>
              </w:rPr>
              <w:t xml:space="preserve">=30 </w:t>
            </w:r>
            <w:proofErr w:type="spellStart"/>
            <w:r w:rsidRPr="0088588F">
              <w:rPr>
                <w:color w:val="000000" w:themeColor="text1"/>
              </w:rPr>
              <w:t>iommu</w:t>
            </w:r>
            <w:proofErr w:type="spellEnd"/>
            <w:r w:rsidRPr="0088588F">
              <w:rPr>
                <w:color w:val="000000" w:themeColor="text1"/>
              </w:rPr>
              <w:t xml:space="preserve">=pt </w:t>
            </w:r>
            <w:proofErr w:type="spellStart"/>
            <w:r w:rsidRPr="0088588F">
              <w:rPr>
                <w:color w:val="000000" w:themeColor="text1"/>
              </w:rPr>
              <w:t>intel_iommu</w:t>
            </w:r>
            <w:proofErr w:type="spellEnd"/>
            <w:r w:rsidRPr="0088588F">
              <w:rPr>
                <w:color w:val="000000" w:themeColor="text1"/>
              </w:rPr>
              <w:t xml:space="preserve">=on </w:t>
            </w:r>
            <w:proofErr w:type="spellStart"/>
            <w:r w:rsidRPr="0088588F">
              <w:rPr>
                <w:color w:val="000000" w:themeColor="text1"/>
              </w:rPr>
              <w:t>pci</w:t>
            </w:r>
            <w:proofErr w:type="spellEnd"/>
            <w:r w:rsidRPr="0088588F">
              <w:rPr>
                <w:color w:val="000000" w:themeColor="text1"/>
              </w:rPr>
              <w:t>=</w:t>
            </w:r>
            <w:proofErr w:type="spellStart"/>
            <w:r w:rsidRPr="0088588F">
              <w:rPr>
                <w:color w:val="000000" w:themeColor="text1"/>
              </w:rPr>
              <w:t>realloc</w:t>
            </w:r>
            <w:proofErr w:type="spellEnd"/>
            <w:r w:rsidRPr="0088588F">
              <w:rPr>
                <w:color w:val="000000" w:themeColor="text1"/>
              </w:rPr>
              <w:t xml:space="preserve"> </w:t>
            </w:r>
            <w:proofErr w:type="spellStart"/>
            <w:r w:rsidRPr="0088588F">
              <w:rPr>
                <w:color w:val="000000" w:themeColor="text1"/>
              </w:rPr>
              <w:t>transparent_hugepages</w:t>
            </w:r>
            <w:proofErr w:type="spellEnd"/>
            <w:r w:rsidRPr="0088588F">
              <w:rPr>
                <w:color w:val="000000" w:themeColor="text1"/>
              </w:rPr>
              <w:t xml:space="preserve">=never </w:t>
            </w:r>
            <w:proofErr w:type="spellStart"/>
            <w:r w:rsidRPr="0088588F">
              <w:rPr>
                <w:color w:val="000000" w:themeColor="text1"/>
              </w:rPr>
              <w:t>isolcpus</w:t>
            </w:r>
            <w:proofErr w:type="spellEnd"/>
            <w:r w:rsidRPr="0088588F">
              <w:rPr>
                <w:color w:val="000000" w:themeColor="text1"/>
              </w:rPr>
              <w:t xml:space="preserve">=0-16 </w:t>
            </w:r>
            <w:proofErr w:type="spellStart"/>
            <w:r w:rsidRPr="0088588F">
              <w:rPr>
                <w:color w:val="000000" w:themeColor="text1"/>
              </w:rPr>
              <w:t>rcu_nocbs</w:t>
            </w:r>
            <w:proofErr w:type="spellEnd"/>
            <w:r w:rsidRPr="0088588F">
              <w:rPr>
                <w:color w:val="000000" w:themeColor="text1"/>
              </w:rPr>
              <w:t xml:space="preserve">=0-16 </w:t>
            </w:r>
            <w:proofErr w:type="spellStart"/>
            <w:r w:rsidRPr="0088588F">
              <w:rPr>
                <w:color w:val="000000" w:themeColor="text1"/>
              </w:rPr>
              <w:t>nohz</w:t>
            </w:r>
            <w:proofErr w:type="spellEnd"/>
            <w:r w:rsidRPr="0088588F">
              <w:rPr>
                <w:color w:val="000000" w:themeColor="text1"/>
              </w:rPr>
              <w:t xml:space="preserve">=on </w:t>
            </w:r>
            <w:proofErr w:type="spellStart"/>
            <w:r w:rsidRPr="0088588F">
              <w:rPr>
                <w:color w:val="000000" w:themeColor="text1"/>
              </w:rPr>
              <w:t>nohz_full</w:t>
            </w:r>
            <w:proofErr w:type="spellEnd"/>
            <w:r w:rsidRPr="0088588F">
              <w:rPr>
                <w:color w:val="000000" w:themeColor="text1"/>
              </w:rPr>
              <w:t xml:space="preserve">=0-16 </w:t>
            </w:r>
            <w:proofErr w:type="spellStart"/>
            <w:r w:rsidRPr="0088588F">
              <w:rPr>
                <w:color w:val="000000" w:themeColor="text1"/>
              </w:rPr>
              <w:t>numa_balancing</w:t>
            </w:r>
            <w:proofErr w:type="spellEnd"/>
            <w:r w:rsidRPr="0088588F">
              <w:rPr>
                <w:color w:val="000000" w:themeColor="text1"/>
              </w:rPr>
              <w:t xml:space="preserve">=disable </w:t>
            </w:r>
          </w:p>
          <w:p w14:paraId="44AFAE8D" w14:textId="1774C35F" w:rsidR="007E0AAB" w:rsidRPr="00101A82" w:rsidRDefault="0088588F" w:rsidP="0088588F">
            <w:pPr>
              <w:jc w:val="left"/>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proofErr w:type="spellStart"/>
            <w:r w:rsidRPr="0088588F">
              <w:rPr>
                <w:color w:val="000000" w:themeColor="text1"/>
              </w:rPr>
              <w:t>nmi_watchdog</w:t>
            </w:r>
            <w:proofErr w:type="spellEnd"/>
            <w:r w:rsidRPr="0088588F">
              <w:rPr>
                <w:color w:val="000000" w:themeColor="text1"/>
              </w:rPr>
              <w:t xml:space="preserve">=1 audit=0 </w:t>
            </w:r>
            <w:proofErr w:type="spellStart"/>
            <w:r w:rsidRPr="0088588F">
              <w:rPr>
                <w:color w:val="000000" w:themeColor="text1"/>
              </w:rPr>
              <w:t>nosoftlockup</w:t>
            </w:r>
            <w:proofErr w:type="spellEnd"/>
            <w:r w:rsidRPr="0088588F">
              <w:rPr>
                <w:color w:val="000000" w:themeColor="text1"/>
              </w:rPr>
              <w:t xml:space="preserve"> </w:t>
            </w:r>
            <w:proofErr w:type="spellStart"/>
            <w:r w:rsidRPr="0088588F">
              <w:rPr>
                <w:color w:val="000000" w:themeColor="text1"/>
              </w:rPr>
              <w:t>hpet</w:t>
            </w:r>
            <w:proofErr w:type="spellEnd"/>
            <w:r w:rsidRPr="0088588F">
              <w:rPr>
                <w:color w:val="000000" w:themeColor="text1"/>
              </w:rPr>
              <w:t xml:space="preserve">=disable </w:t>
            </w:r>
            <w:proofErr w:type="spellStart"/>
            <w:r w:rsidRPr="0088588F">
              <w:rPr>
                <w:color w:val="000000" w:themeColor="text1"/>
              </w:rPr>
              <w:t>tsc</w:t>
            </w:r>
            <w:proofErr w:type="spellEnd"/>
            <w:r w:rsidRPr="0088588F">
              <w:rPr>
                <w:color w:val="000000" w:themeColor="text1"/>
              </w:rPr>
              <w:t xml:space="preserve">=reliable </w:t>
            </w:r>
            <w:proofErr w:type="spellStart"/>
            <w:r w:rsidRPr="0088588F">
              <w:rPr>
                <w:color w:val="000000" w:themeColor="text1"/>
              </w:rPr>
              <w:t>selinux</w:t>
            </w:r>
            <w:proofErr w:type="spellEnd"/>
            <w:r w:rsidRPr="0088588F">
              <w:rPr>
                <w:color w:val="000000" w:themeColor="text1"/>
              </w:rPr>
              <w:t>=0</w:t>
            </w:r>
          </w:p>
        </w:tc>
      </w:tr>
      <w:bookmarkEnd w:id="11"/>
      <w:tr w:rsidR="007E0AAB" w14:paraId="611866BF" w14:textId="77777777" w:rsidTr="00096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14BA9C32" w14:textId="4B5A4A12" w:rsidR="007E0AAB" w:rsidRPr="00D61319" w:rsidRDefault="007E0AAB" w:rsidP="007E0AAB">
            <w:pPr>
              <w:rPr>
                <w:color w:val="000000" w:themeColor="text1"/>
              </w:rPr>
            </w:pPr>
            <w:r w:rsidRPr="00F8478E">
              <w:rPr>
                <w:color w:val="000000" w:themeColor="text1"/>
              </w:rPr>
              <w:t>DPDK Version</w:t>
            </w:r>
          </w:p>
        </w:tc>
        <w:tc>
          <w:tcPr>
            <w:tcW w:w="7110" w:type="dxa"/>
            <w:tcMar>
              <w:left w:w="115" w:type="dxa"/>
              <w:right w:w="115" w:type="dxa"/>
            </w:tcMar>
            <w:vAlign w:val="center"/>
          </w:tcPr>
          <w:p w14:paraId="5606E1FC" w14:textId="6DA0C06E" w:rsidR="007E0AAB" w:rsidRPr="00DF2581" w:rsidRDefault="007F273B" w:rsidP="007E0AA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22</w:t>
            </w:r>
            <w:r w:rsidR="007E0AAB" w:rsidRPr="00E540D1">
              <w:rPr>
                <w:color w:val="000000" w:themeColor="text1"/>
              </w:rPr>
              <w:t>.11</w:t>
            </w:r>
          </w:p>
        </w:tc>
      </w:tr>
      <w:tr w:rsidR="007E0AAB" w14:paraId="6A0A115E" w14:textId="77777777" w:rsidTr="00096EAB">
        <w:tc>
          <w:tcPr>
            <w:cnfStyle w:val="001000000000" w:firstRow="0" w:lastRow="0" w:firstColumn="1" w:lastColumn="0" w:oddVBand="0" w:evenVBand="0" w:oddHBand="0" w:evenHBand="0" w:firstRowFirstColumn="0" w:firstRowLastColumn="0" w:lastRowFirstColumn="0" w:lastRowLastColumn="0"/>
            <w:tcW w:w="2250" w:type="dxa"/>
            <w:tcMar>
              <w:left w:w="115" w:type="dxa"/>
              <w:right w:w="115" w:type="dxa"/>
            </w:tcMar>
            <w:vAlign w:val="center"/>
          </w:tcPr>
          <w:p w14:paraId="6C82B81A" w14:textId="13192893" w:rsidR="007E0AAB" w:rsidRPr="00101A82" w:rsidRDefault="007E0AAB" w:rsidP="007E0AAB">
            <w:pPr>
              <w:rPr>
                <w:rFonts w:cs="Arial"/>
                <w:color w:val="000000" w:themeColor="text1"/>
                <w:szCs w:val="20"/>
              </w:rPr>
            </w:pPr>
            <w:r>
              <w:rPr>
                <w:color w:val="000000" w:themeColor="text1"/>
              </w:rPr>
              <w:t>Performance setting</w:t>
            </w:r>
          </w:p>
        </w:tc>
        <w:tc>
          <w:tcPr>
            <w:tcW w:w="7110" w:type="dxa"/>
            <w:tcMar>
              <w:left w:w="115" w:type="dxa"/>
              <w:right w:w="115" w:type="dxa"/>
            </w:tcMar>
            <w:vAlign w:val="center"/>
          </w:tcPr>
          <w:p w14:paraId="0AB2E0C1"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iptables/ip6tables </w:t>
            </w:r>
            <w:proofErr w:type="gramStart"/>
            <w:r w:rsidRPr="00937DCB">
              <w:rPr>
                <w:color w:val="000000" w:themeColor="text1"/>
              </w:rPr>
              <w:t>service</w:t>
            </w:r>
            <w:proofErr w:type="gramEnd"/>
          </w:p>
          <w:p w14:paraId="0B65073C" w14:textId="77777777" w:rsidR="007E0AAB" w:rsidRPr="00937DC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irqbalance</w:t>
            </w:r>
            <w:proofErr w:type="spellEnd"/>
            <w:r w:rsidRPr="00937DCB">
              <w:rPr>
                <w:color w:val="000000" w:themeColor="text1"/>
              </w:rPr>
              <w:t xml:space="preserve"> </w:t>
            </w:r>
            <w:proofErr w:type="gramStart"/>
            <w:r w:rsidRPr="00937DCB">
              <w:rPr>
                <w:color w:val="000000" w:themeColor="text1"/>
              </w:rPr>
              <w:t>service</w:t>
            </w:r>
            <w:proofErr w:type="gramEnd"/>
          </w:p>
          <w:p w14:paraId="3DD34856" w14:textId="77777777" w:rsidR="007E0AAB" w:rsidRDefault="007E0AAB" w:rsidP="007E0AAB">
            <w:pPr>
              <w:cnfStyle w:val="000000000000" w:firstRow="0" w:lastRow="0" w:firstColumn="0" w:lastColumn="0" w:oddVBand="0" w:evenVBand="0" w:oddHBand="0" w:evenHBand="0" w:firstRowFirstColumn="0" w:firstRowLastColumn="0" w:lastRowFirstColumn="0" w:lastRowLastColumn="0"/>
              <w:rPr>
                <w:color w:val="000000" w:themeColor="text1"/>
              </w:rPr>
            </w:pPr>
            <w:r w:rsidRPr="00937DCB">
              <w:rPr>
                <w:color w:val="000000" w:themeColor="text1"/>
              </w:rPr>
              <w:t xml:space="preserve">Disable </w:t>
            </w:r>
            <w:proofErr w:type="spellStart"/>
            <w:r w:rsidRPr="00937DCB">
              <w:rPr>
                <w:color w:val="000000" w:themeColor="text1"/>
              </w:rPr>
              <w:t>cpuspeed</w:t>
            </w:r>
            <w:proofErr w:type="spellEnd"/>
            <w:r w:rsidRPr="00937DCB">
              <w:rPr>
                <w:color w:val="000000" w:themeColor="text1"/>
              </w:rPr>
              <w:t xml:space="preserve"> </w:t>
            </w:r>
            <w:proofErr w:type="gramStart"/>
            <w:r w:rsidRPr="00937DCB">
              <w:rPr>
                <w:color w:val="000000" w:themeColor="text1"/>
              </w:rPr>
              <w:t>service</w:t>
            </w:r>
            <w:proofErr w:type="gramEnd"/>
          </w:p>
          <w:p w14:paraId="6DDD9E2D" w14:textId="6D8AE647" w:rsidR="007E0AAB" w:rsidRPr="00101A82" w:rsidRDefault="007E0AAB" w:rsidP="007E0AAB">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5D4EAF">
              <w:rPr>
                <w:color w:val="000000" w:themeColor="text1"/>
              </w:rPr>
              <w:t>Point</w:t>
            </w:r>
            <w:r w:rsidRPr="00937DCB">
              <w:rPr>
                <w:color w:val="000000" w:themeColor="text1"/>
              </w:rPr>
              <w:t xml:space="preserve"> scaling-governor to performance</w:t>
            </w:r>
          </w:p>
        </w:tc>
      </w:tr>
    </w:tbl>
    <w:p w14:paraId="0E4DC68A" w14:textId="54B519C3" w:rsidR="00DA356B" w:rsidRDefault="00DA356B" w:rsidP="00CB4850">
      <w:pPr>
        <w:pStyle w:val="Caption"/>
        <w:jc w:val="center"/>
      </w:pPr>
      <w:bookmarkStart w:id="12" w:name="_Ref522630663"/>
      <w:bookmarkStart w:id="13" w:name="_Toc519603413"/>
      <w:r w:rsidRPr="00453431">
        <w:t xml:space="preserve">Table </w:t>
      </w:r>
      <w:r w:rsidR="007F09DF">
        <w:fldChar w:fldCharType="begin"/>
      </w:r>
      <w:r w:rsidR="007F09DF">
        <w:instrText xml:space="preserve"> SEQ Table \* ARABIC </w:instrText>
      </w:r>
      <w:r w:rsidR="007F09DF">
        <w:fldChar w:fldCharType="separate"/>
      </w:r>
      <w:r w:rsidR="005C3FF7">
        <w:rPr>
          <w:noProof/>
        </w:rPr>
        <w:t>2</w:t>
      </w:r>
      <w:r w:rsidR="007F09DF">
        <w:fldChar w:fldCharType="end"/>
      </w:r>
      <w:bookmarkEnd w:id="12"/>
      <w:r w:rsidRPr="00453431">
        <w:t xml:space="preserve">: </w:t>
      </w:r>
      <w:bookmarkEnd w:id="13"/>
      <w:r w:rsidR="00E229B4">
        <w:t xml:space="preserve">Performance </w:t>
      </w:r>
      <w:r>
        <w:t>System Setting</w:t>
      </w:r>
      <w:r w:rsidR="00E229B4">
        <w:t>s</w:t>
      </w:r>
      <w:r w:rsidR="007F273B">
        <w:t xml:space="preserve"> for Intel Setup</w:t>
      </w:r>
    </w:p>
    <w:p w14:paraId="6345DF88" w14:textId="3E951B2A" w:rsidR="00086472" w:rsidRDefault="00086472" w:rsidP="00DA356B">
      <w:pPr>
        <w:rPr>
          <w:i/>
        </w:rPr>
      </w:pPr>
    </w:p>
    <w:p w14:paraId="3ACE16E9" w14:textId="78DA9538" w:rsidR="00D46B6F" w:rsidRDefault="00D46B6F" w:rsidP="00D46B6F">
      <w:pPr>
        <w:rPr>
          <w:i/>
        </w:rPr>
      </w:pPr>
      <w:commentRangeStart w:id="14"/>
      <w:r w:rsidRPr="00E229B4">
        <w:rPr>
          <w:i/>
        </w:rPr>
        <w:t xml:space="preserve">There could be some variation in performance </w:t>
      </w:r>
      <w:commentRangeEnd w:id="14"/>
      <w:r w:rsidR="00DE747B">
        <w:rPr>
          <w:rStyle w:val="CommentReference"/>
          <w:rFonts w:ascii="Times New Roman" w:eastAsiaTheme="minorEastAsia" w:hAnsi="Times New Roman"/>
        </w:rPr>
        <w:commentReference w:id="14"/>
      </w:r>
      <w:r w:rsidRPr="00E229B4">
        <w:rPr>
          <w:i/>
        </w:rPr>
        <w:t xml:space="preserve">with other </w:t>
      </w:r>
      <w:r w:rsidR="00107CBB">
        <w:rPr>
          <w:i/>
        </w:rPr>
        <w:t>Intel setups</w:t>
      </w:r>
      <w:r w:rsidR="00107CBB" w:rsidRPr="00E229B4">
        <w:rPr>
          <w:i/>
        </w:rPr>
        <w:t xml:space="preserve"> </w:t>
      </w:r>
      <w:r w:rsidRPr="00E229B4">
        <w:rPr>
          <w:i/>
        </w:rPr>
        <w:t>based on system settings.</w:t>
      </w:r>
    </w:p>
    <w:p w14:paraId="793FFAB0" w14:textId="12C6EB05" w:rsidR="009C2C07" w:rsidRDefault="009C2C07" w:rsidP="00DA356B">
      <w:pPr>
        <w:rPr>
          <w:i/>
        </w:rPr>
      </w:pPr>
    </w:p>
    <w:p w14:paraId="737D5030" w14:textId="749B7B81" w:rsidR="00331D37" w:rsidRDefault="00086472" w:rsidP="00086472">
      <w:pPr>
        <w:rPr>
          <w:rFonts w:ascii="Calibri" w:hAnsi="Calibri"/>
          <w:szCs w:val="22"/>
        </w:rPr>
      </w:pPr>
      <w:r>
        <w:t>Following are the additional DPDK Perf</w:t>
      </w:r>
      <w:r w:rsidR="00DA7DEC">
        <w:t>ormance</w:t>
      </w:r>
      <w:r>
        <w:t xml:space="preserve"> tuning settings </w:t>
      </w:r>
      <w:r w:rsidR="00494700">
        <w:t>that could be used.</w:t>
      </w:r>
    </w:p>
    <w:p w14:paraId="5D4E7E8F" w14:textId="77777777" w:rsidR="00086472" w:rsidRDefault="00086472" w:rsidP="00086472"/>
    <w:p w14:paraId="275A11C3" w14:textId="0884D793" w:rsidR="00086472" w:rsidRDefault="00086472" w:rsidP="001B3019">
      <w:pPr>
        <w:pStyle w:val="Heading5"/>
      </w:pPr>
      <w:r>
        <w:t>PCIe MRRS</w:t>
      </w:r>
    </w:p>
    <w:p w14:paraId="45682933" w14:textId="77777777" w:rsidR="00086472" w:rsidRDefault="00086472" w:rsidP="00086472"/>
    <w:p w14:paraId="4C104928" w14:textId="25D234CC" w:rsidR="00086472" w:rsidRDefault="00086472" w:rsidP="00086472">
      <w:r>
        <w:t>Performance System Settings listed i</w:t>
      </w:r>
      <w:r w:rsidR="004C7C75">
        <w:t xml:space="preserve">n Table 1 uses PCIe MRRS (Max Read </w:t>
      </w:r>
      <w:r>
        <w:t>Req</w:t>
      </w:r>
      <w:r w:rsidR="004C7C75">
        <w:t>uest</w:t>
      </w:r>
      <w:r>
        <w:t>) of 512, with which all performance data has been collected.</w:t>
      </w:r>
      <w:r w:rsidR="00494700">
        <w:t xml:space="preserve"> </w:t>
      </w:r>
      <w:r>
        <w:t>However, depending on the system in use (motherboard, PCIe root ports and its capability, etc.), system specific tuning might be needed.</w:t>
      </w:r>
      <w:r w:rsidR="00494700">
        <w:t xml:space="preserve"> </w:t>
      </w:r>
      <w:r w:rsidR="001B3019">
        <w:t>For example,</w:t>
      </w:r>
      <w:r>
        <w:t xml:space="preserve"> if line-rate is not observed for packet size 4K on a </w:t>
      </w:r>
      <w:r w:rsidR="00494700">
        <w:t>system</w:t>
      </w:r>
      <w:r>
        <w:t xml:space="preserve"> then, PCIe MRRS could be tuned to 2048</w:t>
      </w:r>
      <w:r w:rsidR="00494700">
        <w:t>.</w:t>
      </w:r>
    </w:p>
    <w:p w14:paraId="27D371E7" w14:textId="77777777" w:rsidR="00086472" w:rsidRDefault="00086472" w:rsidP="00086472"/>
    <w:p w14:paraId="75C573BF" w14:textId="032AA94B" w:rsidR="00086472" w:rsidRDefault="00086472" w:rsidP="001B3019">
      <w:pPr>
        <w:pStyle w:val="Heading5"/>
      </w:pPr>
      <w:r>
        <w:t>CPU isolation and additional kernel settings</w:t>
      </w:r>
    </w:p>
    <w:p w14:paraId="32F65582" w14:textId="77777777" w:rsidR="00086472" w:rsidRDefault="00086472" w:rsidP="00086472"/>
    <w:p w14:paraId="2F3B1E17" w14:textId="3AD7794C" w:rsidR="00086472" w:rsidRDefault="00086472" w:rsidP="00086472">
      <w:r>
        <w:t xml:space="preserve">If the system in use runs additional </w:t>
      </w:r>
      <w:proofErr w:type="gramStart"/>
      <w:r>
        <w:t>apps</w:t>
      </w:r>
      <w:proofErr w:type="gramEnd"/>
      <w:r>
        <w:t xml:space="preserve"> then, it</w:t>
      </w:r>
      <w:r w:rsidR="00494700">
        <w:t xml:space="preserve"> i</w:t>
      </w:r>
      <w:r>
        <w:t xml:space="preserve">s always good to set aside </w:t>
      </w:r>
      <w:r w:rsidR="00494700">
        <w:t>CPU</w:t>
      </w:r>
      <w:r>
        <w:t xml:space="preserve"> cores for </w:t>
      </w:r>
      <w:proofErr w:type="spellStart"/>
      <w:r>
        <w:t>dpdk</w:t>
      </w:r>
      <w:proofErr w:type="spellEnd"/>
      <w:r>
        <w:t xml:space="preserve"> workload.</w:t>
      </w:r>
    </w:p>
    <w:p w14:paraId="09FE253C" w14:textId="0BF0B9D1" w:rsidR="00086472" w:rsidRDefault="00086472" w:rsidP="00086472">
      <w:r>
        <w:t>Below additional kernel command-line parameters could be added to GRUB boot settings:</w:t>
      </w:r>
    </w:p>
    <w:p w14:paraId="75E73035" w14:textId="77777777" w:rsidR="00086472" w:rsidRDefault="00086472" w:rsidP="00086472"/>
    <w:p w14:paraId="1BFF1380" w14:textId="24D85749" w:rsidR="00086472" w:rsidRPr="004C7C75" w:rsidRDefault="00086472" w:rsidP="00086472">
      <w:pPr>
        <w:rPr>
          <w:rFonts w:ascii="Courier New" w:hAnsi="Courier New" w:cs="Courier New"/>
        </w:rPr>
      </w:pPr>
      <w:proofErr w:type="spellStart"/>
      <w:r w:rsidRPr="004C7C75">
        <w:rPr>
          <w:rFonts w:ascii="Courier New" w:hAnsi="Courier New" w:cs="Courier New"/>
        </w:rPr>
        <w:t>isolcpus</w:t>
      </w:r>
      <w:proofErr w:type="spellEnd"/>
      <w:r w:rsidRPr="004C7C75">
        <w:rPr>
          <w:rFonts w:ascii="Courier New" w:hAnsi="Courier New" w:cs="Courier New"/>
        </w:rPr>
        <w:t xml:space="preserve">=1-&lt;n&gt; </w:t>
      </w:r>
      <w:proofErr w:type="spellStart"/>
      <w:r w:rsidRPr="004C7C75">
        <w:rPr>
          <w:rFonts w:ascii="Courier New" w:hAnsi="Courier New" w:cs="Courier New"/>
        </w:rPr>
        <w:t>nohz_full</w:t>
      </w:r>
      <w:proofErr w:type="spellEnd"/>
      <w:r w:rsidRPr="004C7C75">
        <w:rPr>
          <w:rFonts w:ascii="Courier New" w:hAnsi="Courier New" w:cs="Courier New"/>
        </w:rPr>
        <w:t xml:space="preserve">=1-&lt;n&gt; </w:t>
      </w:r>
      <w:proofErr w:type="spellStart"/>
      <w:r w:rsidRPr="004C7C75">
        <w:rPr>
          <w:rFonts w:ascii="Courier New" w:hAnsi="Courier New" w:cs="Courier New"/>
        </w:rPr>
        <w:t>rcu_nocbs</w:t>
      </w:r>
      <w:proofErr w:type="spellEnd"/>
      <w:r w:rsidRPr="004C7C75">
        <w:rPr>
          <w:rFonts w:ascii="Courier New" w:hAnsi="Courier New" w:cs="Courier New"/>
        </w:rPr>
        <w:t>=1-&lt;n&gt;</w:t>
      </w:r>
    </w:p>
    <w:p w14:paraId="2D6DEE7B" w14:textId="77777777" w:rsidR="00086472" w:rsidRDefault="00086472" w:rsidP="00086472"/>
    <w:p w14:paraId="6D62B468" w14:textId="09343336" w:rsidR="00086472" w:rsidRDefault="00086472" w:rsidP="00086472">
      <w:r>
        <w:lastRenderedPageBreak/>
        <w:t>where:</w:t>
      </w:r>
    </w:p>
    <w:p w14:paraId="7EAFDDCF" w14:textId="19B31C02" w:rsidR="00086472" w:rsidRDefault="00086472" w:rsidP="00086472">
      <w:proofErr w:type="spellStart"/>
      <w:r w:rsidRPr="005B79B4">
        <w:rPr>
          <w:rFonts w:ascii="Courier New" w:hAnsi="Courier New" w:cs="Courier New"/>
        </w:rPr>
        <w:t>isolcpus</w:t>
      </w:r>
      <w:proofErr w:type="spellEnd"/>
      <w:r>
        <w:t xml:space="preserve"> isolates </w:t>
      </w:r>
      <w:proofErr w:type="spellStart"/>
      <w:r>
        <w:t>cpus</w:t>
      </w:r>
      <w:proofErr w:type="spellEnd"/>
      <w:r>
        <w:t xml:space="preserve"> 1 to &lt;n&gt; from kernel scheduling so that they are set aside for dedicated tasks like </w:t>
      </w:r>
      <w:proofErr w:type="spellStart"/>
      <w:r>
        <w:t>dpdk</w:t>
      </w:r>
      <w:proofErr w:type="spellEnd"/>
      <w:r>
        <w:t>.</w:t>
      </w:r>
    </w:p>
    <w:p w14:paraId="3BDD3AEC" w14:textId="2CC999A8" w:rsidR="00086472" w:rsidRDefault="00086472" w:rsidP="00086472">
      <w:proofErr w:type="spellStart"/>
      <w:r w:rsidRPr="005B79B4">
        <w:rPr>
          <w:rFonts w:ascii="Courier New" w:hAnsi="Courier New" w:cs="Courier New"/>
        </w:rPr>
        <w:t>nohz_full</w:t>
      </w:r>
      <w:proofErr w:type="spellEnd"/>
      <w:r>
        <w:t xml:space="preserve"> will put </w:t>
      </w:r>
      <w:proofErr w:type="spellStart"/>
      <w:r>
        <w:t>cpus</w:t>
      </w:r>
      <w:proofErr w:type="spellEnd"/>
      <w:r>
        <w:t xml:space="preserve"> 1 to &lt;n&gt; in adaptive-ticks mode so as not to interrupt them with scheduling-clock interrupts.</w:t>
      </w:r>
    </w:p>
    <w:p w14:paraId="312A38CA" w14:textId="402F9914" w:rsidR="00086472" w:rsidRDefault="00086472" w:rsidP="00086472">
      <w:proofErr w:type="spellStart"/>
      <w:r w:rsidRPr="005B79B4">
        <w:rPr>
          <w:rFonts w:ascii="Courier New" w:hAnsi="Courier New" w:cs="Courier New"/>
        </w:rPr>
        <w:t>rcu_nocbs</w:t>
      </w:r>
      <w:proofErr w:type="spellEnd"/>
      <w:r>
        <w:t xml:space="preserve"> will fence off </w:t>
      </w:r>
      <w:proofErr w:type="spellStart"/>
      <w:r>
        <w:t>cpus</w:t>
      </w:r>
      <w:proofErr w:type="spellEnd"/>
      <w:r>
        <w:t xml:space="preserve"> 1 to &lt;n&gt; from random interruptions of </w:t>
      </w:r>
      <w:proofErr w:type="spellStart"/>
      <w:r>
        <w:t>softirq</w:t>
      </w:r>
      <w:proofErr w:type="spellEnd"/>
      <w:r>
        <w:t xml:space="preserve"> RCU callbacks.</w:t>
      </w:r>
    </w:p>
    <w:p w14:paraId="3BD17B0B" w14:textId="77777777" w:rsidR="00086472" w:rsidRDefault="00086472" w:rsidP="00086472"/>
    <w:p w14:paraId="6E6A30C8" w14:textId="6A833484" w:rsidR="00086472" w:rsidRDefault="00086472" w:rsidP="00086472">
      <w:r>
        <w:t xml:space="preserve">Now, use from these CPUs 1 to &lt;n&gt; in </w:t>
      </w:r>
      <w:r w:rsidR="004A0B90">
        <w:t>DPDK</w:t>
      </w:r>
      <w:r>
        <w:t xml:space="preserve"> </w:t>
      </w:r>
      <w:proofErr w:type="spellStart"/>
      <w:r>
        <w:t>testpmd</w:t>
      </w:r>
      <w:proofErr w:type="spellEnd"/>
      <w:r>
        <w:t xml:space="preserve">, </w:t>
      </w:r>
      <w:proofErr w:type="spellStart"/>
      <w:r>
        <w:t>pktgen</w:t>
      </w:r>
      <w:proofErr w:type="spellEnd"/>
      <w:r>
        <w:t xml:space="preserve"> command-lines to make sure that the </w:t>
      </w:r>
      <w:r w:rsidR="00BF1DAB">
        <w:t>DPDK</w:t>
      </w:r>
      <w:r>
        <w:t xml:space="preserve"> apps use these dedi</w:t>
      </w:r>
      <w:r w:rsidR="00494700">
        <w:t>c</w:t>
      </w:r>
      <w:r>
        <w:t>ated CPUs.</w:t>
      </w:r>
    </w:p>
    <w:p w14:paraId="7ADE560C" w14:textId="77777777" w:rsidR="00086472" w:rsidRDefault="00086472" w:rsidP="00086472"/>
    <w:p w14:paraId="3E98120E" w14:textId="77777777" w:rsidR="00086472" w:rsidRDefault="00086472" w:rsidP="00086472"/>
    <w:p w14:paraId="6AF97B20" w14:textId="29E37B0F" w:rsidR="00086472" w:rsidRDefault="00086472" w:rsidP="001B3019">
      <w:pPr>
        <w:pStyle w:val="Heading5"/>
      </w:pPr>
      <w:r>
        <w:t>Disable CPU power s</w:t>
      </w:r>
      <w:r w:rsidR="001B3019">
        <w:t>avings from kernel command-</w:t>
      </w:r>
      <w:proofErr w:type="gramStart"/>
      <w:r w:rsidR="001B3019">
        <w:t>line</w:t>
      </w:r>
      <w:proofErr w:type="gramEnd"/>
    </w:p>
    <w:p w14:paraId="7FF564DF" w14:textId="77777777" w:rsidR="00086472" w:rsidRDefault="00086472" w:rsidP="00086472"/>
    <w:p w14:paraId="1ADB0F2E" w14:textId="78060483" w:rsidR="00086472" w:rsidRDefault="00086472" w:rsidP="00086472">
      <w:r>
        <w:t xml:space="preserve">Sometimes, disabling CPU power savings from BIOS alone may not always make the CPU(s) run on full </w:t>
      </w:r>
      <w:proofErr w:type="gramStart"/>
      <w:r>
        <w:t>horse-power</w:t>
      </w:r>
      <w:proofErr w:type="gramEnd"/>
      <w:r>
        <w:t>.</w:t>
      </w:r>
      <w:r w:rsidR="00494700">
        <w:t xml:space="preserve"> </w:t>
      </w:r>
      <w:r>
        <w:t xml:space="preserve">As an additional confirmation, disable power savings from kernel command-line </w:t>
      </w:r>
      <w:proofErr w:type="gramStart"/>
      <w:r>
        <w:t>too</w:t>
      </w:r>
      <w:proofErr w:type="gramEnd"/>
    </w:p>
    <w:p w14:paraId="15A4C45D" w14:textId="77777777" w:rsidR="004C7C75" w:rsidRDefault="004C7C75" w:rsidP="00086472"/>
    <w:p w14:paraId="5F716CF4" w14:textId="0C403102" w:rsidR="00086472" w:rsidRPr="004C7C75" w:rsidRDefault="00086472" w:rsidP="00086472">
      <w:pPr>
        <w:rPr>
          <w:rFonts w:ascii="Courier New" w:hAnsi="Courier New" w:cs="Courier New"/>
        </w:rPr>
      </w:pPr>
      <w:proofErr w:type="spellStart"/>
      <w:r w:rsidRPr="004C7C75">
        <w:rPr>
          <w:rFonts w:ascii="Courier New" w:hAnsi="Courier New" w:cs="Courier New"/>
        </w:rPr>
        <w:t>processor.max_cstate</w:t>
      </w:r>
      <w:proofErr w:type="spellEnd"/>
      <w:r w:rsidRPr="004C7C75">
        <w:rPr>
          <w:rFonts w:ascii="Courier New" w:hAnsi="Courier New" w:cs="Courier New"/>
        </w:rPr>
        <w:t xml:space="preserve">=0 </w:t>
      </w:r>
      <w:proofErr w:type="spellStart"/>
      <w:r w:rsidRPr="004C7C75">
        <w:rPr>
          <w:rFonts w:ascii="Courier New" w:hAnsi="Courier New" w:cs="Courier New"/>
        </w:rPr>
        <w:t>intel_idle.max_cstate</w:t>
      </w:r>
      <w:proofErr w:type="spellEnd"/>
      <w:r w:rsidRPr="004C7C75">
        <w:rPr>
          <w:rFonts w:ascii="Courier New" w:hAnsi="Courier New" w:cs="Courier New"/>
        </w:rPr>
        <w:t xml:space="preserve">=0 </w:t>
      </w:r>
      <w:proofErr w:type="spellStart"/>
      <w:r w:rsidRPr="004C7C75">
        <w:rPr>
          <w:rFonts w:ascii="Courier New" w:hAnsi="Courier New" w:cs="Courier New"/>
        </w:rPr>
        <w:t>intel_pstate</w:t>
      </w:r>
      <w:proofErr w:type="spellEnd"/>
      <w:r w:rsidRPr="004C7C75">
        <w:rPr>
          <w:rFonts w:ascii="Courier New" w:hAnsi="Courier New" w:cs="Courier New"/>
        </w:rPr>
        <w:t>=disable</w:t>
      </w:r>
    </w:p>
    <w:p w14:paraId="1769B6E1" w14:textId="77777777" w:rsidR="00086472" w:rsidRDefault="00086472" w:rsidP="00086472"/>
    <w:p w14:paraId="15A4FAFE" w14:textId="6A1AC438" w:rsidR="00086472" w:rsidRDefault="00086472" w:rsidP="00086472">
      <w:r>
        <w:t xml:space="preserve">Above will disable power savings on CPUs </w:t>
      </w:r>
      <w:r w:rsidR="00494700">
        <w:t>and</w:t>
      </w:r>
      <w:r>
        <w:t xml:space="preserve"> disable </w:t>
      </w:r>
      <w:proofErr w:type="spellStart"/>
      <w:r>
        <w:t>intel_idle</w:t>
      </w:r>
      <w:proofErr w:type="spellEnd"/>
      <w:r>
        <w:t xml:space="preserve"> as well as </w:t>
      </w:r>
      <w:proofErr w:type="spellStart"/>
      <w:r>
        <w:t>intel_pstate</w:t>
      </w:r>
      <w:proofErr w:type="spellEnd"/>
      <w:r>
        <w:t xml:space="preserve"> </w:t>
      </w:r>
      <w:proofErr w:type="spellStart"/>
      <w:r>
        <w:t>cpu</w:t>
      </w:r>
      <w:proofErr w:type="spellEnd"/>
      <w:r>
        <w:t xml:space="preserve"> frequency scaling driver.</w:t>
      </w:r>
      <w:r w:rsidR="00494700">
        <w:t xml:space="preserve"> </w:t>
      </w:r>
      <w:r>
        <w:t>Further, always double-confirm from '</w:t>
      </w:r>
      <w:r w:rsidRPr="00782FD5">
        <w:rPr>
          <w:rFonts w:ascii="Courier New" w:hAnsi="Courier New" w:cs="Courier New"/>
        </w:rPr>
        <w:t>cat /proc/</w:t>
      </w:r>
      <w:proofErr w:type="spellStart"/>
      <w:r w:rsidRPr="00782FD5">
        <w:rPr>
          <w:rFonts w:ascii="Courier New" w:hAnsi="Courier New" w:cs="Courier New"/>
        </w:rPr>
        <w:t>cpuinfo</w:t>
      </w:r>
      <w:proofErr w:type="spellEnd"/>
      <w:r w:rsidRPr="00782FD5">
        <w:rPr>
          <w:rFonts w:ascii="Courier New" w:hAnsi="Courier New" w:cs="Courier New"/>
        </w:rPr>
        <w:t xml:space="preserve"> | grep -i </w:t>
      </w:r>
      <w:proofErr w:type="spellStart"/>
      <w:r w:rsidRPr="00782FD5">
        <w:rPr>
          <w:rFonts w:ascii="Courier New" w:hAnsi="Courier New" w:cs="Courier New"/>
        </w:rPr>
        <w:t>Mhz</w:t>
      </w:r>
      <w:proofErr w:type="spellEnd"/>
      <w:r>
        <w:t>' output that all the intended CPUs are operating at max speed.</w:t>
      </w:r>
    </w:p>
    <w:p w14:paraId="581987BD" w14:textId="77777777" w:rsidR="00086472" w:rsidRDefault="00086472" w:rsidP="00086472"/>
    <w:p w14:paraId="66793C98" w14:textId="5B6525E9" w:rsidR="00086472" w:rsidRPr="001B3019" w:rsidRDefault="00086472" w:rsidP="001B3019">
      <w:pPr>
        <w:pStyle w:val="Heading5"/>
      </w:pPr>
      <w:r w:rsidRPr="001B3019">
        <w:rPr>
          <w:u w:val="single"/>
        </w:rPr>
        <w:t>NOTE</w:t>
      </w:r>
      <w:r w:rsidRPr="001B3019">
        <w:t>:</w:t>
      </w:r>
    </w:p>
    <w:p w14:paraId="7C2EC0F0" w14:textId="6760DF1D" w:rsidR="00086472" w:rsidRDefault="00086472" w:rsidP="00086472">
      <w:r>
        <w:t>1. Above tuning parameters may not always be needed. And one should be thoroughly aware about the system in use, and the</w:t>
      </w:r>
      <w:r w:rsidR="00494700">
        <w:t xml:space="preserve"> </w:t>
      </w:r>
      <w:r>
        <w:t>kind of apps/workload running on the system before applying any of these parameters.</w:t>
      </w:r>
    </w:p>
    <w:p w14:paraId="0158534B" w14:textId="6176F9C8" w:rsidR="00086472" w:rsidRDefault="00086472" w:rsidP="00086472">
      <w:r>
        <w:t>2. Some parameters are specific to Intel x86-64 and may not work for ARM, PPC or AMD based systems. Always consult</w:t>
      </w:r>
      <w:r w:rsidR="00494700">
        <w:t xml:space="preserve"> </w:t>
      </w:r>
      <w:r>
        <w:t xml:space="preserve">respective CPU’s manual and related </w:t>
      </w:r>
      <w:r w:rsidR="001B3019">
        <w:t>L</w:t>
      </w:r>
      <w:r>
        <w:t>inux parameters for the same.</w:t>
      </w:r>
    </w:p>
    <w:p w14:paraId="34801C25" w14:textId="2A7B90B3" w:rsidR="00086472" w:rsidRDefault="00086472" w:rsidP="00086472">
      <w:r>
        <w:t>3. These parameters were NOT used for the performance numbers published in this guide.</w:t>
      </w:r>
    </w:p>
    <w:p w14:paraId="5A1C9F25" w14:textId="5A6B3951" w:rsidR="00DA356B" w:rsidRDefault="00DA356B" w:rsidP="001B7CF8">
      <w:pPr>
        <w:pStyle w:val="Heading2"/>
        <w:rPr>
          <w:rFonts w:eastAsia="Times New Roman"/>
        </w:rPr>
      </w:pPr>
      <w:proofErr w:type="spellStart"/>
      <w:r>
        <w:rPr>
          <w:rFonts w:eastAsia="Times New Roman"/>
        </w:rPr>
        <w:lastRenderedPageBreak/>
        <w:t>lspci</w:t>
      </w:r>
      <w:proofErr w:type="spellEnd"/>
      <w:r>
        <w:rPr>
          <w:rFonts w:eastAsia="Times New Roman"/>
        </w:rPr>
        <w:t xml:space="preserve"> output</w:t>
      </w:r>
    </w:p>
    <w:p w14:paraId="306C0F23" w14:textId="636819B8" w:rsidR="00DA356B" w:rsidRDefault="008C5948" w:rsidP="00DA356B">
      <w:r>
        <w:rPr>
          <w:noProof/>
        </w:rPr>
        <w:drawing>
          <wp:inline distT="0" distB="0" distL="0" distR="0" wp14:anchorId="2BAF82BC" wp14:editId="2E7A8D0F">
            <wp:extent cx="5943600" cy="417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175760"/>
                    </a:xfrm>
                    <a:prstGeom prst="rect">
                      <a:avLst/>
                    </a:prstGeom>
                    <a:noFill/>
                    <a:ln>
                      <a:noFill/>
                    </a:ln>
                  </pic:spPr>
                </pic:pic>
              </a:graphicData>
            </a:graphic>
          </wp:inline>
        </w:drawing>
      </w:r>
    </w:p>
    <w:p w14:paraId="7E3437F2" w14:textId="27332017" w:rsidR="00406093" w:rsidRDefault="00406093" w:rsidP="00406093">
      <w:pPr>
        <w:keepNext/>
        <w:jc w:val="center"/>
      </w:pPr>
    </w:p>
    <w:p w14:paraId="1C0A6574" w14:textId="620327B4" w:rsidR="00DA356B" w:rsidRDefault="00406093" w:rsidP="00A9524C">
      <w:pPr>
        <w:pStyle w:val="Caption"/>
        <w:jc w:val="center"/>
      </w:pPr>
      <w:bookmarkStart w:id="15" w:name="_Ref531691612"/>
      <w:r>
        <w:t xml:space="preserve">Figure </w:t>
      </w:r>
      <w:r>
        <w:fldChar w:fldCharType="begin"/>
      </w:r>
      <w:r>
        <w:instrText xml:space="preserve"> SEQ Figure \* ARABIC </w:instrText>
      </w:r>
      <w:r>
        <w:fldChar w:fldCharType="separate"/>
      </w:r>
      <w:r w:rsidR="005C3FF7">
        <w:rPr>
          <w:noProof/>
        </w:rPr>
        <w:t>2</w:t>
      </w:r>
      <w:r>
        <w:fldChar w:fldCharType="end"/>
      </w:r>
      <w:bookmarkEnd w:id="15"/>
      <w:r w:rsidR="00DA356B">
        <w:t xml:space="preserve">: </w:t>
      </w:r>
      <w:proofErr w:type="spellStart"/>
      <w:r w:rsidR="00DA356B">
        <w:t>lspci</w:t>
      </w:r>
      <w:proofErr w:type="spellEnd"/>
      <w:r w:rsidR="00DA356B">
        <w:t xml:space="preserve"> output of the PCIe function being </w:t>
      </w:r>
      <w:proofErr w:type="gramStart"/>
      <w:r w:rsidR="00DA356B">
        <w:t>tested</w:t>
      </w:r>
      <w:proofErr w:type="gramEnd"/>
    </w:p>
    <w:p w14:paraId="2E171BC1" w14:textId="47907C27" w:rsidR="00512C3B" w:rsidRDefault="00512C3B" w:rsidP="00512C3B"/>
    <w:p w14:paraId="0CF7B11F" w14:textId="1552BAA5" w:rsidR="00512C3B" w:rsidRDefault="00512C3B" w:rsidP="00512C3B"/>
    <w:p w14:paraId="21CF1141" w14:textId="1FD59EC4" w:rsidR="00512C3B" w:rsidRDefault="00512C3B" w:rsidP="00512C3B"/>
    <w:p w14:paraId="613888DD" w14:textId="50E760F3" w:rsidR="00512C3B" w:rsidRDefault="00512C3B" w:rsidP="00512C3B"/>
    <w:p w14:paraId="577F1BE0" w14:textId="425D32CC" w:rsidR="00512C3B" w:rsidRDefault="00512C3B" w:rsidP="00512C3B"/>
    <w:p w14:paraId="0C728E76" w14:textId="21CFE9E2" w:rsidR="00512C3B" w:rsidRDefault="00512C3B" w:rsidP="00512C3B"/>
    <w:p w14:paraId="404C529A" w14:textId="4B09AD12" w:rsidR="00512C3B" w:rsidRDefault="00512C3B" w:rsidP="00512C3B"/>
    <w:p w14:paraId="4D415E2F" w14:textId="5FC71853" w:rsidR="00512C3B" w:rsidRDefault="00512C3B" w:rsidP="00512C3B"/>
    <w:p w14:paraId="73FD0D87" w14:textId="4DFCEB07" w:rsidR="00512C3B" w:rsidRDefault="00512C3B" w:rsidP="00512C3B"/>
    <w:p w14:paraId="7AD15676" w14:textId="4BEEF4C9" w:rsidR="00512C3B" w:rsidRDefault="00512C3B" w:rsidP="00512C3B"/>
    <w:p w14:paraId="2931B00B" w14:textId="723B547C" w:rsidR="00512C3B" w:rsidRDefault="00512C3B" w:rsidP="00512C3B"/>
    <w:p w14:paraId="6925059E" w14:textId="4C555FE1" w:rsidR="00512C3B" w:rsidRDefault="00512C3B" w:rsidP="00512C3B"/>
    <w:p w14:paraId="024C20A5" w14:textId="3D8D0E9E" w:rsidR="00512C3B" w:rsidRDefault="00512C3B" w:rsidP="00512C3B"/>
    <w:p w14:paraId="67769179" w14:textId="4AB7CA24" w:rsidR="00512C3B" w:rsidRDefault="00512C3B" w:rsidP="00512C3B"/>
    <w:p w14:paraId="07D2923C" w14:textId="3440C264" w:rsidR="00512C3B" w:rsidRDefault="00512C3B" w:rsidP="00512C3B"/>
    <w:p w14:paraId="336E51D1" w14:textId="2A459073" w:rsidR="00512C3B" w:rsidRDefault="00512C3B" w:rsidP="00512C3B"/>
    <w:p w14:paraId="49C3573B" w14:textId="77777777" w:rsidR="00512C3B" w:rsidRPr="00512C3B" w:rsidRDefault="00512C3B" w:rsidP="00512C3B"/>
    <w:p w14:paraId="3C2AF358" w14:textId="06D76908" w:rsidR="00956665" w:rsidRDefault="00956665" w:rsidP="00956665">
      <w:pPr>
        <w:pStyle w:val="Heading2"/>
        <w:rPr>
          <w:rFonts w:eastAsia="Times New Roman"/>
        </w:rPr>
      </w:pPr>
      <w:r>
        <w:rPr>
          <w:rFonts w:eastAsia="Times New Roman"/>
        </w:rPr>
        <w:lastRenderedPageBreak/>
        <w:t xml:space="preserve">QDMA </w:t>
      </w:r>
      <w:commentRangeStart w:id="16"/>
      <w:r>
        <w:rPr>
          <w:rFonts w:eastAsia="Times New Roman"/>
        </w:rPr>
        <w:t>Settings</w:t>
      </w:r>
      <w:commentRangeEnd w:id="16"/>
      <w:r w:rsidR="00DE747B">
        <w:rPr>
          <w:rStyle w:val="CommentReference"/>
          <w:rFonts w:ascii="Times New Roman" w:eastAsiaTheme="minorEastAsia" w:hAnsi="Times New Roman" w:cs="Times New Roman"/>
          <w:b w:val="0"/>
          <w:color w:val="auto"/>
        </w:rPr>
        <w:commentReference w:id="16"/>
      </w:r>
    </w:p>
    <w:p w14:paraId="56C63E9A" w14:textId="77777777" w:rsidR="00956665" w:rsidRDefault="00956665" w:rsidP="00956665">
      <w:r w:rsidRPr="00E1441C">
        <w:t>The QDMA IP is highly configurable. This section lists only a subset of the available</w:t>
      </w:r>
      <w:r>
        <w:t xml:space="preserve"> settings limited to the tests</w:t>
      </w:r>
      <w:r w:rsidRPr="00E1441C">
        <w:t xml:space="preserve"> carried out </w:t>
      </w:r>
      <w:r>
        <w:t>in this report</w:t>
      </w:r>
      <w:r w:rsidRPr="00E1441C">
        <w:t>.</w:t>
      </w:r>
    </w:p>
    <w:p w14:paraId="0E5C7D4E" w14:textId="77777777" w:rsidR="00956665" w:rsidRPr="00A9524C" w:rsidRDefault="00956665" w:rsidP="00956665">
      <w:pPr>
        <w:ind w:left="284"/>
      </w:pPr>
    </w:p>
    <w:tbl>
      <w:tblPr>
        <w:tblStyle w:val="GridTable4-Accent1"/>
        <w:tblW w:w="8624" w:type="dxa"/>
        <w:tblInd w:w="727" w:type="dxa"/>
        <w:tblLook w:val="04A0" w:firstRow="1" w:lastRow="0" w:firstColumn="1" w:lastColumn="0" w:noHBand="0" w:noVBand="1"/>
      </w:tblPr>
      <w:tblGrid>
        <w:gridCol w:w="2796"/>
        <w:gridCol w:w="5828"/>
      </w:tblGrid>
      <w:tr w:rsidR="00956665" w14:paraId="55F75047" w14:textId="77777777" w:rsidTr="00703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D3FC745" w14:textId="77777777" w:rsidR="00956665" w:rsidRDefault="00956665" w:rsidP="00066B31">
            <w:pPr>
              <w:rPr>
                <w:b w:val="0"/>
                <w:bCs w:val="0"/>
              </w:rPr>
            </w:pPr>
            <w:r>
              <w:t>Configuration Option</w:t>
            </w:r>
          </w:p>
        </w:tc>
        <w:tc>
          <w:tcPr>
            <w:tcW w:w="5828" w:type="dxa"/>
          </w:tcPr>
          <w:p w14:paraId="62CC62CD" w14:textId="77777777" w:rsidR="00956665" w:rsidRDefault="00956665" w:rsidP="00066B31">
            <w:pP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956665" w14:paraId="61877D20"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0BCF8CA9" w14:textId="77777777" w:rsidR="00956665" w:rsidRPr="00D53DBF" w:rsidRDefault="00956665" w:rsidP="00066B31">
            <w:pPr>
              <w:rPr>
                <w:rFonts w:eastAsiaTheme="minorEastAsia"/>
              </w:rPr>
            </w:pPr>
            <w:r w:rsidRPr="00D53DBF">
              <w:rPr>
                <w:rFonts w:eastAsiaTheme="minorEastAsia"/>
              </w:rPr>
              <w:t xml:space="preserve">Number of Queues </w:t>
            </w:r>
          </w:p>
        </w:tc>
        <w:tc>
          <w:tcPr>
            <w:tcW w:w="5828" w:type="dxa"/>
          </w:tcPr>
          <w:p w14:paraId="3453F335" w14:textId="77777777" w:rsidR="0095666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rPr>
            </w:pPr>
            <w:r w:rsidRPr="00D53DBF">
              <w:rPr>
                <w:rFonts w:eastAsiaTheme="minorEastAsia"/>
              </w:rPr>
              <w:t>The QDMA IP support</w:t>
            </w:r>
            <w:r>
              <w:rPr>
                <w:rFonts w:eastAsiaTheme="minorEastAsia"/>
              </w:rPr>
              <w:t>s</w:t>
            </w:r>
            <w:r w:rsidRPr="00D53DBF">
              <w:rPr>
                <w:rFonts w:eastAsiaTheme="minorEastAsia"/>
              </w:rPr>
              <w:t xml:space="preserve"> up to 2048 queues. The number of queues for a given test are specified when starting the software application</w:t>
            </w:r>
            <w:r>
              <w:rPr>
                <w:rFonts w:eastAsiaTheme="minorEastAsia"/>
              </w:rPr>
              <w:t>.</w:t>
            </w:r>
          </w:p>
          <w:p w14:paraId="13A5FA7E" w14:textId="77777777" w:rsidR="00956665" w:rsidRPr="00442B45" w:rsidRDefault="00956665" w:rsidP="00066B31">
            <w:pPr>
              <w:cnfStyle w:val="000000100000" w:firstRow="0" w:lastRow="0" w:firstColumn="0" w:lastColumn="0" w:oddVBand="0" w:evenVBand="0" w:oddHBand="1" w:evenHBand="0" w:firstRowFirstColumn="0" w:firstRowLastColumn="0" w:lastRowFirstColumn="0" w:lastRowLastColumn="0"/>
              <w:rPr>
                <w:rFonts w:eastAsiaTheme="minorEastAsia"/>
                <w:b/>
                <w:i/>
              </w:rPr>
            </w:pPr>
            <w:r w:rsidRPr="00442B45">
              <w:rPr>
                <w:rFonts w:eastAsiaTheme="minorEastAsia"/>
                <w:b/>
                <w:i/>
              </w:rPr>
              <w:t>Benchmarking is done for 1, 2, 4 and 8 queues.</w:t>
            </w:r>
          </w:p>
        </w:tc>
      </w:tr>
      <w:tr w:rsidR="00956665" w14:paraId="51E001B2"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5D82E29" w14:textId="77777777" w:rsidR="00956665" w:rsidRPr="00D53DBF" w:rsidRDefault="00956665" w:rsidP="00066B31">
            <w:pPr>
              <w:rPr>
                <w:rFonts w:eastAsiaTheme="minorEastAsia"/>
              </w:rPr>
            </w:pPr>
            <w:r w:rsidRPr="00D53DBF">
              <w:rPr>
                <w:rFonts w:eastAsiaTheme="minorEastAsia"/>
              </w:rPr>
              <w:t xml:space="preserve">Packet Size </w:t>
            </w:r>
          </w:p>
        </w:tc>
        <w:tc>
          <w:tcPr>
            <w:tcW w:w="5828" w:type="dxa"/>
          </w:tcPr>
          <w:p w14:paraId="716FA632"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rPr>
            </w:pPr>
            <w:r w:rsidRPr="00D53DBF">
              <w:rPr>
                <w:rFonts w:eastAsiaTheme="minorEastAsia"/>
              </w:rPr>
              <w:t xml:space="preserve">Tests accept a range of packet sizes along with a packet size increment. </w:t>
            </w:r>
          </w:p>
          <w:p w14:paraId="6347BB0E" w14:textId="7D1989D3" w:rsidR="00956665" w:rsidRPr="00442B45" w:rsidRDefault="00956665" w:rsidP="00066B31">
            <w:pPr>
              <w:cnfStyle w:val="000000000000" w:firstRow="0" w:lastRow="0" w:firstColumn="0" w:lastColumn="0" w:oddVBand="0" w:evenVBand="0" w:oddHBand="0" w:evenHBand="0" w:firstRowFirstColumn="0" w:firstRowLastColumn="0" w:lastRowFirstColumn="0" w:lastRowLastColumn="0"/>
              <w:rPr>
                <w:rFonts w:eastAsiaTheme="minorEastAsia"/>
                <w:b/>
              </w:rPr>
            </w:pPr>
            <w:r w:rsidRPr="00442B45">
              <w:rPr>
                <w:rFonts w:eastAsiaTheme="minorEastAsia"/>
                <w:b/>
                <w:i/>
              </w:rPr>
              <w:t>Benchmarking is done with packet size in the range of 64B to 4KB</w:t>
            </w:r>
            <w:r w:rsidR="00D01529">
              <w:rPr>
                <w:rFonts w:eastAsiaTheme="minorEastAsia"/>
                <w:b/>
                <w:i/>
              </w:rPr>
              <w:t xml:space="preserve"> for streaming queue performance and 64B to 32KB for memory mapped queue performance</w:t>
            </w:r>
          </w:p>
        </w:tc>
      </w:tr>
      <w:tr w:rsidR="00956665" w14:paraId="7286D0A3"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19ADDBF0" w14:textId="77777777" w:rsidR="00956665" w:rsidRPr="00D53DBF" w:rsidRDefault="00956665" w:rsidP="00066B31">
            <w:r>
              <w:t>Completion</w:t>
            </w:r>
            <w:r w:rsidRPr="00D53DBF">
              <w:t xml:space="preserve"> Descriptor size</w:t>
            </w:r>
          </w:p>
        </w:tc>
        <w:tc>
          <w:tcPr>
            <w:tcW w:w="5828" w:type="dxa"/>
          </w:tcPr>
          <w:p w14:paraId="3DDB4A99" w14:textId="0CC74993" w:rsidR="00956665" w:rsidRDefault="00956665" w:rsidP="00066B31">
            <w:pPr>
              <w:cnfStyle w:val="000000100000" w:firstRow="0" w:lastRow="0" w:firstColumn="0" w:lastColumn="0" w:oddVBand="0" w:evenVBand="0" w:oddHBand="1" w:evenHBand="0" w:firstRowFirstColumn="0" w:firstRowLastColumn="0" w:lastRowFirstColumn="0" w:lastRowLastColumn="0"/>
            </w:pPr>
            <w:r>
              <w:t>Completion queue descriptors can be configured to 8-byte, 16-byte</w:t>
            </w:r>
            <w:r w:rsidR="009653B2">
              <w:t>, 32-</w:t>
            </w:r>
            <w:proofErr w:type="gramStart"/>
            <w:r w:rsidR="009653B2">
              <w:t>byte</w:t>
            </w:r>
            <w:proofErr w:type="gramEnd"/>
            <w:r>
              <w:t xml:space="preserve"> or </w:t>
            </w:r>
            <w:r w:rsidR="009653B2">
              <w:t>64</w:t>
            </w:r>
            <w:r>
              <w:t>-byte.</w:t>
            </w:r>
          </w:p>
          <w:p w14:paraId="20C9A334" w14:textId="77777777" w:rsidR="00956665" w:rsidRPr="00956665" w:rsidRDefault="00956665" w:rsidP="00066B31">
            <w:pPr>
              <w:cnfStyle w:val="000000100000" w:firstRow="0" w:lastRow="0" w:firstColumn="0" w:lastColumn="0" w:oddVBand="0" w:evenVBand="0" w:oddHBand="1" w:evenHBand="0" w:firstRowFirstColumn="0" w:firstRowLastColumn="0" w:lastRowFirstColumn="0" w:lastRowLastColumn="0"/>
              <w:rPr>
                <w:b/>
                <w:i/>
              </w:rPr>
            </w:pPr>
            <w:r w:rsidRPr="00956665">
              <w:rPr>
                <w:b/>
                <w:i/>
              </w:rPr>
              <w:t>Benchmarking is done with 16B descriptor format.</w:t>
            </w:r>
          </w:p>
        </w:tc>
      </w:tr>
      <w:tr w:rsidR="00956665" w14:paraId="47464089"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38FEF9BF" w14:textId="77777777" w:rsidR="00956665" w:rsidRPr="00D53DBF" w:rsidRDefault="00956665" w:rsidP="00066B31">
            <w:r>
              <w:t>Descriptor Prefetch</w:t>
            </w:r>
          </w:p>
        </w:tc>
        <w:tc>
          <w:tcPr>
            <w:tcW w:w="5828" w:type="dxa"/>
          </w:tcPr>
          <w:p w14:paraId="28BFEA08" w14:textId="77777777" w:rsidR="00956665" w:rsidRDefault="00956665" w:rsidP="00066B31">
            <w:pPr>
              <w:cnfStyle w:val="000000000000" w:firstRow="0" w:lastRow="0" w:firstColumn="0" w:lastColumn="0" w:oddVBand="0" w:evenVBand="0" w:oddHBand="0" w:evenHBand="0" w:firstRowFirstColumn="0" w:firstRowLastColumn="0" w:lastRowFirstColumn="0" w:lastRowLastColumn="0"/>
            </w:pPr>
            <w:r>
              <w:t>Prefetch causes descriptors to be opportunistically prefetched so that descriptors are available before the packet is received.</w:t>
            </w:r>
          </w:p>
          <w:p w14:paraId="6581FFFC" w14:textId="77777777" w:rsidR="00956665" w:rsidRDefault="00956665" w:rsidP="007F09DF">
            <w:pPr>
              <w:keepNext/>
              <w:cnfStyle w:val="000000000000" w:firstRow="0" w:lastRow="0" w:firstColumn="0" w:lastColumn="0" w:oddVBand="0" w:evenVBand="0" w:oddHBand="0" w:evenHBand="0" w:firstRowFirstColumn="0" w:firstRowLastColumn="0" w:lastRowFirstColumn="0" w:lastRowLastColumn="0"/>
            </w:pPr>
            <w:r w:rsidRPr="00956665">
              <w:rPr>
                <w:b/>
                <w:i/>
              </w:rPr>
              <w:t>Benchmarking is done with prefetch enabled</w:t>
            </w:r>
            <w:r>
              <w:t>.</w:t>
            </w:r>
          </w:p>
        </w:tc>
      </w:tr>
      <w:tr w:rsidR="00287E2D" w14:paraId="7437AF5A" w14:textId="77777777" w:rsidTr="0070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6" w:type="dxa"/>
          </w:tcPr>
          <w:p w14:paraId="4713F844" w14:textId="7B34DC95" w:rsidR="00287E2D" w:rsidRDefault="00287E2D" w:rsidP="00066B31">
            <w:r>
              <w:t>Prefetch Cache depth</w:t>
            </w:r>
          </w:p>
        </w:tc>
        <w:tc>
          <w:tcPr>
            <w:tcW w:w="5828" w:type="dxa"/>
          </w:tcPr>
          <w:p w14:paraId="7B01A6C1" w14:textId="255DC63B" w:rsidR="00287E2D" w:rsidRDefault="00287E2D" w:rsidP="00066B31">
            <w:pPr>
              <w:cnfStyle w:val="000000100000" w:firstRow="0" w:lastRow="0" w:firstColumn="0" w:lastColumn="0" w:oddVBand="0" w:evenVBand="0" w:oddHBand="1" w:evenHBand="0" w:firstRowFirstColumn="0" w:firstRowLastColumn="0" w:lastRowFirstColumn="0" w:lastRowLastColumn="0"/>
            </w:pPr>
            <w:r>
              <w:t xml:space="preserve">Prefetch cache depth is selectable from </w:t>
            </w:r>
            <w:proofErr w:type="spellStart"/>
            <w:r>
              <w:t>Vivado</w:t>
            </w:r>
            <w:proofErr w:type="spellEnd"/>
            <w:r>
              <w:t xml:space="preserve"> when building the design. Supported values are </w:t>
            </w:r>
            <w:r w:rsidR="00C65BB3">
              <w:t xml:space="preserve">8, </w:t>
            </w:r>
            <w:r>
              <w:t>16, 32, 64.</w:t>
            </w:r>
            <w:r w:rsidR="00C65BB3">
              <w:t xml:space="preserve"> The Prefetch cache can support that many active queues at any given time.</w:t>
            </w:r>
          </w:p>
          <w:p w14:paraId="64282C48" w14:textId="10D5C241" w:rsidR="00287E2D" w:rsidRDefault="00287E2D" w:rsidP="00066B31">
            <w:pPr>
              <w:cnfStyle w:val="000000100000" w:firstRow="0" w:lastRow="0" w:firstColumn="0" w:lastColumn="0" w:oddVBand="0" w:evenVBand="0" w:oddHBand="1" w:evenHBand="0" w:firstRowFirstColumn="0" w:firstRowLastColumn="0" w:lastRowFirstColumn="0" w:lastRowLastColumn="0"/>
            </w:pPr>
            <w:r w:rsidRPr="00956665">
              <w:rPr>
                <w:b/>
                <w:i/>
              </w:rPr>
              <w:t xml:space="preserve">Benchmarking is done with </w:t>
            </w:r>
            <w:r>
              <w:rPr>
                <w:b/>
                <w:i/>
              </w:rPr>
              <w:t>prefetch cache depth set to 64.</w:t>
            </w:r>
          </w:p>
        </w:tc>
      </w:tr>
      <w:tr w:rsidR="00C65BB3" w14:paraId="0CA77367" w14:textId="77777777" w:rsidTr="00703D95">
        <w:tc>
          <w:tcPr>
            <w:cnfStyle w:val="001000000000" w:firstRow="0" w:lastRow="0" w:firstColumn="1" w:lastColumn="0" w:oddVBand="0" w:evenVBand="0" w:oddHBand="0" w:evenHBand="0" w:firstRowFirstColumn="0" w:firstRowLastColumn="0" w:lastRowFirstColumn="0" w:lastRowLastColumn="0"/>
            <w:tcW w:w="2796" w:type="dxa"/>
          </w:tcPr>
          <w:p w14:paraId="283181EF" w14:textId="5F0CA11B" w:rsidR="00C65BB3" w:rsidRDefault="00C65BB3" w:rsidP="00066B31">
            <w:r>
              <w:t>Completion Coalesce Buffer depth</w:t>
            </w:r>
          </w:p>
        </w:tc>
        <w:tc>
          <w:tcPr>
            <w:tcW w:w="5828" w:type="dxa"/>
          </w:tcPr>
          <w:p w14:paraId="6DD1B21B" w14:textId="77777777" w:rsidR="00C65BB3" w:rsidRDefault="00C65BB3" w:rsidP="00066B31">
            <w:pPr>
              <w:cnfStyle w:val="000000000000" w:firstRow="0" w:lastRow="0" w:firstColumn="0" w:lastColumn="0" w:oddVBand="0" w:evenVBand="0" w:oddHBand="0" w:evenHBand="0" w:firstRowFirstColumn="0" w:firstRowLastColumn="0" w:lastRowFirstColumn="0" w:lastRowLastColumn="0"/>
            </w:pPr>
            <w:r>
              <w:t xml:space="preserve">Completion coalesce buffer depth is selectable from </w:t>
            </w:r>
            <w:proofErr w:type="spellStart"/>
            <w:r>
              <w:t>Vivado</w:t>
            </w:r>
            <w:proofErr w:type="spellEnd"/>
            <w:r>
              <w:t xml:space="preserve"> when building the design. Supported values are 8, 16, 32.</w:t>
            </w:r>
          </w:p>
          <w:p w14:paraId="0E5276E2" w14:textId="59E8982D" w:rsidR="00C65BB3" w:rsidRDefault="00C65BB3" w:rsidP="00066B31">
            <w:pPr>
              <w:cnfStyle w:val="000000000000" w:firstRow="0" w:lastRow="0" w:firstColumn="0" w:lastColumn="0" w:oddVBand="0" w:evenVBand="0" w:oddHBand="0" w:evenHBand="0" w:firstRowFirstColumn="0" w:firstRowLastColumn="0" w:lastRowFirstColumn="0" w:lastRowLastColumn="0"/>
            </w:pPr>
            <w:r w:rsidRPr="00956665">
              <w:rPr>
                <w:b/>
                <w:i/>
              </w:rPr>
              <w:t xml:space="preserve">Benchmarking is done with </w:t>
            </w:r>
            <w:r>
              <w:rPr>
                <w:b/>
                <w:i/>
              </w:rPr>
              <w:t>completion coalesce buffer depth set to 32.</w:t>
            </w:r>
          </w:p>
        </w:tc>
      </w:tr>
    </w:tbl>
    <w:p w14:paraId="6D26A760" w14:textId="7D17A64E" w:rsidR="00956665" w:rsidRDefault="007F09DF" w:rsidP="007F09DF">
      <w:pPr>
        <w:pStyle w:val="Caption"/>
        <w:jc w:val="center"/>
      </w:pPr>
      <w:r>
        <w:t xml:space="preserve">Table </w:t>
      </w:r>
      <w:r>
        <w:fldChar w:fldCharType="begin"/>
      </w:r>
      <w:r>
        <w:instrText xml:space="preserve"> SEQ Table \* ARABIC </w:instrText>
      </w:r>
      <w:r>
        <w:fldChar w:fldCharType="separate"/>
      </w:r>
      <w:r w:rsidR="005C3FF7">
        <w:rPr>
          <w:noProof/>
        </w:rPr>
        <w:t>3</w:t>
      </w:r>
      <w:r>
        <w:fldChar w:fldCharType="end"/>
      </w:r>
      <w:r>
        <w:t xml:space="preserve">: </w:t>
      </w:r>
      <w:r w:rsidR="00956665">
        <w:t>QDMA Settings</w:t>
      </w:r>
    </w:p>
    <w:p w14:paraId="0F540A75" w14:textId="2621D165" w:rsidR="001B0148" w:rsidRDefault="001B0148" w:rsidP="001B0148"/>
    <w:p w14:paraId="7A6ACD94" w14:textId="6E5DA850" w:rsidR="001B0148" w:rsidRDefault="001B0148" w:rsidP="001B0148"/>
    <w:p w14:paraId="1A0F0784" w14:textId="4DA00F92" w:rsidR="001B0148" w:rsidRDefault="001B0148" w:rsidP="001B0148"/>
    <w:p w14:paraId="10822BDC" w14:textId="6CD945E6" w:rsidR="001B0148" w:rsidRDefault="001B0148" w:rsidP="001B0148"/>
    <w:p w14:paraId="665B847C" w14:textId="5FF673AB" w:rsidR="001B0148" w:rsidRDefault="001B0148" w:rsidP="001B0148"/>
    <w:p w14:paraId="0CC0532C" w14:textId="49436F9D" w:rsidR="001B0148" w:rsidRDefault="001B0148" w:rsidP="001B0148"/>
    <w:p w14:paraId="3B1DAF74" w14:textId="7CE0D1AC" w:rsidR="001B0148" w:rsidRDefault="001B0148" w:rsidP="001B0148"/>
    <w:p w14:paraId="57D8C033" w14:textId="3152432A" w:rsidR="001B0148" w:rsidRDefault="001B0148" w:rsidP="001B0148"/>
    <w:p w14:paraId="3BE7658B" w14:textId="372F63AF" w:rsidR="001B0148" w:rsidRDefault="001B0148" w:rsidP="001B0148"/>
    <w:p w14:paraId="300FF06A" w14:textId="6E86E30E" w:rsidR="001B0148" w:rsidRDefault="001B0148" w:rsidP="001B0148"/>
    <w:p w14:paraId="47C1740A" w14:textId="638D8975" w:rsidR="001B0148" w:rsidRDefault="001B0148" w:rsidP="001B0148"/>
    <w:p w14:paraId="47DF47F0" w14:textId="5BD79462" w:rsidR="001B0148" w:rsidRDefault="001B0148" w:rsidP="001B0148"/>
    <w:p w14:paraId="78645767" w14:textId="3C7A0886" w:rsidR="001B0148" w:rsidRDefault="001B0148" w:rsidP="001B0148"/>
    <w:p w14:paraId="30A5CB22" w14:textId="636E91A5" w:rsidR="001B0148" w:rsidRDefault="001B0148" w:rsidP="001B0148"/>
    <w:p w14:paraId="23D64CEC" w14:textId="6F51B560" w:rsidR="001B0148" w:rsidRDefault="001B0148" w:rsidP="001B0148"/>
    <w:p w14:paraId="2CA81432" w14:textId="471B806E" w:rsidR="001B0148" w:rsidRDefault="001B0148" w:rsidP="001B0148"/>
    <w:p w14:paraId="051AD3A2" w14:textId="71358EE4" w:rsidR="001B0148" w:rsidRDefault="001B0148" w:rsidP="001B0148"/>
    <w:p w14:paraId="2EB7C501" w14:textId="5B0D7AB9" w:rsidR="001B0148" w:rsidRDefault="001B0148" w:rsidP="001B0148"/>
    <w:p w14:paraId="2F29F05D" w14:textId="76F6DB80" w:rsidR="001B0148" w:rsidRDefault="001B0148" w:rsidP="001B0148"/>
    <w:p w14:paraId="774FB4C8" w14:textId="47D76374" w:rsidR="001B0148" w:rsidRDefault="001B0148" w:rsidP="001B0148"/>
    <w:p w14:paraId="2D0F2A4A" w14:textId="39D627DC" w:rsidR="001B0148" w:rsidRDefault="001B0148" w:rsidP="001B0148"/>
    <w:p w14:paraId="67C3E7A1" w14:textId="6199FAFB" w:rsidR="001B0148" w:rsidRDefault="001B0148" w:rsidP="001B0148"/>
    <w:p w14:paraId="6B3E53CF" w14:textId="51222A3A" w:rsidR="001B0148" w:rsidRDefault="001B0148" w:rsidP="001B0148"/>
    <w:p w14:paraId="1EF9DA55" w14:textId="6C36FA9E" w:rsidR="00DA356B" w:rsidRDefault="00E229B4" w:rsidP="00F301EC">
      <w:pPr>
        <w:pStyle w:val="Heading1"/>
      </w:pPr>
      <w:r>
        <w:lastRenderedPageBreak/>
        <w:t xml:space="preserve">Performance </w:t>
      </w:r>
      <w:commentRangeStart w:id="17"/>
      <w:r>
        <w:t>Benchmark</w:t>
      </w:r>
      <w:r w:rsidR="00DA356B">
        <w:t xml:space="preserve"> </w:t>
      </w:r>
      <w:r w:rsidR="00DA356B" w:rsidRPr="00F301EC">
        <w:t>Results</w:t>
      </w:r>
      <w:commentRangeEnd w:id="17"/>
      <w:r w:rsidR="00DE747B">
        <w:rPr>
          <w:rStyle w:val="CommentReference"/>
          <w:rFonts w:ascii="Times New Roman" w:eastAsiaTheme="minorEastAsia" w:hAnsi="Times New Roman"/>
          <w:b w:val="0"/>
          <w:bCs w:val="0"/>
          <w:color w:val="auto"/>
          <w:kern w:val="0"/>
        </w:rPr>
        <w:commentReference w:id="17"/>
      </w:r>
    </w:p>
    <w:p w14:paraId="2A9A03EA" w14:textId="77777777" w:rsidR="00F623A4" w:rsidRDefault="00F623A4" w:rsidP="00F623A4">
      <w:pPr>
        <w:pStyle w:val="Heading2"/>
      </w:pPr>
      <w:bookmarkStart w:id="18" w:name="_Toc525570791"/>
      <w:r>
        <w:t>DPDK Driver</w:t>
      </w:r>
    </w:p>
    <w:p w14:paraId="3DE56965" w14:textId="77777777" w:rsidR="0096743C" w:rsidRDefault="00F623A4" w:rsidP="00F623A4">
      <w:pPr>
        <w:pStyle w:val="NormalWeb"/>
        <w:shd w:val="clear" w:color="auto" w:fill="FFFFFF" w:themeFill="background1"/>
        <w:spacing w:line="280" w:lineRule="atLeast"/>
        <w:rPr>
          <w:rFonts w:ascii="Arial" w:hAnsi="Arial" w:cs="Arial"/>
          <w:sz w:val="20"/>
          <w:szCs w:val="20"/>
        </w:rPr>
      </w:pPr>
      <w:r w:rsidRPr="006B3D45">
        <w:rPr>
          <w:rFonts w:ascii="Arial" w:hAnsi="Arial" w:cs="Arial"/>
          <w:sz w:val="20"/>
          <w:szCs w:val="20"/>
        </w:rPr>
        <w:t>This section provides the performance results captured using DPDK driver in streaming mode using the customized bitstream provided in release package</w:t>
      </w:r>
      <w:r w:rsidR="00D6273A">
        <w:rPr>
          <w:rFonts w:ascii="Arial" w:hAnsi="Arial" w:cs="Arial"/>
          <w:sz w:val="20"/>
          <w:szCs w:val="20"/>
        </w:rPr>
        <w:t xml:space="preserve">. </w:t>
      </w:r>
    </w:p>
    <w:p w14:paraId="38A18321" w14:textId="76E9A8A4" w:rsidR="0075344F" w:rsidRPr="0075344F" w:rsidRDefault="00D6273A" w:rsidP="001B0148">
      <w:r>
        <w:rPr>
          <w:rFonts w:cs="Arial"/>
          <w:szCs w:val="20"/>
        </w:rPr>
        <w:t>QDMA cur</w:t>
      </w:r>
      <w:r w:rsidR="00AA2577">
        <w:rPr>
          <w:rFonts w:cs="Arial"/>
          <w:szCs w:val="20"/>
        </w:rPr>
        <w:t>r</w:t>
      </w:r>
      <w:r>
        <w:rPr>
          <w:rFonts w:cs="Arial"/>
          <w:szCs w:val="20"/>
        </w:rPr>
        <w:t xml:space="preserve">ently has a limitation that the packet buffers be aligned to 256 bytes boundary for optimal DMA performance. Since the </w:t>
      </w:r>
      <w:proofErr w:type="spellStart"/>
      <w:r>
        <w:rPr>
          <w:rFonts w:cs="Arial"/>
          <w:szCs w:val="20"/>
        </w:rPr>
        <w:t>mbuf</w:t>
      </w:r>
      <w:proofErr w:type="spellEnd"/>
      <w:r>
        <w:rPr>
          <w:rFonts w:cs="Arial"/>
          <w:szCs w:val="20"/>
        </w:rPr>
        <w:t xml:space="preserve"> data pointers in DPDK </w:t>
      </w:r>
      <w:r w:rsidR="0096743C">
        <w:rPr>
          <w:rFonts w:cs="Arial"/>
          <w:szCs w:val="20"/>
        </w:rPr>
        <w:t>need not be</w:t>
      </w:r>
      <w:r>
        <w:rPr>
          <w:rFonts w:cs="Arial"/>
          <w:szCs w:val="20"/>
        </w:rPr>
        <w:t xml:space="preserve"> aligned to 256 bytes boundary, the higher packet size performance for DPDK </w:t>
      </w:r>
      <w:r w:rsidR="0096743C">
        <w:rPr>
          <w:rFonts w:cs="Arial"/>
          <w:szCs w:val="20"/>
        </w:rPr>
        <w:t xml:space="preserve">reported below </w:t>
      </w:r>
      <w:r>
        <w:rPr>
          <w:rFonts w:cs="Arial"/>
          <w:szCs w:val="20"/>
        </w:rPr>
        <w:t xml:space="preserve">is slightly lower than that reported </w:t>
      </w:r>
      <w:r w:rsidR="0096743C">
        <w:rPr>
          <w:rFonts w:cs="Arial"/>
          <w:szCs w:val="20"/>
        </w:rPr>
        <w:t>for</w:t>
      </w:r>
      <w:r>
        <w:rPr>
          <w:rFonts w:cs="Arial"/>
          <w:szCs w:val="20"/>
        </w:rPr>
        <w:t xml:space="preserve"> Linux</w:t>
      </w:r>
      <w:r w:rsidR="0096743C">
        <w:rPr>
          <w:rFonts w:cs="Arial"/>
          <w:szCs w:val="20"/>
        </w:rPr>
        <w:t xml:space="preserve"> driver</w:t>
      </w:r>
      <w:r>
        <w:rPr>
          <w:rFonts w:cs="Arial"/>
          <w:szCs w:val="20"/>
        </w:rPr>
        <w:t>. This alignment limitation in QDMA IP will be fixed in future IP releases.</w:t>
      </w:r>
      <w:commentRangeStart w:id="19"/>
      <w:commentRangeEnd w:id="19"/>
      <w:r w:rsidR="00DE747B">
        <w:rPr>
          <w:rStyle w:val="CommentReference"/>
          <w:rFonts w:ascii="Times New Roman" w:eastAsiaTheme="minorEastAsia" w:hAnsi="Times New Roman"/>
        </w:rPr>
        <w:commentReference w:id="19"/>
      </w:r>
    </w:p>
    <w:p w14:paraId="7AF94492" w14:textId="4B45A5EC" w:rsidR="00F623A4" w:rsidRPr="003215CE" w:rsidRDefault="00362008" w:rsidP="003215CE">
      <w:pPr>
        <w:pStyle w:val="Heading3"/>
        <w:rPr>
          <w:rStyle w:val="IntenseEmphasis"/>
          <w:i w:val="0"/>
          <w:iCs w:val="0"/>
          <w:color w:val="FF8001"/>
        </w:rPr>
      </w:pPr>
      <w:r w:rsidRPr="003215CE">
        <w:rPr>
          <w:rStyle w:val="IntenseEmphasis"/>
          <w:i w:val="0"/>
          <w:iCs w:val="0"/>
          <w:color w:val="FF8001"/>
        </w:rPr>
        <w:t xml:space="preserve">Streaming Mode </w:t>
      </w:r>
      <w:r w:rsidR="00F623A4" w:rsidRPr="003215CE">
        <w:rPr>
          <w:rStyle w:val="IntenseEmphasis"/>
          <w:i w:val="0"/>
          <w:iCs w:val="0"/>
          <w:color w:val="FF8001"/>
        </w:rPr>
        <w:t xml:space="preserve">C2H </w:t>
      </w:r>
      <w:r w:rsidR="00BE05DD" w:rsidRPr="003215CE">
        <w:rPr>
          <w:rStyle w:val="IntenseEmphasis"/>
          <w:i w:val="0"/>
          <w:iCs w:val="0"/>
          <w:color w:val="FF8001"/>
        </w:rPr>
        <w:t xml:space="preserve">and H2C </w:t>
      </w:r>
      <w:r w:rsidR="00F623A4" w:rsidRPr="003215CE">
        <w:rPr>
          <w:rStyle w:val="IntenseEmphasis"/>
          <w:i w:val="0"/>
          <w:iCs w:val="0"/>
          <w:color w:val="FF8001"/>
        </w:rPr>
        <w:t>performance test</w:t>
      </w:r>
    </w:p>
    <w:p w14:paraId="47C89BD6" w14:textId="77777777" w:rsidR="00F623A4" w:rsidRPr="0069485E" w:rsidRDefault="00F623A4" w:rsidP="00F623A4">
      <w:pPr>
        <w:rPr>
          <w:rFonts w:cs="Arial"/>
          <w:szCs w:val="20"/>
        </w:rPr>
      </w:pPr>
      <w:r w:rsidRPr="0069485E">
        <w:rPr>
          <w:rFonts w:cs="Arial"/>
          <w:szCs w:val="20"/>
        </w:rPr>
        <w:t xml:space="preserve">Below </w:t>
      </w:r>
      <w:proofErr w:type="spellStart"/>
      <w:r w:rsidRPr="0069485E">
        <w:rPr>
          <w:rFonts w:cs="Arial"/>
          <w:szCs w:val="20"/>
        </w:rPr>
        <w:t>dpdk-pktgen</w:t>
      </w:r>
      <w:proofErr w:type="spellEnd"/>
      <w:r w:rsidRPr="0069485E">
        <w:rPr>
          <w:rFonts w:cs="Arial"/>
          <w:szCs w:val="20"/>
        </w:rPr>
        <w:t xml:space="preserve"> command-lines were used for performance measurement. </w:t>
      </w:r>
    </w:p>
    <w:p w14:paraId="760F31E3"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‘-9’ option is the extension added by Xilinx to enable </w:t>
      </w:r>
      <w:proofErr w:type="spellStart"/>
      <w:r w:rsidRPr="0069485E">
        <w:rPr>
          <w:rFonts w:cs="Arial"/>
          <w:szCs w:val="20"/>
        </w:rPr>
        <w:t>dpdk-pktgen</w:t>
      </w:r>
      <w:proofErr w:type="spellEnd"/>
      <w:r w:rsidRPr="0069485E">
        <w:rPr>
          <w:rFonts w:cs="Arial"/>
          <w:szCs w:val="20"/>
        </w:rPr>
        <w:t xml:space="preserve"> to support packet sizes beyond 1518 bytes. </w:t>
      </w:r>
    </w:p>
    <w:p w14:paraId="3FF9C6CE" w14:textId="77777777" w:rsidR="00F623A4" w:rsidRPr="0069485E" w:rsidRDefault="00F623A4" w:rsidP="00F623A4">
      <w:pPr>
        <w:pStyle w:val="ListParagraph"/>
        <w:numPr>
          <w:ilvl w:val="0"/>
          <w:numId w:val="43"/>
        </w:numPr>
        <w:rPr>
          <w:rFonts w:cs="Arial"/>
          <w:szCs w:val="20"/>
        </w:rPr>
      </w:pPr>
      <w:r w:rsidRPr="0069485E">
        <w:rPr>
          <w:rFonts w:cs="Arial"/>
          <w:szCs w:val="20"/>
        </w:rPr>
        <w:t xml:space="preserve">The </w:t>
      </w:r>
      <w:proofErr w:type="spellStart"/>
      <w:r w:rsidRPr="0069485E">
        <w:rPr>
          <w:rFonts w:cs="Arial"/>
          <w:szCs w:val="20"/>
        </w:rPr>
        <w:t>dpdk-pktgen</w:t>
      </w:r>
      <w:proofErr w:type="spellEnd"/>
      <w:r w:rsidRPr="0069485E">
        <w:rPr>
          <w:rFonts w:cs="Arial"/>
          <w:szCs w:val="20"/>
        </w:rPr>
        <w:t xml:space="preserve"> application was also modified to disable the packet classification.</w:t>
      </w:r>
    </w:p>
    <w:p w14:paraId="6C4C91B1" w14:textId="77777777" w:rsidR="00F623A4" w:rsidRPr="0069485E" w:rsidRDefault="00F623A4" w:rsidP="00F623A4">
      <w:pPr>
        <w:rPr>
          <w:rFonts w:cs="Arial"/>
          <w:szCs w:val="20"/>
        </w:rPr>
      </w:pPr>
    </w:p>
    <w:p w14:paraId="507E30BB" w14:textId="7CF789CB" w:rsidR="00F623A4" w:rsidRPr="0069485E" w:rsidRDefault="00F623A4" w:rsidP="00F623A4">
      <w:pPr>
        <w:rPr>
          <w:rFonts w:cs="Arial"/>
          <w:szCs w:val="20"/>
        </w:rPr>
      </w:pPr>
      <w:r w:rsidRPr="0069485E">
        <w:rPr>
          <w:rFonts w:cs="Arial"/>
          <w:szCs w:val="20"/>
        </w:rPr>
        <w:t>The ‘-</w:t>
      </w:r>
      <w:r w:rsidR="005D0E84">
        <w:rPr>
          <w:rFonts w:cs="Arial"/>
          <w:szCs w:val="20"/>
        </w:rPr>
        <w:t>a</w:t>
      </w:r>
      <w:r w:rsidRPr="0069485E">
        <w:rPr>
          <w:rFonts w:cs="Arial"/>
          <w:szCs w:val="20"/>
        </w:rPr>
        <w:t>’ EAL option is specified to enable or disable prefetch and to change the completion descriptor length.</w:t>
      </w:r>
    </w:p>
    <w:p w14:paraId="14205279" w14:textId="77777777" w:rsidR="00F623A4" w:rsidRPr="0069485E" w:rsidRDefault="00F623A4" w:rsidP="00F623A4">
      <w:pPr>
        <w:rPr>
          <w:rFonts w:cs="Arial"/>
          <w:szCs w:val="20"/>
        </w:rPr>
      </w:pPr>
      <w:r w:rsidRPr="0069485E">
        <w:rPr>
          <w:rFonts w:cs="Arial"/>
          <w:szCs w:val="20"/>
        </w:rPr>
        <w:t>In the table below, 3b:00.0 represents PCIe function in “</w:t>
      </w:r>
      <w:proofErr w:type="spellStart"/>
      <w:r w:rsidRPr="0069485E">
        <w:rPr>
          <w:rFonts w:cs="Arial"/>
          <w:szCs w:val="20"/>
        </w:rPr>
        <w:t>bus:device.function</w:t>
      </w:r>
      <w:proofErr w:type="spellEnd"/>
      <w:r w:rsidRPr="0069485E">
        <w:rPr>
          <w:rFonts w:cs="Arial"/>
          <w:szCs w:val="20"/>
        </w:rPr>
        <w:t>” format.</w:t>
      </w:r>
    </w:p>
    <w:p w14:paraId="3708ABF2" w14:textId="77777777" w:rsidR="00F623A4" w:rsidRPr="0069485E" w:rsidRDefault="00F623A4" w:rsidP="00F623A4">
      <w:pPr>
        <w:ind w:left="720"/>
        <w:rPr>
          <w:rFonts w:cs="Arial"/>
          <w:szCs w:val="20"/>
        </w:rPr>
      </w:pPr>
      <w:r w:rsidRPr="0069485E">
        <w:rPr>
          <w:rFonts w:cs="Arial"/>
          <w:szCs w:val="20"/>
        </w:rPr>
        <w:t xml:space="preserve"> </w:t>
      </w:r>
    </w:p>
    <w:tbl>
      <w:tblPr>
        <w:tblStyle w:val="GridTable4-Accent1"/>
        <w:tblW w:w="0" w:type="auto"/>
        <w:jc w:val="center"/>
        <w:tblLook w:val="04A0" w:firstRow="1" w:lastRow="0" w:firstColumn="1" w:lastColumn="0" w:noHBand="0" w:noVBand="1"/>
      </w:tblPr>
      <w:tblGrid>
        <w:gridCol w:w="1253"/>
        <w:gridCol w:w="8097"/>
      </w:tblGrid>
      <w:tr w:rsidR="00F623A4" w14:paraId="692C62A1" w14:textId="77777777" w:rsidTr="00575D8B">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62B94166" w14:textId="19F30D40" w:rsidR="00F623A4" w:rsidRPr="007A66BE" w:rsidRDefault="00F623A4" w:rsidP="00066B31">
            <w:pPr>
              <w:rPr>
                <w:rFonts w:ascii="Segoe UI" w:hAnsi="Segoe UI" w:cs="Segoe UI"/>
                <w:bCs w:val="0"/>
                <w:color w:val="000000" w:themeColor="text1"/>
                <w:sz w:val="22"/>
                <w:szCs w:val="22"/>
              </w:rPr>
            </w:pPr>
            <w:r>
              <w:rPr>
                <w:rFonts w:ascii="Segoe UI" w:hAnsi="Segoe UI" w:cs="Segoe UI"/>
                <w:bCs w:val="0"/>
                <w:color w:val="000000" w:themeColor="text1"/>
                <w:sz w:val="22"/>
                <w:szCs w:val="22"/>
              </w:rPr>
              <w:t xml:space="preserve"># </w:t>
            </w:r>
            <w:proofErr w:type="gramStart"/>
            <w:r>
              <w:rPr>
                <w:rFonts w:ascii="Segoe UI" w:hAnsi="Segoe UI" w:cs="Segoe UI"/>
                <w:bCs w:val="0"/>
                <w:color w:val="000000" w:themeColor="text1"/>
                <w:sz w:val="22"/>
                <w:szCs w:val="22"/>
              </w:rPr>
              <w:t>of</w:t>
            </w:r>
            <w:proofErr w:type="gramEnd"/>
            <w:r>
              <w:rPr>
                <w:rFonts w:ascii="Segoe UI" w:hAnsi="Segoe UI" w:cs="Segoe UI"/>
                <w:bCs w:val="0"/>
                <w:color w:val="000000" w:themeColor="text1"/>
                <w:sz w:val="22"/>
                <w:szCs w:val="22"/>
              </w:rPr>
              <w:t xml:space="preserve"> </w:t>
            </w:r>
            <w:r w:rsidRPr="007A66BE">
              <w:rPr>
                <w:rFonts w:ascii="Segoe UI" w:hAnsi="Segoe UI" w:cs="Segoe UI"/>
                <w:bCs w:val="0"/>
                <w:color w:val="000000" w:themeColor="text1"/>
                <w:sz w:val="22"/>
                <w:szCs w:val="22"/>
              </w:rPr>
              <w:t>queues</w:t>
            </w:r>
          </w:p>
        </w:tc>
        <w:tc>
          <w:tcPr>
            <w:tcW w:w="0" w:type="auto"/>
          </w:tcPr>
          <w:p w14:paraId="780EC1C4" w14:textId="77777777" w:rsidR="00F623A4" w:rsidRPr="007A66BE" w:rsidRDefault="00F623A4" w:rsidP="00066B31">
            <w:pPr>
              <w:cnfStyle w:val="100000000000" w:firstRow="1" w:lastRow="0" w:firstColumn="0" w:lastColumn="0" w:oddVBand="0" w:evenVBand="0" w:oddHBand="0" w:evenHBand="0" w:firstRowFirstColumn="0" w:firstRowLastColumn="0" w:lastRowFirstColumn="0" w:lastRowLastColumn="0"/>
              <w:rPr>
                <w:rFonts w:ascii="Segoe UI" w:hAnsi="Segoe UI" w:cs="Segoe UI"/>
                <w:bCs w:val="0"/>
                <w:color w:val="000000" w:themeColor="text1"/>
                <w:sz w:val="22"/>
                <w:szCs w:val="22"/>
              </w:rPr>
            </w:pPr>
            <w:proofErr w:type="spellStart"/>
            <w:r w:rsidRPr="007A66BE">
              <w:rPr>
                <w:rFonts w:ascii="Segoe UI" w:hAnsi="Segoe UI" w:cs="Segoe UI"/>
                <w:bCs w:val="0"/>
                <w:color w:val="000000" w:themeColor="text1"/>
                <w:sz w:val="22"/>
                <w:szCs w:val="22"/>
              </w:rPr>
              <w:t>dpdk-pktgen</w:t>
            </w:r>
            <w:proofErr w:type="spellEnd"/>
            <w:r w:rsidRPr="007A66BE">
              <w:rPr>
                <w:rFonts w:ascii="Segoe UI" w:hAnsi="Segoe UI" w:cs="Segoe UI"/>
                <w:bCs w:val="0"/>
                <w:color w:val="000000" w:themeColor="text1"/>
                <w:sz w:val="22"/>
                <w:szCs w:val="22"/>
              </w:rPr>
              <w:t xml:space="preserve"> command line</w:t>
            </w:r>
          </w:p>
        </w:tc>
      </w:tr>
      <w:tr w:rsidR="00F623A4" w14:paraId="0EAF8DC6" w14:textId="77777777" w:rsidTr="00575D8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0" w:type="auto"/>
          </w:tcPr>
          <w:p w14:paraId="66D0A004"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1</w:t>
            </w:r>
          </w:p>
        </w:tc>
        <w:tc>
          <w:tcPr>
            <w:tcW w:w="0" w:type="auto"/>
          </w:tcPr>
          <w:p w14:paraId="6C979803" w14:textId="02781F18"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0-2</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"[1:2].0" -9</w:t>
            </w:r>
          </w:p>
        </w:tc>
      </w:tr>
      <w:tr w:rsidR="00F623A4" w14:paraId="6B122610"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7FDEA0F2"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2</w:t>
            </w:r>
          </w:p>
        </w:tc>
        <w:tc>
          <w:tcPr>
            <w:tcW w:w="0" w:type="auto"/>
          </w:tcPr>
          <w:p w14:paraId="1AD150B6" w14:textId="1DF0C685" w:rsidR="00F623A4" w:rsidRPr="00D17964" w:rsidRDefault="00F623A4" w:rsidP="00066B31">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0-4</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"[1-2:3-4].0" -9</w:t>
            </w:r>
          </w:p>
        </w:tc>
      </w:tr>
      <w:tr w:rsidR="00F623A4" w14:paraId="729AF85C" w14:textId="77777777" w:rsidTr="00575D8B">
        <w:trPr>
          <w:cnfStyle w:val="000000100000" w:firstRow="0" w:lastRow="0" w:firstColumn="0" w:lastColumn="0" w:oddVBand="0" w:evenVBand="0" w:oddHBand="1" w:evenHBand="0" w:firstRowFirstColumn="0" w:firstRowLastColumn="0" w:lastRowFirstColumn="0" w:lastRowLastColumn="0"/>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24B2CBF"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4</w:t>
            </w:r>
          </w:p>
        </w:tc>
        <w:tc>
          <w:tcPr>
            <w:tcW w:w="0" w:type="auto"/>
          </w:tcPr>
          <w:p w14:paraId="09007BD3" w14:textId="4C812C47" w:rsidR="00F623A4" w:rsidRPr="00D17964" w:rsidRDefault="00F623A4" w:rsidP="00066B31">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0-8 -n 4 -</w:t>
            </w:r>
            <w:r w:rsidR="00851B3A">
              <w:rPr>
                <w:rFonts w:ascii="Segoe UI" w:hAnsi="Segoe UI" w:cs="Segoe UI"/>
                <w:color w:val="000000" w:themeColor="text1"/>
                <w:sz w:val="22"/>
                <w:szCs w:val="22"/>
              </w:rPr>
              <w:t>a</w:t>
            </w:r>
            <w:r w:rsidRPr="00D1796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D17964">
              <w:rPr>
                <w:rFonts w:ascii="Segoe UI" w:hAnsi="Segoe UI" w:cs="Segoe UI"/>
                <w:color w:val="000000" w:themeColor="text1"/>
                <w:sz w:val="22"/>
                <w:szCs w:val="22"/>
              </w:rPr>
              <w:t xml:space="preserve"> -- -P -m "[1-4:5-8].0" -9</w:t>
            </w:r>
          </w:p>
        </w:tc>
      </w:tr>
      <w:tr w:rsidR="00F623A4" w14:paraId="246B4165" w14:textId="77777777" w:rsidTr="00575D8B">
        <w:trPr>
          <w:trHeight w:val="599"/>
          <w:jc w:val="center"/>
        </w:trPr>
        <w:tc>
          <w:tcPr>
            <w:cnfStyle w:val="001000000000" w:firstRow="0" w:lastRow="0" w:firstColumn="1" w:lastColumn="0" w:oddVBand="0" w:evenVBand="0" w:oddHBand="0" w:evenHBand="0" w:firstRowFirstColumn="0" w:firstRowLastColumn="0" w:lastRowFirstColumn="0" w:lastRowLastColumn="0"/>
            <w:tcW w:w="0" w:type="auto"/>
          </w:tcPr>
          <w:p w14:paraId="3E36CFCB" w14:textId="77777777" w:rsidR="00F623A4" w:rsidRPr="00D17964" w:rsidRDefault="00F623A4" w:rsidP="00066B31">
            <w:pPr>
              <w:rPr>
                <w:rFonts w:ascii="Segoe UI" w:hAnsi="Segoe UI" w:cs="Segoe UI"/>
                <w:b w:val="0"/>
                <w:bCs w:val="0"/>
                <w:color w:val="000000" w:themeColor="text1"/>
                <w:sz w:val="22"/>
                <w:szCs w:val="22"/>
              </w:rPr>
            </w:pPr>
            <w:r w:rsidRPr="00D17964">
              <w:rPr>
                <w:rFonts w:ascii="Segoe UI" w:hAnsi="Segoe UI" w:cs="Segoe UI"/>
                <w:b w:val="0"/>
                <w:bCs w:val="0"/>
                <w:color w:val="000000" w:themeColor="text1"/>
                <w:sz w:val="22"/>
                <w:szCs w:val="22"/>
              </w:rPr>
              <w:t>8</w:t>
            </w:r>
          </w:p>
        </w:tc>
        <w:tc>
          <w:tcPr>
            <w:tcW w:w="0" w:type="auto"/>
          </w:tcPr>
          <w:p w14:paraId="57CE67A6" w14:textId="354DA90E" w:rsidR="00F623A4" w:rsidRPr="00D17964" w:rsidRDefault="00F623A4" w:rsidP="007F09DF">
            <w:pPr>
              <w:keepNex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D17964">
              <w:rPr>
                <w:rFonts w:ascii="Segoe UI" w:hAnsi="Segoe UI" w:cs="Segoe UI"/>
                <w:color w:val="000000" w:themeColor="text1"/>
                <w:sz w:val="22"/>
                <w:szCs w:val="22"/>
              </w:rPr>
              <w:t>./</w:t>
            </w:r>
            <w:proofErr w:type="gramEnd"/>
            <w:r w:rsidR="00851B3A" w:rsidRPr="00851B3A">
              <w:rPr>
                <w:rFonts w:ascii="Segoe UI" w:hAnsi="Segoe UI" w:cs="Segoe UI"/>
                <w:color w:val="000000" w:themeColor="text1"/>
                <w:sz w:val="22"/>
                <w:szCs w:val="22"/>
              </w:rPr>
              <w:t>build/app/</w:t>
            </w:r>
            <w:proofErr w:type="spellStart"/>
            <w:r w:rsidR="00851B3A" w:rsidRPr="00851B3A">
              <w:rPr>
                <w:rFonts w:ascii="Segoe UI" w:hAnsi="Segoe UI" w:cs="Segoe UI"/>
                <w:color w:val="000000" w:themeColor="text1"/>
                <w:sz w:val="22"/>
                <w:szCs w:val="22"/>
              </w:rPr>
              <w:t>pktgen</w:t>
            </w:r>
            <w:proofErr w:type="spellEnd"/>
            <w:r w:rsidR="00851B3A" w:rsidRPr="00851B3A" w:rsidDel="00851B3A">
              <w:rPr>
                <w:rFonts w:ascii="Segoe UI" w:hAnsi="Segoe UI" w:cs="Segoe UI"/>
                <w:color w:val="000000" w:themeColor="text1"/>
                <w:sz w:val="22"/>
                <w:szCs w:val="22"/>
              </w:rPr>
              <w:t xml:space="preserve"> </w:t>
            </w:r>
            <w:r w:rsidRPr="00D17964">
              <w:rPr>
                <w:rFonts w:ascii="Segoe UI" w:hAnsi="Segoe UI" w:cs="Segoe UI"/>
                <w:color w:val="000000" w:themeColor="text1"/>
                <w:sz w:val="22"/>
                <w:szCs w:val="22"/>
              </w:rPr>
              <w:t>-l 0-16</w:t>
            </w:r>
            <w:r>
              <w:rPr>
                <w:rFonts w:ascii="Segoe UI" w:hAnsi="Segoe UI" w:cs="Segoe UI"/>
                <w:color w:val="000000" w:themeColor="text1"/>
                <w:sz w:val="22"/>
                <w:szCs w:val="22"/>
              </w:rPr>
              <w:t xml:space="preserve"> -n 4 -</w:t>
            </w:r>
            <w:r w:rsidR="00851B3A">
              <w:rPr>
                <w:rFonts w:ascii="Segoe UI" w:hAnsi="Segoe UI" w:cs="Segoe UI"/>
                <w:color w:val="000000" w:themeColor="text1"/>
                <w:sz w:val="22"/>
                <w:szCs w:val="22"/>
              </w:rPr>
              <w:t>a</w:t>
            </w:r>
            <w:r>
              <w:rPr>
                <w:rFonts w:ascii="Segoe UI" w:hAnsi="Segoe UI" w:cs="Segoe UI"/>
                <w:color w:val="000000" w:themeColor="text1"/>
                <w:sz w:val="22"/>
                <w:szCs w:val="22"/>
              </w:rPr>
              <w:t xml:space="preserve"> 3b:00.0,desc_prefetch=1,cmpt_desc_len=16</w:t>
            </w:r>
            <w:r w:rsidRPr="00D17964">
              <w:rPr>
                <w:rFonts w:ascii="Segoe UI" w:hAnsi="Segoe UI" w:cs="Segoe UI"/>
                <w:color w:val="000000" w:themeColor="text1"/>
                <w:sz w:val="22"/>
                <w:szCs w:val="22"/>
              </w:rPr>
              <w:t xml:space="preserve"> -- -P -m "[1-8:9-16].0" -9</w:t>
            </w:r>
          </w:p>
        </w:tc>
      </w:tr>
    </w:tbl>
    <w:p w14:paraId="06EAE2E5" w14:textId="6C8884F1" w:rsidR="0066014C" w:rsidRDefault="007F09DF" w:rsidP="008D1308">
      <w:pPr>
        <w:pStyle w:val="Caption"/>
        <w:jc w:val="center"/>
        <w:rPr>
          <w:b w:val="0"/>
          <w:bCs w:val="0"/>
          <w:szCs w:val="24"/>
        </w:rPr>
      </w:pPr>
      <w:r>
        <w:t xml:space="preserve">Table </w:t>
      </w:r>
      <w:r>
        <w:rPr>
          <w:b w:val="0"/>
          <w:bCs w:val="0"/>
        </w:rPr>
        <w:fldChar w:fldCharType="begin"/>
      </w:r>
      <w:r>
        <w:instrText xml:space="preserve"> SEQ Table \* ARABIC </w:instrText>
      </w:r>
      <w:r>
        <w:rPr>
          <w:b w:val="0"/>
          <w:bCs w:val="0"/>
        </w:rPr>
        <w:fldChar w:fldCharType="separate"/>
      </w:r>
      <w:r w:rsidR="005C3FF7">
        <w:rPr>
          <w:noProof/>
        </w:rPr>
        <w:t>4</w:t>
      </w:r>
      <w:r>
        <w:rPr>
          <w:b w:val="0"/>
          <w:bCs w:val="0"/>
        </w:rPr>
        <w:fldChar w:fldCharType="end"/>
      </w:r>
      <w:r w:rsidR="00F623A4">
        <w:t>:</w:t>
      </w:r>
      <w:r w:rsidR="00F623A4" w:rsidRPr="00453431">
        <w:t xml:space="preserve"> </w:t>
      </w:r>
      <w:r w:rsidR="00F623A4">
        <w:t xml:space="preserve">Command-line for </w:t>
      </w:r>
      <w:proofErr w:type="spellStart"/>
      <w:r w:rsidR="00F623A4">
        <w:t>dpdk-pktgen</w:t>
      </w:r>
      <w:proofErr w:type="spellEnd"/>
      <w:r w:rsidR="00F623A4">
        <w:t xml:space="preserve"> application</w:t>
      </w:r>
    </w:p>
    <w:p w14:paraId="6B5C338D" w14:textId="77777777" w:rsidR="009630D7" w:rsidRDefault="009630D7" w:rsidP="009630D7"/>
    <w:p w14:paraId="1D46C73A" w14:textId="5F7A214B" w:rsidR="009630D7" w:rsidRDefault="009630D7" w:rsidP="009630D7">
      <w:pPr>
        <w:rPr>
          <w:rFonts w:eastAsiaTheme="majorEastAsia" w:cstheme="majorBidi"/>
          <w:b/>
          <w:color w:val="FF8001"/>
          <w:sz w:val="24"/>
        </w:rPr>
      </w:pPr>
      <w:r>
        <w:t xml:space="preserve">For H2C performance tests the C2H traffic is disabled and H2C packets are generated using </w:t>
      </w:r>
      <w:proofErr w:type="spellStart"/>
      <w:r>
        <w:t>dpdk-pktgen</w:t>
      </w:r>
      <w:proofErr w:type="spellEnd"/>
      <w:r>
        <w:t xml:space="preserve"> application. The EAL option (-a) is </w:t>
      </w:r>
      <w:r w:rsidRPr="00F623A4">
        <w:rPr>
          <w:b/>
          <w:i/>
        </w:rPr>
        <w:t xml:space="preserve">not </w:t>
      </w:r>
      <w:r>
        <w:t>required to be specified in the command lines.</w:t>
      </w:r>
    </w:p>
    <w:p w14:paraId="39A8B281" w14:textId="46B24F98" w:rsidR="0066014C" w:rsidRDefault="0066014C" w:rsidP="00511DF8"/>
    <w:p w14:paraId="38CC0D0A" w14:textId="77777777" w:rsidR="00611FF6" w:rsidRDefault="00611FF6" w:rsidP="00611FF6">
      <w:pPr>
        <w:pStyle w:val="Heading3"/>
      </w:pPr>
      <w:r>
        <w:t xml:space="preserve">Streaming Mode Forwarding performance </w:t>
      </w:r>
      <w:proofErr w:type="gramStart"/>
      <w:r>
        <w:t>test</w:t>
      </w:r>
      <w:proofErr w:type="gramEnd"/>
    </w:p>
    <w:p w14:paraId="071D15EC" w14:textId="77777777" w:rsidR="00611FF6" w:rsidRPr="0069485E" w:rsidRDefault="00611FF6" w:rsidP="00611FF6">
      <w:pPr>
        <w:rPr>
          <w:rFonts w:cs="Arial"/>
          <w:szCs w:val="20"/>
        </w:rPr>
      </w:pPr>
      <w:r w:rsidRPr="0069485E">
        <w:rPr>
          <w:rFonts w:cs="Arial"/>
          <w:szCs w:val="20"/>
        </w:rPr>
        <w:t xml:space="preserve">The </w:t>
      </w:r>
      <w:proofErr w:type="spellStart"/>
      <w:r w:rsidRPr="0069485E">
        <w:rPr>
          <w:rFonts w:cs="Arial"/>
          <w:szCs w:val="20"/>
        </w:rPr>
        <w:t>testpmd</w:t>
      </w:r>
      <w:proofErr w:type="spellEnd"/>
      <w:r w:rsidRPr="0069485E">
        <w:rPr>
          <w:rFonts w:cs="Arial"/>
          <w:szCs w:val="20"/>
        </w:rPr>
        <w:t xml:space="preserve"> application is executed with the below command-line options for different queue configurations.</w:t>
      </w:r>
    </w:p>
    <w:p w14:paraId="01DEB7AF" w14:textId="77777777" w:rsidR="00611FF6" w:rsidRPr="0049153C" w:rsidRDefault="00611FF6" w:rsidP="00611FF6">
      <w:pPr>
        <w:ind w:left="720"/>
        <w:rPr>
          <w:rFonts w:ascii="Segoe UI" w:hAnsi="Segoe UI" w:cs="Segoe UI"/>
          <w:color w:val="000000" w:themeColor="text1"/>
          <w:sz w:val="16"/>
          <w:szCs w:val="16"/>
        </w:rPr>
      </w:pPr>
    </w:p>
    <w:tbl>
      <w:tblPr>
        <w:tblStyle w:val="GridTable4-Accent1"/>
        <w:tblW w:w="0" w:type="auto"/>
        <w:jc w:val="center"/>
        <w:tblLook w:val="04A0" w:firstRow="1" w:lastRow="0" w:firstColumn="1" w:lastColumn="0" w:noHBand="0" w:noVBand="1"/>
      </w:tblPr>
      <w:tblGrid>
        <w:gridCol w:w="1105"/>
        <w:gridCol w:w="8245"/>
      </w:tblGrid>
      <w:tr w:rsidR="00611FF6" w14:paraId="3605DC76" w14:textId="77777777" w:rsidTr="005312C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0" w:type="auto"/>
          </w:tcPr>
          <w:p w14:paraId="583969D9" w14:textId="77777777" w:rsidR="00611FF6" w:rsidRPr="004D1DF9" w:rsidRDefault="00611FF6" w:rsidP="005312C7">
            <w:pPr>
              <w:rPr>
                <w:rFonts w:ascii="Segoe UI" w:hAnsi="Segoe UI" w:cs="Segoe UI"/>
                <w:color w:val="auto"/>
                <w:sz w:val="22"/>
                <w:szCs w:val="22"/>
              </w:rPr>
            </w:pPr>
            <w:r>
              <w:rPr>
                <w:rFonts w:ascii="Segoe UI" w:hAnsi="Segoe UI" w:cs="Segoe UI"/>
                <w:color w:val="auto"/>
                <w:sz w:val="22"/>
                <w:szCs w:val="22"/>
              </w:rPr>
              <w:t xml:space="preserve"># </w:t>
            </w:r>
            <w:proofErr w:type="gramStart"/>
            <w:r w:rsidRPr="004D1DF9">
              <w:rPr>
                <w:rFonts w:ascii="Segoe UI" w:hAnsi="Segoe UI" w:cs="Segoe UI"/>
                <w:color w:val="auto"/>
                <w:sz w:val="22"/>
                <w:szCs w:val="22"/>
              </w:rPr>
              <w:t>of</w:t>
            </w:r>
            <w:proofErr w:type="gramEnd"/>
            <w:r w:rsidRPr="004D1DF9">
              <w:rPr>
                <w:rFonts w:ascii="Segoe UI" w:hAnsi="Segoe UI" w:cs="Segoe UI"/>
                <w:color w:val="auto"/>
                <w:sz w:val="22"/>
                <w:szCs w:val="22"/>
              </w:rPr>
              <w:t xml:space="preserve"> queues</w:t>
            </w:r>
          </w:p>
        </w:tc>
        <w:tc>
          <w:tcPr>
            <w:tcW w:w="0" w:type="auto"/>
          </w:tcPr>
          <w:p w14:paraId="2D9E894B" w14:textId="77777777" w:rsidR="00611FF6" w:rsidRPr="004D1DF9" w:rsidRDefault="00611FF6" w:rsidP="005312C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sz w:val="22"/>
                <w:szCs w:val="22"/>
              </w:rPr>
            </w:pPr>
            <w:proofErr w:type="spellStart"/>
            <w:r w:rsidRPr="004D1DF9">
              <w:rPr>
                <w:rFonts w:ascii="Segoe UI" w:hAnsi="Segoe UI" w:cs="Segoe UI"/>
                <w:color w:val="auto"/>
                <w:sz w:val="22"/>
                <w:szCs w:val="22"/>
              </w:rPr>
              <w:t>testpmd</w:t>
            </w:r>
            <w:proofErr w:type="spellEnd"/>
            <w:r w:rsidRPr="004D1DF9">
              <w:rPr>
                <w:rFonts w:ascii="Segoe UI" w:hAnsi="Segoe UI" w:cs="Segoe UI"/>
                <w:color w:val="auto"/>
                <w:sz w:val="22"/>
                <w:szCs w:val="22"/>
              </w:rPr>
              <w:t xml:space="preserve"> command line</w:t>
            </w:r>
          </w:p>
        </w:tc>
      </w:tr>
      <w:tr w:rsidR="00611FF6" w14:paraId="76DB490A" w14:textId="77777777" w:rsidTr="005312C7">
        <w:trPr>
          <w:cnfStyle w:val="000000100000" w:firstRow="0" w:lastRow="0" w:firstColumn="0" w:lastColumn="0" w:oddVBand="0" w:evenVBand="0" w:oddHBand="1" w:evenHBand="0" w:firstRowFirstColumn="0" w:firstRowLastColumn="0" w:lastRowFirstColumn="0" w:lastRowLastColumn="0"/>
          <w:trHeight w:val="755"/>
          <w:jc w:val="center"/>
        </w:trPr>
        <w:tc>
          <w:tcPr>
            <w:cnfStyle w:val="001000000000" w:firstRow="0" w:lastRow="0" w:firstColumn="1" w:lastColumn="0" w:oddVBand="0" w:evenVBand="0" w:oddHBand="0" w:evenHBand="0" w:firstRowFirstColumn="0" w:firstRowLastColumn="0" w:lastRowFirstColumn="0" w:lastRowLastColumn="0"/>
            <w:tcW w:w="0" w:type="auto"/>
          </w:tcPr>
          <w:p w14:paraId="19E76905"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lastRenderedPageBreak/>
              <w:t>1</w:t>
            </w:r>
          </w:p>
        </w:tc>
        <w:tc>
          <w:tcPr>
            <w:tcW w:w="0" w:type="auto"/>
          </w:tcPr>
          <w:p w14:paraId="5DB4A999"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-cores=2 --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=1 --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7C0D272A" w14:textId="77777777" w:rsidTr="005312C7">
        <w:trPr>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558E0B81"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2</w:t>
            </w:r>
          </w:p>
        </w:tc>
        <w:tc>
          <w:tcPr>
            <w:tcW w:w="0" w:type="auto"/>
          </w:tcPr>
          <w:p w14:paraId="455C2BE7"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w:t>
            </w:r>
            <w:proofErr w:type="spellEnd"/>
            <w:r w:rsidRPr="002953C4">
              <w:rPr>
                <w:rFonts w:ascii="Segoe UI" w:hAnsi="Segoe UI" w:cs="Segoe UI"/>
                <w:color w:val="000000" w:themeColor="text1"/>
                <w:sz w:val="22"/>
                <w:szCs w:val="22"/>
              </w:rPr>
              <w:t xml:space="preserve"> -n4  -</w:t>
            </w:r>
            <w:r>
              <w:rPr>
                <w:rFonts w:ascii="Segoe UI" w:hAnsi="Segoe UI" w:cs="Segoe UI"/>
                <w:color w:val="000000" w:themeColor="text1"/>
                <w:sz w:val="22"/>
                <w:szCs w:val="22"/>
              </w:rPr>
              <w:t>a</w:t>
            </w:r>
            <w:r w:rsidRPr="002953C4">
              <w:rPr>
                <w:rFonts w:ascii="Segoe UI" w:hAnsi="Segoe UI" w:cs="Segoe UI"/>
                <w:color w:val="000000" w:themeColor="text1"/>
                <w:sz w:val="22"/>
                <w:szCs w:val="22"/>
              </w:rPr>
              <w:t xml:space="preserve"> 3b:00.0</w:t>
            </w:r>
            <w:r>
              <w:rPr>
                <w:rFonts w:ascii="Segoe UI" w:hAnsi="Segoe UI" w:cs="Segoe UI"/>
                <w:color w:val="000000" w:themeColor="text1"/>
                <w:sz w:val="22"/>
                <w:szCs w:val="22"/>
              </w:rPr>
              <w:t>,desc_prefetch=1,cmpt_desc_len=16</w:t>
            </w:r>
            <w:r w:rsidRPr="002953C4">
              <w:rPr>
                <w:rFonts w:ascii="Segoe UI" w:hAnsi="Segoe UI" w:cs="Segoe UI"/>
                <w:color w:val="000000" w:themeColor="text1"/>
                <w:sz w:val="22"/>
                <w:szCs w:val="22"/>
              </w:rPr>
              <w:t xml:space="preserve"> -- -i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-cores=3 --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=2 --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867B9AB" w14:textId="77777777" w:rsidTr="005312C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0" w:type="auto"/>
          </w:tcPr>
          <w:p w14:paraId="1FA465D4"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4</w:t>
            </w:r>
          </w:p>
        </w:tc>
        <w:tc>
          <w:tcPr>
            <w:tcW w:w="0" w:type="auto"/>
          </w:tcPr>
          <w:p w14:paraId="00E33B54" w14:textId="77777777" w:rsidR="00611FF6" w:rsidRPr="002953C4" w:rsidRDefault="00611FF6" w:rsidP="005312C7">
            <w:pP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themeColor="text1"/>
                <w:sz w:val="22"/>
                <w:szCs w:val="22"/>
              </w:rPr>
            </w:pPr>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proofErr w:type="spellEnd"/>
            <w:r>
              <w:rPr>
                <w:rFonts w:ascii="Segoe UI" w:hAnsi="Segoe UI" w:cs="Segoe UI"/>
                <w:color w:val="000000" w:themeColor="text1"/>
                <w:sz w:val="22"/>
                <w:szCs w:val="22"/>
              </w:rPr>
              <w:t xml:space="preserve"> -n4  -a 3b:00.0,desc_prefetch=1</w:t>
            </w:r>
            <w:r w:rsidRPr="002953C4">
              <w:rPr>
                <w:rFonts w:ascii="Segoe UI" w:hAnsi="Segoe UI" w:cs="Segoe UI"/>
                <w:color w:val="000000" w:themeColor="text1"/>
                <w:sz w:val="22"/>
                <w:szCs w:val="22"/>
              </w:rPr>
              <w:t>,cmpt_desc_len</w:t>
            </w:r>
            <w:r>
              <w:rPr>
                <w:rFonts w:ascii="Segoe UI" w:hAnsi="Segoe UI" w:cs="Segoe UI"/>
                <w:color w:val="000000" w:themeColor="text1"/>
                <w:sz w:val="22"/>
                <w:szCs w:val="22"/>
              </w:rPr>
              <w:t>=16</w:t>
            </w:r>
            <w:r w:rsidRPr="002953C4">
              <w:rPr>
                <w:rFonts w:ascii="Segoe UI" w:hAnsi="Segoe UI" w:cs="Segoe UI"/>
                <w:color w:val="000000" w:themeColor="text1"/>
                <w:sz w:val="22"/>
                <w:szCs w:val="22"/>
              </w:rPr>
              <w:t xml:space="preserve"> -- -i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-cores=5 --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=4 --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r w:rsidR="00611FF6" w14:paraId="297C5689" w14:textId="77777777" w:rsidTr="005312C7">
        <w:trPr>
          <w:trHeight w:val="791"/>
          <w:jc w:val="center"/>
        </w:trPr>
        <w:tc>
          <w:tcPr>
            <w:cnfStyle w:val="001000000000" w:firstRow="0" w:lastRow="0" w:firstColumn="1" w:lastColumn="0" w:oddVBand="0" w:evenVBand="0" w:oddHBand="0" w:evenHBand="0" w:firstRowFirstColumn="0" w:firstRowLastColumn="0" w:lastRowFirstColumn="0" w:lastRowLastColumn="0"/>
            <w:tcW w:w="0" w:type="auto"/>
          </w:tcPr>
          <w:p w14:paraId="2E4A98C9" w14:textId="77777777" w:rsidR="00611FF6" w:rsidRPr="002953C4" w:rsidRDefault="00611FF6" w:rsidP="005312C7">
            <w:pPr>
              <w:rPr>
                <w:rFonts w:ascii="Segoe UI" w:hAnsi="Segoe UI" w:cs="Segoe UI"/>
                <w:b w:val="0"/>
                <w:color w:val="000000" w:themeColor="text1"/>
                <w:sz w:val="22"/>
                <w:szCs w:val="22"/>
              </w:rPr>
            </w:pPr>
            <w:r w:rsidRPr="002953C4">
              <w:rPr>
                <w:rFonts w:ascii="Segoe UI" w:hAnsi="Segoe UI" w:cs="Segoe UI"/>
                <w:b w:val="0"/>
                <w:color w:val="000000" w:themeColor="text1"/>
                <w:sz w:val="22"/>
                <w:szCs w:val="22"/>
              </w:rPr>
              <w:t>8</w:t>
            </w:r>
          </w:p>
        </w:tc>
        <w:tc>
          <w:tcPr>
            <w:tcW w:w="0" w:type="auto"/>
          </w:tcPr>
          <w:p w14:paraId="7ED416D1" w14:textId="77777777" w:rsidR="00611FF6" w:rsidRPr="002953C4" w:rsidRDefault="00611FF6" w:rsidP="005312C7">
            <w:pPr>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themeColor="text1"/>
                <w:sz w:val="22"/>
                <w:szCs w:val="22"/>
              </w:rPr>
            </w:pPr>
            <w:proofErr w:type="gramStart"/>
            <w:r w:rsidRPr="002953C4">
              <w:rPr>
                <w:rFonts w:ascii="Segoe UI" w:hAnsi="Segoe UI" w:cs="Segoe UI"/>
                <w:color w:val="000000" w:themeColor="text1"/>
                <w:sz w:val="22"/>
                <w:szCs w:val="22"/>
              </w:rPr>
              <w:t>./</w:t>
            </w:r>
            <w:proofErr w:type="gramEnd"/>
            <w:r w:rsidRPr="002953C4">
              <w:rPr>
                <w:rFonts w:ascii="Segoe UI" w:hAnsi="Segoe UI" w:cs="Segoe UI"/>
                <w:color w:val="000000" w:themeColor="text1"/>
                <w:sz w:val="22"/>
                <w:szCs w:val="22"/>
              </w:rPr>
              <w:t>build/app/</w:t>
            </w:r>
            <w:proofErr w:type="spellStart"/>
            <w:r w:rsidRPr="002953C4">
              <w:rPr>
                <w:rFonts w:ascii="Segoe UI" w:hAnsi="Segoe UI" w:cs="Segoe UI"/>
                <w:color w:val="000000" w:themeColor="text1"/>
                <w:sz w:val="22"/>
                <w:szCs w:val="22"/>
              </w:rPr>
              <w:t>testpmd</w:t>
            </w:r>
            <w:proofErr w:type="spellEnd"/>
            <w:r w:rsidRPr="002953C4">
              <w:rPr>
                <w:rFonts w:ascii="Segoe UI" w:hAnsi="Segoe UI" w:cs="Segoe UI"/>
                <w:color w:val="000000" w:themeColor="text1"/>
                <w:sz w:val="22"/>
                <w:szCs w:val="22"/>
              </w:rPr>
              <w:t xml:space="preserve"> -</w:t>
            </w:r>
            <w:proofErr w:type="spellStart"/>
            <w:r w:rsidRPr="002953C4">
              <w:rPr>
                <w:rFonts w:ascii="Segoe UI" w:hAnsi="Segoe UI" w:cs="Segoe UI"/>
                <w:color w:val="000000" w:themeColor="text1"/>
                <w:sz w:val="22"/>
                <w:szCs w:val="22"/>
              </w:rPr>
              <w:t>cfff</w:t>
            </w:r>
            <w:r>
              <w:rPr>
                <w:rFonts w:ascii="Segoe UI" w:hAnsi="Segoe UI" w:cs="Segoe UI"/>
                <w:color w:val="000000" w:themeColor="text1"/>
                <w:sz w:val="22"/>
                <w:szCs w:val="22"/>
              </w:rPr>
              <w:t>f</w:t>
            </w:r>
            <w:proofErr w:type="spellEnd"/>
            <w:r>
              <w:rPr>
                <w:rFonts w:ascii="Segoe UI" w:hAnsi="Segoe UI" w:cs="Segoe UI"/>
                <w:color w:val="000000" w:themeColor="text1"/>
                <w:sz w:val="22"/>
                <w:szCs w:val="22"/>
              </w:rPr>
              <w:t xml:space="preserve"> -n4 -a 3b:00.0,desc_prefetch=1,cmpt_desc_len=16</w:t>
            </w:r>
            <w:r w:rsidRPr="002953C4">
              <w:rPr>
                <w:rFonts w:ascii="Segoe UI" w:hAnsi="Segoe UI" w:cs="Segoe UI"/>
                <w:color w:val="000000" w:themeColor="text1"/>
                <w:sz w:val="22"/>
                <w:szCs w:val="22"/>
              </w:rPr>
              <w:t xml:space="preserve"> -- -i --</w:t>
            </w:r>
            <w:proofErr w:type="spellStart"/>
            <w:r w:rsidRPr="002953C4">
              <w:rPr>
                <w:rFonts w:ascii="Segoe UI" w:hAnsi="Segoe UI" w:cs="Segoe UI"/>
                <w:color w:val="000000" w:themeColor="text1"/>
                <w:sz w:val="22"/>
                <w:szCs w:val="22"/>
              </w:rPr>
              <w:t>nb</w:t>
            </w:r>
            <w:proofErr w:type="spellEnd"/>
            <w:r w:rsidRPr="002953C4">
              <w:rPr>
                <w:rFonts w:ascii="Segoe UI" w:hAnsi="Segoe UI" w:cs="Segoe UI"/>
                <w:color w:val="000000" w:themeColor="text1"/>
                <w:sz w:val="22"/>
                <w:szCs w:val="22"/>
              </w:rPr>
              <w:t>-cores=9 --</w:t>
            </w:r>
            <w:proofErr w:type="spellStart"/>
            <w:r w:rsidRPr="002953C4">
              <w:rPr>
                <w:rFonts w:ascii="Segoe UI" w:hAnsi="Segoe UI" w:cs="Segoe UI"/>
                <w:color w:val="000000" w:themeColor="text1"/>
                <w:sz w:val="22"/>
                <w:szCs w:val="22"/>
              </w:rPr>
              <w:t>rxq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txq</w:t>
            </w:r>
            <w:proofErr w:type="spellEnd"/>
            <w:r w:rsidRPr="002953C4">
              <w:rPr>
                <w:rFonts w:ascii="Segoe UI" w:hAnsi="Segoe UI" w:cs="Segoe UI"/>
                <w:color w:val="000000" w:themeColor="text1"/>
                <w:sz w:val="22"/>
                <w:szCs w:val="22"/>
              </w:rPr>
              <w:t>=8 --</w:t>
            </w:r>
            <w:proofErr w:type="spellStart"/>
            <w:r w:rsidRPr="002953C4">
              <w:rPr>
                <w:rFonts w:ascii="Segoe UI" w:hAnsi="Segoe UI" w:cs="Segoe UI"/>
                <w:color w:val="000000" w:themeColor="text1"/>
                <w:sz w:val="22"/>
                <w:szCs w:val="22"/>
              </w:rPr>
              <w:t>rxd</w:t>
            </w:r>
            <w:proofErr w:type="spellEnd"/>
            <w:r w:rsidRPr="002953C4">
              <w:rPr>
                <w:rFonts w:ascii="Segoe UI" w:hAnsi="Segoe UI" w:cs="Segoe UI"/>
                <w:color w:val="000000" w:themeColor="text1"/>
                <w:sz w:val="22"/>
                <w:szCs w:val="22"/>
              </w:rPr>
              <w:t>=2048 --</w:t>
            </w:r>
            <w:proofErr w:type="spellStart"/>
            <w:r w:rsidRPr="002953C4">
              <w:rPr>
                <w:rFonts w:ascii="Segoe UI" w:hAnsi="Segoe UI" w:cs="Segoe UI"/>
                <w:color w:val="000000" w:themeColor="text1"/>
                <w:sz w:val="22"/>
                <w:szCs w:val="22"/>
              </w:rPr>
              <w:t>txd</w:t>
            </w:r>
            <w:proofErr w:type="spellEnd"/>
            <w:r w:rsidRPr="002953C4">
              <w:rPr>
                <w:rFonts w:ascii="Segoe UI" w:hAnsi="Segoe UI" w:cs="Segoe UI"/>
                <w:color w:val="000000" w:themeColor="text1"/>
                <w:sz w:val="22"/>
                <w:szCs w:val="22"/>
              </w:rPr>
              <w:t>=2048 --burst=64 --</w:t>
            </w:r>
            <w:proofErr w:type="spellStart"/>
            <w:r w:rsidRPr="002953C4">
              <w:rPr>
                <w:rFonts w:ascii="Segoe UI" w:hAnsi="Segoe UI" w:cs="Segoe UI"/>
                <w:color w:val="000000" w:themeColor="text1"/>
                <w:sz w:val="22"/>
                <w:szCs w:val="22"/>
              </w:rPr>
              <w:t>mbuf</w:t>
            </w:r>
            <w:proofErr w:type="spellEnd"/>
            <w:r w:rsidRPr="002953C4">
              <w:rPr>
                <w:rFonts w:ascii="Segoe UI" w:hAnsi="Segoe UI" w:cs="Segoe UI"/>
                <w:color w:val="000000" w:themeColor="text1"/>
                <w:sz w:val="22"/>
                <w:szCs w:val="22"/>
              </w:rPr>
              <w:t>-size=4224</w:t>
            </w:r>
          </w:p>
        </w:tc>
      </w:tr>
    </w:tbl>
    <w:p w14:paraId="221098B8" w14:textId="02998BBF" w:rsidR="00611FF6" w:rsidRDefault="00611FF6" w:rsidP="00611FF6">
      <w:pPr>
        <w:pStyle w:val="Caption"/>
        <w:jc w:val="center"/>
      </w:pPr>
      <w:r w:rsidRPr="00453431">
        <w:t xml:space="preserve">Table </w:t>
      </w:r>
      <w:r>
        <w:rPr>
          <w:b w:val="0"/>
          <w:bCs w:val="0"/>
        </w:rPr>
        <w:fldChar w:fldCharType="begin"/>
      </w:r>
      <w:r>
        <w:instrText xml:space="preserve"> SEQ Table \* ARABIC </w:instrText>
      </w:r>
      <w:r>
        <w:rPr>
          <w:b w:val="0"/>
          <w:bCs w:val="0"/>
        </w:rPr>
        <w:fldChar w:fldCharType="separate"/>
      </w:r>
      <w:r w:rsidR="005C3FF7">
        <w:rPr>
          <w:noProof/>
        </w:rPr>
        <w:t>5</w:t>
      </w:r>
      <w:r>
        <w:rPr>
          <w:b w:val="0"/>
          <w:bCs w:val="0"/>
        </w:rPr>
        <w:fldChar w:fldCharType="end"/>
      </w:r>
      <w:r w:rsidRPr="00453431">
        <w:t xml:space="preserve">: </w:t>
      </w:r>
      <w:r>
        <w:t xml:space="preserve">Command-line for </w:t>
      </w:r>
      <w:proofErr w:type="spellStart"/>
      <w:r>
        <w:t>testpmd</w:t>
      </w:r>
      <w:proofErr w:type="spellEnd"/>
      <w:r>
        <w:t xml:space="preserve"> application</w:t>
      </w:r>
    </w:p>
    <w:p w14:paraId="7A45DA24" w14:textId="3FAC9B7C" w:rsidR="00511DF8" w:rsidRDefault="0066014C" w:rsidP="004A543B">
      <w:pPr>
        <w:pStyle w:val="Heading3"/>
      </w:pPr>
      <w:r w:rsidRPr="0066014C">
        <w:t>QDMA Performance metrics on AMD System</w:t>
      </w:r>
    </w:p>
    <w:p w14:paraId="74489F95" w14:textId="652A723B" w:rsidR="006B138F" w:rsidRPr="006B138F" w:rsidRDefault="0066014C">
      <w:pPr>
        <w:pStyle w:val="Heading4"/>
      </w:pPr>
      <w:r w:rsidRPr="006B138F">
        <w:t>PF Performance</w:t>
      </w:r>
    </w:p>
    <w:p w14:paraId="59C1D820" w14:textId="30915A74" w:rsidR="006B138F" w:rsidRPr="006B138F" w:rsidRDefault="006B138F" w:rsidP="001B0148">
      <w:pPr>
        <w:pStyle w:val="Heading5"/>
      </w:pPr>
      <w:r w:rsidRPr="006B138F">
        <w:t>ST C2H Performance</w:t>
      </w:r>
    </w:p>
    <w:p w14:paraId="3D03B873" w14:textId="0ACEDD4B" w:rsidR="0066014C" w:rsidRDefault="0066014C" w:rsidP="00940A29">
      <w:pPr>
        <w:pStyle w:val="Caption"/>
        <w:tabs>
          <w:tab w:val="left" w:pos="990"/>
        </w:tabs>
        <w:jc w:val="center"/>
      </w:pPr>
      <w:r>
        <w:rPr>
          <w:noProof/>
        </w:rPr>
        <w:drawing>
          <wp:inline distT="0" distB="0" distL="0" distR="0" wp14:anchorId="3D0C3A52" wp14:editId="52CB8443">
            <wp:extent cx="5943600" cy="3371850"/>
            <wp:effectExtent l="0" t="0" r="0" b="0"/>
            <wp:docPr id="481" name="Chart 481">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C48636A" w14:textId="3B27B689" w:rsidR="00F1324F" w:rsidRDefault="0072448F" w:rsidP="00940A29">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5C3FF7">
        <w:rPr>
          <w:noProof/>
        </w:rPr>
        <w:t>3</w:t>
      </w:r>
      <w:r>
        <w:rPr>
          <w:b w:val="0"/>
          <w:bCs w:val="0"/>
          <w:noProof/>
        </w:rPr>
        <w:fldChar w:fldCharType="end"/>
      </w:r>
      <w:r>
        <w:t>: DPDK Driver – QDMA</w:t>
      </w:r>
      <w:r w:rsidR="00506721">
        <w:t>5</w:t>
      </w:r>
      <w:r>
        <w:t xml:space="preserve">.0 </w:t>
      </w:r>
      <w:r w:rsidR="00286D52">
        <w:t xml:space="preserve">PF </w:t>
      </w:r>
      <w:r>
        <w:t>ST C2H performance</w:t>
      </w:r>
      <w:r w:rsidR="00A62301">
        <w:t xml:space="preserve"> in Gbps</w:t>
      </w:r>
    </w:p>
    <w:p w14:paraId="24A3D289" w14:textId="77777777" w:rsidR="0066014C" w:rsidRPr="0066014C" w:rsidRDefault="0066014C" w:rsidP="001B0148"/>
    <w:p w14:paraId="4D1090C2" w14:textId="219C19D3" w:rsidR="009373E6" w:rsidRPr="00F623A4" w:rsidRDefault="009373E6" w:rsidP="00F1324F">
      <w:pPr>
        <w:rPr>
          <w:rFonts w:ascii="Segoe UI" w:hAnsi="Segoe UI" w:cs="Segoe UI"/>
          <w:b/>
          <w:bCs/>
          <w:color w:val="000000"/>
          <w:sz w:val="22"/>
          <w:szCs w:val="22"/>
        </w:rPr>
      </w:pPr>
      <w:r>
        <w:rPr>
          <w:noProof/>
        </w:rPr>
        <w:lastRenderedPageBreak/>
        <w:drawing>
          <wp:inline distT="0" distB="0" distL="0" distR="0" wp14:anchorId="7C978865" wp14:editId="33395626">
            <wp:extent cx="5943600" cy="3409950"/>
            <wp:effectExtent l="0" t="0" r="0" b="0"/>
            <wp:docPr id="44" name="Chart 44">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038F724" w14:textId="77D1B9DE" w:rsidR="00F1324F" w:rsidRDefault="00F1324F" w:rsidP="00F1324F">
      <w:pPr>
        <w:pStyle w:val="Caption"/>
        <w:tabs>
          <w:tab w:val="left" w:pos="990"/>
        </w:tabs>
        <w:jc w:val="center"/>
      </w:pPr>
      <w:r>
        <w:t xml:space="preserve">Figure </w:t>
      </w:r>
      <w:r>
        <w:fldChar w:fldCharType="begin"/>
      </w:r>
      <w:r>
        <w:instrText xml:space="preserve"> SEQ Figure \* ARABIC </w:instrText>
      </w:r>
      <w:r>
        <w:fldChar w:fldCharType="separate"/>
      </w:r>
      <w:r w:rsidR="005C3FF7">
        <w:rPr>
          <w:noProof/>
        </w:rPr>
        <w:t>4</w:t>
      </w:r>
      <w:r>
        <w:rPr>
          <w:noProof/>
        </w:rPr>
        <w:fldChar w:fldCharType="end"/>
      </w:r>
      <w:r>
        <w:t>: DPDK Driver – QDMA</w:t>
      </w:r>
      <w:r w:rsidR="009373E6">
        <w:t>5</w:t>
      </w:r>
      <w:r>
        <w:t>.0 PF ST C2H performance</w:t>
      </w:r>
      <w:r w:rsidR="00A62301">
        <w:t xml:space="preserve"> in Mpps</w:t>
      </w:r>
    </w:p>
    <w:p w14:paraId="3D8DBF7D" w14:textId="43D47043" w:rsidR="0072448F" w:rsidRDefault="0072448F" w:rsidP="0072448F">
      <w:pPr>
        <w:jc w:val="left"/>
        <w:rPr>
          <w:rFonts w:eastAsiaTheme="majorEastAsia" w:cstheme="majorBidi"/>
          <w:b/>
          <w:color w:val="FF8001"/>
        </w:rPr>
      </w:pPr>
    </w:p>
    <w:p w14:paraId="570EB46A" w14:textId="0F9A3400" w:rsidR="009D2D09" w:rsidRPr="006B138F" w:rsidRDefault="009D2D09" w:rsidP="009D2D09">
      <w:pPr>
        <w:pStyle w:val="Heading5"/>
      </w:pPr>
      <w:r w:rsidRPr="006B138F">
        <w:t xml:space="preserve">ST </w:t>
      </w:r>
      <w:r>
        <w:t>H2C</w:t>
      </w:r>
      <w:r w:rsidRPr="006B138F">
        <w:t xml:space="preserve"> Performance</w:t>
      </w:r>
    </w:p>
    <w:p w14:paraId="4F69C3E3" w14:textId="1700BC03" w:rsidR="005C2D44" w:rsidRDefault="005C2D44" w:rsidP="0072448F">
      <w:pPr>
        <w:jc w:val="left"/>
        <w:rPr>
          <w:rFonts w:eastAsiaTheme="majorEastAsia" w:cstheme="majorBidi"/>
          <w:b/>
          <w:color w:val="FF8001"/>
        </w:rPr>
      </w:pPr>
    </w:p>
    <w:p w14:paraId="12396D19" w14:textId="3F5BEC51" w:rsidR="005C2D44" w:rsidRPr="00F623A4" w:rsidRDefault="005C2D44" w:rsidP="0072448F">
      <w:pPr>
        <w:jc w:val="left"/>
        <w:rPr>
          <w:rFonts w:eastAsiaTheme="majorEastAsia" w:cstheme="majorBidi"/>
          <w:b/>
          <w:color w:val="FF8001"/>
        </w:rPr>
      </w:pPr>
      <w:r>
        <w:rPr>
          <w:noProof/>
        </w:rPr>
        <w:drawing>
          <wp:inline distT="0" distB="0" distL="0" distR="0" wp14:anchorId="4485A482" wp14:editId="3421FFA0">
            <wp:extent cx="5943600" cy="3531235"/>
            <wp:effectExtent l="0" t="0" r="0" b="12065"/>
            <wp:docPr id="53" name="Chart 53">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1F7F7F4" w14:textId="47E3827F" w:rsidR="0072448F" w:rsidRDefault="0072448F" w:rsidP="0072448F">
      <w:pPr>
        <w:pStyle w:val="Caption"/>
        <w:jc w:val="center"/>
      </w:pPr>
      <w:r>
        <w:t xml:space="preserve">Figure </w:t>
      </w:r>
      <w:r>
        <w:fldChar w:fldCharType="begin"/>
      </w:r>
      <w:r>
        <w:instrText xml:space="preserve"> SEQ Figure \* ARABIC </w:instrText>
      </w:r>
      <w:r>
        <w:fldChar w:fldCharType="separate"/>
      </w:r>
      <w:r w:rsidR="005C3FF7">
        <w:rPr>
          <w:noProof/>
        </w:rPr>
        <w:t>5</w:t>
      </w:r>
      <w:r>
        <w:rPr>
          <w:noProof/>
        </w:rPr>
        <w:fldChar w:fldCharType="end"/>
      </w:r>
      <w:r>
        <w:t>: DPDK Driver – QDMA</w:t>
      </w:r>
      <w:r w:rsidR="005F4907">
        <w:t>5</w:t>
      </w:r>
      <w:r>
        <w:t xml:space="preserve">.0 </w:t>
      </w:r>
      <w:r w:rsidR="00286D52">
        <w:t xml:space="preserve">PF </w:t>
      </w:r>
      <w:r>
        <w:t>ST H2C Performance</w:t>
      </w:r>
      <w:r w:rsidR="00A62301">
        <w:t xml:space="preserve"> in Gbps</w:t>
      </w:r>
    </w:p>
    <w:p w14:paraId="0FDB99AE" w14:textId="34298F82" w:rsidR="005C2D44" w:rsidRPr="00F623A4" w:rsidRDefault="005C2D44" w:rsidP="00A62301">
      <w:pPr>
        <w:jc w:val="left"/>
        <w:rPr>
          <w:rFonts w:eastAsiaTheme="majorEastAsia" w:cstheme="majorBidi"/>
          <w:b/>
          <w:color w:val="FF8001"/>
        </w:rPr>
      </w:pPr>
      <w:r>
        <w:rPr>
          <w:noProof/>
        </w:rPr>
        <w:lastRenderedPageBreak/>
        <w:drawing>
          <wp:inline distT="0" distB="0" distL="0" distR="0" wp14:anchorId="397335DC" wp14:editId="64E0D835">
            <wp:extent cx="5943600" cy="3533775"/>
            <wp:effectExtent l="0" t="0" r="0" b="9525"/>
            <wp:docPr id="54" name="Chart 54">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7807A45" w14:textId="17523CCC" w:rsidR="00A62301" w:rsidRDefault="00A62301" w:rsidP="00A62301">
      <w:pPr>
        <w:pStyle w:val="Caption"/>
        <w:jc w:val="center"/>
      </w:pPr>
      <w:r>
        <w:t xml:space="preserve">Figure </w:t>
      </w:r>
      <w:r>
        <w:fldChar w:fldCharType="begin"/>
      </w:r>
      <w:r>
        <w:instrText xml:space="preserve"> SEQ Figure \* ARABIC </w:instrText>
      </w:r>
      <w:r>
        <w:fldChar w:fldCharType="separate"/>
      </w:r>
      <w:r w:rsidR="005C3FF7">
        <w:rPr>
          <w:noProof/>
        </w:rPr>
        <w:t>6</w:t>
      </w:r>
      <w:r>
        <w:rPr>
          <w:noProof/>
        </w:rPr>
        <w:fldChar w:fldCharType="end"/>
      </w:r>
      <w:r>
        <w:t>: DPDK Driver – QDMA</w:t>
      </w:r>
      <w:r w:rsidR="005F4907">
        <w:t>5</w:t>
      </w:r>
      <w:r>
        <w:t>.0 PF ST H2C Performance in Mpps</w:t>
      </w:r>
    </w:p>
    <w:p w14:paraId="3E6C1DEB" w14:textId="67884433" w:rsidR="006530DC" w:rsidRPr="006B138F" w:rsidRDefault="006530DC" w:rsidP="006530DC">
      <w:pPr>
        <w:pStyle w:val="Heading5"/>
      </w:pPr>
      <w:r w:rsidRPr="006B138F">
        <w:t xml:space="preserve">ST </w:t>
      </w:r>
      <w:r>
        <w:t>Forwarding</w:t>
      </w:r>
      <w:r w:rsidRPr="006B138F">
        <w:t xml:space="preserve"> Performance</w:t>
      </w:r>
    </w:p>
    <w:p w14:paraId="2E4B099E" w14:textId="77777777" w:rsidR="006530DC" w:rsidRDefault="006530DC" w:rsidP="006530DC"/>
    <w:p w14:paraId="6D9D40A6" w14:textId="77777777" w:rsidR="006530DC" w:rsidRDefault="006530DC" w:rsidP="006530DC">
      <w:pPr>
        <w:pStyle w:val="Caption"/>
        <w:jc w:val="center"/>
      </w:pPr>
      <w:r>
        <w:rPr>
          <w:noProof/>
        </w:rPr>
        <w:drawing>
          <wp:inline distT="0" distB="0" distL="0" distR="0" wp14:anchorId="2E787D92" wp14:editId="5F761F28">
            <wp:extent cx="5943600" cy="3536950"/>
            <wp:effectExtent l="0" t="0" r="0" b="6350"/>
            <wp:docPr id="482" name="Chart 482">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4C60C93" w14:textId="49830C7D" w:rsidR="006530DC" w:rsidRDefault="006530DC" w:rsidP="006530DC">
      <w:pPr>
        <w:pStyle w:val="Caption"/>
        <w:jc w:val="center"/>
      </w:pPr>
      <w:r>
        <w:t xml:space="preserve">Figure </w:t>
      </w:r>
      <w:r>
        <w:fldChar w:fldCharType="begin"/>
      </w:r>
      <w:r>
        <w:instrText xml:space="preserve"> SEQ Figure \* ARABIC </w:instrText>
      </w:r>
      <w:r>
        <w:fldChar w:fldCharType="separate"/>
      </w:r>
      <w:r w:rsidR="005C3FF7">
        <w:rPr>
          <w:noProof/>
        </w:rPr>
        <w:t>7</w:t>
      </w:r>
      <w:r>
        <w:rPr>
          <w:noProof/>
        </w:rPr>
        <w:fldChar w:fldCharType="end"/>
      </w:r>
      <w:r>
        <w:t>: DPDK Driver – QDMA5.0 PF Forwarding performance in Gbps</w:t>
      </w:r>
    </w:p>
    <w:p w14:paraId="7CDD4F5F" w14:textId="77777777" w:rsidR="006530DC" w:rsidRPr="0049153C" w:rsidRDefault="006530DC" w:rsidP="006530DC">
      <w:pPr>
        <w:jc w:val="center"/>
        <w:rPr>
          <w:rFonts w:ascii="Segoe UI" w:hAnsi="Segoe UI" w:cs="Segoe UI"/>
          <w:sz w:val="14"/>
          <w:szCs w:val="14"/>
        </w:rPr>
      </w:pPr>
      <w:r>
        <w:rPr>
          <w:noProof/>
        </w:rPr>
        <w:lastRenderedPageBreak/>
        <w:drawing>
          <wp:inline distT="0" distB="0" distL="0" distR="0" wp14:anchorId="5196288F" wp14:editId="089EC66D">
            <wp:extent cx="5943600" cy="3536950"/>
            <wp:effectExtent l="0" t="0" r="0" b="6350"/>
            <wp:docPr id="483" name="Chart 483">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13AE5E6" w14:textId="4382F4B2" w:rsidR="006530DC" w:rsidRPr="00007B8F" w:rsidRDefault="006530DC" w:rsidP="006530D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5C3FF7">
        <w:rPr>
          <w:noProof/>
        </w:rPr>
        <w:t>8</w:t>
      </w:r>
      <w:r>
        <w:rPr>
          <w:noProof/>
        </w:rPr>
        <w:fldChar w:fldCharType="end"/>
      </w:r>
      <w:r>
        <w:t>: DPDK Driver – QDMA5.0 PF Forwarding performance in Mpps</w:t>
      </w:r>
    </w:p>
    <w:p w14:paraId="5B928218" w14:textId="77777777" w:rsidR="006530DC" w:rsidRDefault="006530DC" w:rsidP="006530DC"/>
    <w:p w14:paraId="1E95AEE2" w14:textId="77777777" w:rsidR="006530DC" w:rsidRPr="00BB1908" w:rsidRDefault="006530DC" w:rsidP="006530D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6530DC" w14:paraId="67F295AD"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6F62D79C" w14:textId="77777777" w:rsidR="006530DC" w:rsidRPr="00444C46" w:rsidRDefault="006530DC" w:rsidP="009E3B89">
            <w:pPr>
              <w:rPr>
                <w:color w:val="auto"/>
              </w:rPr>
            </w:pPr>
            <w:r w:rsidRPr="00444C46">
              <w:rPr>
                <w:color w:val="auto"/>
              </w:rPr>
              <w:t>Packet Size (Bytes)</w:t>
            </w:r>
          </w:p>
        </w:tc>
        <w:tc>
          <w:tcPr>
            <w:tcW w:w="2091" w:type="dxa"/>
            <w:gridSpan w:val="2"/>
            <w:vAlign w:val="center"/>
          </w:tcPr>
          <w:p w14:paraId="3DF66EC3"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320408AE" w14:textId="77777777" w:rsidR="006530DC" w:rsidRPr="00444C46" w:rsidRDefault="006530D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5FCDCCE2"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7539D37D"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6735700"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51DD66C0"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35BBC617" w14:textId="77777777" w:rsidR="006530DC" w:rsidRPr="00444C46" w:rsidRDefault="006530D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7FAB413C" w14:textId="77777777" w:rsidR="006530DC" w:rsidRDefault="006530DC" w:rsidP="009E3B89">
            <w:pPr>
              <w:jc w:val="center"/>
              <w:cnfStyle w:val="100000000000" w:firstRow="1" w:lastRow="0" w:firstColumn="0" w:lastColumn="0" w:oddVBand="0" w:evenVBand="0" w:oddHBand="0" w:evenHBand="0" w:firstRowFirstColumn="0" w:firstRowLastColumn="0" w:lastRowFirstColumn="0" w:lastRowLastColumn="0"/>
            </w:pPr>
          </w:p>
        </w:tc>
      </w:tr>
      <w:tr w:rsidR="006530DC" w14:paraId="71082E66"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606509DA" w14:textId="77777777" w:rsidR="006530DC" w:rsidRPr="00444C46" w:rsidRDefault="006530DC" w:rsidP="009E3B89"/>
        </w:tc>
        <w:tc>
          <w:tcPr>
            <w:tcW w:w="851" w:type="dxa"/>
            <w:vAlign w:val="center"/>
          </w:tcPr>
          <w:p w14:paraId="1F37E1A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DD80434"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23261E80"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086CE5A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54B2E047"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6D52EEDD"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21A283C8"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72A64DEB" w14:textId="77777777" w:rsidR="006530DC" w:rsidRPr="00A67B15" w:rsidRDefault="006530D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6530DC" w14:paraId="5AA629B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1E8ECF9" w14:textId="77777777" w:rsidR="006530DC" w:rsidRDefault="006530DC" w:rsidP="009E3B89">
            <w:r>
              <w:rPr>
                <w:rFonts w:ascii="Calibri" w:hAnsi="Calibri" w:cs="Calibri"/>
                <w:b w:val="0"/>
                <w:bCs w:val="0"/>
                <w:color w:val="000000"/>
                <w:sz w:val="22"/>
                <w:szCs w:val="22"/>
              </w:rPr>
              <w:t>64</w:t>
            </w:r>
          </w:p>
        </w:tc>
        <w:tc>
          <w:tcPr>
            <w:tcW w:w="851" w:type="dxa"/>
            <w:vAlign w:val="bottom"/>
          </w:tcPr>
          <w:p w14:paraId="3FD7F84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82.66</w:t>
            </w:r>
          </w:p>
        </w:tc>
        <w:tc>
          <w:tcPr>
            <w:tcW w:w="1240" w:type="dxa"/>
            <w:vAlign w:val="bottom"/>
          </w:tcPr>
          <w:p w14:paraId="5B5CA43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42.32</w:t>
            </w:r>
          </w:p>
        </w:tc>
        <w:tc>
          <w:tcPr>
            <w:tcW w:w="851" w:type="dxa"/>
            <w:vAlign w:val="bottom"/>
          </w:tcPr>
          <w:p w14:paraId="0C15C04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97.61</w:t>
            </w:r>
          </w:p>
        </w:tc>
        <w:tc>
          <w:tcPr>
            <w:tcW w:w="1240" w:type="dxa"/>
            <w:vAlign w:val="bottom"/>
          </w:tcPr>
          <w:p w14:paraId="397F4BC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49.98</w:t>
            </w:r>
          </w:p>
        </w:tc>
        <w:tc>
          <w:tcPr>
            <w:tcW w:w="886" w:type="dxa"/>
            <w:vAlign w:val="bottom"/>
          </w:tcPr>
          <w:p w14:paraId="6389CF4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38E2B2E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6BF66AB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6769A32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6530DC" w14:paraId="3D1EB4D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A99E3" w14:textId="77777777" w:rsidR="006530DC" w:rsidRDefault="006530DC" w:rsidP="009E3B89">
            <w:r>
              <w:rPr>
                <w:rFonts w:ascii="Calibri" w:hAnsi="Calibri" w:cs="Calibri"/>
                <w:b w:val="0"/>
                <w:bCs w:val="0"/>
                <w:color w:val="000000"/>
                <w:sz w:val="22"/>
                <w:szCs w:val="22"/>
              </w:rPr>
              <w:t>128</w:t>
            </w:r>
          </w:p>
        </w:tc>
        <w:tc>
          <w:tcPr>
            <w:tcW w:w="851" w:type="dxa"/>
            <w:vAlign w:val="bottom"/>
          </w:tcPr>
          <w:p w14:paraId="4D0E557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64.95</w:t>
            </w:r>
          </w:p>
        </w:tc>
        <w:tc>
          <w:tcPr>
            <w:tcW w:w="1240" w:type="dxa"/>
            <w:vAlign w:val="bottom"/>
          </w:tcPr>
          <w:p w14:paraId="39F23C7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66.51</w:t>
            </w:r>
          </w:p>
        </w:tc>
        <w:tc>
          <w:tcPr>
            <w:tcW w:w="851" w:type="dxa"/>
            <w:vAlign w:val="bottom"/>
          </w:tcPr>
          <w:p w14:paraId="1D070AA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65.73</w:t>
            </w:r>
          </w:p>
        </w:tc>
        <w:tc>
          <w:tcPr>
            <w:tcW w:w="1240" w:type="dxa"/>
            <w:vAlign w:val="bottom"/>
          </w:tcPr>
          <w:p w14:paraId="322FBB6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67.31</w:t>
            </w:r>
          </w:p>
        </w:tc>
        <w:tc>
          <w:tcPr>
            <w:tcW w:w="886" w:type="dxa"/>
            <w:vAlign w:val="bottom"/>
          </w:tcPr>
          <w:p w14:paraId="6C35FE8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w:t>
            </w:r>
          </w:p>
        </w:tc>
        <w:tc>
          <w:tcPr>
            <w:tcW w:w="1240" w:type="dxa"/>
            <w:vAlign w:val="bottom"/>
          </w:tcPr>
          <w:p w14:paraId="6E71F77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252EED6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1455DD7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6530DC" w14:paraId="3E6CAED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E0B7670" w14:textId="77777777" w:rsidR="006530DC" w:rsidRDefault="006530DC" w:rsidP="009E3B89">
            <w:r>
              <w:rPr>
                <w:rFonts w:ascii="Calibri" w:hAnsi="Calibri" w:cs="Calibri"/>
                <w:b w:val="0"/>
                <w:bCs w:val="0"/>
                <w:color w:val="000000"/>
                <w:sz w:val="22"/>
                <w:szCs w:val="22"/>
              </w:rPr>
              <w:t>192</w:t>
            </w:r>
          </w:p>
        </w:tc>
        <w:tc>
          <w:tcPr>
            <w:tcW w:w="851" w:type="dxa"/>
            <w:vAlign w:val="bottom"/>
          </w:tcPr>
          <w:p w14:paraId="78CB8F9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48.91</w:t>
            </w:r>
          </w:p>
        </w:tc>
        <w:tc>
          <w:tcPr>
            <w:tcW w:w="1240" w:type="dxa"/>
            <w:vAlign w:val="bottom"/>
          </w:tcPr>
          <w:p w14:paraId="345052B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75.13</w:t>
            </w:r>
          </w:p>
        </w:tc>
        <w:tc>
          <w:tcPr>
            <w:tcW w:w="851" w:type="dxa"/>
            <w:vAlign w:val="bottom"/>
          </w:tcPr>
          <w:p w14:paraId="088245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49.45</w:t>
            </w:r>
          </w:p>
        </w:tc>
        <w:tc>
          <w:tcPr>
            <w:tcW w:w="1240" w:type="dxa"/>
            <w:vAlign w:val="bottom"/>
          </w:tcPr>
          <w:p w14:paraId="08C30ED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75.96</w:t>
            </w:r>
          </w:p>
        </w:tc>
        <w:tc>
          <w:tcPr>
            <w:tcW w:w="886" w:type="dxa"/>
            <w:vAlign w:val="bottom"/>
          </w:tcPr>
          <w:p w14:paraId="3E1E10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49.78</w:t>
            </w:r>
          </w:p>
        </w:tc>
        <w:tc>
          <w:tcPr>
            <w:tcW w:w="1240" w:type="dxa"/>
            <w:vAlign w:val="bottom"/>
          </w:tcPr>
          <w:p w14:paraId="227DEE6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76.46</w:t>
            </w:r>
          </w:p>
        </w:tc>
        <w:tc>
          <w:tcPr>
            <w:tcW w:w="886" w:type="dxa"/>
            <w:vAlign w:val="bottom"/>
          </w:tcPr>
          <w:p w14:paraId="542EFBD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298069E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6530DC" w14:paraId="57D4400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7C7712" w14:textId="77777777" w:rsidR="006530DC" w:rsidRDefault="006530DC" w:rsidP="009E3B89">
            <w:r>
              <w:rPr>
                <w:rFonts w:ascii="Calibri" w:hAnsi="Calibri" w:cs="Calibri"/>
                <w:b w:val="0"/>
                <w:bCs w:val="0"/>
                <w:color w:val="000000"/>
                <w:sz w:val="22"/>
                <w:szCs w:val="22"/>
              </w:rPr>
              <w:t>256</w:t>
            </w:r>
          </w:p>
        </w:tc>
        <w:tc>
          <w:tcPr>
            <w:tcW w:w="851" w:type="dxa"/>
            <w:vAlign w:val="bottom"/>
          </w:tcPr>
          <w:p w14:paraId="43F0EF3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39.25</w:t>
            </w:r>
          </w:p>
        </w:tc>
        <w:tc>
          <w:tcPr>
            <w:tcW w:w="1240" w:type="dxa"/>
            <w:vAlign w:val="bottom"/>
          </w:tcPr>
          <w:p w14:paraId="0D16E11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80.39</w:t>
            </w:r>
          </w:p>
        </w:tc>
        <w:tc>
          <w:tcPr>
            <w:tcW w:w="851" w:type="dxa"/>
            <w:vAlign w:val="bottom"/>
          </w:tcPr>
          <w:p w14:paraId="41C6C2D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39.61</w:t>
            </w:r>
          </w:p>
        </w:tc>
        <w:tc>
          <w:tcPr>
            <w:tcW w:w="1240" w:type="dxa"/>
            <w:vAlign w:val="bottom"/>
          </w:tcPr>
          <w:p w14:paraId="012E945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81.12</w:t>
            </w:r>
          </w:p>
        </w:tc>
        <w:tc>
          <w:tcPr>
            <w:tcW w:w="886" w:type="dxa"/>
            <w:vAlign w:val="bottom"/>
          </w:tcPr>
          <w:p w14:paraId="72FEAC3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39.84</w:t>
            </w:r>
          </w:p>
        </w:tc>
        <w:tc>
          <w:tcPr>
            <w:tcW w:w="1240" w:type="dxa"/>
            <w:vAlign w:val="bottom"/>
          </w:tcPr>
          <w:p w14:paraId="2F20D0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81.59</w:t>
            </w:r>
          </w:p>
        </w:tc>
        <w:tc>
          <w:tcPr>
            <w:tcW w:w="886" w:type="dxa"/>
            <w:vAlign w:val="bottom"/>
          </w:tcPr>
          <w:p w14:paraId="18D9AE6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72057E8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6530DC" w14:paraId="5734827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A97343" w14:textId="77777777" w:rsidR="006530DC" w:rsidRDefault="006530DC" w:rsidP="009E3B89">
            <w:r>
              <w:rPr>
                <w:rFonts w:ascii="Calibri" w:hAnsi="Calibri" w:cs="Calibri"/>
                <w:b w:val="0"/>
                <w:bCs w:val="0"/>
                <w:color w:val="000000"/>
                <w:sz w:val="22"/>
                <w:szCs w:val="22"/>
              </w:rPr>
              <w:t>320</w:t>
            </w:r>
          </w:p>
        </w:tc>
        <w:tc>
          <w:tcPr>
            <w:tcW w:w="851" w:type="dxa"/>
            <w:vAlign w:val="bottom"/>
          </w:tcPr>
          <w:p w14:paraId="73B78A9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32.90</w:t>
            </w:r>
          </w:p>
        </w:tc>
        <w:tc>
          <w:tcPr>
            <w:tcW w:w="1240" w:type="dxa"/>
            <w:vAlign w:val="bottom"/>
          </w:tcPr>
          <w:p w14:paraId="634C6DA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84.22</w:t>
            </w:r>
          </w:p>
        </w:tc>
        <w:tc>
          <w:tcPr>
            <w:tcW w:w="851" w:type="dxa"/>
            <w:vAlign w:val="bottom"/>
          </w:tcPr>
          <w:p w14:paraId="0616FBA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33.03</w:t>
            </w:r>
          </w:p>
        </w:tc>
        <w:tc>
          <w:tcPr>
            <w:tcW w:w="1240" w:type="dxa"/>
            <w:vAlign w:val="bottom"/>
          </w:tcPr>
          <w:p w14:paraId="3AC01B2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84.55</w:t>
            </w:r>
          </w:p>
        </w:tc>
        <w:tc>
          <w:tcPr>
            <w:tcW w:w="886" w:type="dxa"/>
            <w:vAlign w:val="bottom"/>
          </w:tcPr>
          <w:p w14:paraId="76DF05A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64E7D67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2D1C73E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797D78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6530DC" w14:paraId="4DCCE29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47D7442" w14:textId="77777777" w:rsidR="006530DC" w:rsidRDefault="006530DC" w:rsidP="009E3B89">
            <w:r>
              <w:rPr>
                <w:rFonts w:ascii="Calibri" w:hAnsi="Calibri" w:cs="Calibri"/>
                <w:b w:val="0"/>
                <w:bCs w:val="0"/>
                <w:color w:val="000000"/>
                <w:sz w:val="22"/>
                <w:szCs w:val="22"/>
              </w:rPr>
              <w:t>384</w:t>
            </w:r>
          </w:p>
        </w:tc>
        <w:tc>
          <w:tcPr>
            <w:tcW w:w="851" w:type="dxa"/>
            <w:vAlign w:val="bottom"/>
          </w:tcPr>
          <w:p w14:paraId="2BE1D2D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28.21</w:t>
            </w:r>
          </w:p>
        </w:tc>
        <w:tc>
          <w:tcPr>
            <w:tcW w:w="1240" w:type="dxa"/>
            <w:vAlign w:val="bottom"/>
          </w:tcPr>
          <w:p w14:paraId="1161FA7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86.68</w:t>
            </w:r>
          </w:p>
        </w:tc>
        <w:tc>
          <w:tcPr>
            <w:tcW w:w="851" w:type="dxa"/>
            <w:vAlign w:val="bottom"/>
          </w:tcPr>
          <w:p w14:paraId="76D26CD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28.40</w:t>
            </w:r>
          </w:p>
        </w:tc>
        <w:tc>
          <w:tcPr>
            <w:tcW w:w="1240" w:type="dxa"/>
            <w:vAlign w:val="bottom"/>
          </w:tcPr>
          <w:p w14:paraId="01A6442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87.23</w:t>
            </w:r>
          </w:p>
        </w:tc>
        <w:tc>
          <w:tcPr>
            <w:tcW w:w="886" w:type="dxa"/>
            <w:vAlign w:val="bottom"/>
          </w:tcPr>
          <w:p w14:paraId="62907F8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5C793A3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31BAD23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671FE62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6530DC" w14:paraId="1C3E836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81CDFAB" w14:textId="77777777" w:rsidR="006530DC" w:rsidRDefault="006530DC" w:rsidP="009E3B89">
            <w:r>
              <w:rPr>
                <w:rFonts w:ascii="Calibri" w:hAnsi="Calibri" w:cs="Calibri"/>
                <w:b w:val="0"/>
                <w:bCs w:val="0"/>
                <w:color w:val="000000"/>
                <w:sz w:val="22"/>
                <w:szCs w:val="22"/>
              </w:rPr>
              <w:t>448</w:t>
            </w:r>
          </w:p>
        </w:tc>
        <w:tc>
          <w:tcPr>
            <w:tcW w:w="851" w:type="dxa"/>
            <w:vAlign w:val="bottom"/>
          </w:tcPr>
          <w:p w14:paraId="16BD7AC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24.72</w:t>
            </w:r>
          </w:p>
        </w:tc>
        <w:tc>
          <w:tcPr>
            <w:tcW w:w="1240" w:type="dxa"/>
            <w:vAlign w:val="bottom"/>
          </w:tcPr>
          <w:p w14:paraId="7E1C5EC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88.59</w:t>
            </w:r>
          </w:p>
        </w:tc>
        <w:tc>
          <w:tcPr>
            <w:tcW w:w="851" w:type="dxa"/>
            <w:vAlign w:val="bottom"/>
          </w:tcPr>
          <w:p w14:paraId="216D493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24.93</w:t>
            </w:r>
          </w:p>
        </w:tc>
        <w:tc>
          <w:tcPr>
            <w:tcW w:w="1240" w:type="dxa"/>
            <w:vAlign w:val="bottom"/>
          </w:tcPr>
          <w:p w14:paraId="789DC68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89.34</w:t>
            </w:r>
          </w:p>
        </w:tc>
        <w:tc>
          <w:tcPr>
            <w:tcW w:w="886" w:type="dxa"/>
            <w:vAlign w:val="bottom"/>
          </w:tcPr>
          <w:p w14:paraId="57D5E7D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24.96</w:t>
            </w:r>
          </w:p>
        </w:tc>
        <w:tc>
          <w:tcPr>
            <w:tcW w:w="1240" w:type="dxa"/>
            <w:vAlign w:val="bottom"/>
          </w:tcPr>
          <w:p w14:paraId="442BB89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89.47</w:t>
            </w:r>
          </w:p>
        </w:tc>
        <w:tc>
          <w:tcPr>
            <w:tcW w:w="886" w:type="dxa"/>
            <w:vAlign w:val="bottom"/>
          </w:tcPr>
          <w:p w14:paraId="5C56178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6DD1949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6530DC" w14:paraId="6A4BCA7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43EDB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3A047E5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21.98</w:t>
            </w:r>
          </w:p>
        </w:tc>
        <w:tc>
          <w:tcPr>
            <w:tcW w:w="1240" w:type="dxa"/>
            <w:vAlign w:val="bottom"/>
          </w:tcPr>
          <w:p w14:paraId="5970CF0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57C2916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22.17</w:t>
            </w:r>
          </w:p>
        </w:tc>
        <w:tc>
          <w:tcPr>
            <w:tcW w:w="1240" w:type="dxa"/>
            <w:vAlign w:val="bottom"/>
          </w:tcPr>
          <w:p w14:paraId="5E5061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4CA615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22.19</w:t>
            </w:r>
          </w:p>
        </w:tc>
        <w:tc>
          <w:tcPr>
            <w:tcW w:w="1240" w:type="dxa"/>
            <w:vAlign w:val="bottom"/>
          </w:tcPr>
          <w:p w14:paraId="1A8AAA7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90.87</w:t>
            </w:r>
          </w:p>
        </w:tc>
        <w:tc>
          <w:tcPr>
            <w:tcW w:w="886" w:type="dxa"/>
            <w:vAlign w:val="bottom"/>
          </w:tcPr>
          <w:p w14:paraId="54BB86F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936118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6530DC" w14:paraId="262AF27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8A3810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3399300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19.81</w:t>
            </w:r>
          </w:p>
        </w:tc>
        <w:tc>
          <w:tcPr>
            <w:tcW w:w="1240" w:type="dxa"/>
            <w:vAlign w:val="bottom"/>
          </w:tcPr>
          <w:p w14:paraId="16D336A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91.26</w:t>
            </w:r>
          </w:p>
        </w:tc>
        <w:tc>
          <w:tcPr>
            <w:tcW w:w="851" w:type="dxa"/>
            <w:vAlign w:val="bottom"/>
          </w:tcPr>
          <w:p w14:paraId="3FE4AFE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19.93</w:t>
            </w:r>
          </w:p>
        </w:tc>
        <w:tc>
          <w:tcPr>
            <w:tcW w:w="1240" w:type="dxa"/>
            <w:vAlign w:val="bottom"/>
          </w:tcPr>
          <w:p w14:paraId="433C5DA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91.83</w:t>
            </w:r>
          </w:p>
        </w:tc>
        <w:tc>
          <w:tcPr>
            <w:tcW w:w="886" w:type="dxa"/>
            <w:vAlign w:val="bottom"/>
          </w:tcPr>
          <w:p w14:paraId="7DE270E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20.01</w:t>
            </w:r>
          </w:p>
        </w:tc>
        <w:tc>
          <w:tcPr>
            <w:tcW w:w="1240" w:type="dxa"/>
            <w:vAlign w:val="bottom"/>
          </w:tcPr>
          <w:p w14:paraId="7311B9C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92.19</w:t>
            </w:r>
          </w:p>
        </w:tc>
        <w:tc>
          <w:tcPr>
            <w:tcW w:w="886" w:type="dxa"/>
            <w:vAlign w:val="bottom"/>
          </w:tcPr>
          <w:p w14:paraId="0A104D1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2E69A6A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6530DC" w14:paraId="7C6A6C7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A58A7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1BEB88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17.98</w:t>
            </w:r>
          </w:p>
        </w:tc>
        <w:tc>
          <w:tcPr>
            <w:tcW w:w="1240" w:type="dxa"/>
            <w:vAlign w:val="bottom"/>
          </w:tcPr>
          <w:p w14:paraId="6CB9C1B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2D49B6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18.12</w:t>
            </w:r>
          </w:p>
        </w:tc>
        <w:tc>
          <w:tcPr>
            <w:tcW w:w="1240" w:type="dxa"/>
            <w:vAlign w:val="bottom"/>
          </w:tcPr>
          <w:p w14:paraId="7FE2237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92.76</w:t>
            </w:r>
          </w:p>
        </w:tc>
        <w:tc>
          <w:tcPr>
            <w:tcW w:w="886" w:type="dxa"/>
            <w:vAlign w:val="bottom"/>
          </w:tcPr>
          <w:p w14:paraId="2176B6F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18.21</w:t>
            </w:r>
          </w:p>
        </w:tc>
        <w:tc>
          <w:tcPr>
            <w:tcW w:w="1240" w:type="dxa"/>
            <w:vAlign w:val="bottom"/>
          </w:tcPr>
          <w:p w14:paraId="6255E09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86" w:type="dxa"/>
            <w:vAlign w:val="bottom"/>
          </w:tcPr>
          <w:p w14:paraId="1396104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7EFAF3D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6530DC" w14:paraId="55D8CD7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9CF920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4B22FCE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16.45</w:t>
            </w:r>
          </w:p>
        </w:tc>
        <w:tc>
          <w:tcPr>
            <w:tcW w:w="1240" w:type="dxa"/>
            <w:vAlign w:val="bottom"/>
          </w:tcPr>
          <w:p w14:paraId="184DE1C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851" w:type="dxa"/>
            <w:vAlign w:val="bottom"/>
          </w:tcPr>
          <w:p w14:paraId="7EDB1BF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16.60</w:t>
            </w:r>
          </w:p>
        </w:tc>
        <w:tc>
          <w:tcPr>
            <w:tcW w:w="1240" w:type="dxa"/>
            <w:vAlign w:val="bottom"/>
          </w:tcPr>
          <w:p w14:paraId="36CC543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93.51</w:t>
            </w:r>
          </w:p>
        </w:tc>
        <w:tc>
          <w:tcPr>
            <w:tcW w:w="886" w:type="dxa"/>
            <w:vAlign w:val="bottom"/>
          </w:tcPr>
          <w:p w14:paraId="57C8272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16.70</w:t>
            </w:r>
          </w:p>
        </w:tc>
        <w:tc>
          <w:tcPr>
            <w:tcW w:w="1240" w:type="dxa"/>
            <w:vAlign w:val="bottom"/>
          </w:tcPr>
          <w:p w14:paraId="3494286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32DF4B6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3B5C0FD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6530DC" w14:paraId="06A0831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94F8C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7BC9FF0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15.13</w:t>
            </w:r>
          </w:p>
        </w:tc>
        <w:tc>
          <w:tcPr>
            <w:tcW w:w="1240" w:type="dxa"/>
            <w:vAlign w:val="bottom"/>
          </w:tcPr>
          <w:p w14:paraId="0F4A28A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92.94</w:t>
            </w:r>
          </w:p>
        </w:tc>
        <w:tc>
          <w:tcPr>
            <w:tcW w:w="851" w:type="dxa"/>
            <w:vAlign w:val="bottom"/>
          </w:tcPr>
          <w:p w14:paraId="2B07736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15.34</w:t>
            </w:r>
          </w:p>
        </w:tc>
        <w:tc>
          <w:tcPr>
            <w:tcW w:w="1240" w:type="dxa"/>
            <w:vAlign w:val="bottom"/>
          </w:tcPr>
          <w:p w14:paraId="57E3083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94.23</w:t>
            </w:r>
          </w:p>
        </w:tc>
        <w:tc>
          <w:tcPr>
            <w:tcW w:w="886" w:type="dxa"/>
            <w:vAlign w:val="bottom"/>
          </w:tcPr>
          <w:p w14:paraId="3BBFF37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15.43</w:t>
            </w:r>
          </w:p>
        </w:tc>
        <w:tc>
          <w:tcPr>
            <w:tcW w:w="1240" w:type="dxa"/>
            <w:vAlign w:val="bottom"/>
          </w:tcPr>
          <w:p w14:paraId="4DECC86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86" w:type="dxa"/>
            <w:vAlign w:val="bottom"/>
          </w:tcPr>
          <w:p w14:paraId="0FD0973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50451E1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6530DC" w14:paraId="04D1043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6D2EE2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75079A0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13.99</w:t>
            </w:r>
          </w:p>
        </w:tc>
        <w:tc>
          <w:tcPr>
            <w:tcW w:w="1240" w:type="dxa"/>
            <w:vAlign w:val="bottom"/>
          </w:tcPr>
          <w:p w14:paraId="3FADA19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031BFE0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14.32</w:t>
            </w:r>
          </w:p>
        </w:tc>
        <w:tc>
          <w:tcPr>
            <w:tcW w:w="1240" w:type="dxa"/>
            <w:vAlign w:val="bottom"/>
          </w:tcPr>
          <w:p w14:paraId="63ED683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95.31</w:t>
            </w:r>
          </w:p>
        </w:tc>
        <w:tc>
          <w:tcPr>
            <w:tcW w:w="886" w:type="dxa"/>
            <w:vAlign w:val="bottom"/>
          </w:tcPr>
          <w:p w14:paraId="25C535F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14.36</w:t>
            </w:r>
          </w:p>
        </w:tc>
        <w:tc>
          <w:tcPr>
            <w:tcW w:w="1240" w:type="dxa"/>
            <w:vAlign w:val="bottom"/>
          </w:tcPr>
          <w:p w14:paraId="19B3557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86" w:type="dxa"/>
            <w:vAlign w:val="bottom"/>
          </w:tcPr>
          <w:p w14:paraId="0FE273D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7D8224F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6530DC" w14:paraId="0E24928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9BFF8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38A6014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13.09</w:t>
            </w:r>
          </w:p>
        </w:tc>
        <w:tc>
          <w:tcPr>
            <w:tcW w:w="1240" w:type="dxa"/>
            <w:vAlign w:val="bottom"/>
          </w:tcPr>
          <w:p w14:paraId="538C05F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93.81</w:t>
            </w:r>
          </w:p>
        </w:tc>
        <w:tc>
          <w:tcPr>
            <w:tcW w:w="851" w:type="dxa"/>
            <w:vAlign w:val="bottom"/>
          </w:tcPr>
          <w:p w14:paraId="3DCCBFC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13.36</w:t>
            </w:r>
          </w:p>
        </w:tc>
        <w:tc>
          <w:tcPr>
            <w:tcW w:w="1240" w:type="dxa"/>
            <w:vAlign w:val="bottom"/>
          </w:tcPr>
          <w:p w14:paraId="72E5E4D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788A25F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13.41</w:t>
            </w:r>
          </w:p>
        </w:tc>
        <w:tc>
          <w:tcPr>
            <w:tcW w:w="1240" w:type="dxa"/>
            <w:vAlign w:val="bottom"/>
          </w:tcPr>
          <w:p w14:paraId="66DF3E6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96.09</w:t>
            </w:r>
          </w:p>
        </w:tc>
        <w:tc>
          <w:tcPr>
            <w:tcW w:w="886" w:type="dxa"/>
            <w:vAlign w:val="bottom"/>
          </w:tcPr>
          <w:p w14:paraId="1D6924B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65B28EF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6530DC" w14:paraId="0BE4F8E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16CA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015F4DC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vAlign w:val="bottom"/>
          </w:tcPr>
          <w:p w14:paraId="4036760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045B862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12.51</w:t>
            </w:r>
          </w:p>
        </w:tc>
        <w:tc>
          <w:tcPr>
            <w:tcW w:w="1240" w:type="dxa"/>
            <w:vAlign w:val="bottom"/>
          </w:tcPr>
          <w:p w14:paraId="4636324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28348D4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12.56</w:t>
            </w:r>
          </w:p>
        </w:tc>
        <w:tc>
          <w:tcPr>
            <w:tcW w:w="1240" w:type="dxa"/>
            <w:vAlign w:val="bottom"/>
          </w:tcPr>
          <w:p w14:paraId="031D172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96.49</w:t>
            </w:r>
          </w:p>
        </w:tc>
        <w:tc>
          <w:tcPr>
            <w:tcW w:w="886" w:type="dxa"/>
            <w:vAlign w:val="bottom"/>
          </w:tcPr>
          <w:p w14:paraId="0E0D8FF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39584F3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6530DC" w14:paraId="3266ECA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A2EA28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1A1D9CE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11.51</w:t>
            </w:r>
          </w:p>
        </w:tc>
        <w:tc>
          <w:tcPr>
            <w:tcW w:w="1240" w:type="dxa"/>
            <w:vAlign w:val="bottom"/>
          </w:tcPr>
          <w:p w14:paraId="7D19734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94.26</w:t>
            </w:r>
          </w:p>
        </w:tc>
        <w:tc>
          <w:tcPr>
            <w:tcW w:w="851" w:type="dxa"/>
            <w:vAlign w:val="bottom"/>
          </w:tcPr>
          <w:p w14:paraId="546771E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11.79</w:t>
            </w:r>
          </w:p>
        </w:tc>
        <w:tc>
          <w:tcPr>
            <w:tcW w:w="1240" w:type="dxa"/>
            <w:vAlign w:val="bottom"/>
          </w:tcPr>
          <w:p w14:paraId="1F8AB8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86" w:type="dxa"/>
            <w:vAlign w:val="bottom"/>
          </w:tcPr>
          <w:p w14:paraId="27CBC56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11.82</w:t>
            </w:r>
          </w:p>
        </w:tc>
        <w:tc>
          <w:tcPr>
            <w:tcW w:w="1240" w:type="dxa"/>
            <w:vAlign w:val="bottom"/>
          </w:tcPr>
          <w:p w14:paraId="4F60927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86" w:type="dxa"/>
            <w:vAlign w:val="bottom"/>
          </w:tcPr>
          <w:p w14:paraId="46E0238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1FC0617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6530DC" w14:paraId="27291C7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911916"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1088</w:t>
            </w:r>
          </w:p>
        </w:tc>
        <w:tc>
          <w:tcPr>
            <w:tcW w:w="851" w:type="dxa"/>
            <w:vAlign w:val="bottom"/>
          </w:tcPr>
          <w:p w14:paraId="267C1BB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0240E4B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51" w:type="dxa"/>
            <w:vAlign w:val="bottom"/>
          </w:tcPr>
          <w:p w14:paraId="0E93567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11.14</w:t>
            </w:r>
          </w:p>
        </w:tc>
        <w:tc>
          <w:tcPr>
            <w:tcW w:w="1240" w:type="dxa"/>
            <w:vAlign w:val="bottom"/>
          </w:tcPr>
          <w:p w14:paraId="4569C59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96.92</w:t>
            </w:r>
          </w:p>
        </w:tc>
        <w:tc>
          <w:tcPr>
            <w:tcW w:w="886" w:type="dxa"/>
            <w:vAlign w:val="bottom"/>
          </w:tcPr>
          <w:p w14:paraId="05CEFE7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11.17</w:t>
            </w:r>
          </w:p>
        </w:tc>
        <w:tc>
          <w:tcPr>
            <w:tcW w:w="1240" w:type="dxa"/>
            <w:vAlign w:val="bottom"/>
          </w:tcPr>
          <w:p w14:paraId="7104DA5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6238536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25E3971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6530DC" w14:paraId="40E28D2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34B38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53D9114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4978776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93.22</w:t>
            </w:r>
          </w:p>
        </w:tc>
        <w:tc>
          <w:tcPr>
            <w:tcW w:w="851" w:type="dxa"/>
            <w:vAlign w:val="bottom"/>
          </w:tcPr>
          <w:p w14:paraId="2D88B2F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704732D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7676D61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w:t>
            </w:r>
          </w:p>
        </w:tc>
        <w:tc>
          <w:tcPr>
            <w:tcW w:w="1240" w:type="dxa"/>
            <w:vAlign w:val="bottom"/>
          </w:tcPr>
          <w:p w14:paraId="47FF5A9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2A42210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45FAC84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6530DC" w14:paraId="6882DEA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4F16C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1216</w:t>
            </w:r>
          </w:p>
        </w:tc>
        <w:tc>
          <w:tcPr>
            <w:tcW w:w="851" w:type="dxa"/>
            <w:vAlign w:val="bottom"/>
          </w:tcPr>
          <w:p w14:paraId="4B2A57F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w:t>
            </w:r>
          </w:p>
        </w:tc>
        <w:tc>
          <w:tcPr>
            <w:tcW w:w="1240" w:type="dxa"/>
            <w:vAlign w:val="bottom"/>
          </w:tcPr>
          <w:p w14:paraId="327D7FF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95.35</w:t>
            </w:r>
          </w:p>
        </w:tc>
        <w:tc>
          <w:tcPr>
            <w:tcW w:w="851" w:type="dxa"/>
            <w:vAlign w:val="bottom"/>
          </w:tcPr>
          <w:p w14:paraId="13A3DDE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w:t>
            </w:r>
          </w:p>
        </w:tc>
        <w:tc>
          <w:tcPr>
            <w:tcW w:w="1240" w:type="dxa"/>
            <w:vAlign w:val="bottom"/>
          </w:tcPr>
          <w:p w14:paraId="1084F4A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57ABAA8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w:t>
            </w:r>
          </w:p>
        </w:tc>
        <w:tc>
          <w:tcPr>
            <w:tcW w:w="1240" w:type="dxa"/>
            <w:vAlign w:val="bottom"/>
          </w:tcPr>
          <w:p w14:paraId="6FB9C56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97.90</w:t>
            </w:r>
          </w:p>
        </w:tc>
        <w:tc>
          <w:tcPr>
            <w:tcW w:w="886" w:type="dxa"/>
            <w:vAlign w:val="bottom"/>
          </w:tcPr>
          <w:p w14:paraId="44D7ABE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20EABDD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6530DC" w14:paraId="1895643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A4101E"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540B473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vAlign w:val="bottom"/>
          </w:tcPr>
          <w:p w14:paraId="4FB897D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c>
          <w:tcPr>
            <w:tcW w:w="851" w:type="dxa"/>
            <w:vAlign w:val="bottom"/>
          </w:tcPr>
          <w:p w14:paraId="77A62B8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w:t>
            </w:r>
          </w:p>
        </w:tc>
        <w:tc>
          <w:tcPr>
            <w:tcW w:w="1240" w:type="dxa"/>
            <w:vAlign w:val="bottom"/>
          </w:tcPr>
          <w:p w14:paraId="3CE0059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7943A3A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w:t>
            </w:r>
          </w:p>
        </w:tc>
        <w:tc>
          <w:tcPr>
            <w:tcW w:w="1240" w:type="dxa"/>
            <w:vAlign w:val="bottom"/>
          </w:tcPr>
          <w:p w14:paraId="32EA658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6545014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234E942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6530DC" w14:paraId="2E37E54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3294F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4D8941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w:t>
            </w:r>
          </w:p>
        </w:tc>
        <w:tc>
          <w:tcPr>
            <w:tcW w:w="1240" w:type="dxa"/>
            <w:vAlign w:val="bottom"/>
          </w:tcPr>
          <w:p w14:paraId="25B454B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51" w:type="dxa"/>
            <w:vAlign w:val="bottom"/>
          </w:tcPr>
          <w:p w14:paraId="1223660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w:t>
            </w:r>
          </w:p>
        </w:tc>
        <w:tc>
          <w:tcPr>
            <w:tcW w:w="1240" w:type="dxa"/>
            <w:vAlign w:val="bottom"/>
          </w:tcPr>
          <w:p w14:paraId="730DB0B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98.13</w:t>
            </w:r>
          </w:p>
        </w:tc>
        <w:tc>
          <w:tcPr>
            <w:tcW w:w="886" w:type="dxa"/>
            <w:vAlign w:val="bottom"/>
          </w:tcPr>
          <w:p w14:paraId="6F417A0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3DF444A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5EF98A5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w:t>
            </w:r>
          </w:p>
        </w:tc>
        <w:tc>
          <w:tcPr>
            <w:tcW w:w="1240" w:type="dxa"/>
            <w:vAlign w:val="bottom"/>
          </w:tcPr>
          <w:p w14:paraId="263DDC4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r>
      <w:tr w:rsidR="006530DC" w14:paraId="54904E3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164E1E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063B9C2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37E295A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0A95045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8.74</w:t>
            </w:r>
          </w:p>
        </w:tc>
        <w:tc>
          <w:tcPr>
            <w:tcW w:w="1240" w:type="dxa"/>
            <w:vAlign w:val="bottom"/>
          </w:tcPr>
          <w:p w14:paraId="11D32B3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98.47</w:t>
            </w:r>
          </w:p>
        </w:tc>
        <w:tc>
          <w:tcPr>
            <w:tcW w:w="886" w:type="dxa"/>
            <w:vAlign w:val="bottom"/>
          </w:tcPr>
          <w:p w14:paraId="6D2D684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0206EF8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86" w:type="dxa"/>
            <w:vAlign w:val="bottom"/>
          </w:tcPr>
          <w:p w14:paraId="5F1EA47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w:t>
            </w:r>
          </w:p>
        </w:tc>
        <w:tc>
          <w:tcPr>
            <w:tcW w:w="1240" w:type="dxa"/>
            <w:vAlign w:val="bottom"/>
          </w:tcPr>
          <w:p w14:paraId="359948F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r>
      <w:tr w:rsidR="006530DC" w14:paraId="33E1041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15A02C"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3BAE8C0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323FC74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51" w:type="dxa"/>
            <w:vAlign w:val="bottom"/>
          </w:tcPr>
          <w:p w14:paraId="53CCF8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7977CD1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0404798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8.41</w:t>
            </w:r>
          </w:p>
        </w:tc>
        <w:tc>
          <w:tcPr>
            <w:tcW w:w="1240" w:type="dxa"/>
            <w:vAlign w:val="bottom"/>
          </w:tcPr>
          <w:p w14:paraId="3AB7C9B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37C1A9B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1B98116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r>
      <w:tr w:rsidR="006530DC" w14:paraId="77D59A8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A66FED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3C4B23B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29A62AB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66C1F61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w:t>
            </w:r>
          </w:p>
        </w:tc>
        <w:tc>
          <w:tcPr>
            <w:tcW w:w="1240" w:type="dxa"/>
            <w:vAlign w:val="bottom"/>
          </w:tcPr>
          <w:p w14:paraId="3A0AA6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458F191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8.08</w:t>
            </w:r>
          </w:p>
        </w:tc>
        <w:tc>
          <w:tcPr>
            <w:tcW w:w="1240" w:type="dxa"/>
            <w:vAlign w:val="bottom"/>
          </w:tcPr>
          <w:p w14:paraId="1DC1EE4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33DE133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699442D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r>
      <w:tr w:rsidR="006530DC" w14:paraId="521B6F9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8963E7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16E7BDE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536C991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0838CE5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w:t>
            </w:r>
          </w:p>
        </w:tc>
        <w:tc>
          <w:tcPr>
            <w:tcW w:w="1240" w:type="dxa"/>
            <w:vAlign w:val="bottom"/>
          </w:tcPr>
          <w:p w14:paraId="0651673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7BF1102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6A0689D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99.60</w:t>
            </w:r>
          </w:p>
        </w:tc>
        <w:tc>
          <w:tcPr>
            <w:tcW w:w="886" w:type="dxa"/>
            <w:vAlign w:val="bottom"/>
          </w:tcPr>
          <w:p w14:paraId="17E2710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6517837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r>
      <w:tr w:rsidR="006530DC" w14:paraId="61F8F06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1946A9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35C9026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7B6F3A4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51" w:type="dxa"/>
            <w:vAlign w:val="bottom"/>
          </w:tcPr>
          <w:p w14:paraId="751BDF4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4951A23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5BC85EA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7.50</w:t>
            </w:r>
          </w:p>
        </w:tc>
        <w:tc>
          <w:tcPr>
            <w:tcW w:w="1240" w:type="dxa"/>
            <w:vAlign w:val="bottom"/>
          </w:tcPr>
          <w:p w14:paraId="30E454F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429C137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78A4B67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6530DC" w14:paraId="143FCF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62CC03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1DD7F64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7.18</w:t>
            </w:r>
          </w:p>
        </w:tc>
        <w:tc>
          <w:tcPr>
            <w:tcW w:w="1240" w:type="dxa"/>
            <w:vAlign w:val="bottom"/>
          </w:tcPr>
          <w:p w14:paraId="010F968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51" w:type="dxa"/>
            <w:vAlign w:val="bottom"/>
          </w:tcPr>
          <w:p w14:paraId="4E0F5EC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3EB339E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7CC0464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7754EDF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86" w:type="dxa"/>
            <w:vAlign w:val="bottom"/>
          </w:tcPr>
          <w:p w14:paraId="103993A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0BE2BB8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6530DC" w14:paraId="74D53DA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F0FFAB0"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53112B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54AC4D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7114338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2F09930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1D5ACE1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3FA1DC1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c>
          <w:tcPr>
            <w:tcW w:w="886" w:type="dxa"/>
            <w:vAlign w:val="bottom"/>
          </w:tcPr>
          <w:p w14:paraId="3F8548F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7.02</w:t>
            </w:r>
          </w:p>
        </w:tc>
        <w:tc>
          <w:tcPr>
            <w:tcW w:w="1240" w:type="dxa"/>
            <w:vAlign w:val="bottom"/>
          </w:tcPr>
          <w:p w14:paraId="774D8AD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100.66</w:t>
            </w:r>
          </w:p>
        </w:tc>
      </w:tr>
      <w:tr w:rsidR="006530DC" w14:paraId="35B59B3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AA9213"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31B2A01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2CB5881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4B3301D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7ED9ADD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c>
          <w:tcPr>
            <w:tcW w:w="886" w:type="dxa"/>
            <w:vAlign w:val="bottom"/>
          </w:tcPr>
          <w:p w14:paraId="7FEF78D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20FC62B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100.52</w:t>
            </w:r>
          </w:p>
        </w:tc>
        <w:tc>
          <w:tcPr>
            <w:tcW w:w="886" w:type="dxa"/>
            <w:vAlign w:val="bottom"/>
          </w:tcPr>
          <w:p w14:paraId="0D63FBB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6.79</w:t>
            </w:r>
          </w:p>
        </w:tc>
        <w:tc>
          <w:tcPr>
            <w:tcW w:w="1240" w:type="dxa"/>
            <w:vAlign w:val="bottom"/>
          </w:tcPr>
          <w:p w14:paraId="4FBD8C2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6530DC" w14:paraId="57E5825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11576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1B5358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677E80A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100.35</w:t>
            </w:r>
          </w:p>
        </w:tc>
        <w:tc>
          <w:tcPr>
            <w:tcW w:w="851" w:type="dxa"/>
            <w:vAlign w:val="bottom"/>
          </w:tcPr>
          <w:p w14:paraId="7B1B48C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60C41BF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5E72922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6C5DA27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100.59</w:t>
            </w:r>
          </w:p>
        </w:tc>
        <w:tc>
          <w:tcPr>
            <w:tcW w:w="886" w:type="dxa"/>
            <w:vAlign w:val="bottom"/>
          </w:tcPr>
          <w:p w14:paraId="5F2E367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0AED97C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6530DC" w14:paraId="4F5CC36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AC723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64A5AB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42C2E72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4A2A23B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4DA858C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100.77</w:t>
            </w:r>
          </w:p>
        </w:tc>
        <w:tc>
          <w:tcPr>
            <w:tcW w:w="886" w:type="dxa"/>
            <w:vAlign w:val="bottom"/>
          </w:tcPr>
          <w:p w14:paraId="4E62A07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38B2A45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86" w:type="dxa"/>
            <w:vAlign w:val="bottom"/>
          </w:tcPr>
          <w:p w14:paraId="385840E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2CBFA65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101.00</w:t>
            </w:r>
          </w:p>
        </w:tc>
      </w:tr>
      <w:tr w:rsidR="006530DC" w14:paraId="4E76E1F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C01211"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4781E7F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5DAE08F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100.57</w:t>
            </w:r>
          </w:p>
        </w:tc>
        <w:tc>
          <w:tcPr>
            <w:tcW w:w="851" w:type="dxa"/>
            <w:vAlign w:val="bottom"/>
          </w:tcPr>
          <w:p w14:paraId="789AB1B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61A085F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100.90</w:t>
            </w:r>
          </w:p>
        </w:tc>
        <w:tc>
          <w:tcPr>
            <w:tcW w:w="886" w:type="dxa"/>
            <w:vAlign w:val="bottom"/>
          </w:tcPr>
          <w:p w14:paraId="6640D98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60E7019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101.01</w:t>
            </w:r>
          </w:p>
        </w:tc>
        <w:tc>
          <w:tcPr>
            <w:tcW w:w="886" w:type="dxa"/>
            <w:vAlign w:val="bottom"/>
          </w:tcPr>
          <w:p w14:paraId="1934D20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1A69232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101.04</w:t>
            </w:r>
          </w:p>
        </w:tc>
      </w:tr>
      <w:tr w:rsidR="006530DC" w14:paraId="6137999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1C6B2A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EC114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504E7FE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51" w:type="dxa"/>
            <w:vAlign w:val="bottom"/>
          </w:tcPr>
          <w:p w14:paraId="6E8DAD0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5.97</w:t>
            </w:r>
          </w:p>
        </w:tc>
        <w:tc>
          <w:tcPr>
            <w:tcW w:w="1240" w:type="dxa"/>
            <w:vAlign w:val="bottom"/>
          </w:tcPr>
          <w:p w14:paraId="4C34369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c>
          <w:tcPr>
            <w:tcW w:w="886" w:type="dxa"/>
            <w:vAlign w:val="bottom"/>
          </w:tcPr>
          <w:p w14:paraId="0A1F36A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6A81029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c>
          <w:tcPr>
            <w:tcW w:w="886" w:type="dxa"/>
            <w:vAlign w:val="bottom"/>
          </w:tcPr>
          <w:p w14:paraId="724DCEE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2E07182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101.03</w:t>
            </w:r>
          </w:p>
        </w:tc>
      </w:tr>
      <w:tr w:rsidR="006530DC" w14:paraId="3A81788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D0D145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69D34F6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6A9A533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3D788B8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548C91C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86" w:type="dxa"/>
            <w:vAlign w:val="bottom"/>
          </w:tcPr>
          <w:p w14:paraId="2FC0744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053A89F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31CC647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0937BE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r>
      <w:tr w:rsidR="006530DC" w14:paraId="2E08FDD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FA4537"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033E04D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7D4D100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c>
          <w:tcPr>
            <w:tcW w:w="851" w:type="dxa"/>
            <w:vAlign w:val="bottom"/>
          </w:tcPr>
          <w:p w14:paraId="106D183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4447CD6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119EC75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135180C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38C588D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0D205FD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100.39</w:t>
            </w:r>
          </w:p>
        </w:tc>
      </w:tr>
      <w:tr w:rsidR="006530DC" w14:paraId="57593C9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FDFE70"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1016DB6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57EC4B5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1F13670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46636AC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6F033C5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6A2EA15B"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c>
          <w:tcPr>
            <w:tcW w:w="886" w:type="dxa"/>
            <w:vAlign w:val="bottom"/>
          </w:tcPr>
          <w:p w14:paraId="19F1127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505E93C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6530DC" w14:paraId="2384B0D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768F9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006FCE8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5C51F03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4E7A825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4CE8418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052637F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263E2F3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3AA5153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6A2B8B1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r>
      <w:tr w:rsidR="006530DC" w14:paraId="4106BC2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481627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62AACC0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4D61810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c>
          <w:tcPr>
            <w:tcW w:w="851" w:type="dxa"/>
            <w:vAlign w:val="bottom"/>
          </w:tcPr>
          <w:p w14:paraId="30A0DA7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25EAD68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3D35198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39219FD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97.71</w:t>
            </w:r>
          </w:p>
        </w:tc>
        <w:tc>
          <w:tcPr>
            <w:tcW w:w="886" w:type="dxa"/>
            <w:vAlign w:val="bottom"/>
          </w:tcPr>
          <w:p w14:paraId="59FD093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5B57593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r>
      <w:tr w:rsidR="006530DC" w14:paraId="0C4B4B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6D9D01"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1A2D11F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4E17326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c>
          <w:tcPr>
            <w:tcW w:w="851" w:type="dxa"/>
            <w:vAlign w:val="bottom"/>
          </w:tcPr>
          <w:p w14:paraId="6AF68FE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0FFBB15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45CF2C6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37E71E1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38796A4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24EF52E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6530DC" w14:paraId="733A533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9699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144DB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2993DAE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c>
          <w:tcPr>
            <w:tcW w:w="851" w:type="dxa"/>
            <w:vAlign w:val="bottom"/>
          </w:tcPr>
          <w:p w14:paraId="2841F30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05158AA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2675994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088582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86" w:type="dxa"/>
            <w:vAlign w:val="bottom"/>
          </w:tcPr>
          <w:p w14:paraId="04F3BAF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1558301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6530DC" w14:paraId="4DBBA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98971E"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3BEA1DD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1F88511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51" w:type="dxa"/>
            <w:vAlign w:val="bottom"/>
          </w:tcPr>
          <w:p w14:paraId="4B9BED3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37E76B1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4403EF4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65FE564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6941789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w:t>
            </w:r>
          </w:p>
        </w:tc>
        <w:tc>
          <w:tcPr>
            <w:tcW w:w="1240" w:type="dxa"/>
            <w:vAlign w:val="bottom"/>
          </w:tcPr>
          <w:p w14:paraId="0FBC815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r>
      <w:tr w:rsidR="006530DC" w14:paraId="2FFD06A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5B952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5B75649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419FC40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51" w:type="dxa"/>
            <w:vAlign w:val="bottom"/>
          </w:tcPr>
          <w:p w14:paraId="2930009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31941FC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1A93536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20F489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6055DFC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597671E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r>
      <w:tr w:rsidR="006530DC" w14:paraId="4436C50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8F637E6"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38CB419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68A0A2F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51" w:type="dxa"/>
            <w:vAlign w:val="bottom"/>
          </w:tcPr>
          <w:p w14:paraId="759988E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1E26846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46B12B0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15CC37F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568C77D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65DF57C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6530DC" w14:paraId="05D1422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32958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239F6E6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365A4F4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51" w:type="dxa"/>
            <w:vAlign w:val="bottom"/>
          </w:tcPr>
          <w:p w14:paraId="419F96E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226C11E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100.54</w:t>
            </w:r>
          </w:p>
        </w:tc>
        <w:tc>
          <w:tcPr>
            <w:tcW w:w="886" w:type="dxa"/>
            <w:vAlign w:val="bottom"/>
          </w:tcPr>
          <w:p w14:paraId="26F78E6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021FDEB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1BAEDFC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1ECBA6F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6530DC" w14:paraId="1FD9669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7E28AC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58F30D9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7F5D727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c>
          <w:tcPr>
            <w:tcW w:w="851" w:type="dxa"/>
            <w:vAlign w:val="bottom"/>
          </w:tcPr>
          <w:p w14:paraId="3EFDD8F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2B792E0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101.79</w:t>
            </w:r>
          </w:p>
        </w:tc>
        <w:tc>
          <w:tcPr>
            <w:tcW w:w="886" w:type="dxa"/>
            <w:vAlign w:val="bottom"/>
          </w:tcPr>
          <w:p w14:paraId="62E6D7F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4CF9203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0C568C6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6F54B61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r>
      <w:tr w:rsidR="006530DC" w14:paraId="41D3F5C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240B21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36FD58B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3041A3E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100.70</w:t>
            </w:r>
          </w:p>
        </w:tc>
        <w:tc>
          <w:tcPr>
            <w:tcW w:w="851" w:type="dxa"/>
            <w:vAlign w:val="bottom"/>
          </w:tcPr>
          <w:p w14:paraId="613A721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1A37E9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6DF2562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04DFF60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1EED442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0F5B6F9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101.95</w:t>
            </w:r>
          </w:p>
        </w:tc>
      </w:tr>
      <w:tr w:rsidR="006530DC" w14:paraId="36DB482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87AC0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1EE05EB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209F67C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101.08</w:t>
            </w:r>
          </w:p>
        </w:tc>
        <w:tc>
          <w:tcPr>
            <w:tcW w:w="851" w:type="dxa"/>
            <w:vAlign w:val="bottom"/>
          </w:tcPr>
          <w:p w14:paraId="1E5D257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76724C5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101.87</w:t>
            </w:r>
          </w:p>
        </w:tc>
        <w:tc>
          <w:tcPr>
            <w:tcW w:w="886" w:type="dxa"/>
            <w:vAlign w:val="bottom"/>
          </w:tcPr>
          <w:p w14:paraId="19E6D1B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470715F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101.89</w:t>
            </w:r>
          </w:p>
        </w:tc>
        <w:tc>
          <w:tcPr>
            <w:tcW w:w="886" w:type="dxa"/>
            <w:vAlign w:val="bottom"/>
          </w:tcPr>
          <w:p w14:paraId="75E38EE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35EF429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102.06</w:t>
            </w:r>
          </w:p>
        </w:tc>
      </w:tr>
      <w:tr w:rsidR="006530DC" w14:paraId="2FC33F5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56B756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682DE1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758EAF48"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101.24</w:t>
            </w:r>
          </w:p>
        </w:tc>
        <w:tc>
          <w:tcPr>
            <w:tcW w:w="851" w:type="dxa"/>
            <w:vAlign w:val="bottom"/>
          </w:tcPr>
          <w:p w14:paraId="7DE74D5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2D8E3FD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4534217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7BF42CC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61663BE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2A162CD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102.18</w:t>
            </w:r>
          </w:p>
        </w:tc>
      </w:tr>
      <w:tr w:rsidR="006530DC" w14:paraId="598B5E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1195C"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5816BFD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BCA06F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101.60</w:t>
            </w:r>
          </w:p>
        </w:tc>
        <w:tc>
          <w:tcPr>
            <w:tcW w:w="851" w:type="dxa"/>
            <w:vAlign w:val="bottom"/>
          </w:tcPr>
          <w:p w14:paraId="1079777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1EE7D18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102.10</w:t>
            </w:r>
          </w:p>
        </w:tc>
        <w:tc>
          <w:tcPr>
            <w:tcW w:w="886" w:type="dxa"/>
            <w:vAlign w:val="bottom"/>
          </w:tcPr>
          <w:p w14:paraId="3E5E6A6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4724F85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c>
          <w:tcPr>
            <w:tcW w:w="886" w:type="dxa"/>
            <w:vAlign w:val="bottom"/>
          </w:tcPr>
          <w:p w14:paraId="7058E6CB"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1D9ADFE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r>
      <w:tr w:rsidR="006530DC" w14:paraId="1059552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2A32196"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574C58A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26F2AEE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472BB2E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727AEE2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102.19</w:t>
            </w:r>
          </w:p>
        </w:tc>
        <w:tc>
          <w:tcPr>
            <w:tcW w:w="886" w:type="dxa"/>
            <w:vAlign w:val="bottom"/>
          </w:tcPr>
          <w:p w14:paraId="710E5A4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EA9499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102.29</w:t>
            </w:r>
          </w:p>
        </w:tc>
        <w:tc>
          <w:tcPr>
            <w:tcW w:w="886" w:type="dxa"/>
            <w:vAlign w:val="bottom"/>
          </w:tcPr>
          <w:p w14:paraId="4F7978A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0215909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102.40</w:t>
            </w:r>
          </w:p>
        </w:tc>
      </w:tr>
      <w:tr w:rsidR="006530DC" w14:paraId="1E4C3B4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24F158"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7A4B999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414FB01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101.62</w:t>
            </w:r>
          </w:p>
        </w:tc>
        <w:tc>
          <w:tcPr>
            <w:tcW w:w="851" w:type="dxa"/>
            <w:vAlign w:val="bottom"/>
          </w:tcPr>
          <w:p w14:paraId="2923166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42205D0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102.31</w:t>
            </w:r>
          </w:p>
        </w:tc>
        <w:tc>
          <w:tcPr>
            <w:tcW w:w="886" w:type="dxa"/>
            <w:vAlign w:val="bottom"/>
          </w:tcPr>
          <w:p w14:paraId="6E9D413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21DC926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25E88F8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65D7AE7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102.51</w:t>
            </w:r>
          </w:p>
        </w:tc>
      </w:tr>
      <w:tr w:rsidR="006530DC" w14:paraId="0E4B674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D8B1A43"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0C7B65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74FBD98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7CD6161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3C1B6EB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102.43</w:t>
            </w:r>
          </w:p>
        </w:tc>
        <w:tc>
          <w:tcPr>
            <w:tcW w:w="886" w:type="dxa"/>
            <w:vAlign w:val="bottom"/>
          </w:tcPr>
          <w:p w14:paraId="0373390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765F6D2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102.47</w:t>
            </w:r>
          </w:p>
        </w:tc>
        <w:tc>
          <w:tcPr>
            <w:tcW w:w="886" w:type="dxa"/>
            <w:vAlign w:val="bottom"/>
          </w:tcPr>
          <w:p w14:paraId="45EB401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6D05B05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102.60</w:t>
            </w:r>
          </w:p>
        </w:tc>
      </w:tr>
      <w:tr w:rsidR="006530DC" w14:paraId="7E958D8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C5EEEC"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2D6BD5A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1CF08D0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101.91</w:t>
            </w:r>
          </w:p>
        </w:tc>
        <w:tc>
          <w:tcPr>
            <w:tcW w:w="851" w:type="dxa"/>
            <w:vAlign w:val="bottom"/>
          </w:tcPr>
          <w:p w14:paraId="535F678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0E13E7B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c>
          <w:tcPr>
            <w:tcW w:w="886" w:type="dxa"/>
            <w:vAlign w:val="bottom"/>
          </w:tcPr>
          <w:p w14:paraId="2CADDF8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25651BC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102.58</w:t>
            </w:r>
          </w:p>
        </w:tc>
        <w:tc>
          <w:tcPr>
            <w:tcW w:w="886" w:type="dxa"/>
            <w:vAlign w:val="bottom"/>
          </w:tcPr>
          <w:p w14:paraId="32E7840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76C1A9A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102.68</w:t>
            </w:r>
          </w:p>
        </w:tc>
      </w:tr>
      <w:tr w:rsidR="006530DC" w14:paraId="1969A52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47B65"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0BDEA07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76BDE53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6E0F6AD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6082775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08286E11"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12133D8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072BEB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3B00668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102.78</w:t>
            </w:r>
          </w:p>
        </w:tc>
      </w:tr>
      <w:tr w:rsidR="006530DC" w14:paraId="224CFA2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4F1A2C9"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44FEB5C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7A90C5C5"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1F000A0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5F8DAB4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102.69</w:t>
            </w:r>
          </w:p>
        </w:tc>
        <w:tc>
          <w:tcPr>
            <w:tcW w:w="886" w:type="dxa"/>
            <w:vAlign w:val="bottom"/>
          </w:tcPr>
          <w:p w14:paraId="58F16D0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40EFBCD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102.76</w:t>
            </w:r>
          </w:p>
        </w:tc>
        <w:tc>
          <w:tcPr>
            <w:tcW w:w="886" w:type="dxa"/>
            <w:vAlign w:val="bottom"/>
          </w:tcPr>
          <w:p w14:paraId="482D740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12C81EA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102.88</w:t>
            </w:r>
          </w:p>
        </w:tc>
      </w:tr>
      <w:tr w:rsidR="006530DC" w14:paraId="31100EB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24C1CA"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632B619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124C880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101.85</w:t>
            </w:r>
          </w:p>
        </w:tc>
        <w:tc>
          <w:tcPr>
            <w:tcW w:w="851" w:type="dxa"/>
            <w:vAlign w:val="bottom"/>
          </w:tcPr>
          <w:p w14:paraId="1D0A11D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265A19A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102.77</w:t>
            </w:r>
          </w:p>
        </w:tc>
        <w:tc>
          <w:tcPr>
            <w:tcW w:w="886" w:type="dxa"/>
            <w:vAlign w:val="bottom"/>
          </w:tcPr>
          <w:p w14:paraId="6997D5C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00F0AAD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102.86</w:t>
            </w:r>
          </w:p>
        </w:tc>
        <w:tc>
          <w:tcPr>
            <w:tcW w:w="886" w:type="dxa"/>
            <w:vAlign w:val="bottom"/>
          </w:tcPr>
          <w:p w14:paraId="2BD64C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574946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102.97</w:t>
            </w:r>
          </w:p>
        </w:tc>
      </w:tr>
      <w:tr w:rsidR="006530DC" w14:paraId="7DC15B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0122D72"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64663E8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4179081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5B387F1F"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2171B28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c>
          <w:tcPr>
            <w:tcW w:w="886" w:type="dxa"/>
            <w:vAlign w:val="bottom"/>
          </w:tcPr>
          <w:p w14:paraId="21DA14CC"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465C9B5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102.96</w:t>
            </w:r>
          </w:p>
        </w:tc>
        <w:tc>
          <w:tcPr>
            <w:tcW w:w="886" w:type="dxa"/>
            <w:vAlign w:val="bottom"/>
          </w:tcPr>
          <w:p w14:paraId="69C0528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122A59B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6530DC" w14:paraId="59207F8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DE35E9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16B16DB3"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2FCA3C9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7C82B75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3DC103B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30B92FD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4B6E390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5E8FAD0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48ED77FA"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r>
      <w:tr w:rsidR="006530DC" w14:paraId="0B6EC59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EC8F904"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0F05F74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72EC3D0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6BEF08E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4C3505B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102.98</w:t>
            </w:r>
          </w:p>
        </w:tc>
        <w:tc>
          <w:tcPr>
            <w:tcW w:w="886" w:type="dxa"/>
            <w:vAlign w:val="bottom"/>
          </w:tcPr>
          <w:p w14:paraId="292842A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0892A57E"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7CE3808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3EC7A0C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103.17</w:t>
            </w:r>
          </w:p>
        </w:tc>
      </w:tr>
      <w:tr w:rsidR="006530DC" w14:paraId="302E044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39ECB2F"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3840</w:t>
            </w:r>
          </w:p>
        </w:tc>
        <w:tc>
          <w:tcPr>
            <w:tcW w:w="851" w:type="dxa"/>
            <w:vAlign w:val="bottom"/>
          </w:tcPr>
          <w:p w14:paraId="6DE58CA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1A5301C6"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7D77C77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772D204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103.05</w:t>
            </w:r>
          </w:p>
        </w:tc>
        <w:tc>
          <w:tcPr>
            <w:tcW w:w="886" w:type="dxa"/>
            <w:vAlign w:val="bottom"/>
          </w:tcPr>
          <w:p w14:paraId="193D7A8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6691477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6E6F2DDD"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3A3F79B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r>
      <w:tr w:rsidR="006530DC" w14:paraId="60375CA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66EF9B"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38030904"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677DB41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101.71</w:t>
            </w:r>
          </w:p>
        </w:tc>
        <w:tc>
          <w:tcPr>
            <w:tcW w:w="851" w:type="dxa"/>
            <w:vAlign w:val="bottom"/>
          </w:tcPr>
          <w:p w14:paraId="5C72EE29"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402774E2"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44BBE1B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76CED44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86" w:type="dxa"/>
            <w:vAlign w:val="bottom"/>
          </w:tcPr>
          <w:p w14:paraId="77B203AD"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0343EF13"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103.27</w:t>
            </w:r>
          </w:p>
        </w:tc>
      </w:tr>
      <w:tr w:rsidR="006530DC" w14:paraId="164A63B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6EB6291"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3968</w:t>
            </w:r>
          </w:p>
        </w:tc>
        <w:tc>
          <w:tcPr>
            <w:tcW w:w="851" w:type="dxa"/>
            <w:vAlign w:val="bottom"/>
          </w:tcPr>
          <w:p w14:paraId="4F313FF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2F70117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795BE70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55BB436C"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0C16698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52DABA47"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c>
          <w:tcPr>
            <w:tcW w:w="886" w:type="dxa"/>
            <w:vAlign w:val="bottom"/>
          </w:tcPr>
          <w:p w14:paraId="2C292104"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40E46D85"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r>
      <w:tr w:rsidR="006530DC" w14:paraId="0982A88C"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EDFC8CE"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2A276D90"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45A3084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101.26</w:t>
            </w:r>
          </w:p>
        </w:tc>
        <w:tc>
          <w:tcPr>
            <w:tcW w:w="851" w:type="dxa"/>
            <w:vAlign w:val="bottom"/>
          </w:tcPr>
          <w:p w14:paraId="1A8152E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6E5629DA"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7A908A66"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161A7527"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100D03A8"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E51F721" w14:textId="77777777" w:rsidR="006530DC" w:rsidRPr="00552EAB" w:rsidRDefault="006530D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r>
      <w:tr w:rsidR="006530DC" w14:paraId="7811C1B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488CA7D" w14:textId="77777777" w:rsidR="006530DC" w:rsidRDefault="006530DC" w:rsidP="009E3B89">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3ECD102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5BF0790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101.27</w:t>
            </w:r>
          </w:p>
        </w:tc>
        <w:tc>
          <w:tcPr>
            <w:tcW w:w="851" w:type="dxa"/>
            <w:vAlign w:val="bottom"/>
          </w:tcPr>
          <w:p w14:paraId="336121B2"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30567D0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010888A9"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3F6F7790"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324AA3AF"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747643BE" w14:textId="77777777" w:rsidR="006530DC" w:rsidRPr="00552EAB" w:rsidRDefault="006530D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bl>
    <w:p w14:paraId="5C406BE8" w14:textId="7E77B72D" w:rsidR="006530DC" w:rsidRPr="00453431" w:rsidRDefault="006530DC" w:rsidP="006530DC">
      <w:pPr>
        <w:pStyle w:val="Caption"/>
        <w:jc w:val="center"/>
      </w:pPr>
      <w:r>
        <w:t xml:space="preserve">Table </w:t>
      </w:r>
      <w:r>
        <w:fldChar w:fldCharType="begin"/>
      </w:r>
      <w:r>
        <w:instrText xml:space="preserve"> SEQ Table \* ARABIC </w:instrText>
      </w:r>
      <w:r>
        <w:fldChar w:fldCharType="separate"/>
      </w:r>
      <w:r w:rsidR="005C3FF7">
        <w:rPr>
          <w:noProof/>
        </w:rPr>
        <w:t>6</w:t>
      </w:r>
      <w:r>
        <w:fldChar w:fldCharType="end"/>
      </w:r>
      <w:r>
        <w:t>:</w:t>
      </w:r>
      <w:r w:rsidRPr="00453431">
        <w:t xml:space="preserve"> </w:t>
      </w:r>
      <w:r>
        <w:t xml:space="preserve">DPDK Driver – QDMA5.0 PF Forwarding performance test </w:t>
      </w:r>
      <w:proofErr w:type="gramStart"/>
      <w:r>
        <w:t>results</w:t>
      </w:r>
      <w:proofErr w:type="gramEnd"/>
    </w:p>
    <w:p w14:paraId="77ACA053" w14:textId="36735EA9" w:rsidR="006530DC" w:rsidRDefault="006530DC" w:rsidP="006530DC"/>
    <w:p w14:paraId="03034214" w14:textId="54FF1741" w:rsidR="006530DC" w:rsidRDefault="006530DC" w:rsidP="006530DC"/>
    <w:p w14:paraId="0CA11D8D" w14:textId="48F843CE" w:rsidR="00AA3A60" w:rsidRDefault="00E93B2A" w:rsidP="003C6EA8">
      <w:pPr>
        <w:pStyle w:val="Heading3"/>
      </w:pPr>
      <w:r>
        <w:t>QDMA Performance metrics on Intel System</w:t>
      </w:r>
    </w:p>
    <w:p w14:paraId="48251C97" w14:textId="77777777" w:rsidR="001976D8" w:rsidRPr="006B138F" w:rsidRDefault="001976D8" w:rsidP="001976D8">
      <w:pPr>
        <w:pStyle w:val="Heading4"/>
      </w:pPr>
      <w:r w:rsidRPr="006B138F">
        <w:t>PF Performance</w:t>
      </w:r>
    </w:p>
    <w:p w14:paraId="52C6B1C8" w14:textId="774E142B" w:rsidR="001976D8" w:rsidRPr="006B138F" w:rsidRDefault="001976D8" w:rsidP="001976D8">
      <w:pPr>
        <w:pStyle w:val="Heading5"/>
      </w:pPr>
      <w:r w:rsidRPr="006B138F">
        <w:t xml:space="preserve">ST </w:t>
      </w:r>
      <w:r w:rsidR="00670633">
        <w:t>C2H</w:t>
      </w:r>
      <w:r w:rsidRPr="006B138F">
        <w:t xml:space="preserve"> Performance</w:t>
      </w:r>
    </w:p>
    <w:p w14:paraId="70769055" w14:textId="7024E1E6" w:rsidR="003C6EA8" w:rsidRDefault="003C6EA8" w:rsidP="003C6EA8"/>
    <w:p w14:paraId="02937758" w14:textId="271A0AB1" w:rsidR="00DD6FC4" w:rsidRDefault="00DD6FC4" w:rsidP="00AA3A60">
      <w:pPr>
        <w:pStyle w:val="NormalWeb"/>
        <w:shd w:val="clear" w:color="auto" w:fill="FFFFFF" w:themeFill="background1"/>
        <w:spacing w:line="280" w:lineRule="atLeast"/>
      </w:pPr>
    </w:p>
    <w:p w14:paraId="2D18EFDC" w14:textId="6E31149D" w:rsidR="00DD6FC4" w:rsidRDefault="00DD6FC4" w:rsidP="00AA3A60">
      <w:pPr>
        <w:pStyle w:val="NormalWeb"/>
        <w:shd w:val="clear" w:color="auto" w:fill="FFFFFF" w:themeFill="background1"/>
        <w:spacing w:line="280" w:lineRule="atLeast"/>
      </w:pPr>
      <w:r>
        <w:rPr>
          <w:noProof/>
        </w:rPr>
        <w:drawing>
          <wp:inline distT="0" distB="0" distL="0" distR="0" wp14:anchorId="6BF0CC82" wp14:editId="3E335E4E">
            <wp:extent cx="5943600" cy="3528695"/>
            <wp:effectExtent l="0" t="0" r="0" b="14605"/>
            <wp:docPr id="57" name="Chart 57">
              <a:extLst xmlns:a="http://schemas.openxmlformats.org/drawingml/2006/main">
                <a:ext uri="{FF2B5EF4-FFF2-40B4-BE49-F238E27FC236}">
                  <a16:creationId xmlns:a16="http://schemas.microsoft.com/office/drawing/2014/main" id="{FE0DB9AF-D816-4792-A3D5-BFC9D1E49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8E779C7" w14:textId="3749D308" w:rsidR="00AA3A60" w:rsidRDefault="00AA3A60" w:rsidP="00AA3A60">
      <w:pPr>
        <w:pStyle w:val="Caption"/>
        <w:tabs>
          <w:tab w:val="left" w:pos="990"/>
        </w:tabs>
        <w:jc w:val="center"/>
      </w:pPr>
      <w:r>
        <w:t xml:space="preserve">Figure </w:t>
      </w:r>
      <w:r>
        <w:rPr>
          <w:b w:val="0"/>
          <w:bCs w:val="0"/>
        </w:rPr>
        <w:fldChar w:fldCharType="begin"/>
      </w:r>
      <w:r>
        <w:instrText xml:space="preserve"> SEQ Figure \* ARABIC </w:instrText>
      </w:r>
      <w:r>
        <w:rPr>
          <w:b w:val="0"/>
          <w:bCs w:val="0"/>
        </w:rPr>
        <w:fldChar w:fldCharType="separate"/>
      </w:r>
      <w:r w:rsidR="005C3FF7">
        <w:rPr>
          <w:noProof/>
        </w:rPr>
        <w:t>9</w:t>
      </w:r>
      <w:r>
        <w:rPr>
          <w:b w:val="0"/>
          <w:bCs w:val="0"/>
          <w:noProof/>
        </w:rPr>
        <w:fldChar w:fldCharType="end"/>
      </w:r>
      <w:r>
        <w:t>: DPDK Driver – QDMA</w:t>
      </w:r>
      <w:r w:rsidR="006A7F6D">
        <w:t>5</w:t>
      </w:r>
      <w:r>
        <w:t>.0 PF ST C2H performance in Gbps</w:t>
      </w:r>
    </w:p>
    <w:p w14:paraId="73379B23" w14:textId="2631B805" w:rsidR="00AA3A60" w:rsidRDefault="00AA3A60" w:rsidP="00AA3A60">
      <w:pPr>
        <w:rPr>
          <w:rFonts w:ascii="Segoe UI" w:hAnsi="Segoe UI" w:cs="Segoe UI"/>
          <w:b/>
          <w:bCs/>
          <w:color w:val="000000"/>
          <w:sz w:val="22"/>
          <w:szCs w:val="22"/>
        </w:rPr>
      </w:pPr>
    </w:p>
    <w:p w14:paraId="7042D570" w14:textId="4D17DA7B" w:rsidR="00DD6FC4" w:rsidRDefault="00DD6FC4" w:rsidP="00AA3A60">
      <w:pPr>
        <w:rPr>
          <w:rFonts w:ascii="Segoe UI" w:hAnsi="Segoe UI" w:cs="Segoe UI"/>
          <w:b/>
          <w:bCs/>
          <w:color w:val="000000"/>
          <w:sz w:val="22"/>
          <w:szCs w:val="22"/>
        </w:rPr>
      </w:pPr>
    </w:p>
    <w:p w14:paraId="272572BB" w14:textId="1E540297" w:rsidR="00DD6FC4" w:rsidRPr="00F623A4" w:rsidRDefault="00DD6FC4" w:rsidP="00AA3A60">
      <w:pPr>
        <w:rPr>
          <w:rFonts w:ascii="Segoe UI" w:hAnsi="Segoe UI" w:cs="Segoe UI"/>
          <w:b/>
          <w:bCs/>
          <w:color w:val="000000"/>
          <w:sz w:val="22"/>
          <w:szCs w:val="22"/>
        </w:rPr>
      </w:pPr>
      <w:r>
        <w:rPr>
          <w:noProof/>
        </w:rPr>
        <w:lastRenderedPageBreak/>
        <w:drawing>
          <wp:inline distT="0" distB="0" distL="0" distR="0" wp14:anchorId="17F40E09" wp14:editId="6B06397D">
            <wp:extent cx="5943600" cy="3528695"/>
            <wp:effectExtent l="0" t="0" r="0" b="14605"/>
            <wp:docPr id="58" name="Chart 58">
              <a:extLst xmlns:a="http://schemas.openxmlformats.org/drawingml/2006/main">
                <a:ext uri="{FF2B5EF4-FFF2-40B4-BE49-F238E27FC236}">
                  <a16:creationId xmlns:a16="http://schemas.microsoft.com/office/drawing/2014/main" id="{E9F919B3-7104-4E72-9481-930EF353AC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747715F" w14:textId="3FFDD1E3" w:rsidR="00AA3A60" w:rsidRDefault="00AA3A60" w:rsidP="00AA3A60">
      <w:pPr>
        <w:pStyle w:val="Caption"/>
        <w:tabs>
          <w:tab w:val="left" w:pos="990"/>
        </w:tabs>
        <w:jc w:val="center"/>
      </w:pPr>
      <w:r>
        <w:t xml:space="preserve">Figure </w:t>
      </w:r>
      <w:r>
        <w:fldChar w:fldCharType="begin"/>
      </w:r>
      <w:r>
        <w:instrText xml:space="preserve"> SEQ Figure \* ARABIC </w:instrText>
      </w:r>
      <w:r>
        <w:fldChar w:fldCharType="separate"/>
      </w:r>
      <w:r w:rsidR="005C3FF7">
        <w:rPr>
          <w:noProof/>
        </w:rPr>
        <w:t>10</w:t>
      </w:r>
      <w:r>
        <w:rPr>
          <w:noProof/>
        </w:rPr>
        <w:fldChar w:fldCharType="end"/>
      </w:r>
      <w:r>
        <w:t>: DPDK Driver – QDMA</w:t>
      </w:r>
      <w:r w:rsidR="006A7F6D">
        <w:t>5</w:t>
      </w:r>
      <w:r>
        <w:t>.0 PF ST C2H performance in Mpps</w:t>
      </w:r>
    </w:p>
    <w:p w14:paraId="4AD51377" w14:textId="17638A3D" w:rsidR="00AA3A60" w:rsidRDefault="00AA3A60" w:rsidP="00AA3A60"/>
    <w:p w14:paraId="1A3EAD58" w14:textId="3E5DA795" w:rsidR="00670633" w:rsidRPr="006B138F" w:rsidRDefault="00670633" w:rsidP="00670633">
      <w:pPr>
        <w:pStyle w:val="Heading5"/>
      </w:pPr>
      <w:r w:rsidRPr="006B138F">
        <w:t xml:space="preserve">ST </w:t>
      </w:r>
      <w:r>
        <w:t>H2C</w:t>
      </w:r>
      <w:r w:rsidRPr="006B138F">
        <w:t xml:space="preserve"> Performance</w:t>
      </w:r>
    </w:p>
    <w:p w14:paraId="60BAF8A9" w14:textId="77777777" w:rsidR="00670633" w:rsidRDefault="00670633" w:rsidP="00AA3A60"/>
    <w:p w14:paraId="120F16C1" w14:textId="0769DAAB" w:rsidR="00DD6FC4" w:rsidRPr="00F623A4" w:rsidRDefault="00DD6FC4" w:rsidP="00AA3A60">
      <w:pPr>
        <w:jc w:val="left"/>
        <w:rPr>
          <w:rFonts w:eastAsiaTheme="majorEastAsia" w:cstheme="majorBidi"/>
          <w:b/>
          <w:color w:val="FF8001"/>
        </w:rPr>
      </w:pPr>
      <w:r>
        <w:rPr>
          <w:noProof/>
        </w:rPr>
        <w:drawing>
          <wp:inline distT="0" distB="0" distL="0" distR="0" wp14:anchorId="5D3F6B62" wp14:editId="70F9389C">
            <wp:extent cx="5943600" cy="3531235"/>
            <wp:effectExtent l="0" t="0" r="0" b="12065"/>
            <wp:docPr id="59" name="Chart 59">
              <a:extLst xmlns:a="http://schemas.openxmlformats.org/drawingml/2006/main">
                <a:ext uri="{FF2B5EF4-FFF2-40B4-BE49-F238E27FC236}">
                  <a16:creationId xmlns:a16="http://schemas.microsoft.com/office/drawing/2014/main" id="{F556515F-6F67-49C8-AE38-6A034F65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21D0FB8" w14:textId="7F795DB1" w:rsidR="00AA3A60" w:rsidRDefault="00AA3A60" w:rsidP="00AA3A60">
      <w:pPr>
        <w:pStyle w:val="Caption"/>
        <w:jc w:val="center"/>
      </w:pPr>
      <w:r>
        <w:t xml:space="preserve">Figure </w:t>
      </w:r>
      <w:r>
        <w:fldChar w:fldCharType="begin"/>
      </w:r>
      <w:r>
        <w:instrText xml:space="preserve"> SEQ Figure \* ARABIC </w:instrText>
      </w:r>
      <w:r>
        <w:fldChar w:fldCharType="separate"/>
      </w:r>
      <w:r w:rsidR="005C3FF7">
        <w:rPr>
          <w:noProof/>
        </w:rPr>
        <w:t>11</w:t>
      </w:r>
      <w:r>
        <w:rPr>
          <w:noProof/>
        </w:rPr>
        <w:fldChar w:fldCharType="end"/>
      </w:r>
      <w:r>
        <w:t>: DPDK Driver – QDMA</w:t>
      </w:r>
      <w:r w:rsidR="006A7F6D">
        <w:t>5</w:t>
      </w:r>
      <w:r>
        <w:t>.0 PF ST H2C Performance in Gbps</w:t>
      </w:r>
    </w:p>
    <w:p w14:paraId="2D0D5C93" w14:textId="6E0C3906" w:rsidR="00DD6FC4" w:rsidRDefault="00DD6FC4" w:rsidP="00AA3A60">
      <w:pPr>
        <w:jc w:val="left"/>
        <w:rPr>
          <w:rFonts w:eastAsiaTheme="majorEastAsia" w:cstheme="majorBidi"/>
          <w:b/>
          <w:color w:val="FF8001"/>
        </w:rPr>
      </w:pPr>
    </w:p>
    <w:p w14:paraId="64B835E0" w14:textId="0099D725" w:rsidR="00DD6FC4" w:rsidRDefault="00DD6FC4" w:rsidP="00AA3A60">
      <w:pPr>
        <w:jc w:val="left"/>
        <w:rPr>
          <w:rFonts w:eastAsiaTheme="majorEastAsia" w:cstheme="majorBidi"/>
          <w:b/>
          <w:color w:val="FF8001"/>
        </w:rPr>
      </w:pPr>
      <w:r>
        <w:rPr>
          <w:noProof/>
        </w:rPr>
        <w:drawing>
          <wp:inline distT="0" distB="0" distL="0" distR="0" wp14:anchorId="45E30315" wp14:editId="23FB17DA">
            <wp:extent cx="5943600" cy="3533775"/>
            <wp:effectExtent l="0" t="0" r="0" b="9525"/>
            <wp:docPr id="60" name="Chart 60">
              <a:extLst xmlns:a="http://schemas.openxmlformats.org/drawingml/2006/main">
                <a:ext uri="{FF2B5EF4-FFF2-40B4-BE49-F238E27FC236}">
                  <a16:creationId xmlns:a16="http://schemas.microsoft.com/office/drawing/2014/main" id="{D27EA4D5-26ED-4890-AC55-FDA6321C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28DF4BAF" w14:textId="77777777" w:rsidR="00B01568" w:rsidRPr="00F623A4" w:rsidRDefault="00B01568" w:rsidP="00AA3A60">
      <w:pPr>
        <w:jc w:val="left"/>
        <w:rPr>
          <w:rFonts w:eastAsiaTheme="majorEastAsia" w:cstheme="majorBidi"/>
          <w:b/>
          <w:color w:val="FF8001"/>
        </w:rPr>
      </w:pPr>
    </w:p>
    <w:p w14:paraId="4D47EFFA" w14:textId="6FEEFEE7" w:rsidR="00AB23DB" w:rsidRPr="00AB23DB" w:rsidRDefault="00AA3A60" w:rsidP="00B01568">
      <w:pPr>
        <w:jc w:val="center"/>
      </w:pPr>
      <w:r w:rsidRPr="00B01568">
        <w:t xml:space="preserve">Figure </w:t>
      </w:r>
      <w:r>
        <w:rPr>
          <w:szCs w:val="20"/>
        </w:rPr>
        <w:fldChar w:fldCharType="begin"/>
      </w:r>
      <w:r w:rsidRPr="00B01568">
        <w:instrText xml:space="preserve"> SEQ Figure \* ARABIC </w:instrText>
      </w:r>
      <w:r>
        <w:rPr>
          <w:szCs w:val="20"/>
        </w:rPr>
        <w:fldChar w:fldCharType="separate"/>
      </w:r>
      <w:r w:rsidR="00B01568">
        <w:rPr>
          <w:noProof/>
        </w:rPr>
        <w:t>12</w:t>
      </w:r>
      <w:r>
        <w:rPr>
          <w:szCs w:val="20"/>
        </w:rPr>
        <w:fldChar w:fldCharType="end"/>
      </w:r>
      <w:r w:rsidRPr="00B01568">
        <w:t>: DPDK Driver – QDMA</w:t>
      </w:r>
      <w:r w:rsidR="006A7F6D" w:rsidRPr="00B01568">
        <w:t>5</w:t>
      </w:r>
      <w:r w:rsidRPr="00B01568">
        <w:t>.0 PF ST H2C Performance in Mpps</w:t>
      </w:r>
    </w:p>
    <w:p w14:paraId="6E99D276" w14:textId="77777777" w:rsidR="00AA3A60" w:rsidRDefault="00AA3A60" w:rsidP="00AA3A60"/>
    <w:p w14:paraId="09E6E653" w14:textId="6A39BD58" w:rsidR="009E644C" w:rsidRPr="006B138F" w:rsidRDefault="009E644C" w:rsidP="009E644C">
      <w:pPr>
        <w:pStyle w:val="Heading5"/>
      </w:pPr>
      <w:r w:rsidRPr="006B138F">
        <w:t xml:space="preserve">ST </w:t>
      </w:r>
      <w:r>
        <w:t>Forwarding</w:t>
      </w:r>
      <w:r w:rsidRPr="006B138F">
        <w:t xml:space="preserve"> Performance</w:t>
      </w:r>
    </w:p>
    <w:p w14:paraId="7080BB2B" w14:textId="3B7E3E47" w:rsidR="006E3887" w:rsidRDefault="006E3887" w:rsidP="00AA3A60">
      <w:pPr>
        <w:rPr>
          <w:rFonts w:eastAsiaTheme="majorEastAsia" w:cstheme="majorBidi"/>
          <w:b/>
          <w:color w:val="FF8001"/>
          <w:sz w:val="24"/>
        </w:rPr>
      </w:pPr>
    </w:p>
    <w:p w14:paraId="79017970" w14:textId="77777777" w:rsidR="009E644C" w:rsidRPr="0049153C" w:rsidRDefault="009E644C" w:rsidP="009E644C">
      <w:pPr>
        <w:jc w:val="center"/>
        <w:rPr>
          <w:rFonts w:ascii="Segoe UI" w:hAnsi="Segoe UI" w:cs="Segoe UI"/>
          <w:sz w:val="14"/>
          <w:szCs w:val="14"/>
        </w:rPr>
      </w:pPr>
      <w:r>
        <w:rPr>
          <w:noProof/>
        </w:rPr>
        <w:drawing>
          <wp:inline distT="0" distB="0" distL="0" distR="0" wp14:anchorId="6394AC99" wp14:editId="59AE4452">
            <wp:extent cx="5943600" cy="3536950"/>
            <wp:effectExtent l="0" t="0" r="0" b="6350"/>
            <wp:docPr id="484" name="Chart 484">
              <a:extLst xmlns:a="http://schemas.openxmlformats.org/drawingml/2006/main">
                <a:ext uri="{FF2B5EF4-FFF2-40B4-BE49-F238E27FC236}">
                  <a16:creationId xmlns:a16="http://schemas.microsoft.com/office/drawing/2014/main" id="{9994F478-B135-4586-835F-EA195FF1DB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89CC7C8" w14:textId="5A647BA6" w:rsidR="009E644C" w:rsidRDefault="009E644C" w:rsidP="009E644C">
      <w:pPr>
        <w:pStyle w:val="Caption"/>
        <w:jc w:val="center"/>
      </w:pPr>
      <w:r>
        <w:lastRenderedPageBreak/>
        <w:t xml:space="preserve">Figure </w:t>
      </w:r>
      <w:r>
        <w:fldChar w:fldCharType="begin"/>
      </w:r>
      <w:r>
        <w:instrText xml:space="preserve"> SEQ Figure \* ARABIC </w:instrText>
      </w:r>
      <w:r>
        <w:fldChar w:fldCharType="separate"/>
      </w:r>
      <w:r w:rsidR="00B01568">
        <w:rPr>
          <w:noProof/>
        </w:rPr>
        <w:t>13</w:t>
      </w:r>
      <w:r>
        <w:rPr>
          <w:noProof/>
        </w:rPr>
        <w:fldChar w:fldCharType="end"/>
      </w:r>
      <w:r>
        <w:t xml:space="preserve">: DPDK Driver – QDMA5.0 PF Forwarding performance in </w:t>
      </w:r>
      <w:proofErr w:type="gramStart"/>
      <w:r>
        <w:t>Gbps</w:t>
      </w:r>
      <w:proofErr w:type="gramEnd"/>
    </w:p>
    <w:p w14:paraId="41A91481" w14:textId="77777777" w:rsidR="009E644C" w:rsidRPr="0049153C" w:rsidRDefault="009E644C" w:rsidP="009E644C">
      <w:pPr>
        <w:jc w:val="center"/>
        <w:rPr>
          <w:rFonts w:ascii="Segoe UI" w:hAnsi="Segoe UI" w:cs="Segoe UI"/>
          <w:sz w:val="14"/>
          <w:szCs w:val="14"/>
        </w:rPr>
      </w:pPr>
      <w:r>
        <w:rPr>
          <w:noProof/>
        </w:rPr>
        <w:drawing>
          <wp:inline distT="0" distB="0" distL="0" distR="0" wp14:anchorId="0D7FD65C" wp14:editId="7C4F2F5B">
            <wp:extent cx="5943600" cy="3536950"/>
            <wp:effectExtent l="0" t="0" r="0" b="6350"/>
            <wp:docPr id="485" name="Chart 485">
              <a:extLst xmlns:a="http://schemas.openxmlformats.org/drawingml/2006/main">
                <a:ext uri="{FF2B5EF4-FFF2-40B4-BE49-F238E27FC236}">
                  <a16:creationId xmlns:a16="http://schemas.microsoft.com/office/drawing/2014/main" id="{038DC073-164D-450C-9817-1BAFFA1FAD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0E847255" w14:textId="3CE39882" w:rsidR="009E644C" w:rsidRPr="00007B8F" w:rsidRDefault="009E644C" w:rsidP="009E644C">
      <w:pPr>
        <w:pStyle w:val="Caption"/>
        <w:jc w:val="center"/>
        <w:rPr>
          <w:rFonts w:ascii="Segoe UI" w:hAnsi="Segoe UI" w:cs="Segoe UI"/>
          <w:color w:val="000000" w:themeColor="text1"/>
          <w:sz w:val="22"/>
          <w:szCs w:val="22"/>
        </w:rPr>
      </w:pPr>
      <w:r>
        <w:t xml:space="preserve">Figure </w:t>
      </w:r>
      <w:r>
        <w:fldChar w:fldCharType="begin"/>
      </w:r>
      <w:r>
        <w:instrText xml:space="preserve"> SEQ Figure \* ARABIC </w:instrText>
      </w:r>
      <w:r>
        <w:fldChar w:fldCharType="separate"/>
      </w:r>
      <w:r w:rsidR="00B01568">
        <w:rPr>
          <w:noProof/>
        </w:rPr>
        <w:t>14</w:t>
      </w:r>
      <w:r>
        <w:rPr>
          <w:noProof/>
        </w:rPr>
        <w:fldChar w:fldCharType="end"/>
      </w:r>
      <w:r>
        <w:t xml:space="preserve">: DPDK Driver – QDMA5.0 PF Forwarding performance in </w:t>
      </w:r>
      <w:proofErr w:type="gramStart"/>
      <w:r>
        <w:t>Mpps</w:t>
      </w:r>
      <w:proofErr w:type="gramEnd"/>
    </w:p>
    <w:p w14:paraId="0A22D5B6" w14:textId="77777777" w:rsidR="009E644C" w:rsidRDefault="009E644C" w:rsidP="009E644C"/>
    <w:p w14:paraId="756D6EBF" w14:textId="77777777" w:rsidR="009E644C" w:rsidRPr="00BB1908" w:rsidRDefault="009E644C" w:rsidP="009E644C"/>
    <w:tbl>
      <w:tblPr>
        <w:tblStyle w:val="GridTable4-Accent1"/>
        <w:tblW w:w="9337" w:type="dxa"/>
        <w:tblLayout w:type="fixed"/>
        <w:tblLook w:val="04A0" w:firstRow="1" w:lastRow="0" w:firstColumn="1" w:lastColumn="0" w:noHBand="0" w:noVBand="1"/>
      </w:tblPr>
      <w:tblGrid>
        <w:gridCol w:w="903"/>
        <w:gridCol w:w="851"/>
        <w:gridCol w:w="1240"/>
        <w:gridCol w:w="851"/>
        <w:gridCol w:w="1240"/>
        <w:gridCol w:w="886"/>
        <w:gridCol w:w="1240"/>
        <w:gridCol w:w="886"/>
        <w:gridCol w:w="1240"/>
      </w:tblGrid>
      <w:tr w:rsidR="009E644C" w14:paraId="28EF9720" w14:textId="77777777" w:rsidTr="009E3B8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Merge w:val="restart"/>
            <w:vAlign w:val="center"/>
          </w:tcPr>
          <w:p w14:paraId="023E881B" w14:textId="77777777" w:rsidR="009E644C" w:rsidRPr="00444C46" w:rsidRDefault="009E644C" w:rsidP="009E3B89">
            <w:pPr>
              <w:rPr>
                <w:color w:val="auto"/>
              </w:rPr>
            </w:pPr>
            <w:r w:rsidRPr="00444C46">
              <w:rPr>
                <w:color w:val="auto"/>
              </w:rPr>
              <w:t>Packet Size (Bytes)</w:t>
            </w:r>
          </w:p>
        </w:tc>
        <w:tc>
          <w:tcPr>
            <w:tcW w:w="2091" w:type="dxa"/>
            <w:gridSpan w:val="2"/>
            <w:vAlign w:val="center"/>
          </w:tcPr>
          <w:p w14:paraId="33F82AE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8 queues</w:t>
            </w:r>
          </w:p>
          <w:p w14:paraId="5291E6FC" w14:textId="77777777" w:rsidR="009E644C" w:rsidRPr="00444C46" w:rsidRDefault="009E644C" w:rsidP="009E3B89">
            <w:pPr>
              <w:cnfStyle w:val="100000000000" w:firstRow="1" w:lastRow="0" w:firstColumn="0" w:lastColumn="0" w:oddVBand="0" w:evenVBand="0" w:oddHBand="0" w:evenHBand="0" w:firstRowFirstColumn="0" w:firstRowLastColumn="0" w:lastRowFirstColumn="0" w:lastRowLastColumn="0"/>
              <w:rPr>
                <w:color w:val="auto"/>
              </w:rPr>
            </w:pPr>
          </w:p>
        </w:tc>
        <w:tc>
          <w:tcPr>
            <w:tcW w:w="2091" w:type="dxa"/>
            <w:gridSpan w:val="2"/>
            <w:vAlign w:val="center"/>
          </w:tcPr>
          <w:p w14:paraId="42573BF2"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4 queues</w:t>
            </w:r>
          </w:p>
          <w:p w14:paraId="27A38A0F"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47F41E7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2 queues</w:t>
            </w:r>
          </w:p>
          <w:p w14:paraId="7B40A958"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c>
          <w:tcPr>
            <w:tcW w:w="2126" w:type="dxa"/>
            <w:gridSpan w:val="2"/>
            <w:vAlign w:val="center"/>
          </w:tcPr>
          <w:p w14:paraId="7AAD7C11" w14:textId="77777777" w:rsidR="009E644C" w:rsidRPr="00444C46" w:rsidRDefault="009E644C" w:rsidP="009E3B89">
            <w:pPr>
              <w:jc w:val="center"/>
              <w:cnfStyle w:val="100000000000" w:firstRow="1" w:lastRow="0" w:firstColumn="0" w:lastColumn="0" w:oddVBand="0" w:evenVBand="0" w:oddHBand="0" w:evenHBand="0" w:firstRowFirstColumn="0" w:firstRowLastColumn="0" w:lastRowFirstColumn="0" w:lastRowLastColumn="0"/>
              <w:rPr>
                <w:b w:val="0"/>
                <w:bCs w:val="0"/>
              </w:rPr>
            </w:pPr>
            <w:r>
              <w:rPr>
                <w:color w:val="auto"/>
              </w:rPr>
              <w:t>1 queue</w:t>
            </w:r>
          </w:p>
          <w:p w14:paraId="6C7D95FA" w14:textId="77777777" w:rsidR="009E644C" w:rsidRDefault="009E644C" w:rsidP="009E3B89">
            <w:pPr>
              <w:jc w:val="center"/>
              <w:cnfStyle w:val="100000000000" w:firstRow="1" w:lastRow="0" w:firstColumn="0" w:lastColumn="0" w:oddVBand="0" w:evenVBand="0" w:oddHBand="0" w:evenHBand="0" w:firstRowFirstColumn="0" w:firstRowLastColumn="0" w:lastRowFirstColumn="0" w:lastRowLastColumn="0"/>
            </w:pPr>
          </w:p>
        </w:tc>
      </w:tr>
      <w:tr w:rsidR="009E644C" w14:paraId="6F39F7B2" w14:textId="77777777" w:rsidTr="009E3B89">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903" w:type="dxa"/>
            <w:vMerge/>
            <w:vAlign w:val="center"/>
          </w:tcPr>
          <w:p w14:paraId="0A85717B" w14:textId="77777777" w:rsidR="009E644C" w:rsidRPr="00444C46" w:rsidRDefault="009E644C" w:rsidP="009E3B89"/>
        </w:tc>
        <w:tc>
          <w:tcPr>
            <w:tcW w:w="851" w:type="dxa"/>
            <w:vAlign w:val="center"/>
          </w:tcPr>
          <w:p w14:paraId="3C5F40C5"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2D448B2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51" w:type="dxa"/>
            <w:vAlign w:val="center"/>
          </w:tcPr>
          <w:p w14:paraId="399C0D5F"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2B9CF0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1D4901E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14DA24FA"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c>
          <w:tcPr>
            <w:tcW w:w="886" w:type="dxa"/>
            <w:vAlign w:val="center"/>
          </w:tcPr>
          <w:p w14:paraId="0FC9578D"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Packet rate (Mpps)</w:t>
            </w:r>
          </w:p>
        </w:tc>
        <w:tc>
          <w:tcPr>
            <w:tcW w:w="1240" w:type="dxa"/>
            <w:vAlign w:val="center"/>
          </w:tcPr>
          <w:p w14:paraId="3A306FB3" w14:textId="77777777" w:rsidR="009E644C" w:rsidRPr="00A67B15" w:rsidRDefault="009E644C" w:rsidP="009E3B89">
            <w:pPr>
              <w:cnfStyle w:val="000000100000" w:firstRow="0" w:lastRow="0" w:firstColumn="0" w:lastColumn="0" w:oddVBand="0" w:evenVBand="0" w:oddHBand="1" w:evenHBand="0" w:firstRowFirstColumn="0" w:firstRowLastColumn="0" w:lastRowFirstColumn="0" w:lastRowLastColumn="0"/>
              <w:rPr>
                <w:b/>
                <w:sz w:val="16"/>
                <w:szCs w:val="16"/>
              </w:rPr>
            </w:pPr>
            <w:r w:rsidRPr="00A67B15">
              <w:rPr>
                <w:b/>
                <w:sz w:val="16"/>
                <w:szCs w:val="16"/>
              </w:rPr>
              <w:t>Throughput (Gbps)</w:t>
            </w:r>
          </w:p>
        </w:tc>
      </w:tr>
      <w:tr w:rsidR="009E644C" w14:paraId="0E9CF706"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center"/>
          </w:tcPr>
          <w:p w14:paraId="1DE0676B" w14:textId="77777777" w:rsidR="009E644C" w:rsidRDefault="009E644C" w:rsidP="009E3B89">
            <w:r>
              <w:rPr>
                <w:rFonts w:ascii="Calibri" w:hAnsi="Calibri" w:cs="Calibri"/>
                <w:b w:val="0"/>
                <w:bCs w:val="0"/>
                <w:color w:val="000000"/>
                <w:sz w:val="22"/>
                <w:szCs w:val="22"/>
              </w:rPr>
              <w:t>64</w:t>
            </w:r>
          </w:p>
        </w:tc>
        <w:tc>
          <w:tcPr>
            <w:tcW w:w="851" w:type="dxa"/>
            <w:vAlign w:val="bottom"/>
          </w:tcPr>
          <w:p w14:paraId="44EC422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82.66</w:t>
            </w:r>
          </w:p>
        </w:tc>
        <w:tc>
          <w:tcPr>
            <w:tcW w:w="1240" w:type="dxa"/>
            <w:vAlign w:val="bottom"/>
          </w:tcPr>
          <w:p w14:paraId="36B364B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42.32</w:t>
            </w:r>
          </w:p>
        </w:tc>
        <w:tc>
          <w:tcPr>
            <w:tcW w:w="851" w:type="dxa"/>
            <w:vAlign w:val="bottom"/>
          </w:tcPr>
          <w:p w14:paraId="1B2B3B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97.61</w:t>
            </w:r>
          </w:p>
        </w:tc>
        <w:tc>
          <w:tcPr>
            <w:tcW w:w="1240" w:type="dxa"/>
            <w:vAlign w:val="bottom"/>
          </w:tcPr>
          <w:p w14:paraId="649AB0E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49.98</w:t>
            </w:r>
          </w:p>
        </w:tc>
        <w:tc>
          <w:tcPr>
            <w:tcW w:w="886" w:type="dxa"/>
            <w:vAlign w:val="bottom"/>
          </w:tcPr>
          <w:p w14:paraId="1D826B7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71.39</w:t>
            </w:r>
          </w:p>
        </w:tc>
        <w:tc>
          <w:tcPr>
            <w:tcW w:w="1240" w:type="dxa"/>
            <w:vAlign w:val="bottom"/>
          </w:tcPr>
          <w:p w14:paraId="2F614EE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36.55</w:t>
            </w:r>
          </w:p>
        </w:tc>
        <w:tc>
          <w:tcPr>
            <w:tcW w:w="886" w:type="dxa"/>
            <w:vAlign w:val="bottom"/>
          </w:tcPr>
          <w:p w14:paraId="431CE73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35.70</w:t>
            </w:r>
          </w:p>
        </w:tc>
        <w:tc>
          <w:tcPr>
            <w:tcW w:w="1240" w:type="dxa"/>
            <w:vAlign w:val="bottom"/>
          </w:tcPr>
          <w:p w14:paraId="46DFB1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18.28</w:t>
            </w:r>
          </w:p>
        </w:tc>
      </w:tr>
      <w:tr w:rsidR="009E644C" w14:paraId="1EC69AF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6BD5555" w14:textId="77777777" w:rsidR="009E644C" w:rsidRDefault="009E644C" w:rsidP="009E3B89">
            <w:r>
              <w:rPr>
                <w:rFonts w:ascii="Calibri" w:hAnsi="Calibri" w:cs="Calibri"/>
                <w:b w:val="0"/>
                <w:bCs w:val="0"/>
                <w:color w:val="000000"/>
                <w:sz w:val="22"/>
                <w:szCs w:val="22"/>
              </w:rPr>
              <w:t>128</w:t>
            </w:r>
          </w:p>
        </w:tc>
        <w:tc>
          <w:tcPr>
            <w:tcW w:w="851" w:type="dxa"/>
            <w:vAlign w:val="bottom"/>
          </w:tcPr>
          <w:p w14:paraId="187F618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64.95</w:t>
            </w:r>
          </w:p>
        </w:tc>
        <w:tc>
          <w:tcPr>
            <w:tcW w:w="1240" w:type="dxa"/>
            <w:vAlign w:val="bottom"/>
          </w:tcPr>
          <w:p w14:paraId="69CDC5C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66.51</w:t>
            </w:r>
          </w:p>
        </w:tc>
        <w:tc>
          <w:tcPr>
            <w:tcW w:w="851" w:type="dxa"/>
            <w:vAlign w:val="bottom"/>
          </w:tcPr>
          <w:p w14:paraId="1629F4B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65.73</w:t>
            </w:r>
          </w:p>
        </w:tc>
        <w:tc>
          <w:tcPr>
            <w:tcW w:w="1240" w:type="dxa"/>
            <w:vAlign w:val="bottom"/>
          </w:tcPr>
          <w:p w14:paraId="629D962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67.31</w:t>
            </w:r>
          </w:p>
        </w:tc>
        <w:tc>
          <w:tcPr>
            <w:tcW w:w="886" w:type="dxa"/>
            <w:vAlign w:val="bottom"/>
          </w:tcPr>
          <w:p w14:paraId="52970EB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62.48</w:t>
            </w:r>
          </w:p>
        </w:tc>
        <w:tc>
          <w:tcPr>
            <w:tcW w:w="1240" w:type="dxa"/>
            <w:vAlign w:val="bottom"/>
          </w:tcPr>
          <w:p w14:paraId="081B8E0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63.98</w:t>
            </w:r>
          </w:p>
        </w:tc>
        <w:tc>
          <w:tcPr>
            <w:tcW w:w="886" w:type="dxa"/>
            <w:vAlign w:val="bottom"/>
          </w:tcPr>
          <w:p w14:paraId="24250B7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31.24</w:t>
            </w:r>
          </w:p>
        </w:tc>
        <w:tc>
          <w:tcPr>
            <w:tcW w:w="1240" w:type="dxa"/>
            <w:vAlign w:val="bottom"/>
          </w:tcPr>
          <w:p w14:paraId="3C36D64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31.99</w:t>
            </w:r>
          </w:p>
        </w:tc>
      </w:tr>
      <w:tr w:rsidR="009E644C" w14:paraId="0568695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349CCC" w14:textId="77777777" w:rsidR="009E644C" w:rsidRDefault="009E644C" w:rsidP="009E3B89">
            <w:r>
              <w:rPr>
                <w:rFonts w:ascii="Calibri" w:hAnsi="Calibri" w:cs="Calibri"/>
                <w:b w:val="0"/>
                <w:bCs w:val="0"/>
                <w:color w:val="000000"/>
                <w:sz w:val="22"/>
                <w:szCs w:val="22"/>
              </w:rPr>
              <w:t>192</w:t>
            </w:r>
          </w:p>
        </w:tc>
        <w:tc>
          <w:tcPr>
            <w:tcW w:w="851" w:type="dxa"/>
            <w:vAlign w:val="bottom"/>
          </w:tcPr>
          <w:p w14:paraId="317023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48.91</w:t>
            </w:r>
          </w:p>
        </w:tc>
        <w:tc>
          <w:tcPr>
            <w:tcW w:w="1240" w:type="dxa"/>
            <w:vAlign w:val="bottom"/>
          </w:tcPr>
          <w:p w14:paraId="360E430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75.13</w:t>
            </w:r>
          </w:p>
        </w:tc>
        <w:tc>
          <w:tcPr>
            <w:tcW w:w="851" w:type="dxa"/>
            <w:vAlign w:val="bottom"/>
          </w:tcPr>
          <w:p w14:paraId="5C2E74D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49.45</w:t>
            </w:r>
          </w:p>
        </w:tc>
        <w:tc>
          <w:tcPr>
            <w:tcW w:w="1240" w:type="dxa"/>
            <w:vAlign w:val="bottom"/>
          </w:tcPr>
          <w:p w14:paraId="7D44CA9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75.96</w:t>
            </w:r>
          </w:p>
        </w:tc>
        <w:tc>
          <w:tcPr>
            <w:tcW w:w="886" w:type="dxa"/>
            <w:vAlign w:val="bottom"/>
          </w:tcPr>
          <w:p w14:paraId="531C2FE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49.78</w:t>
            </w:r>
          </w:p>
        </w:tc>
        <w:tc>
          <w:tcPr>
            <w:tcW w:w="1240" w:type="dxa"/>
            <w:vAlign w:val="bottom"/>
          </w:tcPr>
          <w:p w14:paraId="7B66D4A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76.46</w:t>
            </w:r>
          </w:p>
        </w:tc>
        <w:tc>
          <w:tcPr>
            <w:tcW w:w="886" w:type="dxa"/>
            <w:vAlign w:val="bottom"/>
          </w:tcPr>
          <w:p w14:paraId="32F846A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27.77</w:t>
            </w:r>
          </w:p>
        </w:tc>
        <w:tc>
          <w:tcPr>
            <w:tcW w:w="1240" w:type="dxa"/>
            <w:vAlign w:val="bottom"/>
          </w:tcPr>
          <w:p w14:paraId="79BA916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42.66</w:t>
            </w:r>
          </w:p>
        </w:tc>
      </w:tr>
      <w:tr w:rsidR="009E644C" w14:paraId="5B0F8E4E"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D2710" w14:textId="77777777" w:rsidR="009E644C" w:rsidRDefault="009E644C" w:rsidP="009E3B89">
            <w:r>
              <w:rPr>
                <w:rFonts w:ascii="Calibri" w:hAnsi="Calibri" w:cs="Calibri"/>
                <w:b w:val="0"/>
                <w:bCs w:val="0"/>
                <w:color w:val="000000"/>
                <w:sz w:val="22"/>
                <w:szCs w:val="22"/>
              </w:rPr>
              <w:t>256</w:t>
            </w:r>
          </w:p>
        </w:tc>
        <w:tc>
          <w:tcPr>
            <w:tcW w:w="851" w:type="dxa"/>
            <w:vAlign w:val="bottom"/>
          </w:tcPr>
          <w:p w14:paraId="54F0541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39.25</w:t>
            </w:r>
          </w:p>
        </w:tc>
        <w:tc>
          <w:tcPr>
            <w:tcW w:w="1240" w:type="dxa"/>
            <w:vAlign w:val="bottom"/>
          </w:tcPr>
          <w:p w14:paraId="22D721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80.39</w:t>
            </w:r>
          </w:p>
        </w:tc>
        <w:tc>
          <w:tcPr>
            <w:tcW w:w="851" w:type="dxa"/>
            <w:vAlign w:val="bottom"/>
          </w:tcPr>
          <w:p w14:paraId="322413E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39.61</w:t>
            </w:r>
          </w:p>
        </w:tc>
        <w:tc>
          <w:tcPr>
            <w:tcW w:w="1240" w:type="dxa"/>
            <w:vAlign w:val="bottom"/>
          </w:tcPr>
          <w:p w14:paraId="2D1C7BD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81.12</w:t>
            </w:r>
          </w:p>
        </w:tc>
        <w:tc>
          <w:tcPr>
            <w:tcW w:w="886" w:type="dxa"/>
            <w:vAlign w:val="bottom"/>
          </w:tcPr>
          <w:p w14:paraId="38C757F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39.84</w:t>
            </w:r>
          </w:p>
        </w:tc>
        <w:tc>
          <w:tcPr>
            <w:tcW w:w="1240" w:type="dxa"/>
            <w:vAlign w:val="bottom"/>
          </w:tcPr>
          <w:p w14:paraId="5286AA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81.59</w:t>
            </w:r>
          </w:p>
        </w:tc>
        <w:tc>
          <w:tcPr>
            <w:tcW w:w="886" w:type="dxa"/>
            <w:vAlign w:val="bottom"/>
          </w:tcPr>
          <w:p w14:paraId="1352341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25.00</w:t>
            </w:r>
          </w:p>
        </w:tc>
        <w:tc>
          <w:tcPr>
            <w:tcW w:w="1240" w:type="dxa"/>
            <w:vAlign w:val="bottom"/>
          </w:tcPr>
          <w:p w14:paraId="53A4244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51.20</w:t>
            </w:r>
          </w:p>
        </w:tc>
      </w:tr>
      <w:tr w:rsidR="009E644C" w14:paraId="3DA97A0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ED3251E" w14:textId="77777777" w:rsidR="009E644C" w:rsidRDefault="009E644C" w:rsidP="009E3B89">
            <w:r>
              <w:rPr>
                <w:rFonts w:ascii="Calibri" w:hAnsi="Calibri" w:cs="Calibri"/>
                <w:b w:val="0"/>
                <w:bCs w:val="0"/>
                <w:color w:val="000000"/>
                <w:sz w:val="22"/>
                <w:szCs w:val="22"/>
              </w:rPr>
              <w:t>320</w:t>
            </w:r>
          </w:p>
        </w:tc>
        <w:tc>
          <w:tcPr>
            <w:tcW w:w="851" w:type="dxa"/>
            <w:vAlign w:val="bottom"/>
          </w:tcPr>
          <w:p w14:paraId="0543E7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32.90</w:t>
            </w:r>
          </w:p>
        </w:tc>
        <w:tc>
          <w:tcPr>
            <w:tcW w:w="1240" w:type="dxa"/>
            <w:vAlign w:val="bottom"/>
          </w:tcPr>
          <w:p w14:paraId="191455F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84.22</w:t>
            </w:r>
          </w:p>
        </w:tc>
        <w:tc>
          <w:tcPr>
            <w:tcW w:w="851" w:type="dxa"/>
            <w:vAlign w:val="bottom"/>
          </w:tcPr>
          <w:p w14:paraId="3C33B1D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33.03</w:t>
            </w:r>
          </w:p>
        </w:tc>
        <w:tc>
          <w:tcPr>
            <w:tcW w:w="1240" w:type="dxa"/>
            <w:vAlign w:val="bottom"/>
          </w:tcPr>
          <w:p w14:paraId="263B34C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84.55</w:t>
            </w:r>
          </w:p>
        </w:tc>
        <w:tc>
          <w:tcPr>
            <w:tcW w:w="886" w:type="dxa"/>
            <w:vAlign w:val="bottom"/>
          </w:tcPr>
          <w:p w14:paraId="48650A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33.20</w:t>
            </w:r>
          </w:p>
        </w:tc>
        <w:tc>
          <w:tcPr>
            <w:tcW w:w="1240" w:type="dxa"/>
            <w:vAlign w:val="bottom"/>
          </w:tcPr>
          <w:p w14:paraId="675046D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85.00</w:t>
            </w:r>
          </w:p>
        </w:tc>
        <w:tc>
          <w:tcPr>
            <w:tcW w:w="886" w:type="dxa"/>
            <w:vAlign w:val="bottom"/>
          </w:tcPr>
          <w:p w14:paraId="0DBA490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22.73</w:t>
            </w:r>
          </w:p>
        </w:tc>
        <w:tc>
          <w:tcPr>
            <w:tcW w:w="1240" w:type="dxa"/>
            <w:vAlign w:val="bottom"/>
          </w:tcPr>
          <w:p w14:paraId="3E90376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58.18</w:t>
            </w:r>
          </w:p>
        </w:tc>
      </w:tr>
      <w:tr w:rsidR="009E644C" w14:paraId="1446377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9BB26B3" w14:textId="77777777" w:rsidR="009E644C" w:rsidRDefault="009E644C" w:rsidP="009E3B89">
            <w:r>
              <w:rPr>
                <w:rFonts w:ascii="Calibri" w:hAnsi="Calibri" w:cs="Calibri"/>
                <w:b w:val="0"/>
                <w:bCs w:val="0"/>
                <w:color w:val="000000"/>
                <w:sz w:val="22"/>
                <w:szCs w:val="22"/>
              </w:rPr>
              <w:t>384</w:t>
            </w:r>
          </w:p>
        </w:tc>
        <w:tc>
          <w:tcPr>
            <w:tcW w:w="851" w:type="dxa"/>
            <w:vAlign w:val="bottom"/>
          </w:tcPr>
          <w:p w14:paraId="0BC877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28.21</w:t>
            </w:r>
          </w:p>
        </w:tc>
        <w:tc>
          <w:tcPr>
            <w:tcW w:w="1240" w:type="dxa"/>
            <w:vAlign w:val="bottom"/>
          </w:tcPr>
          <w:p w14:paraId="24A88DA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86.68</w:t>
            </w:r>
          </w:p>
        </w:tc>
        <w:tc>
          <w:tcPr>
            <w:tcW w:w="851" w:type="dxa"/>
            <w:vAlign w:val="bottom"/>
          </w:tcPr>
          <w:p w14:paraId="714DF5A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28.40</w:t>
            </w:r>
          </w:p>
        </w:tc>
        <w:tc>
          <w:tcPr>
            <w:tcW w:w="1240" w:type="dxa"/>
            <w:vAlign w:val="bottom"/>
          </w:tcPr>
          <w:p w14:paraId="56D6399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87.23</w:t>
            </w:r>
          </w:p>
        </w:tc>
        <w:tc>
          <w:tcPr>
            <w:tcW w:w="886" w:type="dxa"/>
            <w:vAlign w:val="bottom"/>
          </w:tcPr>
          <w:p w14:paraId="736D71E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28.56</w:t>
            </w:r>
          </w:p>
        </w:tc>
        <w:tc>
          <w:tcPr>
            <w:tcW w:w="1240" w:type="dxa"/>
            <w:vAlign w:val="bottom"/>
          </w:tcPr>
          <w:p w14:paraId="48B6E53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87.74</w:t>
            </w:r>
          </w:p>
        </w:tc>
        <w:tc>
          <w:tcPr>
            <w:tcW w:w="886" w:type="dxa"/>
            <w:vAlign w:val="bottom"/>
          </w:tcPr>
          <w:p w14:paraId="2B850BA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20.83</w:t>
            </w:r>
          </w:p>
        </w:tc>
        <w:tc>
          <w:tcPr>
            <w:tcW w:w="1240" w:type="dxa"/>
            <w:vAlign w:val="bottom"/>
          </w:tcPr>
          <w:p w14:paraId="2A1C21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64.00</w:t>
            </w:r>
          </w:p>
        </w:tc>
      </w:tr>
      <w:tr w:rsidR="009E644C" w14:paraId="0CC1116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4CB46E4" w14:textId="77777777" w:rsidR="009E644C" w:rsidRDefault="009E644C" w:rsidP="009E3B89">
            <w:r>
              <w:rPr>
                <w:rFonts w:ascii="Calibri" w:hAnsi="Calibri" w:cs="Calibri"/>
                <w:b w:val="0"/>
                <w:bCs w:val="0"/>
                <w:color w:val="000000"/>
                <w:sz w:val="22"/>
                <w:szCs w:val="22"/>
              </w:rPr>
              <w:t>448</w:t>
            </w:r>
          </w:p>
        </w:tc>
        <w:tc>
          <w:tcPr>
            <w:tcW w:w="851" w:type="dxa"/>
            <w:vAlign w:val="bottom"/>
          </w:tcPr>
          <w:p w14:paraId="656B978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24.72</w:t>
            </w:r>
          </w:p>
        </w:tc>
        <w:tc>
          <w:tcPr>
            <w:tcW w:w="1240" w:type="dxa"/>
            <w:vAlign w:val="bottom"/>
          </w:tcPr>
          <w:p w14:paraId="6BA11C2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88.59</w:t>
            </w:r>
          </w:p>
        </w:tc>
        <w:tc>
          <w:tcPr>
            <w:tcW w:w="851" w:type="dxa"/>
            <w:vAlign w:val="bottom"/>
          </w:tcPr>
          <w:p w14:paraId="1EC2565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24.93</w:t>
            </w:r>
          </w:p>
        </w:tc>
        <w:tc>
          <w:tcPr>
            <w:tcW w:w="1240" w:type="dxa"/>
            <w:vAlign w:val="bottom"/>
          </w:tcPr>
          <w:p w14:paraId="207734C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89.34</w:t>
            </w:r>
          </w:p>
        </w:tc>
        <w:tc>
          <w:tcPr>
            <w:tcW w:w="886" w:type="dxa"/>
            <w:vAlign w:val="bottom"/>
          </w:tcPr>
          <w:p w14:paraId="183082B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24.96</w:t>
            </w:r>
          </w:p>
        </w:tc>
        <w:tc>
          <w:tcPr>
            <w:tcW w:w="1240" w:type="dxa"/>
            <w:vAlign w:val="bottom"/>
          </w:tcPr>
          <w:p w14:paraId="1813B1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89.47</w:t>
            </w:r>
          </w:p>
        </w:tc>
        <w:tc>
          <w:tcPr>
            <w:tcW w:w="886" w:type="dxa"/>
            <w:vAlign w:val="bottom"/>
          </w:tcPr>
          <w:p w14:paraId="4680C72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19.23</w:t>
            </w:r>
          </w:p>
        </w:tc>
        <w:tc>
          <w:tcPr>
            <w:tcW w:w="1240" w:type="dxa"/>
            <w:vAlign w:val="bottom"/>
          </w:tcPr>
          <w:p w14:paraId="556487F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68.92</w:t>
            </w:r>
          </w:p>
        </w:tc>
      </w:tr>
      <w:tr w:rsidR="009E644C" w14:paraId="1D85C11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5C5943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512</w:t>
            </w:r>
          </w:p>
        </w:tc>
        <w:tc>
          <w:tcPr>
            <w:tcW w:w="851" w:type="dxa"/>
            <w:vAlign w:val="bottom"/>
          </w:tcPr>
          <w:p w14:paraId="67D45FE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21.98</w:t>
            </w:r>
          </w:p>
        </w:tc>
        <w:tc>
          <w:tcPr>
            <w:tcW w:w="1240" w:type="dxa"/>
            <w:vAlign w:val="bottom"/>
          </w:tcPr>
          <w:p w14:paraId="597094F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90.03</w:t>
            </w:r>
          </w:p>
        </w:tc>
        <w:tc>
          <w:tcPr>
            <w:tcW w:w="851" w:type="dxa"/>
            <w:vAlign w:val="bottom"/>
          </w:tcPr>
          <w:p w14:paraId="4F0F6BF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22.17</w:t>
            </w:r>
          </w:p>
        </w:tc>
        <w:tc>
          <w:tcPr>
            <w:tcW w:w="1240" w:type="dxa"/>
            <w:vAlign w:val="bottom"/>
          </w:tcPr>
          <w:p w14:paraId="1DAEEC2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90.80</w:t>
            </w:r>
          </w:p>
        </w:tc>
        <w:tc>
          <w:tcPr>
            <w:tcW w:w="886" w:type="dxa"/>
            <w:vAlign w:val="bottom"/>
          </w:tcPr>
          <w:p w14:paraId="5AA772A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22.19</w:t>
            </w:r>
          </w:p>
        </w:tc>
        <w:tc>
          <w:tcPr>
            <w:tcW w:w="1240" w:type="dxa"/>
            <w:vAlign w:val="bottom"/>
          </w:tcPr>
          <w:p w14:paraId="64E7727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90.87</w:t>
            </w:r>
          </w:p>
        </w:tc>
        <w:tc>
          <w:tcPr>
            <w:tcW w:w="886" w:type="dxa"/>
            <w:vAlign w:val="bottom"/>
          </w:tcPr>
          <w:p w14:paraId="1E1F701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17.86</w:t>
            </w:r>
          </w:p>
        </w:tc>
        <w:tc>
          <w:tcPr>
            <w:tcW w:w="1240" w:type="dxa"/>
            <w:vAlign w:val="bottom"/>
          </w:tcPr>
          <w:p w14:paraId="371AE31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73.14</w:t>
            </w:r>
          </w:p>
        </w:tc>
      </w:tr>
      <w:tr w:rsidR="009E644C" w14:paraId="0885E58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C845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576</w:t>
            </w:r>
          </w:p>
        </w:tc>
        <w:tc>
          <w:tcPr>
            <w:tcW w:w="851" w:type="dxa"/>
            <w:vAlign w:val="bottom"/>
          </w:tcPr>
          <w:p w14:paraId="257EBFC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19.81</w:t>
            </w:r>
          </w:p>
        </w:tc>
        <w:tc>
          <w:tcPr>
            <w:tcW w:w="1240" w:type="dxa"/>
            <w:vAlign w:val="bottom"/>
          </w:tcPr>
          <w:p w14:paraId="0A90D10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91.26</w:t>
            </w:r>
          </w:p>
        </w:tc>
        <w:tc>
          <w:tcPr>
            <w:tcW w:w="851" w:type="dxa"/>
            <w:vAlign w:val="bottom"/>
          </w:tcPr>
          <w:p w14:paraId="70B08E5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19.93</w:t>
            </w:r>
          </w:p>
        </w:tc>
        <w:tc>
          <w:tcPr>
            <w:tcW w:w="1240" w:type="dxa"/>
            <w:vAlign w:val="bottom"/>
          </w:tcPr>
          <w:p w14:paraId="4051059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91.83</w:t>
            </w:r>
          </w:p>
        </w:tc>
        <w:tc>
          <w:tcPr>
            <w:tcW w:w="886" w:type="dxa"/>
            <w:vAlign w:val="bottom"/>
          </w:tcPr>
          <w:p w14:paraId="7F50E41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20.01</w:t>
            </w:r>
          </w:p>
        </w:tc>
        <w:tc>
          <w:tcPr>
            <w:tcW w:w="1240" w:type="dxa"/>
            <w:vAlign w:val="bottom"/>
          </w:tcPr>
          <w:p w14:paraId="5D4B764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92.19</w:t>
            </w:r>
          </w:p>
        </w:tc>
        <w:tc>
          <w:tcPr>
            <w:tcW w:w="886" w:type="dxa"/>
            <w:vAlign w:val="bottom"/>
          </w:tcPr>
          <w:p w14:paraId="3305BB3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16.67</w:t>
            </w:r>
          </w:p>
        </w:tc>
        <w:tc>
          <w:tcPr>
            <w:tcW w:w="1240" w:type="dxa"/>
            <w:vAlign w:val="bottom"/>
          </w:tcPr>
          <w:p w14:paraId="7DED028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76.80</w:t>
            </w:r>
          </w:p>
        </w:tc>
      </w:tr>
      <w:tr w:rsidR="009E644C" w14:paraId="7ED68B0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3C45892"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640</w:t>
            </w:r>
          </w:p>
        </w:tc>
        <w:tc>
          <w:tcPr>
            <w:tcW w:w="851" w:type="dxa"/>
            <w:vAlign w:val="bottom"/>
          </w:tcPr>
          <w:p w14:paraId="6E86A6A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17.98</w:t>
            </w:r>
          </w:p>
        </w:tc>
        <w:tc>
          <w:tcPr>
            <w:tcW w:w="1240" w:type="dxa"/>
            <w:vAlign w:val="bottom"/>
          </w:tcPr>
          <w:p w14:paraId="3EB4A87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92.04</w:t>
            </w:r>
          </w:p>
        </w:tc>
        <w:tc>
          <w:tcPr>
            <w:tcW w:w="851" w:type="dxa"/>
            <w:vAlign w:val="bottom"/>
          </w:tcPr>
          <w:p w14:paraId="33B0B06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18.12</w:t>
            </w:r>
          </w:p>
        </w:tc>
        <w:tc>
          <w:tcPr>
            <w:tcW w:w="1240" w:type="dxa"/>
            <w:vAlign w:val="bottom"/>
          </w:tcPr>
          <w:p w14:paraId="1C6D50D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92.76</w:t>
            </w:r>
          </w:p>
        </w:tc>
        <w:tc>
          <w:tcPr>
            <w:tcW w:w="886" w:type="dxa"/>
            <w:vAlign w:val="bottom"/>
          </w:tcPr>
          <w:p w14:paraId="28C228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18.21</w:t>
            </w:r>
          </w:p>
        </w:tc>
        <w:tc>
          <w:tcPr>
            <w:tcW w:w="1240" w:type="dxa"/>
            <w:vAlign w:val="bottom"/>
          </w:tcPr>
          <w:p w14:paraId="3B8A81C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93.21</w:t>
            </w:r>
          </w:p>
        </w:tc>
        <w:tc>
          <w:tcPr>
            <w:tcW w:w="886" w:type="dxa"/>
            <w:vAlign w:val="bottom"/>
          </w:tcPr>
          <w:p w14:paraId="4BA0CE6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15.63</w:t>
            </w:r>
          </w:p>
        </w:tc>
        <w:tc>
          <w:tcPr>
            <w:tcW w:w="1240" w:type="dxa"/>
            <w:vAlign w:val="bottom"/>
          </w:tcPr>
          <w:p w14:paraId="731B714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80.00</w:t>
            </w:r>
          </w:p>
        </w:tc>
      </w:tr>
      <w:tr w:rsidR="009E644C" w14:paraId="7CDB114E"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7A0C00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704</w:t>
            </w:r>
          </w:p>
        </w:tc>
        <w:tc>
          <w:tcPr>
            <w:tcW w:w="851" w:type="dxa"/>
            <w:vAlign w:val="bottom"/>
          </w:tcPr>
          <w:p w14:paraId="3CF455D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16.45</w:t>
            </w:r>
          </w:p>
        </w:tc>
        <w:tc>
          <w:tcPr>
            <w:tcW w:w="1240" w:type="dxa"/>
            <w:vAlign w:val="bottom"/>
          </w:tcPr>
          <w:p w14:paraId="048EE0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92.64</w:t>
            </w:r>
          </w:p>
        </w:tc>
        <w:tc>
          <w:tcPr>
            <w:tcW w:w="851" w:type="dxa"/>
            <w:vAlign w:val="bottom"/>
          </w:tcPr>
          <w:p w14:paraId="784345C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16.60</w:t>
            </w:r>
          </w:p>
        </w:tc>
        <w:tc>
          <w:tcPr>
            <w:tcW w:w="1240" w:type="dxa"/>
            <w:vAlign w:val="bottom"/>
          </w:tcPr>
          <w:p w14:paraId="47D7C6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93.51</w:t>
            </w:r>
          </w:p>
        </w:tc>
        <w:tc>
          <w:tcPr>
            <w:tcW w:w="886" w:type="dxa"/>
            <w:vAlign w:val="bottom"/>
          </w:tcPr>
          <w:p w14:paraId="3BE2DD0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16.70</w:t>
            </w:r>
          </w:p>
        </w:tc>
        <w:tc>
          <w:tcPr>
            <w:tcW w:w="1240" w:type="dxa"/>
            <w:vAlign w:val="bottom"/>
          </w:tcPr>
          <w:p w14:paraId="0946CC5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94.04</w:t>
            </w:r>
          </w:p>
        </w:tc>
        <w:tc>
          <w:tcPr>
            <w:tcW w:w="886" w:type="dxa"/>
            <w:vAlign w:val="bottom"/>
          </w:tcPr>
          <w:p w14:paraId="7C1AA55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14.71</w:t>
            </w:r>
          </w:p>
        </w:tc>
        <w:tc>
          <w:tcPr>
            <w:tcW w:w="1240" w:type="dxa"/>
            <w:vAlign w:val="bottom"/>
          </w:tcPr>
          <w:p w14:paraId="2545ABC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82.82</w:t>
            </w:r>
          </w:p>
        </w:tc>
      </w:tr>
      <w:tr w:rsidR="009E644C" w14:paraId="59261B1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33E9C0"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768</w:t>
            </w:r>
          </w:p>
        </w:tc>
        <w:tc>
          <w:tcPr>
            <w:tcW w:w="851" w:type="dxa"/>
            <w:vAlign w:val="bottom"/>
          </w:tcPr>
          <w:p w14:paraId="119B53E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15.13</w:t>
            </w:r>
          </w:p>
        </w:tc>
        <w:tc>
          <w:tcPr>
            <w:tcW w:w="1240" w:type="dxa"/>
            <w:vAlign w:val="bottom"/>
          </w:tcPr>
          <w:p w14:paraId="0EED8C3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92.94</w:t>
            </w:r>
          </w:p>
        </w:tc>
        <w:tc>
          <w:tcPr>
            <w:tcW w:w="851" w:type="dxa"/>
            <w:vAlign w:val="bottom"/>
          </w:tcPr>
          <w:p w14:paraId="4A29240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15.34</w:t>
            </w:r>
          </w:p>
        </w:tc>
        <w:tc>
          <w:tcPr>
            <w:tcW w:w="1240" w:type="dxa"/>
            <w:vAlign w:val="bottom"/>
          </w:tcPr>
          <w:p w14:paraId="2756DDC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94.23</w:t>
            </w:r>
          </w:p>
        </w:tc>
        <w:tc>
          <w:tcPr>
            <w:tcW w:w="886" w:type="dxa"/>
            <w:vAlign w:val="bottom"/>
          </w:tcPr>
          <w:p w14:paraId="4A87FE7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15.43</w:t>
            </w:r>
          </w:p>
        </w:tc>
        <w:tc>
          <w:tcPr>
            <w:tcW w:w="1240" w:type="dxa"/>
            <w:vAlign w:val="bottom"/>
          </w:tcPr>
          <w:p w14:paraId="5E39811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94.81</w:t>
            </w:r>
          </w:p>
        </w:tc>
        <w:tc>
          <w:tcPr>
            <w:tcW w:w="886" w:type="dxa"/>
            <w:vAlign w:val="bottom"/>
          </w:tcPr>
          <w:p w14:paraId="5F19CD6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13.89</w:t>
            </w:r>
          </w:p>
        </w:tc>
        <w:tc>
          <w:tcPr>
            <w:tcW w:w="1240" w:type="dxa"/>
            <w:vAlign w:val="bottom"/>
          </w:tcPr>
          <w:p w14:paraId="7BE9F34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85.33</w:t>
            </w:r>
          </w:p>
        </w:tc>
      </w:tr>
      <w:tr w:rsidR="009E644C" w14:paraId="215BD567"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E9513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832</w:t>
            </w:r>
          </w:p>
        </w:tc>
        <w:tc>
          <w:tcPr>
            <w:tcW w:w="851" w:type="dxa"/>
            <w:vAlign w:val="bottom"/>
          </w:tcPr>
          <w:p w14:paraId="02DC7B8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13.99</w:t>
            </w:r>
          </w:p>
        </w:tc>
        <w:tc>
          <w:tcPr>
            <w:tcW w:w="1240" w:type="dxa"/>
            <w:vAlign w:val="bottom"/>
          </w:tcPr>
          <w:p w14:paraId="5F7AA7E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93.14</w:t>
            </w:r>
          </w:p>
        </w:tc>
        <w:tc>
          <w:tcPr>
            <w:tcW w:w="851" w:type="dxa"/>
            <w:vAlign w:val="bottom"/>
          </w:tcPr>
          <w:p w14:paraId="7F8830E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14.32</w:t>
            </w:r>
          </w:p>
        </w:tc>
        <w:tc>
          <w:tcPr>
            <w:tcW w:w="1240" w:type="dxa"/>
            <w:vAlign w:val="bottom"/>
          </w:tcPr>
          <w:p w14:paraId="26C99CB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95.31</w:t>
            </w:r>
          </w:p>
        </w:tc>
        <w:tc>
          <w:tcPr>
            <w:tcW w:w="886" w:type="dxa"/>
            <w:vAlign w:val="bottom"/>
          </w:tcPr>
          <w:p w14:paraId="1F8DB6F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14.36</w:t>
            </w:r>
          </w:p>
        </w:tc>
        <w:tc>
          <w:tcPr>
            <w:tcW w:w="1240" w:type="dxa"/>
            <w:vAlign w:val="bottom"/>
          </w:tcPr>
          <w:p w14:paraId="1AB16BE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95.55</w:t>
            </w:r>
          </w:p>
        </w:tc>
        <w:tc>
          <w:tcPr>
            <w:tcW w:w="886" w:type="dxa"/>
            <w:vAlign w:val="bottom"/>
          </w:tcPr>
          <w:p w14:paraId="2384BFD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13.16</w:t>
            </w:r>
          </w:p>
        </w:tc>
        <w:tc>
          <w:tcPr>
            <w:tcW w:w="1240" w:type="dxa"/>
            <w:vAlign w:val="bottom"/>
          </w:tcPr>
          <w:p w14:paraId="36C0E6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87.58</w:t>
            </w:r>
          </w:p>
        </w:tc>
      </w:tr>
      <w:tr w:rsidR="009E644C" w14:paraId="33E4AEA0"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B16850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896</w:t>
            </w:r>
          </w:p>
        </w:tc>
        <w:tc>
          <w:tcPr>
            <w:tcW w:w="851" w:type="dxa"/>
            <w:vAlign w:val="bottom"/>
          </w:tcPr>
          <w:p w14:paraId="09F9D7E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13.09</w:t>
            </w:r>
          </w:p>
        </w:tc>
        <w:tc>
          <w:tcPr>
            <w:tcW w:w="1240" w:type="dxa"/>
            <w:vAlign w:val="bottom"/>
          </w:tcPr>
          <w:p w14:paraId="50DD610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93.81</w:t>
            </w:r>
          </w:p>
        </w:tc>
        <w:tc>
          <w:tcPr>
            <w:tcW w:w="851" w:type="dxa"/>
            <w:vAlign w:val="bottom"/>
          </w:tcPr>
          <w:p w14:paraId="57E06A1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13.36</w:t>
            </w:r>
          </w:p>
        </w:tc>
        <w:tc>
          <w:tcPr>
            <w:tcW w:w="1240" w:type="dxa"/>
            <w:vAlign w:val="bottom"/>
          </w:tcPr>
          <w:p w14:paraId="5753BE3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95.76</w:t>
            </w:r>
          </w:p>
        </w:tc>
        <w:tc>
          <w:tcPr>
            <w:tcW w:w="886" w:type="dxa"/>
            <w:vAlign w:val="bottom"/>
          </w:tcPr>
          <w:p w14:paraId="42B4279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13.41</w:t>
            </w:r>
          </w:p>
        </w:tc>
        <w:tc>
          <w:tcPr>
            <w:tcW w:w="1240" w:type="dxa"/>
            <w:vAlign w:val="bottom"/>
          </w:tcPr>
          <w:p w14:paraId="14603BE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96.09</w:t>
            </w:r>
          </w:p>
        </w:tc>
        <w:tc>
          <w:tcPr>
            <w:tcW w:w="886" w:type="dxa"/>
            <w:vAlign w:val="bottom"/>
          </w:tcPr>
          <w:p w14:paraId="4AE7CC0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12.50</w:t>
            </w:r>
          </w:p>
        </w:tc>
        <w:tc>
          <w:tcPr>
            <w:tcW w:w="1240" w:type="dxa"/>
            <w:vAlign w:val="bottom"/>
          </w:tcPr>
          <w:p w14:paraId="398B666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89.60</w:t>
            </w:r>
          </w:p>
        </w:tc>
      </w:tr>
      <w:tr w:rsidR="009E644C" w14:paraId="6D2E201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70BF9D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960</w:t>
            </w:r>
          </w:p>
        </w:tc>
        <w:tc>
          <w:tcPr>
            <w:tcW w:w="851" w:type="dxa"/>
            <w:vAlign w:val="bottom"/>
          </w:tcPr>
          <w:p w14:paraId="517D163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12.22</w:t>
            </w:r>
          </w:p>
        </w:tc>
        <w:tc>
          <w:tcPr>
            <w:tcW w:w="1240" w:type="dxa"/>
            <w:vAlign w:val="bottom"/>
          </w:tcPr>
          <w:p w14:paraId="46C9CC5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93.82</w:t>
            </w:r>
          </w:p>
        </w:tc>
        <w:tc>
          <w:tcPr>
            <w:tcW w:w="851" w:type="dxa"/>
            <w:vAlign w:val="bottom"/>
          </w:tcPr>
          <w:p w14:paraId="46B009D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12.51</w:t>
            </w:r>
          </w:p>
        </w:tc>
        <w:tc>
          <w:tcPr>
            <w:tcW w:w="1240" w:type="dxa"/>
            <w:vAlign w:val="bottom"/>
          </w:tcPr>
          <w:p w14:paraId="6A75F20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96.07</w:t>
            </w:r>
          </w:p>
        </w:tc>
        <w:tc>
          <w:tcPr>
            <w:tcW w:w="886" w:type="dxa"/>
            <w:vAlign w:val="bottom"/>
          </w:tcPr>
          <w:p w14:paraId="49D261C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12.56</w:t>
            </w:r>
          </w:p>
        </w:tc>
        <w:tc>
          <w:tcPr>
            <w:tcW w:w="1240" w:type="dxa"/>
            <w:vAlign w:val="bottom"/>
          </w:tcPr>
          <w:p w14:paraId="26FE502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96.49</w:t>
            </w:r>
          </w:p>
        </w:tc>
        <w:tc>
          <w:tcPr>
            <w:tcW w:w="886" w:type="dxa"/>
            <w:vAlign w:val="bottom"/>
          </w:tcPr>
          <w:p w14:paraId="0555FD3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11.90</w:t>
            </w:r>
          </w:p>
        </w:tc>
        <w:tc>
          <w:tcPr>
            <w:tcW w:w="1240" w:type="dxa"/>
            <w:vAlign w:val="bottom"/>
          </w:tcPr>
          <w:p w14:paraId="4EDF723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91.43</w:t>
            </w:r>
          </w:p>
        </w:tc>
      </w:tr>
      <w:tr w:rsidR="009E644C" w14:paraId="218FF88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D9115D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1024</w:t>
            </w:r>
          </w:p>
        </w:tc>
        <w:tc>
          <w:tcPr>
            <w:tcW w:w="851" w:type="dxa"/>
            <w:vAlign w:val="bottom"/>
          </w:tcPr>
          <w:p w14:paraId="61FF1DF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11.51</w:t>
            </w:r>
          </w:p>
        </w:tc>
        <w:tc>
          <w:tcPr>
            <w:tcW w:w="1240" w:type="dxa"/>
            <w:vAlign w:val="bottom"/>
          </w:tcPr>
          <w:p w14:paraId="132E40B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94.26</w:t>
            </w:r>
          </w:p>
        </w:tc>
        <w:tc>
          <w:tcPr>
            <w:tcW w:w="851" w:type="dxa"/>
            <w:vAlign w:val="bottom"/>
          </w:tcPr>
          <w:p w14:paraId="7074683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11.79</w:t>
            </w:r>
          </w:p>
        </w:tc>
        <w:tc>
          <w:tcPr>
            <w:tcW w:w="1240" w:type="dxa"/>
            <w:vAlign w:val="bottom"/>
          </w:tcPr>
          <w:p w14:paraId="3CCFF73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96.55</w:t>
            </w:r>
          </w:p>
        </w:tc>
        <w:tc>
          <w:tcPr>
            <w:tcW w:w="886" w:type="dxa"/>
            <w:vAlign w:val="bottom"/>
          </w:tcPr>
          <w:p w14:paraId="114C4AB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11.82</w:t>
            </w:r>
          </w:p>
        </w:tc>
        <w:tc>
          <w:tcPr>
            <w:tcW w:w="1240" w:type="dxa"/>
            <w:vAlign w:val="bottom"/>
          </w:tcPr>
          <w:p w14:paraId="36DAC50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96.81</w:t>
            </w:r>
          </w:p>
        </w:tc>
        <w:tc>
          <w:tcPr>
            <w:tcW w:w="886" w:type="dxa"/>
            <w:vAlign w:val="bottom"/>
          </w:tcPr>
          <w:p w14:paraId="01C5EED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11.36</w:t>
            </w:r>
          </w:p>
        </w:tc>
        <w:tc>
          <w:tcPr>
            <w:tcW w:w="1240" w:type="dxa"/>
            <w:vAlign w:val="bottom"/>
          </w:tcPr>
          <w:p w14:paraId="2167AE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93.09</w:t>
            </w:r>
          </w:p>
        </w:tc>
      </w:tr>
      <w:tr w:rsidR="009E644C" w14:paraId="78075FF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B3E9AB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1088</w:t>
            </w:r>
          </w:p>
        </w:tc>
        <w:tc>
          <w:tcPr>
            <w:tcW w:w="851" w:type="dxa"/>
            <w:vAlign w:val="bottom"/>
          </w:tcPr>
          <w:p w14:paraId="1BC2AE2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16A1080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94.58</w:t>
            </w:r>
          </w:p>
        </w:tc>
        <w:tc>
          <w:tcPr>
            <w:tcW w:w="851" w:type="dxa"/>
            <w:vAlign w:val="bottom"/>
          </w:tcPr>
          <w:p w14:paraId="3ABDF54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11.14</w:t>
            </w:r>
          </w:p>
        </w:tc>
        <w:tc>
          <w:tcPr>
            <w:tcW w:w="1240" w:type="dxa"/>
            <w:vAlign w:val="bottom"/>
          </w:tcPr>
          <w:p w14:paraId="2477342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96.92</w:t>
            </w:r>
          </w:p>
        </w:tc>
        <w:tc>
          <w:tcPr>
            <w:tcW w:w="886" w:type="dxa"/>
            <w:vAlign w:val="bottom"/>
          </w:tcPr>
          <w:p w14:paraId="0C189F1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11.17</w:t>
            </w:r>
          </w:p>
        </w:tc>
        <w:tc>
          <w:tcPr>
            <w:tcW w:w="1240" w:type="dxa"/>
            <w:vAlign w:val="bottom"/>
          </w:tcPr>
          <w:p w14:paraId="279B6CC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97.22</w:t>
            </w:r>
          </w:p>
        </w:tc>
        <w:tc>
          <w:tcPr>
            <w:tcW w:w="886" w:type="dxa"/>
            <w:vAlign w:val="bottom"/>
          </w:tcPr>
          <w:p w14:paraId="10A7DB3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10.87</w:t>
            </w:r>
          </w:p>
        </w:tc>
        <w:tc>
          <w:tcPr>
            <w:tcW w:w="1240" w:type="dxa"/>
            <w:vAlign w:val="bottom"/>
          </w:tcPr>
          <w:p w14:paraId="1291A2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94.61</w:t>
            </w:r>
          </w:p>
        </w:tc>
      </w:tr>
      <w:tr w:rsidR="009E644C" w14:paraId="283419D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DF9EC8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1152</w:t>
            </w:r>
          </w:p>
        </w:tc>
        <w:tc>
          <w:tcPr>
            <w:tcW w:w="851" w:type="dxa"/>
            <w:vAlign w:val="bottom"/>
          </w:tcPr>
          <w:p w14:paraId="07F4213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w:t>
            </w:r>
          </w:p>
        </w:tc>
        <w:tc>
          <w:tcPr>
            <w:tcW w:w="1240" w:type="dxa"/>
            <w:vAlign w:val="bottom"/>
          </w:tcPr>
          <w:p w14:paraId="3BAAB5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93.22</w:t>
            </w:r>
          </w:p>
        </w:tc>
        <w:tc>
          <w:tcPr>
            <w:tcW w:w="851" w:type="dxa"/>
            <w:vAlign w:val="bottom"/>
          </w:tcPr>
          <w:p w14:paraId="1EF3D31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10.54</w:t>
            </w:r>
          </w:p>
        </w:tc>
        <w:tc>
          <w:tcPr>
            <w:tcW w:w="1240" w:type="dxa"/>
            <w:vAlign w:val="bottom"/>
          </w:tcPr>
          <w:p w14:paraId="0AF6B96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97.14</w:t>
            </w:r>
          </w:p>
        </w:tc>
        <w:tc>
          <w:tcPr>
            <w:tcW w:w="886" w:type="dxa"/>
            <w:vAlign w:val="bottom"/>
          </w:tcPr>
          <w:p w14:paraId="3632A0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10.59</w:t>
            </w:r>
          </w:p>
        </w:tc>
        <w:tc>
          <w:tcPr>
            <w:tcW w:w="1240" w:type="dxa"/>
            <w:vAlign w:val="bottom"/>
          </w:tcPr>
          <w:p w14:paraId="4F4E79E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97.57</w:t>
            </w:r>
          </w:p>
        </w:tc>
        <w:tc>
          <w:tcPr>
            <w:tcW w:w="886" w:type="dxa"/>
            <w:vAlign w:val="bottom"/>
          </w:tcPr>
          <w:p w14:paraId="10A8B3E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10.42</w:t>
            </w:r>
          </w:p>
        </w:tc>
        <w:tc>
          <w:tcPr>
            <w:tcW w:w="1240" w:type="dxa"/>
            <w:vAlign w:val="bottom"/>
          </w:tcPr>
          <w:p w14:paraId="330A2B8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96.00</w:t>
            </w:r>
          </w:p>
        </w:tc>
      </w:tr>
      <w:tr w:rsidR="009E644C" w14:paraId="2223DAB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CFC0A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1216</w:t>
            </w:r>
          </w:p>
        </w:tc>
        <w:tc>
          <w:tcPr>
            <w:tcW w:w="851" w:type="dxa"/>
            <w:vAlign w:val="bottom"/>
          </w:tcPr>
          <w:p w14:paraId="4A1F341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9.80</w:t>
            </w:r>
          </w:p>
        </w:tc>
        <w:tc>
          <w:tcPr>
            <w:tcW w:w="1240" w:type="dxa"/>
            <w:vAlign w:val="bottom"/>
          </w:tcPr>
          <w:p w14:paraId="2A1F2E3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95.35</w:t>
            </w:r>
          </w:p>
        </w:tc>
        <w:tc>
          <w:tcPr>
            <w:tcW w:w="851" w:type="dxa"/>
            <w:vAlign w:val="bottom"/>
          </w:tcPr>
          <w:p w14:paraId="093C496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w:t>
            </w:r>
          </w:p>
        </w:tc>
        <w:tc>
          <w:tcPr>
            <w:tcW w:w="1240" w:type="dxa"/>
            <w:vAlign w:val="bottom"/>
          </w:tcPr>
          <w:p w14:paraId="68D9877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97.40</w:t>
            </w:r>
          </w:p>
        </w:tc>
        <w:tc>
          <w:tcPr>
            <w:tcW w:w="886" w:type="dxa"/>
            <w:vAlign w:val="bottom"/>
          </w:tcPr>
          <w:p w14:paraId="7C2F4BF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w:t>
            </w:r>
          </w:p>
        </w:tc>
        <w:tc>
          <w:tcPr>
            <w:tcW w:w="1240" w:type="dxa"/>
            <w:vAlign w:val="bottom"/>
          </w:tcPr>
          <w:p w14:paraId="3D81BA6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97.90</w:t>
            </w:r>
          </w:p>
        </w:tc>
        <w:tc>
          <w:tcPr>
            <w:tcW w:w="886" w:type="dxa"/>
            <w:vAlign w:val="bottom"/>
          </w:tcPr>
          <w:p w14:paraId="34D9483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w:t>
            </w:r>
          </w:p>
        </w:tc>
        <w:tc>
          <w:tcPr>
            <w:tcW w:w="1240" w:type="dxa"/>
            <w:vAlign w:val="bottom"/>
          </w:tcPr>
          <w:p w14:paraId="0EB3C8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97.28</w:t>
            </w:r>
          </w:p>
        </w:tc>
      </w:tr>
      <w:tr w:rsidR="009E644C" w14:paraId="234C42C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8A9AB6"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1280</w:t>
            </w:r>
          </w:p>
        </w:tc>
        <w:tc>
          <w:tcPr>
            <w:tcW w:w="851" w:type="dxa"/>
            <w:vAlign w:val="bottom"/>
          </w:tcPr>
          <w:p w14:paraId="645E181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9.33</w:t>
            </w:r>
          </w:p>
        </w:tc>
        <w:tc>
          <w:tcPr>
            <w:tcW w:w="1240" w:type="dxa"/>
            <w:vAlign w:val="bottom"/>
          </w:tcPr>
          <w:p w14:paraId="08CF6B1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95.54</w:t>
            </w:r>
          </w:p>
        </w:tc>
        <w:tc>
          <w:tcPr>
            <w:tcW w:w="851" w:type="dxa"/>
            <w:vAlign w:val="bottom"/>
          </w:tcPr>
          <w:p w14:paraId="184B724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w:t>
            </w:r>
          </w:p>
        </w:tc>
        <w:tc>
          <w:tcPr>
            <w:tcW w:w="1240" w:type="dxa"/>
            <w:vAlign w:val="bottom"/>
          </w:tcPr>
          <w:p w14:paraId="216BAE0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97.77</w:t>
            </w:r>
          </w:p>
        </w:tc>
        <w:tc>
          <w:tcPr>
            <w:tcW w:w="886" w:type="dxa"/>
            <w:vAlign w:val="bottom"/>
          </w:tcPr>
          <w:p w14:paraId="3AFF86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9.59</w:t>
            </w:r>
          </w:p>
        </w:tc>
        <w:tc>
          <w:tcPr>
            <w:tcW w:w="1240" w:type="dxa"/>
            <w:vAlign w:val="bottom"/>
          </w:tcPr>
          <w:p w14:paraId="77E9EF2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648865D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9.62</w:t>
            </w:r>
          </w:p>
        </w:tc>
        <w:tc>
          <w:tcPr>
            <w:tcW w:w="1240" w:type="dxa"/>
            <w:vAlign w:val="bottom"/>
          </w:tcPr>
          <w:p w14:paraId="5FB7A5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98.46</w:t>
            </w:r>
          </w:p>
        </w:tc>
      </w:tr>
      <w:tr w:rsidR="009E644C" w14:paraId="5EA6928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FAB7A2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1344</w:t>
            </w:r>
          </w:p>
        </w:tc>
        <w:tc>
          <w:tcPr>
            <w:tcW w:w="851" w:type="dxa"/>
            <w:vAlign w:val="bottom"/>
          </w:tcPr>
          <w:p w14:paraId="307B0A0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8.89</w:t>
            </w:r>
          </w:p>
        </w:tc>
        <w:tc>
          <w:tcPr>
            <w:tcW w:w="1240" w:type="dxa"/>
            <w:vAlign w:val="bottom"/>
          </w:tcPr>
          <w:p w14:paraId="7B3CAE2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95.59</w:t>
            </w:r>
          </w:p>
        </w:tc>
        <w:tc>
          <w:tcPr>
            <w:tcW w:w="851" w:type="dxa"/>
            <w:vAlign w:val="bottom"/>
          </w:tcPr>
          <w:p w14:paraId="61F1A81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9.13</w:t>
            </w:r>
          </w:p>
        </w:tc>
        <w:tc>
          <w:tcPr>
            <w:tcW w:w="1240" w:type="dxa"/>
            <w:vAlign w:val="bottom"/>
          </w:tcPr>
          <w:p w14:paraId="0ECA74D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98.13</w:t>
            </w:r>
          </w:p>
        </w:tc>
        <w:tc>
          <w:tcPr>
            <w:tcW w:w="886" w:type="dxa"/>
            <w:vAlign w:val="bottom"/>
          </w:tcPr>
          <w:p w14:paraId="07F21B7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9.17</w:t>
            </w:r>
          </w:p>
        </w:tc>
        <w:tc>
          <w:tcPr>
            <w:tcW w:w="1240" w:type="dxa"/>
            <w:vAlign w:val="bottom"/>
          </w:tcPr>
          <w:p w14:paraId="6E13EA7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98.55</w:t>
            </w:r>
          </w:p>
        </w:tc>
        <w:tc>
          <w:tcPr>
            <w:tcW w:w="886" w:type="dxa"/>
            <w:vAlign w:val="bottom"/>
          </w:tcPr>
          <w:p w14:paraId="0D1688F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9.19</w:t>
            </w:r>
          </w:p>
        </w:tc>
        <w:tc>
          <w:tcPr>
            <w:tcW w:w="1240" w:type="dxa"/>
            <w:vAlign w:val="bottom"/>
          </w:tcPr>
          <w:p w14:paraId="3491F66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r>
      <w:tr w:rsidR="009E644C" w14:paraId="6CAB8BC9"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4F247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1408</w:t>
            </w:r>
          </w:p>
        </w:tc>
        <w:tc>
          <w:tcPr>
            <w:tcW w:w="851" w:type="dxa"/>
            <w:vAlign w:val="bottom"/>
          </w:tcPr>
          <w:p w14:paraId="723705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8.51</w:t>
            </w:r>
          </w:p>
        </w:tc>
        <w:tc>
          <w:tcPr>
            <w:tcW w:w="1240" w:type="dxa"/>
            <w:vAlign w:val="bottom"/>
          </w:tcPr>
          <w:p w14:paraId="43ED47B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95.81</w:t>
            </w:r>
          </w:p>
        </w:tc>
        <w:tc>
          <w:tcPr>
            <w:tcW w:w="851" w:type="dxa"/>
            <w:vAlign w:val="bottom"/>
          </w:tcPr>
          <w:p w14:paraId="00E5607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8.74</w:t>
            </w:r>
          </w:p>
        </w:tc>
        <w:tc>
          <w:tcPr>
            <w:tcW w:w="1240" w:type="dxa"/>
            <w:vAlign w:val="bottom"/>
          </w:tcPr>
          <w:p w14:paraId="7AB1BFE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98.47</w:t>
            </w:r>
          </w:p>
        </w:tc>
        <w:tc>
          <w:tcPr>
            <w:tcW w:w="886" w:type="dxa"/>
            <w:vAlign w:val="bottom"/>
          </w:tcPr>
          <w:p w14:paraId="101B7CC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8.77</w:t>
            </w:r>
          </w:p>
        </w:tc>
        <w:tc>
          <w:tcPr>
            <w:tcW w:w="1240" w:type="dxa"/>
            <w:vAlign w:val="bottom"/>
          </w:tcPr>
          <w:p w14:paraId="098F83F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98.82</w:t>
            </w:r>
          </w:p>
        </w:tc>
        <w:tc>
          <w:tcPr>
            <w:tcW w:w="886" w:type="dxa"/>
            <w:vAlign w:val="bottom"/>
          </w:tcPr>
          <w:p w14:paraId="61C5624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8.80</w:t>
            </w:r>
          </w:p>
        </w:tc>
        <w:tc>
          <w:tcPr>
            <w:tcW w:w="1240" w:type="dxa"/>
            <w:vAlign w:val="bottom"/>
          </w:tcPr>
          <w:p w14:paraId="6C57502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99.12</w:t>
            </w:r>
          </w:p>
        </w:tc>
      </w:tr>
      <w:tr w:rsidR="009E644C" w14:paraId="1B88F6FF"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C1E9C2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1472</w:t>
            </w:r>
          </w:p>
        </w:tc>
        <w:tc>
          <w:tcPr>
            <w:tcW w:w="851" w:type="dxa"/>
            <w:vAlign w:val="bottom"/>
          </w:tcPr>
          <w:p w14:paraId="0D58461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8.20</w:t>
            </w:r>
          </w:p>
        </w:tc>
        <w:tc>
          <w:tcPr>
            <w:tcW w:w="1240" w:type="dxa"/>
            <w:vAlign w:val="bottom"/>
          </w:tcPr>
          <w:p w14:paraId="0E85279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96.61</w:t>
            </w:r>
          </w:p>
        </w:tc>
        <w:tc>
          <w:tcPr>
            <w:tcW w:w="851" w:type="dxa"/>
            <w:vAlign w:val="bottom"/>
          </w:tcPr>
          <w:p w14:paraId="254B7EE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8.39</w:t>
            </w:r>
          </w:p>
        </w:tc>
        <w:tc>
          <w:tcPr>
            <w:tcW w:w="1240" w:type="dxa"/>
            <w:vAlign w:val="bottom"/>
          </w:tcPr>
          <w:p w14:paraId="5C512C1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98.80</w:t>
            </w:r>
          </w:p>
        </w:tc>
        <w:tc>
          <w:tcPr>
            <w:tcW w:w="886" w:type="dxa"/>
            <w:vAlign w:val="bottom"/>
          </w:tcPr>
          <w:p w14:paraId="3115D1C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8.41</w:t>
            </w:r>
          </w:p>
        </w:tc>
        <w:tc>
          <w:tcPr>
            <w:tcW w:w="1240" w:type="dxa"/>
            <w:vAlign w:val="bottom"/>
          </w:tcPr>
          <w:p w14:paraId="2D1D0A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99.09</w:t>
            </w:r>
          </w:p>
        </w:tc>
        <w:tc>
          <w:tcPr>
            <w:tcW w:w="886" w:type="dxa"/>
            <w:vAlign w:val="bottom"/>
          </w:tcPr>
          <w:p w14:paraId="4E24956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8.45</w:t>
            </w:r>
          </w:p>
        </w:tc>
        <w:tc>
          <w:tcPr>
            <w:tcW w:w="1240" w:type="dxa"/>
            <w:vAlign w:val="bottom"/>
          </w:tcPr>
          <w:p w14:paraId="6C83E8D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99.46</w:t>
            </w:r>
          </w:p>
        </w:tc>
      </w:tr>
      <w:tr w:rsidR="009E644C" w14:paraId="2904C84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0785B97"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1536</w:t>
            </w:r>
          </w:p>
        </w:tc>
        <w:tc>
          <w:tcPr>
            <w:tcW w:w="851" w:type="dxa"/>
            <w:vAlign w:val="bottom"/>
          </w:tcPr>
          <w:p w14:paraId="545EB09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7.88</w:t>
            </w:r>
          </w:p>
        </w:tc>
        <w:tc>
          <w:tcPr>
            <w:tcW w:w="1240" w:type="dxa"/>
            <w:vAlign w:val="bottom"/>
          </w:tcPr>
          <w:p w14:paraId="4FA9205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96.86</w:t>
            </w:r>
          </w:p>
        </w:tc>
        <w:tc>
          <w:tcPr>
            <w:tcW w:w="851" w:type="dxa"/>
            <w:vAlign w:val="bottom"/>
          </w:tcPr>
          <w:p w14:paraId="264B80A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8.07</w:t>
            </w:r>
          </w:p>
        </w:tc>
        <w:tc>
          <w:tcPr>
            <w:tcW w:w="1240" w:type="dxa"/>
            <w:vAlign w:val="bottom"/>
          </w:tcPr>
          <w:p w14:paraId="3992691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99.11</w:t>
            </w:r>
          </w:p>
        </w:tc>
        <w:tc>
          <w:tcPr>
            <w:tcW w:w="886" w:type="dxa"/>
            <w:vAlign w:val="bottom"/>
          </w:tcPr>
          <w:p w14:paraId="40D697E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8.08</w:t>
            </w:r>
          </w:p>
        </w:tc>
        <w:tc>
          <w:tcPr>
            <w:tcW w:w="1240" w:type="dxa"/>
            <w:vAlign w:val="bottom"/>
          </w:tcPr>
          <w:p w14:paraId="038F79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99.34</w:t>
            </w:r>
          </w:p>
        </w:tc>
        <w:tc>
          <w:tcPr>
            <w:tcW w:w="886" w:type="dxa"/>
            <w:vAlign w:val="bottom"/>
          </w:tcPr>
          <w:p w14:paraId="3247309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8.12</w:t>
            </w:r>
          </w:p>
        </w:tc>
        <w:tc>
          <w:tcPr>
            <w:tcW w:w="1240" w:type="dxa"/>
            <w:vAlign w:val="bottom"/>
          </w:tcPr>
          <w:p w14:paraId="70207A6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99.75</w:t>
            </w:r>
          </w:p>
        </w:tc>
      </w:tr>
      <w:tr w:rsidR="009E644C" w14:paraId="7203A3F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8496E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1600</w:t>
            </w:r>
          </w:p>
        </w:tc>
        <w:tc>
          <w:tcPr>
            <w:tcW w:w="851" w:type="dxa"/>
            <w:vAlign w:val="bottom"/>
          </w:tcPr>
          <w:p w14:paraId="749EC5F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7.43</w:t>
            </w:r>
          </w:p>
        </w:tc>
        <w:tc>
          <w:tcPr>
            <w:tcW w:w="1240" w:type="dxa"/>
            <w:vAlign w:val="bottom"/>
          </w:tcPr>
          <w:p w14:paraId="0A1E1DC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95.15</w:t>
            </w:r>
          </w:p>
        </w:tc>
        <w:tc>
          <w:tcPr>
            <w:tcW w:w="851" w:type="dxa"/>
            <w:vAlign w:val="bottom"/>
          </w:tcPr>
          <w:p w14:paraId="40683A6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7.76</w:t>
            </w:r>
          </w:p>
        </w:tc>
        <w:tc>
          <w:tcPr>
            <w:tcW w:w="1240" w:type="dxa"/>
            <w:vAlign w:val="bottom"/>
          </w:tcPr>
          <w:p w14:paraId="79961BB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99.39</w:t>
            </w:r>
          </w:p>
        </w:tc>
        <w:tc>
          <w:tcPr>
            <w:tcW w:w="886" w:type="dxa"/>
            <w:vAlign w:val="bottom"/>
          </w:tcPr>
          <w:p w14:paraId="0EB3586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7.78</w:t>
            </w:r>
          </w:p>
        </w:tc>
        <w:tc>
          <w:tcPr>
            <w:tcW w:w="1240" w:type="dxa"/>
            <w:vAlign w:val="bottom"/>
          </w:tcPr>
          <w:p w14:paraId="11538EE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99.60</w:t>
            </w:r>
          </w:p>
        </w:tc>
        <w:tc>
          <w:tcPr>
            <w:tcW w:w="886" w:type="dxa"/>
            <w:vAlign w:val="bottom"/>
          </w:tcPr>
          <w:p w14:paraId="4D9D4CA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7.81</w:t>
            </w:r>
          </w:p>
        </w:tc>
        <w:tc>
          <w:tcPr>
            <w:tcW w:w="1240" w:type="dxa"/>
            <w:vAlign w:val="bottom"/>
          </w:tcPr>
          <w:p w14:paraId="26930A6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100.00</w:t>
            </w:r>
          </w:p>
        </w:tc>
      </w:tr>
      <w:tr w:rsidR="009E644C" w14:paraId="501E5CD8"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B5B5D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1664</w:t>
            </w:r>
          </w:p>
        </w:tc>
        <w:tc>
          <w:tcPr>
            <w:tcW w:w="851" w:type="dxa"/>
            <w:vAlign w:val="bottom"/>
          </w:tcPr>
          <w:p w14:paraId="260E9A4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7.35</w:t>
            </w:r>
          </w:p>
        </w:tc>
        <w:tc>
          <w:tcPr>
            <w:tcW w:w="1240" w:type="dxa"/>
            <w:vAlign w:val="bottom"/>
          </w:tcPr>
          <w:p w14:paraId="1940879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97.84</w:t>
            </w:r>
          </w:p>
        </w:tc>
        <w:tc>
          <w:tcPr>
            <w:tcW w:w="851" w:type="dxa"/>
            <w:vAlign w:val="bottom"/>
          </w:tcPr>
          <w:p w14:paraId="5B9E1C0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7.49</w:t>
            </w:r>
          </w:p>
        </w:tc>
        <w:tc>
          <w:tcPr>
            <w:tcW w:w="1240" w:type="dxa"/>
            <w:vAlign w:val="bottom"/>
          </w:tcPr>
          <w:p w14:paraId="5BA6C5A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99.65</w:t>
            </w:r>
          </w:p>
        </w:tc>
        <w:tc>
          <w:tcPr>
            <w:tcW w:w="886" w:type="dxa"/>
            <w:vAlign w:val="bottom"/>
          </w:tcPr>
          <w:p w14:paraId="27FAB5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7.50</w:t>
            </w:r>
          </w:p>
        </w:tc>
        <w:tc>
          <w:tcPr>
            <w:tcW w:w="1240" w:type="dxa"/>
            <w:vAlign w:val="bottom"/>
          </w:tcPr>
          <w:p w14:paraId="581D2A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99.83</w:t>
            </w:r>
          </w:p>
        </w:tc>
        <w:tc>
          <w:tcPr>
            <w:tcW w:w="886" w:type="dxa"/>
            <w:vAlign w:val="bottom"/>
          </w:tcPr>
          <w:p w14:paraId="71E7DCB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7.53</w:t>
            </w:r>
          </w:p>
        </w:tc>
        <w:tc>
          <w:tcPr>
            <w:tcW w:w="1240" w:type="dxa"/>
            <w:vAlign w:val="bottom"/>
          </w:tcPr>
          <w:p w14:paraId="670BF0B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100.23</w:t>
            </w:r>
          </w:p>
        </w:tc>
      </w:tr>
      <w:tr w:rsidR="009E644C" w14:paraId="753BC29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7DCA56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1728</w:t>
            </w:r>
          </w:p>
        </w:tc>
        <w:tc>
          <w:tcPr>
            <w:tcW w:w="851" w:type="dxa"/>
            <w:vAlign w:val="bottom"/>
          </w:tcPr>
          <w:p w14:paraId="26C35A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7.18</w:t>
            </w:r>
          </w:p>
        </w:tc>
        <w:tc>
          <w:tcPr>
            <w:tcW w:w="1240" w:type="dxa"/>
            <w:vAlign w:val="bottom"/>
          </w:tcPr>
          <w:p w14:paraId="2F71164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99.31</w:t>
            </w:r>
          </w:p>
        </w:tc>
        <w:tc>
          <w:tcPr>
            <w:tcW w:w="851" w:type="dxa"/>
            <w:vAlign w:val="bottom"/>
          </w:tcPr>
          <w:p w14:paraId="206FDC3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7.23</w:t>
            </w:r>
          </w:p>
        </w:tc>
        <w:tc>
          <w:tcPr>
            <w:tcW w:w="1240" w:type="dxa"/>
            <w:vAlign w:val="bottom"/>
          </w:tcPr>
          <w:p w14:paraId="7E5EDAB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99.93</w:t>
            </w:r>
          </w:p>
        </w:tc>
        <w:tc>
          <w:tcPr>
            <w:tcW w:w="886" w:type="dxa"/>
            <w:vAlign w:val="bottom"/>
          </w:tcPr>
          <w:p w14:paraId="17FA01B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7.24</w:t>
            </w:r>
          </w:p>
        </w:tc>
        <w:tc>
          <w:tcPr>
            <w:tcW w:w="1240" w:type="dxa"/>
            <w:vAlign w:val="bottom"/>
          </w:tcPr>
          <w:p w14:paraId="6D21865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86" w:type="dxa"/>
            <w:vAlign w:val="bottom"/>
          </w:tcPr>
          <w:p w14:paraId="3A2C0A9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7.27</w:t>
            </w:r>
          </w:p>
        </w:tc>
        <w:tc>
          <w:tcPr>
            <w:tcW w:w="1240" w:type="dxa"/>
            <w:vAlign w:val="bottom"/>
          </w:tcPr>
          <w:p w14:paraId="469FA2F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100.43</w:t>
            </w:r>
          </w:p>
        </w:tc>
      </w:tr>
      <w:tr w:rsidR="009E644C" w14:paraId="18ED0D4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0A4BAB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1792</w:t>
            </w:r>
          </w:p>
        </w:tc>
        <w:tc>
          <w:tcPr>
            <w:tcW w:w="851" w:type="dxa"/>
            <w:vAlign w:val="bottom"/>
          </w:tcPr>
          <w:p w14:paraId="1A9B468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6.96</w:t>
            </w:r>
          </w:p>
        </w:tc>
        <w:tc>
          <w:tcPr>
            <w:tcW w:w="1240" w:type="dxa"/>
            <w:vAlign w:val="bottom"/>
          </w:tcPr>
          <w:p w14:paraId="51ECCF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99.73</w:t>
            </w:r>
          </w:p>
        </w:tc>
        <w:tc>
          <w:tcPr>
            <w:tcW w:w="851" w:type="dxa"/>
            <w:vAlign w:val="bottom"/>
          </w:tcPr>
          <w:p w14:paraId="04D3000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6.99</w:t>
            </w:r>
          </w:p>
        </w:tc>
        <w:tc>
          <w:tcPr>
            <w:tcW w:w="1240" w:type="dxa"/>
            <w:vAlign w:val="bottom"/>
          </w:tcPr>
          <w:p w14:paraId="2DB4DA9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100.20</w:t>
            </w:r>
          </w:p>
        </w:tc>
        <w:tc>
          <w:tcPr>
            <w:tcW w:w="886" w:type="dxa"/>
            <w:vAlign w:val="bottom"/>
          </w:tcPr>
          <w:p w14:paraId="0E33C39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7.00</w:t>
            </w:r>
          </w:p>
        </w:tc>
        <w:tc>
          <w:tcPr>
            <w:tcW w:w="1240" w:type="dxa"/>
            <w:vAlign w:val="bottom"/>
          </w:tcPr>
          <w:p w14:paraId="72E2D8F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100.32</w:t>
            </w:r>
          </w:p>
        </w:tc>
        <w:tc>
          <w:tcPr>
            <w:tcW w:w="886" w:type="dxa"/>
            <w:vAlign w:val="bottom"/>
          </w:tcPr>
          <w:p w14:paraId="03AB1BA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7.02</w:t>
            </w:r>
          </w:p>
        </w:tc>
        <w:tc>
          <w:tcPr>
            <w:tcW w:w="1240" w:type="dxa"/>
            <w:vAlign w:val="bottom"/>
          </w:tcPr>
          <w:p w14:paraId="5651BDD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100.66</w:t>
            </w:r>
          </w:p>
        </w:tc>
      </w:tr>
      <w:tr w:rsidR="009E644C" w14:paraId="124EC7D9"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23B975"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1856</w:t>
            </w:r>
          </w:p>
        </w:tc>
        <w:tc>
          <w:tcPr>
            <w:tcW w:w="851" w:type="dxa"/>
            <w:vAlign w:val="bottom"/>
          </w:tcPr>
          <w:p w14:paraId="4A8E94B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6.74</w:t>
            </w:r>
          </w:p>
        </w:tc>
        <w:tc>
          <w:tcPr>
            <w:tcW w:w="1240" w:type="dxa"/>
            <w:vAlign w:val="bottom"/>
          </w:tcPr>
          <w:p w14:paraId="5AEC412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100.09</w:t>
            </w:r>
          </w:p>
        </w:tc>
        <w:tc>
          <w:tcPr>
            <w:tcW w:w="851" w:type="dxa"/>
            <w:vAlign w:val="bottom"/>
          </w:tcPr>
          <w:p w14:paraId="348CDEC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6.76</w:t>
            </w:r>
          </w:p>
        </w:tc>
        <w:tc>
          <w:tcPr>
            <w:tcW w:w="1240" w:type="dxa"/>
            <w:vAlign w:val="bottom"/>
          </w:tcPr>
          <w:p w14:paraId="1B4BF93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100.44</w:t>
            </w:r>
          </w:p>
        </w:tc>
        <w:tc>
          <w:tcPr>
            <w:tcW w:w="886" w:type="dxa"/>
            <w:vAlign w:val="bottom"/>
          </w:tcPr>
          <w:p w14:paraId="4CA4D3A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6.77</w:t>
            </w:r>
          </w:p>
        </w:tc>
        <w:tc>
          <w:tcPr>
            <w:tcW w:w="1240" w:type="dxa"/>
            <w:vAlign w:val="bottom"/>
          </w:tcPr>
          <w:p w14:paraId="6A578BB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100.52</w:t>
            </w:r>
          </w:p>
        </w:tc>
        <w:tc>
          <w:tcPr>
            <w:tcW w:w="886" w:type="dxa"/>
            <w:vAlign w:val="bottom"/>
          </w:tcPr>
          <w:p w14:paraId="3B990A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6.79</w:t>
            </w:r>
          </w:p>
        </w:tc>
        <w:tc>
          <w:tcPr>
            <w:tcW w:w="1240" w:type="dxa"/>
            <w:vAlign w:val="bottom"/>
          </w:tcPr>
          <w:p w14:paraId="79321B5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100.83</w:t>
            </w:r>
          </w:p>
        </w:tc>
      </w:tr>
      <w:tr w:rsidR="009E644C" w14:paraId="0ACCBEF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55860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1920</w:t>
            </w:r>
          </w:p>
        </w:tc>
        <w:tc>
          <w:tcPr>
            <w:tcW w:w="851" w:type="dxa"/>
            <w:vAlign w:val="bottom"/>
          </w:tcPr>
          <w:p w14:paraId="3302BA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6.53</w:t>
            </w:r>
          </w:p>
        </w:tc>
        <w:tc>
          <w:tcPr>
            <w:tcW w:w="1240" w:type="dxa"/>
            <w:vAlign w:val="bottom"/>
          </w:tcPr>
          <w:p w14:paraId="0AC1DD1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100.35</w:t>
            </w:r>
          </w:p>
        </w:tc>
        <w:tc>
          <w:tcPr>
            <w:tcW w:w="851" w:type="dxa"/>
            <w:vAlign w:val="bottom"/>
          </w:tcPr>
          <w:p w14:paraId="4A4C8B2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7584684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100.64</w:t>
            </w:r>
          </w:p>
        </w:tc>
        <w:tc>
          <w:tcPr>
            <w:tcW w:w="886" w:type="dxa"/>
            <w:vAlign w:val="bottom"/>
          </w:tcPr>
          <w:p w14:paraId="73A092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6.55</w:t>
            </w:r>
          </w:p>
        </w:tc>
        <w:tc>
          <w:tcPr>
            <w:tcW w:w="1240" w:type="dxa"/>
            <w:vAlign w:val="bottom"/>
          </w:tcPr>
          <w:p w14:paraId="7214BF4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100.59</w:t>
            </w:r>
          </w:p>
        </w:tc>
        <w:tc>
          <w:tcPr>
            <w:tcW w:w="886" w:type="dxa"/>
            <w:vAlign w:val="bottom"/>
          </w:tcPr>
          <w:p w14:paraId="20FA2B0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6.57</w:t>
            </w:r>
          </w:p>
        </w:tc>
        <w:tc>
          <w:tcPr>
            <w:tcW w:w="1240" w:type="dxa"/>
            <w:vAlign w:val="bottom"/>
          </w:tcPr>
          <w:p w14:paraId="3850B21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9E644C" w14:paraId="00A7A40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BC72D26"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1984</w:t>
            </w:r>
          </w:p>
        </w:tc>
        <w:tc>
          <w:tcPr>
            <w:tcW w:w="851" w:type="dxa"/>
            <w:vAlign w:val="bottom"/>
          </w:tcPr>
          <w:p w14:paraId="531BEAB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7108352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51" w:type="dxa"/>
            <w:vAlign w:val="bottom"/>
          </w:tcPr>
          <w:p w14:paraId="62EB649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6.35</w:t>
            </w:r>
          </w:p>
        </w:tc>
        <w:tc>
          <w:tcPr>
            <w:tcW w:w="1240" w:type="dxa"/>
            <w:vAlign w:val="bottom"/>
          </w:tcPr>
          <w:p w14:paraId="7B7DFB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100.77</w:t>
            </w:r>
          </w:p>
        </w:tc>
        <w:tc>
          <w:tcPr>
            <w:tcW w:w="886" w:type="dxa"/>
            <w:vAlign w:val="bottom"/>
          </w:tcPr>
          <w:p w14:paraId="2B22410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6.34</w:t>
            </w:r>
          </w:p>
        </w:tc>
        <w:tc>
          <w:tcPr>
            <w:tcW w:w="1240" w:type="dxa"/>
            <w:vAlign w:val="bottom"/>
          </w:tcPr>
          <w:p w14:paraId="5C25CD1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100.67</w:t>
            </w:r>
          </w:p>
        </w:tc>
        <w:tc>
          <w:tcPr>
            <w:tcW w:w="886" w:type="dxa"/>
            <w:vAlign w:val="bottom"/>
          </w:tcPr>
          <w:p w14:paraId="313A990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6.36</w:t>
            </w:r>
          </w:p>
        </w:tc>
        <w:tc>
          <w:tcPr>
            <w:tcW w:w="1240" w:type="dxa"/>
            <w:vAlign w:val="bottom"/>
          </w:tcPr>
          <w:p w14:paraId="300D133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101.00</w:t>
            </w:r>
          </w:p>
        </w:tc>
      </w:tr>
      <w:tr w:rsidR="009E644C" w14:paraId="115A009F"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A4CD2C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2048</w:t>
            </w:r>
          </w:p>
        </w:tc>
        <w:tc>
          <w:tcPr>
            <w:tcW w:w="851" w:type="dxa"/>
            <w:vAlign w:val="bottom"/>
          </w:tcPr>
          <w:p w14:paraId="303FBAA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6.14</w:t>
            </w:r>
          </w:p>
        </w:tc>
        <w:tc>
          <w:tcPr>
            <w:tcW w:w="1240" w:type="dxa"/>
            <w:vAlign w:val="bottom"/>
          </w:tcPr>
          <w:p w14:paraId="17E920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100.57</w:t>
            </w:r>
          </w:p>
        </w:tc>
        <w:tc>
          <w:tcPr>
            <w:tcW w:w="851" w:type="dxa"/>
            <w:vAlign w:val="bottom"/>
          </w:tcPr>
          <w:p w14:paraId="6587AAF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20B7A76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100.90</w:t>
            </w:r>
          </w:p>
        </w:tc>
        <w:tc>
          <w:tcPr>
            <w:tcW w:w="886" w:type="dxa"/>
            <w:vAlign w:val="bottom"/>
          </w:tcPr>
          <w:p w14:paraId="409D8E5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6.16</w:t>
            </w:r>
          </w:p>
        </w:tc>
        <w:tc>
          <w:tcPr>
            <w:tcW w:w="1240" w:type="dxa"/>
            <w:vAlign w:val="bottom"/>
          </w:tcPr>
          <w:p w14:paraId="776B098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101.01</w:t>
            </w:r>
          </w:p>
        </w:tc>
        <w:tc>
          <w:tcPr>
            <w:tcW w:w="886" w:type="dxa"/>
            <w:vAlign w:val="bottom"/>
          </w:tcPr>
          <w:p w14:paraId="6059836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6.17</w:t>
            </w:r>
          </w:p>
        </w:tc>
        <w:tc>
          <w:tcPr>
            <w:tcW w:w="1240" w:type="dxa"/>
            <w:vAlign w:val="bottom"/>
          </w:tcPr>
          <w:p w14:paraId="65127D3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101.04</w:t>
            </w:r>
          </w:p>
        </w:tc>
      </w:tr>
      <w:tr w:rsidR="009E644C" w14:paraId="552B2965"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4D6873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2112</w:t>
            </w:r>
          </w:p>
        </w:tc>
        <w:tc>
          <w:tcPr>
            <w:tcW w:w="851" w:type="dxa"/>
            <w:vAlign w:val="bottom"/>
          </w:tcPr>
          <w:p w14:paraId="750F00D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5.94</w:t>
            </w:r>
          </w:p>
        </w:tc>
        <w:tc>
          <w:tcPr>
            <w:tcW w:w="1240" w:type="dxa"/>
            <w:vAlign w:val="bottom"/>
          </w:tcPr>
          <w:p w14:paraId="5B9FC4C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51" w:type="dxa"/>
            <w:vAlign w:val="bottom"/>
          </w:tcPr>
          <w:p w14:paraId="1B4C87D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5.97</w:t>
            </w:r>
          </w:p>
        </w:tc>
        <w:tc>
          <w:tcPr>
            <w:tcW w:w="1240" w:type="dxa"/>
            <w:vAlign w:val="bottom"/>
          </w:tcPr>
          <w:p w14:paraId="6205225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c>
          <w:tcPr>
            <w:tcW w:w="886" w:type="dxa"/>
            <w:vAlign w:val="bottom"/>
          </w:tcPr>
          <w:p w14:paraId="7A045E5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5.96</w:t>
            </w:r>
          </w:p>
        </w:tc>
        <w:tc>
          <w:tcPr>
            <w:tcW w:w="1240" w:type="dxa"/>
            <w:vAlign w:val="bottom"/>
          </w:tcPr>
          <w:p w14:paraId="14A51D6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100.63</w:t>
            </w:r>
          </w:p>
        </w:tc>
        <w:tc>
          <w:tcPr>
            <w:tcW w:w="886" w:type="dxa"/>
            <w:vAlign w:val="bottom"/>
          </w:tcPr>
          <w:p w14:paraId="1D65EFE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5.98</w:t>
            </w:r>
          </w:p>
        </w:tc>
        <w:tc>
          <w:tcPr>
            <w:tcW w:w="1240" w:type="dxa"/>
            <w:vAlign w:val="bottom"/>
          </w:tcPr>
          <w:p w14:paraId="6AB24C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101.03</w:t>
            </w:r>
          </w:p>
        </w:tc>
      </w:tr>
      <w:tr w:rsidR="009E644C" w14:paraId="210A353D"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3DFF72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2176</w:t>
            </w:r>
          </w:p>
        </w:tc>
        <w:tc>
          <w:tcPr>
            <w:tcW w:w="851" w:type="dxa"/>
            <w:vAlign w:val="bottom"/>
          </w:tcPr>
          <w:p w14:paraId="721AAAB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5.75</w:t>
            </w:r>
          </w:p>
        </w:tc>
        <w:tc>
          <w:tcPr>
            <w:tcW w:w="1240" w:type="dxa"/>
            <w:vAlign w:val="bottom"/>
          </w:tcPr>
          <w:p w14:paraId="041393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100.05</w:t>
            </w:r>
          </w:p>
        </w:tc>
        <w:tc>
          <w:tcPr>
            <w:tcW w:w="851" w:type="dxa"/>
            <w:vAlign w:val="bottom"/>
          </w:tcPr>
          <w:p w14:paraId="7E004D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6CB592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100.29</w:t>
            </w:r>
          </w:p>
        </w:tc>
        <w:tc>
          <w:tcPr>
            <w:tcW w:w="886" w:type="dxa"/>
            <w:vAlign w:val="bottom"/>
          </w:tcPr>
          <w:p w14:paraId="0CB3E21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5.76</w:t>
            </w:r>
          </w:p>
        </w:tc>
        <w:tc>
          <w:tcPr>
            <w:tcW w:w="1240" w:type="dxa"/>
            <w:vAlign w:val="bottom"/>
          </w:tcPr>
          <w:p w14:paraId="6BF6628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100.19</w:t>
            </w:r>
          </w:p>
        </w:tc>
        <w:tc>
          <w:tcPr>
            <w:tcW w:w="886" w:type="dxa"/>
            <w:vAlign w:val="bottom"/>
          </w:tcPr>
          <w:p w14:paraId="662FAA4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5.80</w:t>
            </w:r>
          </w:p>
        </w:tc>
        <w:tc>
          <w:tcPr>
            <w:tcW w:w="1240" w:type="dxa"/>
            <w:vAlign w:val="bottom"/>
          </w:tcPr>
          <w:p w14:paraId="4DA3D40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100.94</w:t>
            </w:r>
          </w:p>
        </w:tc>
      </w:tr>
      <w:tr w:rsidR="009E644C" w14:paraId="04C587F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9221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2240</w:t>
            </w:r>
          </w:p>
        </w:tc>
        <w:tc>
          <w:tcPr>
            <w:tcW w:w="851" w:type="dxa"/>
            <w:vAlign w:val="bottom"/>
          </w:tcPr>
          <w:p w14:paraId="368D269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5.57</w:t>
            </w:r>
          </w:p>
        </w:tc>
        <w:tc>
          <w:tcPr>
            <w:tcW w:w="1240" w:type="dxa"/>
            <w:vAlign w:val="bottom"/>
          </w:tcPr>
          <w:p w14:paraId="600E5A1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99.90</w:t>
            </w:r>
          </w:p>
        </w:tc>
        <w:tc>
          <w:tcPr>
            <w:tcW w:w="851" w:type="dxa"/>
            <w:vAlign w:val="bottom"/>
          </w:tcPr>
          <w:p w14:paraId="21A2885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7355014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99.66</w:t>
            </w:r>
          </w:p>
        </w:tc>
        <w:tc>
          <w:tcPr>
            <w:tcW w:w="886" w:type="dxa"/>
            <w:vAlign w:val="bottom"/>
          </w:tcPr>
          <w:p w14:paraId="1F1E661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5.56</w:t>
            </w:r>
          </w:p>
        </w:tc>
        <w:tc>
          <w:tcPr>
            <w:tcW w:w="1240" w:type="dxa"/>
            <w:vAlign w:val="bottom"/>
          </w:tcPr>
          <w:p w14:paraId="6C40739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99.62</w:t>
            </w:r>
          </w:p>
        </w:tc>
        <w:tc>
          <w:tcPr>
            <w:tcW w:w="886" w:type="dxa"/>
            <w:vAlign w:val="bottom"/>
          </w:tcPr>
          <w:p w14:paraId="7FA09C1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5.60</w:t>
            </w:r>
          </w:p>
        </w:tc>
        <w:tc>
          <w:tcPr>
            <w:tcW w:w="1240" w:type="dxa"/>
            <w:vAlign w:val="bottom"/>
          </w:tcPr>
          <w:p w14:paraId="4F90E5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100.39</w:t>
            </w:r>
          </w:p>
        </w:tc>
      </w:tr>
      <w:tr w:rsidR="009E644C" w14:paraId="61A9DAE6"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8FEA11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2304</w:t>
            </w:r>
          </w:p>
        </w:tc>
        <w:tc>
          <w:tcPr>
            <w:tcW w:w="851" w:type="dxa"/>
            <w:vAlign w:val="bottom"/>
          </w:tcPr>
          <w:p w14:paraId="4B77DC2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5.40</w:t>
            </w:r>
          </w:p>
        </w:tc>
        <w:tc>
          <w:tcPr>
            <w:tcW w:w="1240" w:type="dxa"/>
            <w:vAlign w:val="bottom"/>
          </w:tcPr>
          <w:p w14:paraId="5046BA3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99.53</w:t>
            </w:r>
          </w:p>
        </w:tc>
        <w:tc>
          <w:tcPr>
            <w:tcW w:w="851" w:type="dxa"/>
            <w:vAlign w:val="bottom"/>
          </w:tcPr>
          <w:p w14:paraId="446279D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10EA01B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99.02</w:t>
            </w:r>
          </w:p>
        </w:tc>
        <w:tc>
          <w:tcPr>
            <w:tcW w:w="886" w:type="dxa"/>
            <w:vAlign w:val="bottom"/>
          </w:tcPr>
          <w:p w14:paraId="7C5132B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5.37</w:t>
            </w:r>
          </w:p>
        </w:tc>
        <w:tc>
          <w:tcPr>
            <w:tcW w:w="1240" w:type="dxa"/>
            <w:vAlign w:val="bottom"/>
          </w:tcPr>
          <w:p w14:paraId="52141AE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98.98</w:t>
            </w:r>
          </w:p>
        </w:tc>
        <w:tc>
          <w:tcPr>
            <w:tcW w:w="886" w:type="dxa"/>
            <w:vAlign w:val="bottom"/>
          </w:tcPr>
          <w:p w14:paraId="685A04F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5.42</w:t>
            </w:r>
          </w:p>
        </w:tc>
        <w:tc>
          <w:tcPr>
            <w:tcW w:w="1240" w:type="dxa"/>
            <w:vAlign w:val="bottom"/>
          </w:tcPr>
          <w:p w14:paraId="607E204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r>
      <w:tr w:rsidR="009E644C" w14:paraId="61E3E6F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C3F9AD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2368</w:t>
            </w:r>
          </w:p>
        </w:tc>
        <w:tc>
          <w:tcPr>
            <w:tcW w:w="851" w:type="dxa"/>
            <w:vAlign w:val="bottom"/>
          </w:tcPr>
          <w:p w14:paraId="3F2442E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5.23</w:t>
            </w:r>
          </w:p>
        </w:tc>
        <w:tc>
          <w:tcPr>
            <w:tcW w:w="1240" w:type="dxa"/>
            <w:vAlign w:val="bottom"/>
          </w:tcPr>
          <w:p w14:paraId="6D26BFF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99.14</w:t>
            </w:r>
          </w:p>
        </w:tc>
        <w:tc>
          <w:tcPr>
            <w:tcW w:w="851" w:type="dxa"/>
            <w:vAlign w:val="bottom"/>
          </w:tcPr>
          <w:p w14:paraId="029EC40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1FD389B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98.32</w:t>
            </w:r>
          </w:p>
        </w:tc>
        <w:tc>
          <w:tcPr>
            <w:tcW w:w="886" w:type="dxa"/>
            <w:vAlign w:val="bottom"/>
          </w:tcPr>
          <w:p w14:paraId="1157731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5.19</w:t>
            </w:r>
          </w:p>
        </w:tc>
        <w:tc>
          <w:tcPr>
            <w:tcW w:w="1240" w:type="dxa"/>
            <w:vAlign w:val="bottom"/>
          </w:tcPr>
          <w:p w14:paraId="62E75E5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98.24</w:t>
            </w:r>
          </w:p>
        </w:tc>
        <w:tc>
          <w:tcPr>
            <w:tcW w:w="886" w:type="dxa"/>
            <w:vAlign w:val="bottom"/>
          </w:tcPr>
          <w:p w14:paraId="611B551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5.24</w:t>
            </w:r>
          </w:p>
        </w:tc>
        <w:tc>
          <w:tcPr>
            <w:tcW w:w="1240" w:type="dxa"/>
            <w:vAlign w:val="bottom"/>
          </w:tcPr>
          <w:p w14:paraId="709D697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99.20</w:t>
            </w:r>
          </w:p>
        </w:tc>
      </w:tr>
      <w:tr w:rsidR="009E644C" w14:paraId="6539F775"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F1FE7B1"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2432</w:t>
            </w:r>
          </w:p>
        </w:tc>
        <w:tc>
          <w:tcPr>
            <w:tcW w:w="851" w:type="dxa"/>
            <w:vAlign w:val="bottom"/>
          </w:tcPr>
          <w:p w14:paraId="0608755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0D89CD1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98.78</w:t>
            </w:r>
          </w:p>
        </w:tc>
        <w:tc>
          <w:tcPr>
            <w:tcW w:w="851" w:type="dxa"/>
            <w:vAlign w:val="bottom"/>
          </w:tcPr>
          <w:p w14:paraId="7A8DC05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2B18093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5427685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5.02</w:t>
            </w:r>
          </w:p>
        </w:tc>
        <w:tc>
          <w:tcPr>
            <w:tcW w:w="1240" w:type="dxa"/>
            <w:vAlign w:val="bottom"/>
          </w:tcPr>
          <w:p w14:paraId="06D9A84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97.71</w:t>
            </w:r>
          </w:p>
        </w:tc>
        <w:tc>
          <w:tcPr>
            <w:tcW w:w="886" w:type="dxa"/>
            <w:vAlign w:val="bottom"/>
          </w:tcPr>
          <w:p w14:paraId="6719256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5.08</w:t>
            </w:r>
          </w:p>
        </w:tc>
        <w:tc>
          <w:tcPr>
            <w:tcW w:w="1240" w:type="dxa"/>
            <w:vAlign w:val="bottom"/>
          </w:tcPr>
          <w:p w14:paraId="4ABD8F9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r>
      <w:tr w:rsidR="009E644C" w14:paraId="5FF74813"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D7236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2496</w:t>
            </w:r>
          </w:p>
        </w:tc>
        <w:tc>
          <w:tcPr>
            <w:tcW w:w="851" w:type="dxa"/>
            <w:vAlign w:val="bottom"/>
          </w:tcPr>
          <w:p w14:paraId="0776602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4.95</w:t>
            </w:r>
          </w:p>
        </w:tc>
        <w:tc>
          <w:tcPr>
            <w:tcW w:w="1240" w:type="dxa"/>
            <w:vAlign w:val="bottom"/>
          </w:tcPr>
          <w:p w14:paraId="6354102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98.83</w:t>
            </w:r>
          </w:p>
        </w:tc>
        <w:tc>
          <w:tcPr>
            <w:tcW w:w="851" w:type="dxa"/>
            <w:vAlign w:val="bottom"/>
          </w:tcPr>
          <w:p w14:paraId="2AFDCE9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4.88</w:t>
            </w:r>
          </w:p>
        </w:tc>
        <w:tc>
          <w:tcPr>
            <w:tcW w:w="1240" w:type="dxa"/>
            <w:vAlign w:val="bottom"/>
          </w:tcPr>
          <w:p w14:paraId="65EC3A5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97.37</w:t>
            </w:r>
          </w:p>
        </w:tc>
        <w:tc>
          <w:tcPr>
            <w:tcW w:w="886" w:type="dxa"/>
            <w:vAlign w:val="bottom"/>
          </w:tcPr>
          <w:p w14:paraId="32863B1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4.87</w:t>
            </w:r>
          </w:p>
        </w:tc>
        <w:tc>
          <w:tcPr>
            <w:tcW w:w="1240" w:type="dxa"/>
            <w:vAlign w:val="bottom"/>
          </w:tcPr>
          <w:p w14:paraId="629609B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97.25</w:t>
            </w:r>
          </w:p>
        </w:tc>
        <w:tc>
          <w:tcPr>
            <w:tcW w:w="886" w:type="dxa"/>
            <w:vAlign w:val="bottom"/>
          </w:tcPr>
          <w:p w14:paraId="30FFB74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4.94</w:t>
            </w:r>
          </w:p>
        </w:tc>
        <w:tc>
          <w:tcPr>
            <w:tcW w:w="1240" w:type="dxa"/>
            <w:vAlign w:val="bottom"/>
          </w:tcPr>
          <w:p w14:paraId="5D27EE8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r>
      <w:tr w:rsidR="009E644C" w14:paraId="683BAC0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C94EB3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2560</w:t>
            </w:r>
          </w:p>
        </w:tc>
        <w:tc>
          <w:tcPr>
            <w:tcW w:w="851" w:type="dxa"/>
            <w:vAlign w:val="bottom"/>
          </w:tcPr>
          <w:p w14:paraId="6810E03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4.81</w:t>
            </w:r>
          </w:p>
        </w:tc>
        <w:tc>
          <w:tcPr>
            <w:tcW w:w="1240" w:type="dxa"/>
            <w:vAlign w:val="bottom"/>
          </w:tcPr>
          <w:p w14:paraId="6A7791F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98.56</w:t>
            </w:r>
          </w:p>
        </w:tc>
        <w:tc>
          <w:tcPr>
            <w:tcW w:w="851" w:type="dxa"/>
            <w:vAlign w:val="bottom"/>
          </w:tcPr>
          <w:p w14:paraId="0828DDE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22D66AF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97.31</w:t>
            </w:r>
          </w:p>
        </w:tc>
        <w:tc>
          <w:tcPr>
            <w:tcW w:w="886" w:type="dxa"/>
            <w:vAlign w:val="bottom"/>
          </w:tcPr>
          <w:p w14:paraId="16D37E5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4.75</w:t>
            </w:r>
          </w:p>
        </w:tc>
        <w:tc>
          <w:tcPr>
            <w:tcW w:w="1240" w:type="dxa"/>
            <w:vAlign w:val="bottom"/>
          </w:tcPr>
          <w:p w14:paraId="4AA1E6C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97.19</w:t>
            </w:r>
          </w:p>
        </w:tc>
        <w:tc>
          <w:tcPr>
            <w:tcW w:w="886" w:type="dxa"/>
            <w:vAlign w:val="bottom"/>
          </w:tcPr>
          <w:p w14:paraId="401F5C1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4.80</w:t>
            </w:r>
          </w:p>
        </w:tc>
        <w:tc>
          <w:tcPr>
            <w:tcW w:w="1240" w:type="dxa"/>
            <w:vAlign w:val="bottom"/>
          </w:tcPr>
          <w:p w14:paraId="0E1C217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98.29</w:t>
            </w:r>
          </w:p>
        </w:tc>
      </w:tr>
      <w:tr w:rsidR="009E644C" w14:paraId="11F8740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443DA1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2624</w:t>
            </w:r>
          </w:p>
        </w:tc>
        <w:tc>
          <w:tcPr>
            <w:tcW w:w="851" w:type="dxa"/>
            <w:vAlign w:val="bottom"/>
          </w:tcPr>
          <w:p w14:paraId="4A138C9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4.71</w:t>
            </w:r>
          </w:p>
        </w:tc>
        <w:tc>
          <w:tcPr>
            <w:tcW w:w="1240" w:type="dxa"/>
            <w:vAlign w:val="bottom"/>
          </w:tcPr>
          <w:p w14:paraId="6B06231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c>
          <w:tcPr>
            <w:tcW w:w="851" w:type="dxa"/>
            <w:vAlign w:val="bottom"/>
          </w:tcPr>
          <w:p w14:paraId="657D5B8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4.66</w:t>
            </w:r>
          </w:p>
        </w:tc>
        <w:tc>
          <w:tcPr>
            <w:tcW w:w="1240" w:type="dxa"/>
            <w:vAlign w:val="bottom"/>
          </w:tcPr>
          <w:p w14:paraId="152D6E8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97.74</w:t>
            </w:r>
          </w:p>
        </w:tc>
        <w:tc>
          <w:tcPr>
            <w:tcW w:w="886" w:type="dxa"/>
            <w:vAlign w:val="bottom"/>
          </w:tcPr>
          <w:p w14:paraId="0AF565F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4.65</w:t>
            </w:r>
          </w:p>
        </w:tc>
        <w:tc>
          <w:tcPr>
            <w:tcW w:w="1240" w:type="dxa"/>
            <w:vAlign w:val="bottom"/>
          </w:tcPr>
          <w:p w14:paraId="03558E6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97.64</w:t>
            </w:r>
          </w:p>
        </w:tc>
        <w:tc>
          <w:tcPr>
            <w:tcW w:w="886" w:type="dxa"/>
            <w:vAlign w:val="bottom"/>
          </w:tcPr>
          <w:p w14:paraId="044588F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4.69</w:t>
            </w:r>
          </w:p>
        </w:tc>
        <w:tc>
          <w:tcPr>
            <w:tcW w:w="1240" w:type="dxa"/>
            <w:vAlign w:val="bottom"/>
          </w:tcPr>
          <w:p w14:paraId="7AA473B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r>
      <w:tr w:rsidR="009E644C" w14:paraId="5CB145B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388C34F"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2688</w:t>
            </w:r>
          </w:p>
        </w:tc>
        <w:tc>
          <w:tcPr>
            <w:tcW w:w="851" w:type="dxa"/>
            <w:vAlign w:val="bottom"/>
          </w:tcPr>
          <w:p w14:paraId="30B9641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5341E7F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98.91</w:t>
            </w:r>
          </w:p>
        </w:tc>
        <w:tc>
          <w:tcPr>
            <w:tcW w:w="851" w:type="dxa"/>
            <w:vAlign w:val="bottom"/>
          </w:tcPr>
          <w:p w14:paraId="226D33F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526E816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98.37</w:t>
            </w:r>
          </w:p>
        </w:tc>
        <w:tc>
          <w:tcPr>
            <w:tcW w:w="886" w:type="dxa"/>
            <w:vAlign w:val="bottom"/>
          </w:tcPr>
          <w:p w14:paraId="74668ED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4.57</w:t>
            </w:r>
          </w:p>
        </w:tc>
        <w:tc>
          <w:tcPr>
            <w:tcW w:w="1240" w:type="dxa"/>
            <w:vAlign w:val="bottom"/>
          </w:tcPr>
          <w:p w14:paraId="1D82290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98.27</w:t>
            </w:r>
          </w:p>
        </w:tc>
        <w:tc>
          <w:tcPr>
            <w:tcW w:w="886" w:type="dxa"/>
            <w:vAlign w:val="bottom"/>
          </w:tcPr>
          <w:p w14:paraId="256C5BB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4.60</w:t>
            </w:r>
          </w:p>
        </w:tc>
        <w:tc>
          <w:tcPr>
            <w:tcW w:w="1240" w:type="dxa"/>
            <w:vAlign w:val="bottom"/>
          </w:tcPr>
          <w:p w14:paraId="490840F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98.86</w:t>
            </w:r>
          </w:p>
        </w:tc>
      </w:tr>
      <w:tr w:rsidR="009E644C" w14:paraId="2794C6B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7CCF665"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2752</w:t>
            </w:r>
          </w:p>
        </w:tc>
        <w:tc>
          <w:tcPr>
            <w:tcW w:w="851" w:type="dxa"/>
            <w:vAlign w:val="bottom"/>
          </w:tcPr>
          <w:p w14:paraId="2D1543E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23DACC2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99.50</w:t>
            </w:r>
          </w:p>
        </w:tc>
        <w:tc>
          <w:tcPr>
            <w:tcW w:w="851" w:type="dxa"/>
            <w:vAlign w:val="bottom"/>
          </w:tcPr>
          <w:p w14:paraId="1BD61EA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4.52</w:t>
            </w:r>
          </w:p>
        </w:tc>
        <w:tc>
          <w:tcPr>
            <w:tcW w:w="1240" w:type="dxa"/>
            <w:vAlign w:val="bottom"/>
          </w:tcPr>
          <w:p w14:paraId="0063A30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99.42</w:t>
            </w:r>
          </w:p>
        </w:tc>
        <w:tc>
          <w:tcPr>
            <w:tcW w:w="886" w:type="dxa"/>
            <w:vAlign w:val="bottom"/>
          </w:tcPr>
          <w:p w14:paraId="0971DE4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4.50</w:t>
            </w:r>
          </w:p>
        </w:tc>
        <w:tc>
          <w:tcPr>
            <w:tcW w:w="1240" w:type="dxa"/>
            <w:vAlign w:val="bottom"/>
          </w:tcPr>
          <w:p w14:paraId="7069B72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99.10</w:t>
            </w:r>
          </w:p>
        </w:tc>
        <w:tc>
          <w:tcPr>
            <w:tcW w:w="886" w:type="dxa"/>
            <w:vAlign w:val="bottom"/>
          </w:tcPr>
          <w:p w14:paraId="22A4BF4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4.53</w:t>
            </w:r>
          </w:p>
        </w:tc>
        <w:tc>
          <w:tcPr>
            <w:tcW w:w="1240" w:type="dxa"/>
            <w:vAlign w:val="bottom"/>
          </w:tcPr>
          <w:p w14:paraId="254A1F0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99.68</w:t>
            </w:r>
          </w:p>
        </w:tc>
      </w:tr>
      <w:tr w:rsidR="009E644C" w14:paraId="242064F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197B09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2816</w:t>
            </w:r>
          </w:p>
        </w:tc>
        <w:tc>
          <w:tcPr>
            <w:tcW w:w="851" w:type="dxa"/>
            <w:vAlign w:val="bottom"/>
          </w:tcPr>
          <w:p w14:paraId="035EA2D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4.43</w:t>
            </w:r>
          </w:p>
        </w:tc>
        <w:tc>
          <w:tcPr>
            <w:tcW w:w="1240" w:type="dxa"/>
            <w:vAlign w:val="bottom"/>
          </w:tcPr>
          <w:p w14:paraId="6098FF7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99.82</w:t>
            </w:r>
          </w:p>
        </w:tc>
        <w:tc>
          <w:tcPr>
            <w:tcW w:w="851" w:type="dxa"/>
            <w:vAlign w:val="bottom"/>
          </w:tcPr>
          <w:p w14:paraId="688D8CB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4.46</w:t>
            </w:r>
          </w:p>
        </w:tc>
        <w:tc>
          <w:tcPr>
            <w:tcW w:w="1240" w:type="dxa"/>
            <w:vAlign w:val="bottom"/>
          </w:tcPr>
          <w:p w14:paraId="195D08F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100.54</w:t>
            </w:r>
          </w:p>
        </w:tc>
        <w:tc>
          <w:tcPr>
            <w:tcW w:w="886" w:type="dxa"/>
            <w:vAlign w:val="bottom"/>
          </w:tcPr>
          <w:p w14:paraId="212D276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4.45</w:t>
            </w:r>
          </w:p>
        </w:tc>
        <w:tc>
          <w:tcPr>
            <w:tcW w:w="1240" w:type="dxa"/>
            <w:vAlign w:val="bottom"/>
          </w:tcPr>
          <w:p w14:paraId="5C4D34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100.25</w:t>
            </w:r>
          </w:p>
        </w:tc>
        <w:tc>
          <w:tcPr>
            <w:tcW w:w="886" w:type="dxa"/>
            <w:vAlign w:val="bottom"/>
          </w:tcPr>
          <w:p w14:paraId="18EC475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4.48</w:t>
            </w:r>
          </w:p>
        </w:tc>
        <w:tc>
          <w:tcPr>
            <w:tcW w:w="1240" w:type="dxa"/>
            <w:vAlign w:val="bottom"/>
          </w:tcPr>
          <w:p w14:paraId="3B78CB6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100.93</w:t>
            </w:r>
          </w:p>
        </w:tc>
      </w:tr>
      <w:tr w:rsidR="009E644C" w14:paraId="15EA6882"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9CD5DA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2880</w:t>
            </w:r>
          </w:p>
        </w:tc>
        <w:tc>
          <w:tcPr>
            <w:tcW w:w="851" w:type="dxa"/>
            <w:vAlign w:val="bottom"/>
          </w:tcPr>
          <w:p w14:paraId="268F6D7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4.36</w:t>
            </w:r>
          </w:p>
        </w:tc>
        <w:tc>
          <w:tcPr>
            <w:tcW w:w="1240" w:type="dxa"/>
            <w:vAlign w:val="bottom"/>
          </w:tcPr>
          <w:p w14:paraId="67667FB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100.36</w:t>
            </w:r>
          </w:p>
        </w:tc>
        <w:tc>
          <w:tcPr>
            <w:tcW w:w="851" w:type="dxa"/>
            <w:vAlign w:val="bottom"/>
          </w:tcPr>
          <w:p w14:paraId="623E460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0A115D6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101.79</w:t>
            </w:r>
          </w:p>
        </w:tc>
        <w:tc>
          <w:tcPr>
            <w:tcW w:w="886" w:type="dxa"/>
            <w:vAlign w:val="bottom"/>
          </w:tcPr>
          <w:p w14:paraId="5737F5C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4.41</w:t>
            </w:r>
          </w:p>
        </w:tc>
        <w:tc>
          <w:tcPr>
            <w:tcW w:w="1240" w:type="dxa"/>
            <w:vAlign w:val="bottom"/>
          </w:tcPr>
          <w:p w14:paraId="18DBCAB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101.50</w:t>
            </w:r>
          </w:p>
        </w:tc>
        <w:tc>
          <w:tcPr>
            <w:tcW w:w="886" w:type="dxa"/>
            <w:vAlign w:val="bottom"/>
          </w:tcPr>
          <w:p w14:paraId="42FC09D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4.42</w:t>
            </w:r>
          </w:p>
        </w:tc>
        <w:tc>
          <w:tcPr>
            <w:tcW w:w="1240" w:type="dxa"/>
            <w:vAlign w:val="bottom"/>
          </w:tcPr>
          <w:p w14:paraId="5A1294F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101.82</w:t>
            </w:r>
          </w:p>
        </w:tc>
      </w:tr>
      <w:tr w:rsidR="009E644C" w14:paraId="6E3AD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CB7F859"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2944</w:t>
            </w:r>
          </w:p>
        </w:tc>
        <w:tc>
          <w:tcPr>
            <w:tcW w:w="851" w:type="dxa"/>
            <w:vAlign w:val="bottom"/>
          </w:tcPr>
          <w:p w14:paraId="18BF663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4.28</w:t>
            </w:r>
          </w:p>
        </w:tc>
        <w:tc>
          <w:tcPr>
            <w:tcW w:w="1240" w:type="dxa"/>
            <w:vAlign w:val="bottom"/>
          </w:tcPr>
          <w:p w14:paraId="01C13DC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100.70</w:t>
            </w:r>
          </w:p>
        </w:tc>
        <w:tc>
          <w:tcPr>
            <w:tcW w:w="851" w:type="dxa"/>
            <w:vAlign w:val="bottom"/>
          </w:tcPr>
          <w:p w14:paraId="6D6C919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7919A5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67F96096"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4.32</w:t>
            </w:r>
          </w:p>
        </w:tc>
        <w:tc>
          <w:tcPr>
            <w:tcW w:w="1240" w:type="dxa"/>
            <w:vAlign w:val="bottom"/>
          </w:tcPr>
          <w:p w14:paraId="64FB5B9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101.77</w:t>
            </w:r>
          </w:p>
        </w:tc>
        <w:tc>
          <w:tcPr>
            <w:tcW w:w="886" w:type="dxa"/>
            <w:vAlign w:val="bottom"/>
          </w:tcPr>
          <w:p w14:paraId="19F5AEC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4.33</w:t>
            </w:r>
          </w:p>
        </w:tc>
        <w:tc>
          <w:tcPr>
            <w:tcW w:w="1240" w:type="dxa"/>
            <w:vAlign w:val="bottom"/>
          </w:tcPr>
          <w:p w14:paraId="013F235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101.95</w:t>
            </w:r>
          </w:p>
        </w:tc>
      </w:tr>
      <w:tr w:rsidR="009E644C" w14:paraId="41C391C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1D11072"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3008</w:t>
            </w:r>
          </w:p>
        </w:tc>
        <w:tc>
          <w:tcPr>
            <w:tcW w:w="851" w:type="dxa"/>
            <w:vAlign w:val="bottom"/>
          </w:tcPr>
          <w:p w14:paraId="2C70D24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4.20</w:t>
            </w:r>
          </w:p>
        </w:tc>
        <w:tc>
          <w:tcPr>
            <w:tcW w:w="1240" w:type="dxa"/>
            <w:vAlign w:val="bottom"/>
          </w:tcPr>
          <w:p w14:paraId="7F4011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101.08</w:t>
            </w:r>
          </w:p>
        </w:tc>
        <w:tc>
          <w:tcPr>
            <w:tcW w:w="851" w:type="dxa"/>
            <w:vAlign w:val="bottom"/>
          </w:tcPr>
          <w:p w14:paraId="57E9C42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3E16537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101.87</w:t>
            </w:r>
          </w:p>
        </w:tc>
        <w:tc>
          <w:tcPr>
            <w:tcW w:w="886" w:type="dxa"/>
            <w:vAlign w:val="bottom"/>
          </w:tcPr>
          <w:p w14:paraId="798C295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4.23</w:t>
            </w:r>
          </w:p>
        </w:tc>
        <w:tc>
          <w:tcPr>
            <w:tcW w:w="1240" w:type="dxa"/>
            <w:vAlign w:val="bottom"/>
          </w:tcPr>
          <w:p w14:paraId="111B8C4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101.89</w:t>
            </w:r>
          </w:p>
        </w:tc>
        <w:tc>
          <w:tcPr>
            <w:tcW w:w="886" w:type="dxa"/>
            <w:vAlign w:val="bottom"/>
          </w:tcPr>
          <w:p w14:paraId="68E27D1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4.24</w:t>
            </w:r>
          </w:p>
        </w:tc>
        <w:tc>
          <w:tcPr>
            <w:tcW w:w="1240" w:type="dxa"/>
            <w:vAlign w:val="bottom"/>
          </w:tcPr>
          <w:p w14:paraId="53E6367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102.06</w:t>
            </w:r>
          </w:p>
        </w:tc>
      </w:tr>
      <w:tr w:rsidR="009E644C" w14:paraId="0B41F0E7"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06BB4088"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3072</w:t>
            </w:r>
          </w:p>
        </w:tc>
        <w:tc>
          <w:tcPr>
            <w:tcW w:w="851" w:type="dxa"/>
            <w:vAlign w:val="bottom"/>
          </w:tcPr>
          <w:p w14:paraId="58A7435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4.12</w:t>
            </w:r>
          </w:p>
        </w:tc>
        <w:tc>
          <w:tcPr>
            <w:tcW w:w="1240" w:type="dxa"/>
            <w:vAlign w:val="bottom"/>
          </w:tcPr>
          <w:p w14:paraId="23CF920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101.24</w:t>
            </w:r>
          </w:p>
        </w:tc>
        <w:tc>
          <w:tcPr>
            <w:tcW w:w="851" w:type="dxa"/>
            <w:vAlign w:val="bottom"/>
          </w:tcPr>
          <w:p w14:paraId="6D2241E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5647249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101.97</w:t>
            </w:r>
          </w:p>
        </w:tc>
        <w:tc>
          <w:tcPr>
            <w:tcW w:w="886" w:type="dxa"/>
            <w:vAlign w:val="bottom"/>
          </w:tcPr>
          <w:p w14:paraId="0252AD0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4.15</w:t>
            </w:r>
          </w:p>
        </w:tc>
        <w:tc>
          <w:tcPr>
            <w:tcW w:w="1240" w:type="dxa"/>
            <w:vAlign w:val="bottom"/>
          </w:tcPr>
          <w:p w14:paraId="38C419D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102.02</w:t>
            </w:r>
          </w:p>
        </w:tc>
        <w:tc>
          <w:tcPr>
            <w:tcW w:w="886" w:type="dxa"/>
            <w:vAlign w:val="bottom"/>
          </w:tcPr>
          <w:p w14:paraId="562121F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4.16</w:t>
            </w:r>
          </w:p>
        </w:tc>
        <w:tc>
          <w:tcPr>
            <w:tcW w:w="1240" w:type="dxa"/>
            <w:vAlign w:val="bottom"/>
          </w:tcPr>
          <w:p w14:paraId="5020895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102.18</w:t>
            </w:r>
          </w:p>
        </w:tc>
      </w:tr>
      <w:tr w:rsidR="009E644C" w14:paraId="72E75258"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BC39206"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3136</w:t>
            </w:r>
          </w:p>
        </w:tc>
        <w:tc>
          <w:tcPr>
            <w:tcW w:w="851" w:type="dxa"/>
            <w:vAlign w:val="bottom"/>
          </w:tcPr>
          <w:p w14:paraId="18C5F4A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4.05</w:t>
            </w:r>
          </w:p>
        </w:tc>
        <w:tc>
          <w:tcPr>
            <w:tcW w:w="1240" w:type="dxa"/>
            <w:vAlign w:val="bottom"/>
          </w:tcPr>
          <w:p w14:paraId="7D4789E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101.60</w:t>
            </w:r>
          </w:p>
        </w:tc>
        <w:tc>
          <w:tcPr>
            <w:tcW w:w="851" w:type="dxa"/>
            <w:vAlign w:val="bottom"/>
          </w:tcPr>
          <w:p w14:paraId="3C82379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6A9B593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102.10</w:t>
            </w:r>
          </w:p>
        </w:tc>
        <w:tc>
          <w:tcPr>
            <w:tcW w:w="886" w:type="dxa"/>
            <w:vAlign w:val="bottom"/>
          </w:tcPr>
          <w:p w14:paraId="64BAB07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4.07</w:t>
            </w:r>
          </w:p>
        </w:tc>
        <w:tc>
          <w:tcPr>
            <w:tcW w:w="1240" w:type="dxa"/>
            <w:vAlign w:val="bottom"/>
          </w:tcPr>
          <w:p w14:paraId="6911312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102.14</w:t>
            </w:r>
          </w:p>
        </w:tc>
        <w:tc>
          <w:tcPr>
            <w:tcW w:w="886" w:type="dxa"/>
            <w:vAlign w:val="bottom"/>
          </w:tcPr>
          <w:p w14:paraId="53988B0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4.08</w:t>
            </w:r>
          </w:p>
        </w:tc>
        <w:tc>
          <w:tcPr>
            <w:tcW w:w="1240" w:type="dxa"/>
            <w:vAlign w:val="bottom"/>
          </w:tcPr>
          <w:p w14:paraId="1E1A52C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102.27</w:t>
            </w:r>
          </w:p>
        </w:tc>
      </w:tr>
      <w:tr w:rsidR="009E644C" w14:paraId="26F9FB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F4EEBF0"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3200</w:t>
            </w:r>
          </w:p>
        </w:tc>
        <w:tc>
          <w:tcPr>
            <w:tcW w:w="851" w:type="dxa"/>
            <w:vAlign w:val="bottom"/>
          </w:tcPr>
          <w:p w14:paraId="01BE144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3.97</w:t>
            </w:r>
          </w:p>
        </w:tc>
        <w:tc>
          <w:tcPr>
            <w:tcW w:w="1240" w:type="dxa"/>
            <w:vAlign w:val="bottom"/>
          </w:tcPr>
          <w:p w14:paraId="741DBE1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341161D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3.99</w:t>
            </w:r>
          </w:p>
        </w:tc>
        <w:tc>
          <w:tcPr>
            <w:tcW w:w="1240" w:type="dxa"/>
            <w:vAlign w:val="bottom"/>
          </w:tcPr>
          <w:p w14:paraId="19E2CFB8"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102.19</w:t>
            </w:r>
          </w:p>
        </w:tc>
        <w:tc>
          <w:tcPr>
            <w:tcW w:w="886" w:type="dxa"/>
            <w:vAlign w:val="bottom"/>
          </w:tcPr>
          <w:p w14:paraId="2D47872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2C19D88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102.29</w:t>
            </w:r>
          </w:p>
        </w:tc>
        <w:tc>
          <w:tcPr>
            <w:tcW w:w="886" w:type="dxa"/>
            <w:vAlign w:val="bottom"/>
          </w:tcPr>
          <w:p w14:paraId="7694DE0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4.00</w:t>
            </w:r>
          </w:p>
        </w:tc>
        <w:tc>
          <w:tcPr>
            <w:tcW w:w="1240" w:type="dxa"/>
            <w:vAlign w:val="bottom"/>
          </w:tcPr>
          <w:p w14:paraId="48169FB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102.40</w:t>
            </w:r>
          </w:p>
        </w:tc>
      </w:tr>
      <w:tr w:rsidR="009E644C" w14:paraId="15061061"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F44B77B"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3264</w:t>
            </w:r>
          </w:p>
        </w:tc>
        <w:tc>
          <w:tcPr>
            <w:tcW w:w="851" w:type="dxa"/>
            <w:vAlign w:val="bottom"/>
          </w:tcPr>
          <w:p w14:paraId="6A3FC7B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3.89</w:t>
            </w:r>
          </w:p>
        </w:tc>
        <w:tc>
          <w:tcPr>
            <w:tcW w:w="1240" w:type="dxa"/>
            <w:vAlign w:val="bottom"/>
          </w:tcPr>
          <w:p w14:paraId="2BDDB61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101.62</w:t>
            </w:r>
          </w:p>
        </w:tc>
        <w:tc>
          <w:tcPr>
            <w:tcW w:w="851" w:type="dxa"/>
            <w:vAlign w:val="bottom"/>
          </w:tcPr>
          <w:p w14:paraId="73A028F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6250489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102.31</w:t>
            </w:r>
          </w:p>
        </w:tc>
        <w:tc>
          <w:tcPr>
            <w:tcW w:w="886" w:type="dxa"/>
            <w:vAlign w:val="bottom"/>
          </w:tcPr>
          <w:p w14:paraId="3CFCF5C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3.92</w:t>
            </w:r>
          </w:p>
        </w:tc>
        <w:tc>
          <w:tcPr>
            <w:tcW w:w="1240" w:type="dxa"/>
            <w:vAlign w:val="bottom"/>
          </w:tcPr>
          <w:p w14:paraId="4F6D02D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102.36</w:t>
            </w:r>
          </w:p>
        </w:tc>
        <w:tc>
          <w:tcPr>
            <w:tcW w:w="886" w:type="dxa"/>
            <w:vAlign w:val="bottom"/>
          </w:tcPr>
          <w:p w14:paraId="241208F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3.93</w:t>
            </w:r>
          </w:p>
        </w:tc>
        <w:tc>
          <w:tcPr>
            <w:tcW w:w="1240" w:type="dxa"/>
            <w:vAlign w:val="bottom"/>
          </w:tcPr>
          <w:p w14:paraId="62EF651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102.51</w:t>
            </w:r>
          </w:p>
        </w:tc>
      </w:tr>
      <w:tr w:rsidR="009E644C" w14:paraId="72779BEA"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4AF17BB"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3328</w:t>
            </w:r>
          </w:p>
        </w:tc>
        <w:tc>
          <w:tcPr>
            <w:tcW w:w="851" w:type="dxa"/>
            <w:vAlign w:val="bottom"/>
          </w:tcPr>
          <w:p w14:paraId="6C2E272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3.83</w:t>
            </w:r>
          </w:p>
        </w:tc>
        <w:tc>
          <w:tcPr>
            <w:tcW w:w="1240" w:type="dxa"/>
            <w:vAlign w:val="bottom"/>
          </w:tcPr>
          <w:p w14:paraId="41A0717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101.86</w:t>
            </w:r>
          </w:p>
        </w:tc>
        <w:tc>
          <w:tcPr>
            <w:tcW w:w="851" w:type="dxa"/>
            <w:vAlign w:val="bottom"/>
          </w:tcPr>
          <w:p w14:paraId="432E80F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6A16FC5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102.43</w:t>
            </w:r>
          </w:p>
        </w:tc>
        <w:tc>
          <w:tcPr>
            <w:tcW w:w="886" w:type="dxa"/>
            <w:vAlign w:val="bottom"/>
          </w:tcPr>
          <w:p w14:paraId="0EDB89A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173D4CD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102.47</w:t>
            </w:r>
          </w:p>
        </w:tc>
        <w:tc>
          <w:tcPr>
            <w:tcW w:w="886" w:type="dxa"/>
            <w:vAlign w:val="bottom"/>
          </w:tcPr>
          <w:p w14:paraId="25B8FD1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3.85</w:t>
            </w:r>
          </w:p>
        </w:tc>
        <w:tc>
          <w:tcPr>
            <w:tcW w:w="1240" w:type="dxa"/>
            <w:vAlign w:val="bottom"/>
          </w:tcPr>
          <w:p w14:paraId="44D31FC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102.60</w:t>
            </w:r>
          </w:p>
        </w:tc>
      </w:tr>
      <w:tr w:rsidR="009E644C" w14:paraId="52D78D1D"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1A552C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3392</w:t>
            </w:r>
          </w:p>
        </w:tc>
        <w:tc>
          <w:tcPr>
            <w:tcW w:w="851" w:type="dxa"/>
            <w:vAlign w:val="bottom"/>
          </w:tcPr>
          <w:p w14:paraId="6E66407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3.76</w:t>
            </w:r>
          </w:p>
        </w:tc>
        <w:tc>
          <w:tcPr>
            <w:tcW w:w="1240" w:type="dxa"/>
            <w:vAlign w:val="bottom"/>
          </w:tcPr>
          <w:p w14:paraId="63C2EAE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101.91</w:t>
            </w:r>
          </w:p>
        </w:tc>
        <w:tc>
          <w:tcPr>
            <w:tcW w:w="851" w:type="dxa"/>
            <w:vAlign w:val="bottom"/>
          </w:tcPr>
          <w:p w14:paraId="47BB184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6FA0477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102.52</w:t>
            </w:r>
          </w:p>
        </w:tc>
        <w:tc>
          <w:tcPr>
            <w:tcW w:w="886" w:type="dxa"/>
            <w:vAlign w:val="bottom"/>
          </w:tcPr>
          <w:p w14:paraId="72E3A0D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219E198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102.58</w:t>
            </w:r>
          </w:p>
        </w:tc>
        <w:tc>
          <w:tcPr>
            <w:tcW w:w="886" w:type="dxa"/>
            <w:vAlign w:val="bottom"/>
          </w:tcPr>
          <w:p w14:paraId="4945CCD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3.78</w:t>
            </w:r>
          </w:p>
        </w:tc>
        <w:tc>
          <w:tcPr>
            <w:tcW w:w="1240" w:type="dxa"/>
            <w:vAlign w:val="bottom"/>
          </w:tcPr>
          <w:p w14:paraId="15CF756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102.68</w:t>
            </w:r>
          </w:p>
        </w:tc>
      </w:tr>
      <w:tr w:rsidR="009E644C" w14:paraId="6F38EAFC"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24D812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3456</w:t>
            </w:r>
          </w:p>
        </w:tc>
        <w:tc>
          <w:tcPr>
            <w:tcW w:w="851" w:type="dxa"/>
            <w:vAlign w:val="bottom"/>
          </w:tcPr>
          <w:p w14:paraId="62618DE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3.68</w:t>
            </w:r>
          </w:p>
        </w:tc>
        <w:tc>
          <w:tcPr>
            <w:tcW w:w="1240" w:type="dxa"/>
            <w:vAlign w:val="bottom"/>
          </w:tcPr>
          <w:p w14:paraId="538E196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101.76</w:t>
            </w:r>
          </w:p>
        </w:tc>
        <w:tc>
          <w:tcPr>
            <w:tcW w:w="851" w:type="dxa"/>
            <w:vAlign w:val="bottom"/>
          </w:tcPr>
          <w:p w14:paraId="0D727F7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7C91687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102.61</w:t>
            </w:r>
          </w:p>
        </w:tc>
        <w:tc>
          <w:tcPr>
            <w:tcW w:w="886" w:type="dxa"/>
            <w:vAlign w:val="bottom"/>
          </w:tcPr>
          <w:p w14:paraId="7160EAA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3.71</w:t>
            </w:r>
          </w:p>
        </w:tc>
        <w:tc>
          <w:tcPr>
            <w:tcW w:w="1240" w:type="dxa"/>
            <w:vAlign w:val="bottom"/>
          </w:tcPr>
          <w:p w14:paraId="2E16F1A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102.67</w:t>
            </w:r>
          </w:p>
        </w:tc>
        <w:tc>
          <w:tcPr>
            <w:tcW w:w="886" w:type="dxa"/>
            <w:vAlign w:val="bottom"/>
          </w:tcPr>
          <w:p w14:paraId="41410CD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3.72</w:t>
            </w:r>
          </w:p>
        </w:tc>
        <w:tc>
          <w:tcPr>
            <w:tcW w:w="1240" w:type="dxa"/>
            <w:vAlign w:val="bottom"/>
          </w:tcPr>
          <w:p w14:paraId="7796CCB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102.78</w:t>
            </w:r>
          </w:p>
        </w:tc>
      </w:tr>
      <w:tr w:rsidR="009E644C" w14:paraId="38CD418B"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59BC9A4"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3520</w:t>
            </w:r>
          </w:p>
        </w:tc>
        <w:tc>
          <w:tcPr>
            <w:tcW w:w="851" w:type="dxa"/>
            <w:vAlign w:val="bottom"/>
          </w:tcPr>
          <w:p w14:paraId="7493A1C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3.62</w:t>
            </w:r>
          </w:p>
        </w:tc>
        <w:tc>
          <w:tcPr>
            <w:tcW w:w="1240" w:type="dxa"/>
            <w:vAlign w:val="bottom"/>
          </w:tcPr>
          <w:p w14:paraId="5EB1F2E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101.83</w:t>
            </w:r>
          </w:p>
        </w:tc>
        <w:tc>
          <w:tcPr>
            <w:tcW w:w="851" w:type="dxa"/>
            <w:vAlign w:val="bottom"/>
          </w:tcPr>
          <w:p w14:paraId="6BBFACB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3352599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102.69</w:t>
            </w:r>
          </w:p>
        </w:tc>
        <w:tc>
          <w:tcPr>
            <w:tcW w:w="886" w:type="dxa"/>
            <w:vAlign w:val="bottom"/>
          </w:tcPr>
          <w:p w14:paraId="7944308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48058A3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102.76</w:t>
            </w:r>
          </w:p>
        </w:tc>
        <w:tc>
          <w:tcPr>
            <w:tcW w:w="886" w:type="dxa"/>
            <w:vAlign w:val="bottom"/>
          </w:tcPr>
          <w:p w14:paraId="1795748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3.65</w:t>
            </w:r>
          </w:p>
        </w:tc>
        <w:tc>
          <w:tcPr>
            <w:tcW w:w="1240" w:type="dxa"/>
            <w:vAlign w:val="bottom"/>
          </w:tcPr>
          <w:p w14:paraId="5BA3DFC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102.88</w:t>
            </w:r>
          </w:p>
        </w:tc>
      </w:tr>
      <w:tr w:rsidR="009E644C" w14:paraId="3B5806B1"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5584052"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3584</w:t>
            </w:r>
          </w:p>
        </w:tc>
        <w:tc>
          <w:tcPr>
            <w:tcW w:w="851" w:type="dxa"/>
            <w:vAlign w:val="bottom"/>
          </w:tcPr>
          <w:p w14:paraId="15A866E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3.55</w:t>
            </w:r>
          </w:p>
        </w:tc>
        <w:tc>
          <w:tcPr>
            <w:tcW w:w="1240" w:type="dxa"/>
            <w:vAlign w:val="bottom"/>
          </w:tcPr>
          <w:p w14:paraId="7881637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101.85</w:t>
            </w:r>
          </w:p>
        </w:tc>
        <w:tc>
          <w:tcPr>
            <w:tcW w:w="851" w:type="dxa"/>
            <w:vAlign w:val="bottom"/>
          </w:tcPr>
          <w:p w14:paraId="16D1D67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3.58</w:t>
            </w:r>
          </w:p>
        </w:tc>
        <w:tc>
          <w:tcPr>
            <w:tcW w:w="1240" w:type="dxa"/>
            <w:vAlign w:val="bottom"/>
          </w:tcPr>
          <w:p w14:paraId="0B1DBEB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102.77</w:t>
            </w:r>
          </w:p>
        </w:tc>
        <w:tc>
          <w:tcPr>
            <w:tcW w:w="886" w:type="dxa"/>
            <w:vAlign w:val="bottom"/>
          </w:tcPr>
          <w:p w14:paraId="0F2B504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0BB256D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102.86</w:t>
            </w:r>
          </w:p>
        </w:tc>
        <w:tc>
          <w:tcPr>
            <w:tcW w:w="886" w:type="dxa"/>
            <w:vAlign w:val="bottom"/>
          </w:tcPr>
          <w:p w14:paraId="53B9E9F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3.59</w:t>
            </w:r>
          </w:p>
        </w:tc>
        <w:tc>
          <w:tcPr>
            <w:tcW w:w="1240" w:type="dxa"/>
            <w:vAlign w:val="bottom"/>
          </w:tcPr>
          <w:p w14:paraId="1E51989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102.97</w:t>
            </w:r>
          </w:p>
        </w:tc>
      </w:tr>
      <w:tr w:rsidR="009E644C" w14:paraId="71C34BBA"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3B05775D"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3648</w:t>
            </w:r>
          </w:p>
        </w:tc>
        <w:tc>
          <w:tcPr>
            <w:tcW w:w="851" w:type="dxa"/>
            <w:vAlign w:val="bottom"/>
          </w:tcPr>
          <w:p w14:paraId="5BC0F41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3.49</w:t>
            </w:r>
          </w:p>
        </w:tc>
        <w:tc>
          <w:tcPr>
            <w:tcW w:w="1240" w:type="dxa"/>
            <w:vAlign w:val="bottom"/>
          </w:tcPr>
          <w:p w14:paraId="145FFC61"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101.88</w:t>
            </w:r>
          </w:p>
        </w:tc>
        <w:tc>
          <w:tcPr>
            <w:tcW w:w="851" w:type="dxa"/>
            <w:vAlign w:val="bottom"/>
          </w:tcPr>
          <w:p w14:paraId="4161E4A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3.52</w:t>
            </w:r>
          </w:p>
        </w:tc>
        <w:tc>
          <w:tcPr>
            <w:tcW w:w="1240" w:type="dxa"/>
            <w:vAlign w:val="bottom"/>
          </w:tcPr>
          <w:p w14:paraId="638E15E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102.84</w:t>
            </w:r>
          </w:p>
        </w:tc>
        <w:tc>
          <w:tcPr>
            <w:tcW w:w="886" w:type="dxa"/>
            <w:vAlign w:val="bottom"/>
          </w:tcPr>
          <w:p w14:paraId="5CEB88C6"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52EAFAC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102.96</w:t>
            </w:r>
          </w:p>
        </w:tc>
        <w:tc>
          <w:tcPr>
            <w:tcW w:w="886" w:type="dxa"/>
            <w:vAlign w:val="bottom"/>
          </w:tcPr>
          <w:p w14:paraId="1BA499B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3.53</w:t>
            </w:r>
          </w:p>
        </w:tc>
        <w:tc>
          <w:tcPr>
            <w:tcW w:w="1240" w:type="dxa"/>
            <w:vAlign w:val="bottom"/>
          </w:tcPr>
          <w:p w14:paraId="14AAA68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r>
      <w:tr w:rsidR="009E644C" w14:paraId="4E5A4382"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6C3D11B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3712</w:t>
            </w:r>
          </w:p>
        </w:tc>
        <w:tc>
          <w:tcPr>
            <w:tcW w:w="851" w:type="dxa"/>
            <w:vAlign w:val="bottom"/>
          </w:tcPr>
          <w:p w14:paraId="7DDE3A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3.43</w:t>
            </w:r>
          </w:p>
        </w:tc>
        <w:tc>
          <w:tcPr>
            <w:tcW w:w="1240" w:type="dxa"/>
            <w:vAlign w:val="bottom"/>
          </w:tcPr>
          <w:p w14:paraId="516ACB4E"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09064C0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519F501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102.92</w:t>
            </w:r>
          </w:p>
        </w:tc>
        <w:tc>
          <w:tcPr>
            <w:tcW w:w="886" w:type="dxa"/>
            <w:vAlign w:val="bottom"/>
          </w:tcPr>
          <w:p w14:paraId="67D0F20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55E2B92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75E71F7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3.47</w:t>
            </w:r>
          </w:p>
        </w:tc>
        <w:tc>
          <w:tcPr>
            <w:tcW w:w="1240" w:type="dxa"/>
            <w:vAlign w:val="bottom"/>
          </w:tcPr>
          <w:p w14:paraId="3EAEAE1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r>
      <w:tr w:rsidR="009E644C" w14:paraId="41599A44"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77DCBC2C"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3776</w:t>
            </w:r>
          </w:p>
        </w:tc>
        <w:tc>
          <w:tcPr>
            <w:tcW w:w="851" w:type="dxa"/>
            <w:vAlign w:val="bottom"/>
          </w:tcPr>
          <w:p w14:paraId="6A2BDE0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3.37</w:t>
            </w:r>
          </w:p>
        </w:tc>
        <w:tc>
          <w:tcPr>
            <w:tcW w:w="1240" w:type="dxa"/>
            <w:vAlign w:val="bottom"/>
          </w:tcPr>
          <w:p w14:paraId="2FF221C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101.67</w:t>
            </w:r>
          </w:p>
        </w:tc>
        <w:tc>
          <w:tcPr>
            <w:tcW w:w="851" w:type="dxa"/>
            <w:vAlign w:val="bottom"/>
          </w:tcPr>
          <w:p w14:paraId="77071B6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66B2E9C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102.98</w:t>
            </w:r>
          </w:p>
        </w:tc>
        <w:tc>
          <w:tcPr>
            <w:tcW w:w="886" w:type="dxa"/>
            <w:vAlign w:val="bottom"/>
          </w:tcPr>
          <w:p w14:paraId="78C03DE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3.41</w:t>
            </w:r>
          </w:p>
        </w:tc>
        <w:tc>
          <w:tcPr>
            <w:tcW w:w="1240" w:type="dxa"/>
            <w:vAlign w:val="bottom"/>
          </w:tcPr>
          <w:p w14:paraId="0213BE5C"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103.11</w:t>
            </w:r>
          </w:p>
        </w:tc>
        <w:tc>
          <w:tcPr>
            <w:tcW w:w="886" w:type="dxa"/>
            <w:vAlign w:val="bottom"/>
          </w:tcPr>
          <w:p w14:paraId="4A7A7137"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3.42</w:t>
            </w:r>
          </w:p>
        </w:tc>
        <w:tc>
          <w:tcPr>
            <w:tcW w:w="1240" w:type="dxa"/>
            <w:vAlign w:val="bottom"/>
          </w:tcPr>
          <w:p w14:paraId="565621C0"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103.17</w:t>
            </w:r>
          </w:p>
        </w:tc>
      </w:tr>
      <w:tr w:rsidR="009E644C" w14:paraId="65781294"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580028A"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lastRenderedPageBreak/>
              <w:t>3840</w:t>
            </w:r>
          </w:p>
        </w:tc>
        <w:tc>
          <w:tcPr>
            <w:tcW w:w="851" w:type="dxa"/>
            <w:vAlign w:val="bottom"/>
          </w:tcPr>
          <w:p w14:paraId="3AEE27D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5D7A8C4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101.73</w:t>
            </w:r>
          </w:p>
        </w:tc>
        <w:tc>
          <w:tcPr>
            <w:tcW w:w="851" w:type="dxa"/>
            <w:vAlign w:val="bottom"/>
          </w:tcPr>
          <w:p w14:paraId="4163D28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3.35</w:t>
            </w:r>
          </w:p>
        </w:tc>
        <w:tc>
          <w:tcPr>
            <w:tcW w:w="1240" w:type="dxa"/>
            <w:vAlign w:val="bottom"/>
          </w:tcPr>
          <w:p w14:paraId="2D90B6B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103.05</w:t>
            </w:r>
          </w:p>
        </w:tc>
        <w:tc>
          <w:tcPr>
            <w:tcW w:w="886" w:type="dxa"/>
            <w:vAlign w:val="bottom"/>
          </w:tcPr>
          <w:p w14:paraId="23BDBE3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4136AE2D"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69C4D3A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3.36</w:t>
            </w:r>
          </w:p>
        </w:tc>
        <w:tc>
          <w:tcPr>
            <w:tcW w:w="1240" w:type="dxa"/>
            <w:vAlign w:val="bottom"/>
          </w:tcPr>
          <w:p w14:paraId="3EF8AFAB"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103.22</w:t>
            </w:r>
          </w:p>
        </w:tc>
      </w:tr>
      <w:tr w:rsidR="009E644C" w14:paraId="75AA41A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4A6DA157"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3904</w:t>
            </w:r>
          </w:p>
        </w:tc>
        <w:tc>
          <w:tcPr>
            <w:tcW w:w="851" w:type="dxa"/>
            <w:vAlign w:val="bottom"/>
          </w:tcPr>
          <w:p w14:paraId="6AD35DD2"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49C32B9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101.71</w:t>
            </w:r>
          </w:p>
        </w:tc>
        <w:tc>
          <w:tcPr>
            <w:tcW w:w="851" w:type="dxa"/>
            <w:vAlign w:val="bottom"/>
          </w:tcPr>
          <w:p w14:paraId="5F6CF648"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3.30</w:t>
            </w:r>
          </w:p>
        </w:tc>
        <w:tc>
          <w:tcPr>
            <w:tcW w:w="1240" w:type="dxa"/>
            <w:vAlign w:val="bottom"/>
          </w:tcPr>
          <w:p w14:paraId="7231169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103.12</w:t>
            </w:r>
          </w:p>
        </w:tc>
        <w:tc>
          <w:tcPr>
            <w:tcW w:w="886" w:type="dxa"/>
            <w:vAlign w:val="bottom"/>
          </w:tcPr>
          <w:p w14:paraId="603CE1BE"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1AAD2119"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103.26</w:t>
            </w:r>
          </w:p>
        </w:tc>
        <w:tc>
          <w:tcPr>
            <w:tcW w:w="886" w:type="dxa"/>
            <w:vAlign w:val="bottom"/>
          </w:tcPr>
          <w:p w14:paraId="7EDB853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3.31</w:t>
            </w:r>
          </w:p>
        </w:tc>
        <w:tc>
          <w:tcPr>
            <w:tcW w:w="1240" w:type="dxa"/>
            <w:vAlign w:val="bottom"/>
          </w:tcPr>
          <w:p w14:paraId="46924D3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103.27</w:t>
            </w:r>
          </w:p>
        </w:tc>
      </w:tr>
      <w:tr w:rsidR="009E644C" w14:paraId="2DDB837B"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1FA48BD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3968</w:t>
            </w:r>
          </w:p>
        </w:tc>
        <w:tc>
          <w:tcPr>
            <w:tcW w:w="851" w:type="dxa"/>
            <w:vAlign w:val="bottom"/>
          </w:tcPr>
          <w:p w14:paraId="06967721"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564D84C"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101.68</w:t>
            </w:r>
          </w:p>
        </w:tc>
        <w:tc>
          <w:tcPr>
            <w:tcW w:w="851" w:type="dxa"/>
            <w:vAlign w:val="bottom"/>
          </w:tcPr>
          <w:p w14:paraId="18CAB500"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338E8F3A"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103.19</w:t>
            </w:r>
          </w:p>
        </w:tc>
        <w:tc>
          <w:tcPr>
            <w:tcW w:w="886" w:type="dxa"/>
            <w:vAlign w:val="bottom"/>
          </w:tcPr>
          <w:p w14:paraId="7F196FD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3.26</w:t>
            </w:r>
          </w:p>
        </w:tc>
        <w:tc>
          <w:tcPr>
            <w:tcW w:w="1240" w:type="dxa"/>
            <w:vAlign w:val="bottom"/>
          </w:tcPr>
          <w:p w14:paraId="0DE3BDA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103.34</w:t>
            </w:r>
          </w:p>
        </w:tc>
        <w:tc>
          <w:tcPr>
            <w:tcW w:w="886" w:type="dxa"/>
            <w:vAlign w:val="bottom"/>
          </w:tcPr>
          <w:p w14:paraId="74EEAA8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3.25</w:t>
            </w:r>
          </w:p>
        </w:tc>
        <w:tc>
          <w:tcPr>
            <w:tcW w:w="1240" w:type="dxa"/>
            <w:vAlign w:val="bottom"/>
          </w:tcPr>
          <w:p w14:paraId="031092C7"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103.32</w:t>
            </w:r>
          </w:p>
        </w:tc>
      </w:tr>
      <w:tr w:rsidR="009E644C" w14:paraId="5FA3D090" w14:textId="77777777" w:rsidTr="009E3B89">
        <w:trPr>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594FDF73"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4032</w:t>
            </w:r>
          </w:p>
        </w:tc>
        <w:tc>
          <w:tcPr>
            <w:tcW w:w="851" w:type="dxa"/>
            <w:vAlign w:val="bottom"/>
          </w:tcPr>
          <w:p w14:paraId="683C207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65B7097D"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101.26</w:t>
            </w:r>
          </w:p>
        </w:tc>
        <w:tc>
          <w:tcPr>
            <w:tcW w:w="851" w:type="dxa"/>
            <w:vAlign w:val="bottom"/>
          </w:tcPr>
          <w:p w14:paraId="39F3F573"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5F1C0BFA"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52044F6F"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3.21</w:t>
            </w:r>
          </w:p>
        </w:tc>
        <w:tc>
          <w:tcPr>
            <w:tcW w:w="1240" w:type="dxa"/>
            <w:vAlign w:val="bottom"/>
          </w:tcPr>
          <w:p w14:paraId="0A683875"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103.41</w:t>
            </w:r>
          </w:p>
        </w:tc>
        <w:tc>
          <w:tcPr>
            <w:tcW w:w="886" w:type="dxa"/>
            <w:vAlign w:val="bottom"/>
          </w:tcPr>
          <w:p w14:paraId="5B4A9FE4"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3.20</w:t>
            </w:r>
          </w:p>
        </w:tc>
        <w:tc>
          <w:tcPr>
            <w:tcW w:w="1240" w:type="dxa"/>
            <w:vAlign w:val="bottom"/>
          </w:tcPr>
          <w:p w14:paraId="58E4E14B" w14:textId="77777777" w:rsidR="009E644C" w:rsidRPr="00552EAB" w:rsidRDefault="009E644C" w:rsidP="009E3B8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103.38</w:t>
            </w:r>
          </w:p>
        </w:tc>
      </w:tr>
      <w:tr w:rsidR="009E644C" w14:paraId="0DC8D293" w14:textId="77777777" w:rsidTr="009E3B8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3" w:type="dxa"/>
            <w:vAlign w:val="bottom"/>
          </w:tcPr>
          <w:p w14:paraId="2A8507BE" w14:textId="77777777" w:rsidR="009E644C" w:rsidRDefault="009E644C" w:rsidP="009E3B89">
            <w:pPr>
              <w:rPr>
                <w:rFonts w:ascii="Calibri" w:hAnsi="Calibri" w:cs="Calibri"/>
                <w:b w:val="0"/>
                <w:bCs w:val="0"/>
                <w:color w:val="000000"/>
                <w:sz w:val="22"/>
                <w:szCs w:val="22"/>
              </w:rPr>
            </w:pPr>
            <w:r>
              <w:rPr>
                <w:rFonts w:ascii="Calibri" w:hAnsi="Calibri" w:cs="Calibri"/>
                <w:b w:val="0"/>
                <w:bCs w:val="0"/>
                <w:color w:val="000000"/>
                <w:sz w:val="22"/>
                <w:szCs w:val="22"/>
              </w:rPr>
              <w:t>4096</w:t>
            </w:r>
          </w:p>
        </w:tc>
        <w:tc>
          <w:tcPr>
            <w:tcW w:w="851" w:type="dxa"/>
            <w:vAlign w:val="bottom"/>
          </w:tcPr>
          <w:p w14:paraId="4C86DF49"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3.09</w:t>
            </w:r>
          </w:p>
        </w:tc>
        <w:tc>
          <w:tcPr>
            <w:tcW w:w="1240" w:type="dxa"/>
            <w:vAlign w:val="bottom"/>
          </w:tcPr>
          <w:p w14:paraId="6D30D67F"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101.27</w:t>
            </w:r>
          </w:p>
        </w:tc>
        <w:tc>
          <w:tcPr>
            <w:tcW w:w="851" w:type="dxa"/>
            <w:vAlign w:val="bottom"/>
          </w:tcPr>
          <w:p w14:paraId="05A1C452"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3.14</w:t>
            </w:r>
          </w:p>
        </w:tc>
        <w:tc>
          <w:tcPr>
            <w:tcW w:w="1240" w:type="dxa"/>
            <w:vAlign w:val="bottom"/>
          </w:tcPr>
          <w:p w14:paraId="29F52CC5"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103.03</w:t>
            </w:r>
          </w:p>
        </w:tc>
        <w:tc>
          <w:tcPr>
            <w:tcW w:w="886" w:type="dxa"/>
            <w:vAlign w:val="bottom"/>
          </w:tcPr>
          <w:p w14:paraId="3DC3572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09F29DD4"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103.48</w:t>
            </w:r>
          </w:p>
        </w:tc>
        <w:tc>
          <w:tcPr>
            <w:tcW w:w="886" w:type="dxa"/>
            <w:vAlign w:val="bottom"/>
          </w:tcPr>
          <w:p w14:paraId="3B9D85C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3.16</w:t>
            </w:r>
          </w:p>
        </w:tc>
        <w:tc>
          <w:tcPr>
            <w:tcW w:w="1240" w:type="dxa"/>
            <w:vAlign w:val="bottom"/>
          </w:tcPr>
          <w:p w14:paraId="25216913" w14:textId="77777777" w:rsidR="009E644C" w:rsidRPr="00552EAB" w:rsidRDefault="009E644C" w:rsidP="009E3B8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Calibri" w:hAnsi="Calibri" w:cs="Calibri"/>
                <w:color w:val="000000"/>
                <w:sz w:val="22"/>
                <w:szCs w:val="22"/>
              </w:rPr>
              <w:t>103.44</w:t>
            </w:r>
          </w:p>
        </w:tc>
      </w:tr>
    </w:tbl>
    <w:p w14:paraId="75280AAA" w14:textId="17C9C95B" w:rsidR="009E644C" w:rsidRDefault="009E644C" w:rsidP="00B01568">
      <w:pPr>
        <w:jc w:val="center"/>
        <w:rPr>
          <w:rFonts w:eastAsiaTheme="majorEastAsia" w:cstheme="majorBidi"/>
          <w:b/>
          <w:color w:val="FF8001"/>
          <w:sz w:val="24"/>
        </w:rPr>
      </w:pPr>
      <w:r>
        <w:t xml:space="preserve">Table </w:t>
      </w:r>
      <w:r>
        <w:rPr>
          <w:b/>
          <w:bCs/>
          <w:szCs w:val="20"/>
        </w:rPr>
        <w:fldChar w:fldCharType="begin"/>
      </w:r>
      <w:r>
        <w:instrText xml:space="preserve"> SEQ Table \* ARABIC </w:instrText>
      </w:r>
      <w:r>
        <w:rPr>
          <w:b/>
          <w:bCs/>
          <w:szCs w:val="20"/>
        </w:rPr>
        <w:fldChar w:fldCharType="separate"/>
      </w:r>
      <w:r w:rsidR="00B01568">
        <w:rPr>
          <w:noProof/>
        </w:rPr>
        <w:t>7</w:t>
      </w:r>
      <w:r>
        <w:rPr>
          <w:b/>
          <w:bCs/>
          <w:szCs w:val="20"/>
        </w:rPr>
        <w:fldChar w:fldCharType="end"/>
      </w:r>
      <w:r>
        <w:t>:</w:t>
      </w:r>
      <w:r w:rsidRPr="00453431">
        <w:t xml:space="preserve"> </w:t>
      </w:r>
      <w:r>
        <w:t xml:space="preserve">DPDK Driver – QDMA5.0 PF Forwarding performance test </w:t>
      </w:r>
      <w:proofErr w:type="gramStart"/>
      <w:r>
        <w:t>results</w:t>
      </w:r>
      <w:proofErr w:type="gramEnd"/>
    </w:p>
    <w:p w14:paraId="01EEA07B" w14:textId="3A8F38CB" w:rsidR="009E644C" w:rsidRDefault="009E644C" w:rsidP="00AA3A60">
      <w:pPr>
        <w:rPr>
          <w:rFonts w:eastAsiaTheme="majorEastAsia" w:cstheme="majorBidi"/>
          <w:b/>
          <w:color w:val="FF8001"/>
          <w:sz w:val="24"/>
        </w:rPr>
      </w:pPr>
    </w:p>
    <w:p w14:paraId="2382A0BD" w14:textId="655D26BC" w:rsidR="009E644C" w:rsidRDefault="009E644C" w:rsidP="00AA3A60">
      <w:pPr>
        <w:rPr>
          <w:rFonts w:eastAsiaTheme="majorEastAsia" w:cstheme="majorBidi"/>
          <w:b/>
          <w:color w:val="FF8001"/>
          <w:sz w:val="24"/>
        </w:rPr>
      </w:pPr>
    </w:p>
    <w:p w14:paraId="41A3DD5A" w14:textId="466FA47B" w:rsidR="009E644C" w:rsidRDefault="009E644C" w:rsidP="00AA3A60">
      <w:pPr>
        <w:rPr>
          <w:rFonts w:eastAsiaTheme="majorEastAsia" w:cstheme="majorBidi"/>
          <w:b/>
          <w:color w:val="FF8001"/>
          <w:sz w:val="24"/>
        </w:rPr>
      </w:pPr>
    </w:p>
    <w:p w14:paraId="4405D3E8" w14:textId="2E9F413A" w:rsidR="009E644C" w:rsidRDefault="009E644C" w:rsidP="00AA3A60">
      <w:pPr>
        <w:rPr>
          <w:rFonts w:eastAsiaTheme="majorEastAsia" w:cstheme="majorBidi"/>
          <w:b/>
          <w:color w:val="FF8001"/>
          <w:sz w:val="24"/>
        </w:rPr>
      </w:pPr>
    </w:p>
    <w:p w14:paraId="2E960EA9" w14:textId="4DBD32E6" w:rsidR="009E644C" w:rsidRDefault="009E644C" w:rsidP="00AA3A60">
      <w:pPr>
        <w:rPr>
          <w:rFonts w:eastAsiaTheme="majorEastAsia" w:cstheme="majorBidi"/>
          <w:b/>
          <w:color w:val="FF8001"/>
          <w:sz w:val="24"/>
        </w:rPr>
      </w:pPr>
    </w:p>
    <w:p w14:paraId="6E5682A9" w14:textId="07DF76D3" w:rsidR="009E644C" w:rsidRDefault="009E644C" w:rsidP="00AA3A60">
      <w:pPr>
        <w:rPr>
          <w:rFonts w:eastAsiaTheme="majorEastAsia" w:cstheme="majorBidi"/>
          <w:b/>
          <w:color w:val="FF8001"/>
          <w:sz w:val="24"/>
        </w:rPr>
      </w:pPr>
    </w:p>
    <w:p w14:paraId="22DE1FA5" w14:textId="3E70D01D" w:rsidR="009E644C" w:rsidRDefault="009E644C" w:rsidP="00AA3A60">
      <w:pPr>
        <w:rPr>
          <w:rFonts w:eastAsiaTheme="majorEastAsia" w:cstheme="majorBidi"/>
          <w:b/>
          <w:color w:val="FF8001"/>
          <w:sz w:val="24"/>
        </w:rPr>
      </w:pPr>
    </w:p>
    <w:p w14:paraId="08ECB3D7" w14:textId="7BBC07A2" w:rsidR="009E644C" w:rsidRDefault="009E644C" w:rsidP="00AA3A60">
      <w:pPr>
        <w:rPr>
          <w:rFonts w:eastAsiaTheme="majorEastAsia" w:cstheme="majorBidi"/>
          <w:b/>
          <w:color w:val="FF8001"/>
          <w:sz w:val="24"/>
        </w:rPr>
      </w:pPr>
    </w:p>
    <w:p w14:paraId="777DCB75" w14:textId="2FF34037" w:rsidR="009E644C" w:rsidRDefault="009E644C" w:rsidP="00AA3A60">
      <w:pPr>
        <w:rPr>
          <w:rFonts w:eastAsiaTheme="majorEastAsia" w:cstheme="majorBidi"/>
          <w:b/>
          <w:color w:val="FF8001"/>
          <w:sz w:val="24"/>
        </w:rPr>
      </w:pPr>
    </w:p>
    <w:p w14:paraId="21F3496F" w14:textId="0D54FDCB" w:rsidR="009E644C" w:rsidRDefault="009E644C" w:rsidP="00AA3A60">
      <w:pPr>
        <w:rPr>
          <w:rFonts w:eastAsiaTheme="majorEastAsia" w:cstheme="majorBidi"/>
          <w:b/>
          <w:color w:val="FF8001"/>
          <w:sz w:val="24"/>
        </w:rPr>
      </w:pPr>
    </w:p>
    <w:p w14:paraId="10991FC1" w14:textId="5D63DBC5" w:rsidR="009E644C" w:rsidRDefault="009E644C" w:rsidP="00AA3A60">
      <w:pPr>
        <w:rPr>
          <w:rFonts w:eastAsiaTheme="majorEastAsia" w:cstheme="majorBidi"/>
          <w:b/>
          <w:color w:val="FF8001"/>
          <w:sz w:val="24"/>
        </w:rPr>
      </w:pPr>
    </w:p>
    <w:p w14:paraId="5AF2F84B" w14:textId="362C4C62" w:rsidR="009E644C" w:rsidRDefault="009E644C" w:rsidP="00AA3A60">
      <w:pPr>
        <w:rPr>
          <w:rFonts w:eastAsiaTheme="majorEastAsia" w:cstheme="majorBidi"/>
          <w:b/>
          <w:color w:val="FF8001"/>
          <w:sz w:val="24"/>
        </w:rPr>
      </w:pPr>
    </w:p>
    <w:p w14:paraId="5C7B1E19" w14:textId="7A3E7E65" w:rsidR="009E644C" w:rsidRDefault="009E644C" w:rsidP="00AA3A60">
      <w:pPr>
        <w:rPr>
          <w:rFonts w:eastAsiaTheme="majorEastAsia" w:cstheme="majorBidi"/>
          <w:b/>
          <w:color w:val="FF8001"/>
          <w:sz w:val="24"/>
        </w:rPr>
      </w:pPr>
    </w:p>
    <w:p w14:paraId="4A83D650" w14:textId="3EC18B03" w:rsidR="009E644C" w:rsidRDefault="009E644C" w:rsidP="00AA3A60">
      <w:pPr>
        <w:rPr>
          <w:rFonts w:eastAsiaTheme="majorEastAsia" w:cstheme="majorBidi"/>
          <w:b/>
          <w:color w:val="FF8001"/>
          <w:sz w:val="24"/>
        </w:rPr>
      </w:pPr>
    </w:p>
    <w:p w14:paraId="21FEC4AA" w14:textId="45CB67AD" w:rsidR="009E644C" w:rsidRDefault="009E644C" w:rsidP="00AA3A60">
      <w:pPr>
        <w:rPr>
          <w:rFonts w:eastAsiaTheme="majorEastAsia" w:cstheme="majorBidi"/>
          <w:b/>
          <w:color w:val="FF8001"/>
          <w:sz w:val="24"/>
        </w:rPr>
      </w:pPr>
    </w:p>
    <w:p w14:paraId="27554159" w14:textId="77777777" w:rsidR="009E644C" w:rsidRDefault="009E644C" w:rsidP="00AA3A60">
      <w:pPr>
        <w:rPr>
          <w:rFonts w:eastAsiaTheme="majorEastAsia" w:cstheme="majorBidi"/>
          <w:b/>
          <w:color w:val="FF8001"/>
          <w:sz w:val="24"/>
        </w:rPr>
      </w:pPr>
    </w:p>
    <w:p w14:paraId="278880A0" w14:textId="77777777" w:rsidR="006530DC" w:rsidRPr="006530DC" w:rsidRDefault="006530DC" w:rsidP="001B0148"/>
    <w:p w14:paraId="224A3615" w14:textId="0BCEC9DE" w:rsidR="00F623A4" w:rsidRDefault="00922EAC" w:rsidP="00F623A4">
      <w:pPr>
        <w:pStyle w:val="Heading2"/>
        <w:rPr>
          <w:rFonts w:eastAsia="Times New Roman"/>
        </w:rPr>
      </w:pPr>
      <w:r>
        <w:br w:type="page"/>
      </w:r>
      <w:r w:rsidR="00F623A4">
        <w:rPr>
          <w:rFonts w:eastAsia="Times New Roman"/>
        </w:rPr>
        <w:lastRenderedPageBreak/>
        <w:t>Latency Measurements</w:t>
      </w:r>
    </w:p>
    <w:p w14:paraId="140983D8" w14:textId="77777777" w:rsidR="00F623A4" w:rsidRDefault="00F623A4" w:rsidP="00F623A4">
      <w:r>
        <w:rPr>
          <w:color w:val="000000" w:themeColor="text1"/>
        </w:rPr>
        <w:t xml:space="preserve">The provided Reference Design and </w:t>
      </w:r>
      <w:proofErr w:type="spellStart"/>
      <w:r>
        <w:rPr>
          <w:color w:val="000000" w:themeColor="text1"/>
        </w:rPr>
        <w:t>Bitfile</w:t>
      </w:r>
      <w:proofErr w:type="spellEnd"/>
      <w:r>
        <w:rPr>
          <w:color w:val="000000" w:themeColor="text1"/>
        </w:rPr>
        <w:t xml:space="preserve"> can be used to measure latency in any system when traffic is ongoing</w:t>
      </w:r>
      <w:r w:rsidRPr="004403A5">
        <w:rPr>
          <w:color w:val="000000" w:themeColor="text1"/>
        </w:rPr>
        <w:t xml:space="preserve">. </w:t>
      </w:r>
      <w:r>
        <w:t xml:space="preserve">When it is enabled, </w:t>
      </w:r>
      <w:r w:rsidRPr="00614229">
        <w:t xml:space="preserve">C2H data payload </w:t>
      </w:r>
      <w:r>
        <w:t xml:space="preserve">will be replaced </w:t>
      </w:r>
      <w:r w:rsidRPr="00614229">
        <w:t xml:space="preserve">with a known counter value (as a timestamp) and will be </w:t>
      </w:r>
      <w:r>
        <w:t>measured</w:t>
      </w:r>
      <w:r w:rsidRPr="00614229">
        <w:t xml:space="preserve"> on the H2C side </w:t>
      </w:r>
      <w:r>
        <w:t xml:space="preserve">once the </w:t>
      </w:r>
      <w:proofErr w:type="spellStart"/>
      <w:r>
        <w:t>testpmd</w:t>
      </w:r>
      <w:proofErr w:type="spellEnd"/>
      <w:r w:rsidRPr="00614229">
        <w:t xml:space="preserve"> </w:t>
      </w:r>
      <w:r>
        <w:t xml:space="preserve">application has </w:t>
      </w:r>
      <w:r w:rsidRPr="00614229">
        <w:t>looped the data back. The difference in value between the data payload received at the H2C side and the current counter value will be the sum of C2H and H2C latency.</w:t>
      </w:r>
    </w:p>
    <w:p w14:paraId="4C13C27F" w14:textId="77777777" w:rsidR="00F623A4" w:rsidRDefault="00F623A4" w:rsidP="00F623A4">
      <w:pPr>
        <w:rPr>
          <w:color w:val="000000" w:themeColor="text1"/>
        </w:rPr>
      </w:pPr>
    </w:p>
    <w:p w14:paraId="2D19517D" w14:textId="77777777" w:rsidR="00F623A4" w:rsidRDefault="00F623A4" w:rsidP="00F623A4">
      <w:r>
        <w:t>Latency measurement can be done by following these steps:</w:t>
      </w:r>
    </w:p>
    <w:p w14:paraId="3F57E999" w14:textId="77777777" w:rsidR="00F623A4" w:rsidRDefault="00F623A4" w:rsidP="00F623A4"/>
    <w:p w14:paraId="2AA96D79" w14:textId="77777777" w:rsidR="00F623A4" w:rsidRDefault="00F623A4" w:rsidP="00F623A4">
      <w:pPr>
        <w:pStyle w:val="ListParagraph"/>
        <w:numPr>
          <w:ilvl w:val="0"/>
          <w:numId w:val="33"/>
        </w:numPr>
      </w:pPr>
      <w:r>
        <w:t xml:space="preserve">Set the number of clock cycles within each </w:t>
      </w:r>
      <w:r w:rsidRPr="003D3BAC">
        <w:rPr>
          <w:b/>
        </w:rPr>
        <w:t xml:space="preserve">Measurement window </w:t>
      </w:r>
      <w:r>
        <w:t>(see register offset below). The counters will gather data within this time window and take a snapshot of the result for users to read. Default value is 1s (0xEE6B280).</w:t>
      </w:r>
    </w:p>
    <w:p w14:paraId="40D97B19" w14:textId="77777777" w:rsidR="00F623A4" w:rsidRDefault="00F623A4" w:rsidP="00F623A4"/>
    <w:p w14:paraId="72543423" w14:textId="77777777" w:rsidR="00F623A4" w:rsidRDefault="00F623A4" w:rsidP="00F623A4">
      <w:pPr>
        <w:pStyle w:val="ListParagraph"/>
        <w:numPr>
          <w:ilvl w:val="1"/>
          <w:numId w:val="33"/>
        </w:numPr>
      </w:pPr>
      <w:r w:rsidRPr="003D3BAC">
        <w:rPr>
          <w:b/>
        </w:rPr>
        <w:t xml:space="preserve">Note: </w:t>
      </w:r>
      <w:r>
        <w:rPr>
          <w:b/>
        </w:rPr>
        <w:t>The u</w:t>
      </w:r>
      <w:r>
        <w:t>ser must make sure to wait long enough for the measurement window to fill up completely after reset or in between readings before reading the next counter values, otherwise zero or the previous value will be returned.</w:t>
      </w:r>
    </w:p>
    <w:p w14:paraId="23611C8D" w14:textId="77777777" w:rsidR="00F623A4" w:rsidRDefault="00F623A4" w:rsidP="00F623A4"/>
    <w:p w14:paraId="5F910E2F" w14:textId="77777777" w:rsidR="00F623A4" w:rsidRDefault="00F623A4" w:rsidP="00F623A4">
      <w:pPr>
        <w:pStyle w:val="ListParagraph"/>
        <w:numPr>
          <w:ilvl w:val="1"/>
          <w:numId w:val="33"/>
        </w:numPr>
      </w:pPr>
      <w:r>
        <w:t xml:space="preserve">All eight (8) counters must be read at least once, or reset through the Control register, before a new reading will be presented </w:t>
      </w:r>
    </w:p>
    <w:p w14:paraId="5ADA0D6B" w14:textId="77777777" w:rsidR="00F623A4" w:rsidRDefault="00F623A4" w:rsidP="00F623A4"/>
    <w:p w14:paraId="7A41B4BC" w14:textId="77777777" w:rsidR="00F623A4" w:rsidRDefault="00F623A4" w:rsidP="00F623A4">
      <w:pPr>
        <w:pStyle w:val="ListParagraph"/>
        <w:numPr>
          <w:ilvl w:val="0"/>
          <w:numId w:val="33"/>
        </w:numPr>
      </w:pPr>
      <w:r>
        <w:t xml:space="preserve">Set the mode bit [1] in </w:t>
      </w:r>
      <w:r w:rsidRPr="003D3BAC">
        <w:rPr>
          <w:b/>
        </w:rPr>
        <w:t>Control</w:t>
      </w:r>
      <w:r>
        <w:t xml:space="preserve"> (see register offset below) to 1 to allow continuous packet measurement. A value of 0 is currently not supported (reserved).</w:t>
      </w:r>
    </w:p>
    <w:p w14:paraId="45BF7B98" w14:textId="77777777" w:rsidR="00F623A4" w:rsidRPr="00AC0430" w:rsidRDefault="00F623A4" w:rsidP="00F623A4"/>
    <w:p w14:paraId="5DF55441" w14:textId="77777777" w:rsidR="00F623A4" w:rsidRPr="00FB2F10" w:rsidRDefault="00F623A4" w:rsidP="00F623A4">
      <w:pPr>
        <w:pStyle w:val="ListParagraph"/>
        <w:numPr>
          <w:ilvl w:val="0"/>
          <w:numId w:val="33"/>
        </w:numPr>
      </w:pPr>
      <w:r>
        <w:t xml:space="preserve">Set the reset bit [0] in </w:t>
      </w:r>
      <w:r w:rsidRPr="003D3BAC">
        <w:rPr>
          <w:b/>
        </w:rPr>
        <w:t>Control</w:t>
      </w:r>
      <w:r>
        <w:t xml:space="preserve"> (see register offset below) to 1 and then 0 to reset the counters and start measurement.</w:t>
      </w:r>
    </w:p>
    <w:p w14:paraId="27AE19E1" w14:textId="77777777" w:rsidR="00F623A4" w:rsidRDefault="00F623A4" w:rsidP="00F623A4">
      <w:pPr>
        <w:pStyle w:val="NormalWeb"/>
        <w:ind w:left="720"/>
      </w:pPr>
    </w:p>
    <w:p w14:paraId="5D23A587" w14:textId="77777777" w:rsidR="00F623A4" w:rsidRDefault="00F623A4" w:rsidP="00F623A4">
      <w:r>
        <w:t>The module will have four different measurement counters:</w:t>
      </w:r>
    </w:p>
    <w:p w14:paraId="3B920F40" w14:textId="77777777" w:rsidR="00F623A4" w:rsidRDefault="00F623A4" w:rsidP="00F623A4"/>
    <w:p w14:paraId="6D5FD09B" w14:textId="77777777" w:rsidR="00F623A4" w:rsidRDefault="00F623A4" w:rsidP="00F623A4">
      <w:pPr>
        <w:pStyle w:val="ListParagraph"/>
        <w:numPr>
          <w:ilvl w:val="0"/>
          <w:numId w:val="37"/>
        </w:numPr>
      </w:pPr>
      <w:proofErr w:type="spellStart"/>
      <w:r w:rsidRPr="003D3BAC">
        <w:rPr>
          <w:b/>
        </w:rPr>
        <w:t>Max_latency</w:t>
      </w:r>
      <w:proofErr w:type="spellEnd"/>
      <w:r>
        <w:t>: Max latency number measured within the measurement window.</w:t>
      </w:r>
    </w:p>
    <w:p w14:paraId="0FD2B9A8" w14:textId="77777777" w:rsidR="00F623A4" w:rsidRDefault="00F623A4" w:rsidP="00F623A4">
      <w:pPr>
        <w:pStyle w:val="ListParagraph"/>
        <w:numPr>
          <w:ilvl w:val="0"/>
          <w:numId w:val="37"/>
        </w:numPr>
      </w:pPr>
      <w:proofErr w:type="spellStart"/>
      <w:r w:rsidRPr="003D3BAC">
        <w:rPr>
          <w:b/>
        </w:rPr>
        <w:t>Min_latency</w:t>
      </w:r>
      <w:proofErr w:type="spellEnd"/>
      <w:r w:rsidRPr="003D3BAC">
        <w:rPr>
          <w:b/>
        </w:rPr>
        <w:t>:</w:t>
      </w:r>
      <w:r>
        <w:t xml:space="preserve"> Min latency number measured within the measurement window.</w:t>
      </w:r>
    </w:p>
    <w:p w14:paraId="22291283" w14:textId="77777777" w:rsidR="00F623A4" w:rsidRDefault="00F623A4" w:rsidP="00F623A4">
      <w:pPr>
        <w:pStyle w:val="ListParagraph"/>
        <w:numPr>
          <w:ilvl w:val="0"/>
          <w:numId w:val="37"/>
        </w:numPr>
      </w:pPr>
      <w:proofErr w:type="spellStart"/>
      <w:r w:rsidRPr="003D3BAC">
        <w:rPr>
          <w:b/>
        </w:rPr>
        <w:t>Sum_latency</w:t>
      </w:r>
      <w:proofErr w:type="spellEnd"/>
      <w:r w:rsidRPr="003D3BAC">
        <w:rPr>
          <w:b/>
        </w:rPr>
        <w:t>:</w:t>
      </w:r>
      <w:r>
        <w:t xml:space="preserve"> Sum of all latency numbers measured within the measurement window.</w:t>
      </w:r>
    </w:p>
    <w:p w14:paraId="1CB7F313" w14:textId="77777777" w:rsidR="00F623A4" w:rsidRDefault="00F623A4" w:rsidP="00F623A4">
      <w:pPr>
        <w:pStyle w:val="ListParagraph"/>
        <w:numPr>
          <w:ilvl w:val="0"/>
          <w:numId w:val="37"/>
        </w:numPr>
      </w:pPr>
      <w:proofErr w:type="spellStart"/>
      <w:r w:rsidRPr="003D3BAC">
        <w:rPr>
          <w:b/>
        </w:rPr>
        <w:t>Pkt_rcvd</w:t>
      </w:r>
      <w:proofErr w:type="spellEnd"/>
      <w:r w:rsidRPr="003D3BAC">
        <w:rPr>
          <w:b/>
        </w:rPr>
        <w:t>:</w:t>
      </w:r>
      <w:r>
        <w:t xml:space="preserve"> Number of packets received within the measurement window.</w:t>
      </w:r>
    </w:p>
    <w:p w14:paraId="57F4DE51" w14:textId="77777777" w:rsidR="00F623A4" w:rsidRDefault="00F623A4" w:rsidP="00F623A4">
      <w:pPr>
        <w:pStyle w:val="ListParagraph"/>
      </w:pPr>
    </w:p>
    <w:p w14:paraId="6801AF07" w14:textId="77777777" w:rsidR="00F623A4" w:rsidRDefault="00F623A4" w:rsidP="00F623A4">
      <w:r>
        <w:rPr>
          <w:b/>
        </w:rPr>
        <w:t>Note:</w:t>
      </w:r>
      <w:r>
        <w:t xml:space="preserve"> Average latency can be measured by taking the </w:t>
      </w:r>
      <w:proofErr w:type="spellStart"/>
      <w:r>
        <w:t>sum_latency</w:t>
      </w:r>
      <w:proofErr w:type="spellEnd"/>
      <w:r>
        <w:t xml:space="preserve"> divided by </w:t>
      </w:r>
      <w:proofErr w:type="spellStart"/>
      <w:r>
        <w:t>pkt_rcvd</w:t>
      </w:r>
      <w:proofErr w:type="spellEnd"/>
      <w:r>
        <w:t>.</w:t>
      </w:r>
    </w:p>
    <w:p w14:paraId="23A48513" w14:textId="77777777" w:rsidR="00F623A4" w:rsidRDefault="00F623A4" w:rsidP="00F623A4">
      <w:pPr>
        <w:pStyle w:val="NormalWeb"/>
        <w:ind w:left="1440"/>
      </w:pPr>
    </w:p>
    <w:p w14:paraId="7991E218" w14:textId="77777777" w:rsidR="00F623A4" w:rsidRDefault="00F623A4" w:rsidP="00F623A4">
      <w:r>
        <w:t>Latency</w:t>
      </w:r>
      <w:r w:rsidRPr="00FB2F10">
        <w:t xml:space="preserve"> Counters</w:t>
      </w:r>
      <w:r>
        <w:t xml:space="preserve"> Register Offset</w:t>
      </w:r>
      <w:r w:rsidRPr="00FB2F10">
        <w:t>:</w:t>
      </w:r>
    </w:p>
    <w:p w14:paraId="6C9BBBC3" w14:textId="77777777" w:rsidR="00F623A4" w:rsidRDefault="00F623A4" w:rsidP="00F623A4"/>
    <w:p w14:paraId="2D7F0A39" w14:textId="77777777" w:rsidR="00F623A4" w:rsidRDefault="00F623A4" w:rsidP="00F623A4">
      <w:pPr>
        <w:pStyle w:val="ListParagraph"/>
        <w:numPr>
          <w:ilvl w:val="0"/>
          <w:numId w:val="38"/>
        </w:numPr>
      </w:pPr>
      <w:r w:rsidRPr="003D3BAC">
        <w:rPr>
          <w:b/>
        </w:rPr>
        <w:t xml:space="preserve">0x104: </w:t>
      </w:r>
      <w:r>
        <w:t>Measurement window [63:32]</w:t>
      </w:r>
    </w:p>
    <w:p w14:paraId="7DB7F336" w14:textId="77777777" w:rsidR="00F623A4" w:rsidRDefault="00F623A4" w:rsidP="00F623A4">
      <w:pPr>
        <w:pStyle w:val="ListParagraph"/>
        <w:numPr>
          <w:ilvl w:val="0"/>
          <w:numId w:val="38"/>
        </w:numPr>
      </w:pPr>
      <w:r w:rsidRPr="003D3BAC">
        <w:rPr>
          <w:b/>
        </w:rPr>
        <w:t xml:space="preserve">0x100: </w:t>
      </w:r>
      <w:r>
        <w:t>Measurement window [31:0]</w:t>
      </w:r>
    </w:p>
    <w:p w14:paraId="14FA5BE6" w14:textId="77777777" w:rsidR="00F623A4" w:rsidRDefault="00F623A4" w:rsidP="00F623A4">
      <w:pPr>
        <w:pStyle w:val="ListParagraph"/>
        <w:numPr>
          <w:ilvl w:val="0"/>
          <w:numId w:val="38"/>
        </w:numPr>
      </w:pPr>
      <w:r w:rsidRPr="003D3BAC">
        <w:rPr>
          <w:b/>
        </w:rPr>
        <w:t>0x108:</w:t>
      </w:r>
      <w:r>
        <w:t xml:space="preserve"> Control</w:t>
      </w:r>
    </w:p>
    <w:p w14:paraId="63A45501" w14:textId="77777777" w:rsidR="00F623A4" w:rsidRDefault="00F623A4" w:rsidP="00F623A4">
      <w:pPr>
        <w:pStyle w:val="ListParagraph"/>
        <w:numPr>
          <w:ilvl w:val="0"/>
          <w:numId w:val="38"/>
        </w:numPr>
      </w:pPr>
      <w:r w:rsidRPr="003D3BAC">
        <w:rPr>
          <w:b/>
        </w:rPr>
        <w:t>0x110:</w:t>
      </w:r>
      <w:r>
        <w:t xml:space="preserve"> </w:t>
      </w:r>
      <w:proofErr w:type="spellStart"/>
      <w:r>
        <w:t>M</w:t>
      </w:r>
      <w:r w:rsidRPr="00FB2F10">
        <w:t>ax_latency</w:t>
      </w:r>
      <w:proofErr w:type="spellEnd"/>
      <w:r w:rsidRPr="00FB2F10">
        <w:t xml:space="preserve"> [63:32]</w:t>
      </w:r>
    </w:p>
    <w:p w14:paraId="325DE806" w14:textId="77777777" w:rsidR="00F623A4" w:rsidRDefault="00F623A4" w:rsidP="00F623A4">
      <w:pPr>
        <w:pStyle w:val="ListParagraph"/>
        <w:numPr>
          <w:ilvl w:val="0"/>
          <w:numId w:val="38"/>
        </w:numPr>
      </w:pPr>
      <w:r w:rsidRPr="003D3BAC">
        <w:rPr>
          <w:b/>
        </w:rPr>
        <w:t>0x10C:</w:t>
      </w:r>
      <w:r>
        <w:t xml:space="preserve"> </w:t>
      </w:r>
      <w:proofErr w:type="spellStart"/>
      <w:r>
        <w:t>M</w:t>
      </w:r>
      <w:r w:rsidRPr="00FB2F10">
        <w:t>ax_latency</w:t>
      </w:r>
      <w:proofErr w:type="spellEnd"/>
      <w:r>
        <w:t xml:space="preserve"> </w:t>
      </w:r>
      <w:r w:rsidRPr="00FB2F10">
        <w:t>[31:0]</w:t>
      </w:r>
    </w:p>
    <w:p w14:paraId="579AEDCB" w14:textId="77777777" w:rsidR="00F623A4" w:rsidRDefault="00F623A4" w:rsidP="00F623A4">
      <w:pPr>
        <w:pStyle w:val="ListParagraph"/>
        <w:numPr>
          <w:ilvl w:val="0"/>
          <w:numId w:val="38"/>
        </w:numPr>
      </w:pPr>
      <w:r w:rsidRPr="003D3BAC">
        <w:rPr>
          <w:b/>
        </w:rPr>
        <w:t>0x118:</w:t>
      </w:r>
      <w:r>
        <w:t xml:space="preserve"> </w:t>
      </w:r>
      <w:proofErr w:type="spellStart"/>
      <w:r>
        <w:t>M</w:t>
      </w:r>
      <w:r w:rsidRPr="00FB2F10">
        <w:t>in_latency</w:t>
      </w:r>
      <w:proofErr w:type="spellEnd"/>
      <w:r>
        <w:t xml:space="preserve"> </w:t>
      </w:r>
      <w:r w:rsidRPr="00FB2F10">
        <w:t>[63:32]</w:t>
      </w:r>
    </w:p>
    <w:p w14:paraId="6DA166C0" w14:textId="77777777" w:rsidR="00F623A4" w:rsidRDefault="00F623A4" w:rsidP="00F623A4">
      <w:pPr>
        <w:pStyle w:val="ListParagraph"/>
        <w:numPr>
          <w:ilvl w:val="0"/>
          <w:numId w:val="38"/>
        </w:numPr>
      </w:pPr>
      <w:r w:rsidRPr="003D3BAC">
        <w:rPr>
          <w:b/>
        </w:rPr>
        <w:t>0x114:</w:t>
      </w:r>
      <w:r>
        <w:t xml:space="preserve"> </w:t>
      </w:r>
      <w:proofErr w:type="spellStart"/>
      <w:r>
        <w:t>M</w:t>
      </w:r>
      <w:r w:rsidRPr="00FB2F10">
        <w:t>in_latency</w:t>
      </w:r>
      <w:proofErr w:type="spellEnd"/>
      <w:r>
        <w:t xml:space="preserve"> </w:t>
      </w:r>
      <w:r w:rsidRPr="00FB2F10">
        <w:t>[31:0]</w:t>
      </w:r>
    </w:p>
    <w:p w14:paraId="63EFC411" w14:textId="77777777" w:rsidR="00F623A4" w:rsidRDefault="00F623A4" w:rsidP="00F623A4">
      <w:pPr>
        <w:pStyle w:val="ListParagraph"/>
        <w:numPr>
          <w:ilvl w:val="0"/>
          <w:numId w:val="38"/>
        </w:numPr>
      </w:pPr>
      <w:r w:rsidRPr="003D3BAC">
        <w:rPr>
          <w:b/>
        </w:rPr>
        <w:t>0x120:</w:t>
      </w:r>
      <w:r>
        <w:t xml:space="preserve"> </w:t>
      </w:r>
      <w:proofErr w:type="spellStart"/>
      <w:r>
        <w:t>S</w:t>
      </w:r>
      <w:r w:rsidRPr="00FB2F10">
        <w:t>um_latency</w:t>
      </w:r>
      <w:proofErr w:type="spellEnd"/>
      <w:r>
        <w:t xml:space="preserve"> </w:t>
      </w:r>
      <w:r w:rsidRPr="00FB2F10">
        <w:t>[63:32]</w:t>
      </w:r>
    </w:p>
    <w:p w14:paraId="0041A4CF" w14:textId="77777777" w:rsidR="00F623A4" w:rsidRDefault="00F623A4" w:rsidP="00F623A4">
      <w:pPr>
        <w:pStyle w:val="ListParagraph"/>
        <w:numPr>
          <w:ilvl w:val="0"/>
          <w:numId w:val="38"/>
        </w:numPr>
      </w:pPr>
      <w:r w:rsidRPr="003D3BAC">
        <w:rPr>
          <w:b/>
        </w:rPr>
        <w:t>0x11C:</w:t>
      </w:r>
      <w:r>
        <w:t xml:space="preserve"> </w:t>
      </w:r>
      <w:proofErr w:type="spellStart"/>
      <w:r>
        <w:t>S</w:t>
      </w:r>
      <w:r w:rsidRPr="00FB2F10">
        <w:t>um_latency</w:t>
      </w:r>
      <w:proofErr w:type="spellEnd"/>
      <w:r>
        <w:t xml:space="preserve"> </w:t>
      </w:r>
      <w:r w:rsidRPr="00FB2F10">
        <w:t>[31:0]</w:t>
      </w:r>
    </w:p>
    <w:p w14:paraId="715C4A80" w14:textId="77777777" w:rsidR="00F623A4" w:rsidRDefault="00F623A4" w:rsidP="00F623A4">
      <w:pPr>
        <w:pStyle w:val="ListParagraph"/>
        <w:numPr>
          <w:ilvl w:val="0"/>
          <w:numId w:val="38"/>
        </w:numPr>
      </w:pPr>
      <w:r w:rsidRPr="003D3BAC">
        <w:rPr>
          <w:b/>
        </w:rPr>
        <w:t>0x128:</w:t>
      </w:r>
      <w:r>
        <w:t xml:space="preserve"> </w:t>
      </w:r>
      <w:proofErr w:type="spellStart"/>
      <w:r>
        <w:t>P</w:t>
      </w:r>
      <w:r w:rsidRPr="00FB2F10">
        <w:t>kt_rcvd</w:t>
      </w:r>
      <w:proofErr w:type="spellEnd"/>
      <w:r>
        <w:t xml:space="preserve"> </w:t>
      </w:r>
      <w:r w:rsidRPr="00FB2F10">
        <w:t>[63:32]</w:t>
      </w:r>
    </w:p>
    <w:p w14:paraId="7CA2FE45" w14:textId="77777777" w:rsidR="00F623A4" w:rsidRDefault="00F623A4" w:rsidP="00F623A4">
      <w:pPr>
        <w:pStyle w:val="ListParagraph"/>
        <w:numPr>
          <w:ilvl w:val="0"/>
          <w:numId w:val="38"/>
        </w:numPr>
      </w:pPr>
      <w:r w:rsidRPr="003D3BAC">
        <w:rPr>
          <w:b/>
        </w:rPr>
        <w:t>0x124:</w:t>
      </w:r>
      <w:r>
        <w:t xml:space="preserve"> </w:t>
      </w:r>
      <w:proofErr w:type="spellStart"/>
      <w:r>
        <w:t>P</w:t>
      </w:r>
      <w:r w:rsidRPr="00FB2F10">
        <w:t>kt_rcvd</w:t>
      </w:r>
      <w:proofErr w:type="spellEnd"/>
      <w:r>
        <w:t xml:space="preserve"> </w:t>
      </w:r>
      <w:r w:rsidRPr="00FB2F10">
        <w:t>[31:0]</w:t>
      </w:r>
    </w:p>
    <w:p w14:paraId="04D223BE" w14:textId="0B2EC80A" w:rsidR="008111A3" w:rsidRDefault="008111A3">
      <w:pPr>
        <w:jc w:val="left"/>
      </w:pPr>
      <w:r>
        <w:br w:type="page"/>
      </w:r>
    </w:p>
    <w:p w14:paraId="7239B156" w14:textId="24222EFF" w:rsidR="009A413F" w:rsidRDefault="009A413F" w:rsidP="009A413F">
      <w:pPr>
        <w:pStyle w:val="Heading2"/>
      </w:pPr>
      <w:r>
        <w:lastRenderedPageBreak/>
        <w:t xml:space="preserve">Linux </w:t>
      </w:r>
      <w:r w:rsidR="00E229B4">
        <w:t xml:space="preserve">Kernel Reference </w:t>
      </w:r>
      <w:r>
        <w:t>Driver</w:t>
      </w:r>
      <w:bookmarkEnd w:id="18"/>
    </w:p>
    <w:p w14:paraId="327350C3" w14:textId="608388C4" w:rsidR="00042818" w:rsidRDefault="00042818" w:rsidP="00042818">
      <w:bookmarkStart w:id="20" w:name="_Hlk525905246"/>
      <w:bookmarkStart w:id="21" w:name="_Toc525570792"/>
      <w:r>
        <w:t>The data below are collected with indirect interrupt (i.e., interrupt aggregation) mode.</w:t>
      </w:r>
    </w:p>
    <w:p w14:paraId="3122BF17" w14:textId="3D3690A5" w:rsidR="00C446BB" w:rsidRDefault="00C446BB" w:rsidP="00042818"/>
    <w:bookmarkEnd w:id="20"/>
    <w:p w14:paraId="1E61624C" w14:textId="0B85DAB8" w:rsidR="00042818" w:rsidRDefault="009A413F" w:rsidP="00042818">
      <w:pPr>
        <w:pStyle w:val="Heading3"/>
      </w:pPr>
      <w:r w:rsidRPr="00042818">
        <w:t xml:space="preserve">Streaming </w:t>
      </w:r>
      <w:r w:rsidR="00181840" w:rsidRPr="00042818">
        <w:t xml:space="preserve">Mode </w:t>
      </w:r>
      <w:bookmarkEnd w:id="21"/>
      <w:r w:rsidR="00181840" w:rsidRPr="00042818">
        <w:t>Performance</w:t>
      </w:r>
    </w:p>
    <w:p w14:paraId="41198D42" w14:textId="0C4CE9B5" w:rsidR="002952CD" w:rsidRDefault="002952CD" w:rsidP="002952CD"/>
    <w:p w14:paraId="2947411B" w14:textId="0D6EA3DF" w:rsidR="002952CD" w:rsidRDefault="002952CD" w:rsidP="002952CD">
      <w:pPr>
        <w:jc w:val="left"/>
        <w:rPr>
          <w:rFonts w:cs="Arial"/>
          <w:szCs w:val="20"/>
        </w:rPr>
      </w:pPr>
      <w:r>
        <w:t xml:space="preserve">The </w:t>
      </w:r>
      <w:proofErr w:type="spellStart"/>
      <w:r>
        <w:t>dma</w:t>
      </w:r>
      <w:proofErr w:type="spellEnd"/>
      <w:r>
        <w:t xml:space="preserve">-perf config files used for the below streaming mode tests are </w:t>
      </w:r>
      <w:r>
        <w:rPr>
          <w:rFonts w:cs="Arial"/>
          <w:szCs w:val="20"/>
        </w:rPr>
        <w:t xml:space="preserve">part of the </w:t>
      </w:r>
      <w:proofErr w:type="spellStart"/>
      <w:r>
        <w:rPr>
          <w:rFonts w:cs="Arial"/>
          <w:szCs w:val="20"/>
        </w:rPr>
        <w:t>linux</w:t>
      </w:r>
      <w:proofErr w:type="spellEnd"/>
      <w:r>
        <w:rPr>
          <w:rFonts w:cs="Arial"/>
          <w:szCs w:val="20"/>
        </w:rPr>
        <w:t xml:space="preserve"> reference kernel driver source, hosted at GitHub </w:t>
      </w:r>
      <w:hyperlink r:id="rId43" w:history="1">
        <w:r w:rsidRPr="002D10C7">
          <w:rPr>
            <w:rStyle w:val="Hyperlink"/>
            <w:rFonts w:cs="Arial"/>
            <w:szCs w:val="20"/>
          </w:rPr>
          <w:t>https://github.com/Xilinx/dma_ip_drivers</w:t>
        </w:r>
      </w:hyperlink>
      <w:r>
        <w:rPr>
          <w:rFonts w:cs="Arial"/>
          <w:szCs w:val="20"/>
        </w:rPr>
        <w:t xml:space="preserve">, under directory </w:t>
      </w:r>
      <w:commentRangeStart w:id="22"/>
      <w:r>
        <w:rPr>
          <w:rFonts w:cs="Arial"/>
          <w:szCs w:val="20"/>
        </w:rPr>
        <w:t>QDMA/</w:t>
      </w:r>
      <w:proofErr w:type="spellStart"/>
      <w:r>
        <w:rPr>
          <w:rFonts w:cs="Arial"/>
          <w:szCs w:val="20"/>
        </w:rPr>
        <w:t>linux</w:t>
      </w:r>
      <w:proofErr w:type="spellEnd"/>
      <w:r>
        <w:rPr>
          <w:rFonts w:cs="Arial"/>
          <w:szCs w:val="20"/>
        </w:rPr>
        <w:t>-kernel/</w:t>
      </w:r>
      <w:r w:rsidRPr="008C1FD1">
        <w:rPr>
          <w:rFonts w:cs="Arial"/>
          <w:szCs w:val="20"/>
        </w:rPr>
        <w:t>apps</w:t>
      </w:r>
      <w:r>
        <w:rPr>
          <w:rFonts w:cs="Arial"/>
          <w:szCs w:val="20"/>
        </w:rPr>
        <w:t>/</w:t>
      </w:r>
      <w:proofErr w:type="spellStart"/>
      <w:r w:rsidRPr="008C1FD1">
        <w:rPr>
          <w:rFonts w:cs="Arial"/>
          <w:szCs w:val="20"/>
        </w:rPr>
        <w:t>dma</w:t>
      </w:r>
      <w:proofErr w:type="spellEnd"/>
      <w:r w:rsidRPr="008C1FD1">
        <w:rPr>
          <w:rFonts w:cs="Arial"/>
          <w:szCs w:val="20"/>
        </w:rPr>
        <w:t>-perf</w:t>
      </w:r>
      <w:r>
        <w:rPr>
          <w:rFonts w:cs="Arial"/>
          <w:szCs w:val="20"/>
        </w:rPr>
        <w:t>/</w:t>
      </w:r>
      <w:proofErr w:type="spellStart"/>
      <w:r w:rsidRPr="008C1FD1">
        <w:rPr>
          <w:rFonts w:cs="Arial"/>
          <w:szCs w:val="20"/>
        </w:rPr>
        <w:t>dmaperf_config</w:t>
      </w:r>
      <w:commentRangeEnd w:id="22"/>
      <w:proofErr w:type="spellEnd"/>
      <w:r w:rsidR="00DE747B">
        <w:rPr>
          <w:rStyle w:val="CommentReference"/>
          <w:rFonts w:ascii="Times New Roman" w:eastAsiaTheme="minorEastAsia" w:hAnsi="Times New Roman"/>
        </w:rPr>
        <w:commentReference w:id="22"/>
      </w:r>
      <w:r>
        <w:rPr>
          <w:rFonts w:cs="Arial"/>
          <w:szCs w:val="20"/>
        </w:rPr>
        <w:t>:</w:t>
      </w:r>
    </w:p>
    <w:p w14:paraId="2D998259" w14:textId="77777777" w:rsidR="002952CD" w:rsidRDefault="002952CD" w:rsidP="002952CD">
      <w:pPr>
        <w:jc w:val="left"/>
        <w:rPr>
          <w:rFonts w:cs="Arial"/>
          <w:szCs w:val="20"/>
        </w:rPr>
      </w:pPr>
    </w:p>
    <w:p w14:paraId="752A6C7E" w14:textId="77777777" w:rsidR="002952CD" w:rsidRPr="0001355D" w:rsidRDefault="002952CD" w:rsidP="002952CD">
      <w:pPr>
        <w:pStyle w:val="ListParagraph"/>
        <w:numPr>
          <w:ilvl w:val="0"/>
          <w:numId w:val="44"/>
        </w:numPr>
        <w:rPr>
          <w:rFonts w:cs="Arial"/>
          <w:szCs w:val="20"/>
        </w:rPr>
      </w:pPr>
      <w:bookmarkStart w:id="23" w:name="_Hlk50454764"/>
      <w:r w:rsidRPr="0001355D">
        <w:rPr>
          <w:rFonts w:cs="Arial"/>
          <w:szCs w:val="20"/>
        </w:rPr>
        <w:t>C2H unidirectional: st-c2h-pfetch</w:t>
      </w:r>
      <w:r>
        <w:rPr>
          <w:rFonts w:cs="Arial"/>
          <w:szCs w:val="20"/>
        </w:rPr>
        <w:t>1</w:t>
      </w:r>
      <w:r w:rsidRPr="0001355D">
        <w:rPr>
          <w:rFonts w:cs="Arial"/>
          <w:szCs w:val="20"/>
        </w:rPr>
        <w:t>.zip</w:t>
      </w:r>
    </w:p>
    <w:p w14:paraId="779107A5" w14:textId="77777777" w:rsidR="002952CD" w:rsidRPr="0001355D" w:rsidRDefault="002952CD" w:rsidP="002952CD">
      <w:pPr>
        <w:pStyle w:val="ListParagraph"/>
        <w:numPr>
          <w:ilvl w:val="0"/>
          <w:numId w:val="44"/>
        </w:numPr>
        <w:rPr>
          <w:rFonts w:cs="Arial"/>
          <w:szCs w:val="20"/>
        </w:rPr>
      </w:pPr>
      <w:r w:rsidRPr="0001355D">
        <w:rPr>
          <w:rFonts w:cs="Arial"/>
          <w:szCs w:val="20"/>
        </w:rPr>
        <w:t>H2C unidirectional: st-h2c.zip</w:t>
      </w:r>
    </w:p>
    <w:p w14:paraId="11DF381C" w14:textId="77777777" w:rsidR="002952CD" w:rsidRPr="0001355D" w:rsidRDefault="002952CD" w:rsidP="002952CD">
      <w:pPr>
        <w:pStyle w:val="ListParagraph"/>
        <w:numPr>
          <w:ilvl w:val="0"/>
          <w:numId w:val="44"/>
        </w:numPr>
        <w:rPr>
          <w:rFonts w:cs="Arial"/>
          <w:szCs w:val="20"/>
        </w:rPr>
      </w:pPr>
      <w:r w:rsidRPr="0001355D">
        <w:rPr>
          <w:rFonts w:cs="Arial"/>
          <w:szCs w:val="20"/>
        </w:rPr>
        <w:t>C2H &amp; H2C bi-directional: st-bi.zip</w:t>
      </w:r>
    </w:p>
    <w:bookmarkEnd w:id="23"/>
    <w:p w14:paraId="7DAE783A" w14:textId="3B7844B1" w:rsidR="002952CD" w:rsidRDefault="002952CD" w:rsidP="002952CD"/>
    <w:p w14:paraId="0FF00ED3" w14:textId="5ED086C0" w:rsidR="002952CD" w:rsidRPr="002952CD" w:rsidRDefault="00FA7CEE" w:rsidP="001B0148">
      <w:pPr>
        <w:pStyle w:val="Heading4"/>
      </w:pPr>
      <w:r>
        <w:t>QDMA Performance metrics on AMD System</w:t>
      </w:r>
    </w:p>
    <w:p w14:paraId="45784D61" w14:textId="2B947061" w:rsidR="004D79A4" w:rsidRDefault="00377982" w:rsidP="001B0148">
      <w:pPr>
        <w:pStyle w:val="Heading5"/>
      </w:pPr>
      <w:r>
        <w:t xml:space="preserve">PF </w:t>
      </w:r>
      <w:r w:rsidRPr="00FA7CEE">
        <w:t>Performance</w:t>
      </w:r>
    </w:p>
    <w:p w14:paraId="4E6606E1" w14:textId="4AB9C0FC" w:rsidR="004D79A4" w:rsidRDefault="00FA7CEE" w:rsidP="004D79A4">
      <w:r>
        <w:rPr>
          <w:noProof/>
        </w:rPr>
        <w:drawing>
          <wp:inline distT="0" distB="0" distL="0" distR="0" wp14:anchorId="4C7605C5" wp14:editId="65F26A67">
            <wp:extent cx="5943600" cy="3698240"/>
            <wp:effectExtent l="0" t="0" r="0" b="16510"/>
            <wp:docPr id="486" name="Chart 486">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77FA4C3F" w14:textId="581CCAC9" w:rsidR="004D79A4" w:rsidRDefault="004A59FA" w:rsidP="0019519F">
      <w:pPr>
        <w:pStyle w:val="Caption"/>
        <w:jc w:val="center"/>
      </w:pPr>
      <w:r>
        <w:t xml:space="preserve">Figure </w:t>
      </w:r>
      <w:r>
        <w:fldChar w:fldCharType="begin"/>
      </w:r>
      <w:r>
        <w:instrText xml:space="preserve"> SEQ Figure \* ARABIC </w:instrText>
      </w:r>
      <w:r>
        <w:fldChar w:fldCharType="separate"/>
      </w:r>
      <w:r w:rsidR="00B01568">
        <w:rPr>
          <w:noProof/>
        </w:rPr>
        <w:t>15</w:t>
      </w:r>
      <w:r>
        <w:fldChar w:fldCharType="end"/>
      </w:r>
      <w:r>
        <w:t xml:space="preserve">: </w:t>
      </w:r>
      <w:r w:rsidRPr="005B028C">
        <w:t>Linux Kernel Reference Driver – QDMA</w:t>
      </w:r>
      <w:r w:rsidR="006A7F6D">
        <w:t>5</w:t>
      </w:r>
      <w:r w:rsidRPr="005B028C">
        <w:t>.0 ST C2H Unidirectional Performance</w:t>
      </w:r>
    </w:p>
    <w:p w14:paraId="5661FD2B" w14:textId="639C5DC7" w:rsidR="00922EAC" w:rsidRDefault="00922EAC" w:rsidP="00940A29">
      <w:pPr>
        <w:keepNext/>
      </w:pPr>
      <w:r w:rsidRPr="00922EAC">
        <w:rPr>
          <w:noProof/>
        </w:rPr>
        <w:lastRenderedPageBreak/>
        <w:t xml:space="preserve"> </w:t>
      </w:r>
      <w:r w:rsidR="00FA7CEE">
        <w:rPr>
          <w:noProof/>
        </w:rPr>
        <w:drawing>
          <wp:inline distT="0" distB="0" distL="0" distR="0" wp14:anchorId="660D9AD0" wp14:editId="64DE14EF">
            <wp:extent cx="5943600" cy="3707130"/>
            <wp:effectExtent l="0" t="0" r="0" b="7620"/>
            <wp:docPr id="487" name="Chart 487">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0A46162" w14:textId="3087A99D" w:rsidR="004D79A4" w:rsidRDefault="00922EAC" w:rsidP="0019519F">
      <w:pPr>
        <w:pStyle w:val="Caption"/>
        <w:jc w:val="center"/>
      </w:pPr>
      <w:r>
        <w:t xml:space="preserve">Figure </w:t>
      </w:r>
      <w:r>
        <w:fldChar w:fldCharType="begin"/>
      </w:r>
      <w:r>
        <w:instrText xml:space="preserve"> SEQ Figure \* ARABIC </w:instrText>
      </w:r>
      <w:r>
        <w:fldChar w:fldCharType="separate"/>
      </w:r>
      <w:r w:rsidR="00B01568">
        <w:rPr>
          <w:noProof/>
        </w:rPr>
        <w:t>16</w:t>
      </w:r>
      <w:r>
        <w:fldChar w:fldCharType="end"/>
      </w:r>
      <w:r>
        <w:t xml:space="preserve"> </w:t>
      </w:r>
      <w:r w:rsidRPr="00884BCA">
        <w:t>Linux Kernel Reference Driver – QDMA</w:t>
      </w:r>
      <w:r w:rsidR="006A7F6D">
        <w:t>5</w:t>
      </w:r>
      <w:r w:rsidRPr="00884BCA">
        <w:t>.0 ST H2C Unidirectional performance</w:t>
      </w:r>
    </w:p>
    <w:p w14:paraId="3DE4CCCB" w14:textId="175EF2EB" w:rsidR="004D79A4" w:rsidRDefault="004D79A4" w:rsidP="004D79A4"/>
    <w:p w14:paraId="18761B48" w14:textId="77777777" w:rsidR="0099656F" w:rsidRDefault="0099656F" w:rsidP="0099656F">
      <w:r>
        <w:t>The above H2C graph shows the QDMA IP can achieve line rate at small packet size (with 8 queues). When less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3099D466" w14:textId="060164EA" w:rsidR="0099656F" w:rsidRDefault="0099656F" w:rsidP="004D79A4"/>
    <w:p w14:paraId="7E890A9E" w14:textId="77777777" w:rsidR="0099656F" w:rsidRDefault="0099656F" w:rsidP="004D79A4"/>
    <w:p w14:paraId="229221F2" w14:textId="5F82C31A" w:rsidR="004D79A4" w:rsidRDefault="00922EAC" w:rsidP="004D79A4">
      <w:r w:rsidRPr="00922EAC">
        <w:rPr>
          <w:noProof/>
        </w:rPr>
        <w:lastRenderedPageBreak/>
        <w:t xml:space="preserve"> </w:t>
      </w:r>
      <w:r w:rsidR="00FA7CEE">
        <w:rPr>
          <w:noProof/>
        </w:rPr>
        <w:drawing>
          <wp:inline distT="0" distB="0" distL="0" distR="0" wp14:anchorId="5F9C7252" wp14:editId="586EA93E">
            <wp:extent cx="5943600" cy="3710305"/>
            <wp:effectExtent l="0" t="0" r="0" b="4445"/>
            <wp:docPr id="488" name="Chart 488">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CD842D2" w14:textId="0CB75FCA" w:rsidR="004D79A4" w:rsidRDefault="003E7C95" w:rsidP="0019519F">
      <w:pPr>
        <w:pStyle w:val="Caption"/>
        <w:jc w:val="center"/>
      </w:pPr>
      <w:r>
        <w:t xml:space="preserve">Figure </w:t>
      </w:r>
      <w:r>
        <w:fldChar w:fldCharType="begin"/>
      </w:r>
      <w:r>
        <w:instrText xml:space="preserve"> SEQ Figure \* ARABIC </w:instrText>
      </w:r>
      <w:r>
        <w:fldChar w:fldCharType="separate"/>
      </w:r>
      <w:r w:rsidR="00B01568">
        <w:rPr>
          <w:noProof/>
        </w:rPr>
        <w:t>17</w:t>
      </w:r>
      <w:r>
        <w:fldChar w:fldCharType="end"/>
      </w:r>
      <w:r>
        <w:t xml:space="preserve">: </w:t>
      </w:r>
      <w:r w:rsidRPr="008A27CA">
        <w:t xml:space="preserve">Linux Kernel Reference Driver </w:t>
      </w:r>
      <w:r w:rsidR="006A7F6D">
        <w:t>–</w:t>
      </w:r>
      <w:r w:rsidRPr="008A27CA">
        <w:t xml:space="preserve"> QDMA</w:t>
      </w:r>
      <w:r w:rsidR="006A7F6D">
        <w:t>5</w:t>
      </w:r>
      <w:r w:rsidRPr="008A27CA">
        <w:t>.0 ST combined performance with Bidirectional traffic</w:t>
      </w:r>
    </w:p>
    <w:p w14:paraId="07A6288B" w14:textId="0C6E0B8E" w:rsidR="0099656F" w:rsidRDefault="0099656F" w:rsidP="0099656F"/>
    <w:p w14:paraId="674C59AA" w14:textId="20247916" w:rsidR="0099656F" w:rsidRPr="002952CD" w:rsidRDefault="0099656F" w:rsidP="002952CD">
      <w:r>
        <w:t xml:space="preserve">Bi-directional ST performance numbers are taken </w:t>
      </w:r>
      <w:r w:rsidRPr="00FC0158">
        <w:t>with traffic being enabled in both H2C a</w:t>
      </w:r>
      <w:r>
        <w:t>nd C2H direction simultaneously.</w:t>
      </w:r>
      <w:r>
        <w:br w:type="page"/>
      </w:r>
    </w:p>
    <w:p w14:paraId="74BDFCC2" w14:textId="77777777" w:rsidR="0099656F" w:rsidRPr="0099656F" w:rsidRDefault="0099656F" w:rsidP="0099656F"/>
    <w:p w14:paraId="775C4548" w14:textId="313662E0" w:rsidR="004D79A4" w:rsidRDefault="00377982" w:rsidP="001B0148">
      <w:pPr>
        <w:pStyle w:val="Heading5"/>
      </w:pPr>
      <w:r>
        <w:t>VF Performance</w:t>
      </w:r>
    </w:p>
    <w:p w14:paraId="53BF1B77" w14:textId="06C6A791" w:rsidR="0094348E" w:rsidRDefault="00235FF1" w:rsidP="0094348E">
      <w:r w:rsidRPr="00235FF1">
        <w:rPr>
          <w:noProof/>
        </w:rPr>
        <w:t xml:space="preserve"> </w:t>
      </w:r>
      <w:r>
        <w:rPr>
          <w:noProof/>
        </w:rPr>
        <w:drawing>
          <wp:inline distT="0" distB="0" distL="0" distR="0" wp14:anchorId="02ED5837" wp14:editId="2F3DEF7C">
            <wp:extent cx="5943600" cy="3698240"/>
            <wp:effectExtent l="0" t="0" r="0" b="16510"/>
            <wp:docPr id="108" name="Chart 108">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2AE0899" w14:textId="419D5870" w:rsidR="00735DDF" w:rsidRDefault="003E7C95" w:rsidP="0019519F">
      <w:pPr>
        <w:pStyle w:val="Caption"/>
        <w:jc w:val="center"/>
      </w:pPr>
      <w:r>
        <w:t xml:space="preserve">Figure </w:t>
      </w:r>
      <w:r>
        <w:rPr>
          <w:b w:val="0"/>
          <w:bCs w:val="0"/>
        </w:rPr>
        <w:fldChar w:fldCharType="begin"/>
      </w:r>
      <w:r>
        <w:instrText xml:space="preserve"> SEQ Figure \* ARABIC </w:instrText>
      </w:r>
      <w:r>
        <w:rPr>
          <w:b w:val="0"/>
          <w:bCs w:val="0"/>
        </w:rPr>
        <w:fldChar w:fldCharType="separate"/>
      </w:r>
      <w:r w:rsidR="00B01568">
        <w:rPr>
          <w:noProof/>
        </w:rPr>
        <w:t>18</w:t>
      </w:r>
      <w:r>
        <w:rPr>
          <w:b w:val="0"/>
          <w:bCs w:val="0"/>
        </w:rPr>
        <w:fldChar w:fldCharType="end"/>
      </w:r>
      <w:r>
        <w:t xml:space="preserve">: </w:t>
      </w:r>
      <w:r w:rsidRPr="000D37BA">
        <w:t>Linux Kernel Reference Driver – QDMA</w:t>
      </w:r>
      <w:r w:rsidR="006A7F6D">
        <w:t>5</w:t>
      </w:r>
      <w:r w:rsidRPr="000D37BA">
        <w:t>.</w:t>
      </w:r>
      <w:r w:rsidR="00922EAC">
        <w:t>0</w:t>
      </w:r>
      <w:r w:rsidRPr="000D37BA">
        <w:t xml:space="preserve"> ST </w:t>
      </w:r>
      <w:r w:rsidR="00940A29">
        <w:t xml:space="preserve">VF </w:t>
      </w:r>
      <w:r w:rsidRPr="000D37BA">
        <w:t>C2H Unidirectional Performance</w:t>
      </w:r>
    </w:p>
    <w:p w14:paraId="4CFA7293" w14:textId="55B7B87A" w:rsidR="00735DDF" w:rsidRDefault="00922EAC">
      <w:r w:rsidRPr="00922EAC">
        <w:rPr>
          <w:noProof/>
        </w:rPr>
        <w:lastRenderedPageBreak/>
        <w:t xml:space="preserve"> </w:t>
      </w:r>
      <w:r w:rsidR="00235FF1" w:rsidRPr="00235FF1">
        <w:rPr>
          <w:noProof/>
        </w:rPr>
        <w:t xml:space="preserve"> </w:t>
      </w:r>
      <w:r w:rsidR="00235FF1">
        <w:rPr>
          <w:noProof/>
        </w:rPr>
        <w:drawing>
          <wp:inline distT="0" distB="0" distL="0" distR="0" wp14:anchorId="207C62E3" wp14:editId="43627767">
            <wp:extent cx="5943600" cy="3709670"/>
            <wp:effectExtent l="0" t="0" r="0" b="5080"/>
            <wp:docPr id="109" name="Chart 109">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73D00A4D" w14:textId="6DEB60BE" w:rsidR="003E7C95" w:rsidRDefault="003E7C95" w:rsidP="0019519F">
      <w:pPr>
        <w:pStyle w:val="Caption"/>
        <w:jc w:val="center"/>
      </w:pPr>
      <w:r>
        <w:t xml:space="preserve">Figure </w:t>
      </w:r>
      <w:r>
        <w:fldChar w:fldCharType="begin"/>
      </w:r>
      <w:r>
        <w:instrText xml:space="preserve"> SEQ Figure \* ARABIC </w:instrText>
      </w:r>
      <w:r>
        <w:fldChar w:fldCharType="separate"/>
      </w:r>
      <w:r w:rsidR="00B01568">
        <w:rPr>
          <w:noProof/>
        </w:rPr>
        <w:t>19</w:t>
      </w:r>
      <w:r>
        <w:fldChar w:fldCharType="end"/>
      </w:r>
      <w:r>
        <w:t xml:space="preserve">: </w:t>
      </w:r>
      <w:r w:rsidRPr="00CB29C2">
        <w:t>Linux Kernel Reference Driver – QDMA</w:t>
      </w:r>
      <w:r w:rsidR="006A7F6D">
        <w:t>5</w:t>
      </w:r>
      <w:r w:rsidRPr="00CB29C2">
        <w:t>.</w:t>
      </w:r>
      <w:r w:rsidR="00922EAC">
        <w:t>0</w:t>
      </w:r>
      <w:r w:rsidRPr="00CB29C2">
        <w:t xml:space="preserve"> ST </w:t>
      </w:r>
      <w:r w:rsidR="00940A29">
        <w:t xml:space="preserve">VF </w:t>
      </w:r>
      <w:r w:rsidRPr="00CB29C2">
        <w:t>H</w:t>
      </w:r>
      <w:r>
        <w:t>2C</w:t>
      </w:r>
      <w:r w:rsidRPr="00CB29C2">
        <w:t xml:space="preserve"> Unidirectional Performance</w:t>
      </w:r>
    </w:p>
    <w:p w14:paraId="2A880F2D" w14:textId="3EF65F86" w:rsidR="003E7C95" w:rsidRPr="003E7C95" w:rsidRDefault="003E7C95" w:rsidP="003E7C95">
      <w:pPr>
        <w:jc w:val="center"/>
        <w:rPr>
          <w:rFonts w:cs="Arial"/>
          <w:b/>
          <w:szCs w:val="20"/>
        </w:rPr>
      </w:pPr>
    </w:p>
    <w:p w14:paraId="3ABC3F20" w14:textId="7235171A" w:rsidR="00575D8B" w:rsidRDefault="0082001A" w:rsidP="00575D8B">
      <w:r>
        <w:t>T</w:t>
      </w:r>
      <w:r w:rsidR="00575D8B">
        <w:t>he above H2C graph shows the QDM</w:t>
      </w:r>
      <w:r w:rsidR="00355960">
        <w:t xml:space="preserve">A IP can achieve line rate at </w:t>
      </w:r>
      <w:r w:rsidR="00575D8B">
        <w:t xml:space="preserve">small packet size (with 8 queues). </w:t>
      </w:r>
      <w:r w:rsidR="00355960">
        <w:t>When</w:t>
      </w:r>
      <w:r>
        <w:t xml:space="preserve"> less</w:t>
      </w:r>
      <w:r w:rsidR="00355960">
        <w:t xml:space="preserve"> number of queues are involved the results are not optimal because th</w:t>
      </w:r>
      <w:r>
        <w:t>ere are not enough IO requests in flight to fill the pipeline, especially in the single queue scenario.</w:t>
      </w:r>
      <w:r w:rsidR="00355960">
        <w:t xml:space="preserve"> </w:t>
      </w:r>
      <w:r w:rsidR="00575D8B">
        <w:t>The “</w:t>
      </w:r>
      <w:proofErr w:type="spellStart"/>
      <w:r w:rsidR="001F7F92">
        <w:t>dma</w:t>
      </w:r>
      <w:proofErr w:type="spellEnd"/>
      <w:r w:rsidR="001B7BB4">
        <w:t>-</w:t>
      </w:r>
      <w:r w:rsidR="001F7F92">
        <w:t>perf</w:t>
      </w:r>
      <w:r w:rsidR="00575D8B">
        <w:t>”</w:t>
      </w:r>
      <w:r>
        <w:t xml:space="preserve"> tool and the driver are still being optimized for these cases</w:t>
      </w:r>
      <w:r w:rsidR="00575D8B">
        <w:t xml:space="preserve">. </w:t>
      </w:r>
    </w:p>
    <w:p w14:paraId="22B401D0" w14:textId="19C40B2D" w:rsidR="00B13AC0" w:rsidRDefault="00922EAC" w:rsidP="00317FE7">
      <w:pPr>
        <w:pStyle w:val="NormalWeb"/>
        <w:shd w:val="clear" w:color="auto" w:fill="FFFFFF" w:themeFill="background1"/>
        <w:spacing w:line="280" w:lineRule="atLeast"/>
        <w:jc w:val="center"/>
        <w:rPr>
          <w:rFonts w:ascii="Arial" w:hAnsi="Arial" w:cs="Arial"/>
          <w:sz w:val="20"/>
          <w:szCs w:val="20"/>
        </w:rPr>
      </w:pPr>
      <w:r w:rsidRPr="00922EAC">
        <w:rPr>
          <w:noProof/>
        </w:rPr>
        <w:lastRenderedPageBreak/>
        <w:t xml:space="preserve"> </w:t>
      </w:r>
      <w:r w:rsidR="00F20933">
        <w:rPr>
          <w:noProof/>
        </w:rPr>
        <w:drawing>
          <wp:inline distT="0" distB="0" distL="0" distR="0" wp14:anchorId="3AF8A50C" wp14:editId="2DD33FA2">
            <wp:extent cx="5943600" cy="3710305"/>
            <wp:effectExtent l="0" t="0" r="0" b="4445"/>
            <wp:docPr id="110" name="Chart 110">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4CE677D2" w14:textId="7C46CD88" w:rsidR="002A5991" w:rsidRDefault="00176432" w:rsidP="0019519F">
      <w:pPr>
        <w:pStyle w:val="Caption"/>
        <w:jc w:val="center"/>
      </w:pPr>
      <w:r>
        <w:t xml:space="preserve">Figure </w:t>
      </w:r>
      <w:r>
        <w:fldChar w:fldCharType="begin"/>
      </w:r>
      <w:r>
        <w:instrText xml:space="preserve"> SEQ Figure \* ARABIC </w:instrText>
      </w:r>
      <w:r>
        <w:fldChar w:fldCharType="separate"/>
      </w:r>
      <w:r w:rsidR="00B01568">
        <w:rPr>
          <w:noProof/>
        </w:rPr>
        <w:t>20</w:t>
      </w:r>
      <w:r>
        <w:fldChar w:fldCharType="end"/>
      </w:r>
      <w:r>
        <w:t xml:space="preserve">: </w:t>
      </w:r>
      <w:r w:rsidRPr="00831E93">
        <w:t xml:space="preserve">Linux Kernel Reference Driver – </w:t>
      </w:r>
      <w:r w:rsidR="00922EAC">
        <w:t>QDMA</w:t>
      </w:r>
      <w:r w:rsidR="006A7F6D">
        <w:t>5</w:t>
      </w:r>
      <w:r w:rsidR="00922EAC">
        <w:t>.0</w:t>
      </w:r>
      <w:r w:rsidRPr="00831E93">
        <w:t xml:space="preserve"> ST</w:t>
      </w:r>
      <w:r w:rsidR="00940A29">
        <w:t xml:space="preserve"> VF</w:t>
      </w:r>
      <w:r w:rsidRPr="00831E93">
        <w:t xml:space="preserve"> combined performance with Bidirectional traffic</w:t>
      </w:r>
    </w:p>
    <w:p w14:paraId="4D9BC723" w14:textId="77777777" w:rsidR="00176432" w:rsidRPr="00176432" w:rsidRDefault="00176432" w:rsidP="00176432"/>
    <w:p w14:paraId="3E7E6945" w14:textId="3F26C1D2" w:rsidR="00042818" w:rsidRDefault="00042818" w:rsidP="0001355D">
      <w:r>
        <w:t xml:space="preserve">Bi-directional ST performance numbers are taken </w:t>
      </w:r>
      <w:r w:rsidRPr="00FC0158">
        <w:t>with traffic being enabled in both H2C a</w:t>
      </w:r>
      <w:r>
        <w:t>nd C2H direction simultaneously.</w:t>
      </w:r>
    </w:p>
    <w:p w14:paraId="20BF4558" w14:textId="2B5D1161" w:rsidR="00042818" w:rsidRDefault="00042818" w:rsidP="00042818"/>
    <w:p w14:paraId="7B003E88" w14:textId="0F4AC9B0" w:rsidR="00FA7CEE" w:rsidRDefault="00FA7CEE" w:rsidP="00FA7CEE">
      <w:pPr>
        <w:pStyle w:val="Heading4"/>
      </w:pPr>
      <w:bookmarkStart w:id="24" w:name="_Toc525570793"/>
      <w:r>
        <w:lastRenderedPageBreak/>
        <w:t>QDMA Performance metrics on Intel System</w:t>
      </w:r>
    </w:p>
    <w:p w14:paraId="6B6E97A1" w14:textId="1B4FCF9C" w:rsidR="00FA7CEE" w:rsidRDefault="00FA7CEE" w:rsidP="00FA7CEE">
      <w:pPr>
        <w:pStyle w:val="Heading5"/>
      </w:pPr>
      <w:r>
        <w:t>PF Performance</w:t>
      </w:r>
    </w:p>
    <w:p w14:paraId="690D1C7B" w14:textId="77777777" w:rsidR="00FA7CEE" w:rsidRDefault="00FA7CEE" w:rsidP="00FA7CEE">
      <w:r>
        <w:rPr>
          <w:noProof/>
        </w:rPr>
        <w:drawing>
          <wp:inline distT="0" distB="0" distL="0" distR="0" wp14:anchorId="01447AF2" wp14:editId="3B2D46FE">
            <wp:extent cx="5943600" cy="3698240"/>
            <wp:effectExtent l="0" t="0" r="0" b="16510"/>
            <wp:docPr id="492" name="Chart 49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370A8528" w14:textId="38778EF4" w:rsidR="00FA7CEE" w:rsidRDefault="00FA7CEE" w:rsidP="00FA7CEE">
      <w:pPr>
        <w:pStyle w:val="Caption"/>
        <w:jc w:val="center"/>
      </w:pPr>
      <w:r>
        <w:t>Figure</w:t>
      </w:r>
      <w:r w:rsidR="00A71C50">
        <w:t xml:space="preserve"> 21</w:t>
      </w:r>
      <w:r>
        <w:t xml:space="preserve">: </w:t>
      </w:r>
      <w:r w:rsidRPr="005B028C">
        <w:t>Linux Kernel Reference Driver – QDMA</w:t>
      </w:r>
      <w:r>
        <w:t>5</w:t>
      </w:r>
      <w:r w:rsidRPr="005B028C">
        <w:t>.0 ST C2H Unidirectional Performance</w:t>
      </w:r>
    </w:p>
    <w:p w14:paraId="29A32DA5" w14:textId="77777777" w:rsidR="00FA7CEE" w:rsidRDefault="00FA7CEE" w:rsidP="00FA7CEE">
      <w:pPr>
        <w:keepNext/>
      </w:pPr>
      <w:r w:rsidRPr="00922EAC">
        <w:rPr>
          <w:noProof/>
        </w:rPr>
        <w:lastRenderedPageBreak/>
        <w:t xml:space="preserve"> </w:t>
      </w:r>
      <w:r>
        <w:rPr>
          <w:noProof/>
        </w:rPr>
        <w:drawing>
          <wp:inline distT="0" distB="0" distL="0" distR="0" wp14:anchorId="53095724" wp14:editId="2860CF5B">
            <wp:extent cx="5943600" cy="3709670"/>
            <wp:effectExtent l="0" t="0" r="0" b="5080"/>
            <wp:docPr id="493" name="Chart 493">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741ACBCF" w14:textId="5DB3E714" w:rsidR="00FA7CEE" w:rsidRDefault="00FA7CEE" w:rsidP="00FA7CEE">
      <w:pPr>
        <w:pStyle w:val="Caption"/>
        <w:jc w:val="center"/>
      </w:pPr>
      <w:r>
        <w:t xml:space="preserve">Figure </w:t>
      </w:r>
      <w:r w:rsidR="00A71C50">
        <w:t>22</w:t>
      </w:r>
      <w:r>
        <w:t xml:space="preserve"> </w:t>
      </w:r>
      <w:r w:rsidRPr="00884BCA">
        <w:t>Linux Kernel Reference Driver – QDMA</w:t>
      </w:r>
      <w:r>
        <w:t>5</w:t>
      </w:r>
      <w:r w:rsidRPr="00884BCA">
        <w:t>.0 ST H2C Unidirectional performance</w:t>
      </w:r>
    </w:p>
    <w:p w14:paraId="4309BF3B" w14:textId="77777777" w:rsidR="00FA7CEE" w:rsidRDefault="00FA7CEE" w:rsidP="00FA7CEE"/>
    <w:p w14:paraId="67FA1E29" w14:textId="77777777" w:rsidR="00FA7CEE" w:rsidRDefault="00FA7CEE" w:rsidP="00FA7CEE">
      <w:r>
        <w:t>The above H2C graph shows the QDMA IP can achieve line rate at small packet size (with 8 queues). When less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01640209" w14:textId="77777777" w:rsidR="00FA7CEE" w:rsidRDefault="00FA7CEE" w:rsidP="00FA7CEE"/>
    <w:p w14:paraId="74AEBF66" w14:textId="77777777" w:rsidR="00FA7CEE" w:rsidRDefault="00FA7CEE" w:rsidP="00FA7CEE"/>
    <w:p w14:paraId="6EF1ABBB" w14:textId="77777777" w:rsidR="00FA7CEE" w:rsidRDefault="00FA7CEE" w:rsidP="00FA7CEE">
      <w:r w:rsidRPr="00922EAC">
        <w:rPr>
          <w:noProof/>
        </w:rPr>
        <w:lastRenderedPageBreak/>
        <w:t xml:space="preserve"> </w:t>
      </w:r>
      <w:r>
        <w:rPr>
          <w:noProof/>
        </w:rPr>
        <w:drawing>
          <wp:inline distT="0" distB="0" distL="0" distR="0" wp14:anchorId="24FF9048" wp14:editId="7B4ED2CC">
            <wp:extent cx="5943600" cy="3710305"/>
            <wp:effectExtent l="0" t="0" r="0" b="4445"/>
            <wp:docPr id="494" name="Chart 494">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8561E18" w14:textId="59B4CC32" w:rsidR="00FA7CEE" w:rsidRDefault="00FA7CEE" w:rsidP="00FA7CEE">
      <w:pPr>
        <w:pStyle w:val="Caption"/>
        <w:jc w:val="center"/>
      </w:pPr>
      <w:r>
        <w:t xml:space="preserve">Figure </w:t>
      </w:r>
      <w:r w:rsidR="00A71C50">
        <w:t>23</w:t>
      </w:r>
      <w:r>
        <w:t xml:space="preserve">: </w:t>
      </w:r>
      <w:r w:rsidRPr="008A27CA">
        <w:t xml:space="preserve">Linux Kernel Reference Driver </w:t>
      </w:r>
      <w:r>
        <w:t>–</w:t>
      </w:r>
      <w:r w:rsidRPr="008A27CA">
        <w:t xml:space="preserve"> QDMA</w:t>
      </w:r>
      <w:r>
        <w:t>5</w:t>
      </w:r>
      <w:r w:rsidRPr="008A27CA">
        <w:t>.0 ST combined performance with Bidirectional traffic</w:t>
      </w:r>
    </w:p>
    <w:p w14:paraId="2ACD4D9F" w14:textId="77777777" w:rsidR="00FA7CEE" w:rsidRDefault="00FA7CEE" w:rsidP="00FA7CEE"/>
    <w:p w14:paraId="21278A81" w14:textId="77777777" w:rsidR="00FA7CEE" w:rsidRPr="002952CD" w:rsidRDefault="00FA7CEE" w:rsidP="00FA7CEE">
      <w:r>
        <w:t xml:space="preserve">Bi-directional ST performance numbers are taken </w:t>
      </w:r>
      <w:r w:rsidRPr="00FC0158">
        <w:t>with traffic being enabled in both H2C a</w:t>
      </w:r>
      <w:r>
        <w:t>nd C2H direction simultaneously.</w:t>
      </w:r>
      <w:r>
        <w:br w:type="page"/>
      </w:r>
    </w:p>
    <w:p w14:paraId="04F9441E" w14:textId="77777777" w:rsidR="00FA7CEE" w:rsidRPr="0099656F" w:rsidRDefault="00FA7CEE" w:rsidP="00FA7CEE"/>
    <w:p w14:paraId="69B6F0C9" w14:textId="77777777" w:rsidR="00FA7CEE" w:rsidRDefault="00FA7CEE" w:rsidP="00FA7CEE">
      <w:pPr>
        <w:pStyle w:val="Heading5"/>
      </w:pPr>
      <w:r>
        <w:t>VF Performance</w:t>
      </w:r>
    </w:p>
    <w:p w14:paraId="2A405092" w14:textId="080A8384" w:rsidR="00FA7CEE" w:rsidRDefault="001117B7" w:rsidP="00FA7CEE">
      <w:r w:rsidRPr="001117B7">
        <w:rPr>
          <w:noProof/>
        </w:rPr>
        <w:t xml:space="preserve"> </w:t>
      </w:r>
      <w:r>
        <w:rPr>
          <w:noProof/>
        </w:rPr>
        <w:drawing>
          <wp:inline distT="0" distB="0" distL="0" distR="0" wp14:anchorId="067DA7FF" wp14:editId="4A16521B">
            <wp:extent cx="5943600" cy="3698240"/>
            <wp:effectExtent l="0" t="0" r="0" b="16510"/>
            <wp:docPr id="101" name="Chart 101">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005FCD0E" w14:textId="16642144" w:rsidR="00FA7CEE" w:rsidRDefault="00FA7CEE" w:rsidP="00FA7CEE">
      <w:pPr>
        <w:pStyle w:val="Caption"/>
        <w:jc w:val="center"/>
      </w:pPr>
      <w:r>
        <w:t xml:space="preserve">Figure </w:t>
      </w:r>
      <w:r w:rsidR="00A71C50">
        <w:rPr>
          <w:b w:val="0"/>
          <w:bCs w:val="0"/>
        </w:rPr>
        <w:t>24</w:t>
      </w:r>
      <w:r>
        <w:t xml:space="preserve">: </w:t>
      </w:r>
      <w:r w:rsidRPr="000D37BA">
        <w:t>Linux Kernel Reference Driver – QDMA</w:t>
      </w:r>
      <w:r>
        <w:t>5</w:t>
      </w:r>
      <w:r w:rsidRPr="000D37BA">
        <w:t>.</w:t>
      </w:r>
      <w:r>
        <w:t>0</w:t>
      </w:r>
      <w:r w:rsidRPr="000D37BA">
        <w:t xml:space="preserve"> ST </w:t>
      </w:r>
      <w:r>
        <w:t xml:space="preserve">VF </w:t>
      </w:r>
      <w:r w:rsidRPr="000D37BA">
        <w:t>C2H Unidirectional Performance</w:t>
      </w:r>
    </w:p>
    <w:p w14:paraId="764A47A8" w14:textId="1A5CFE07" w:rsidR="00FA7CEE" w:rsidRDefault="001117B7" w:rsidP="00FA7CEE">
      <w:r w:rsidRPr="001117B7">
        <w:rPr>
          <w:noProof/>
        </w:rPr>
        <w:lastRenderedPageBreak/>
        <w:t xml:space="preserve"> </w:t>
      </w:r>
      <w:r>
        <w:rPr>
          <w:noProof/>
        </w:rPr>
        <w:drawing>
          <wp:inline distT="0" distB="0" distL="0" distR="0" wp14:anchorId="681E9678" wp14:editId="0580A45D">
            <wp:extent cx="5943600" cy="3709670"/>
            <wp:effectExtent l="0" t="0" r="0" b="5080"/>
            <wp:docPr id="102" name="Chart 102">
              <a:extLst xmlns:a="http://schemas.openxmlformats.org/drawingml/2006/main">
                <a:ext uri="{FF2B5EF4-FFF2-40B4-BE49-F238E27FC236}">
                  <a16:creationId xmlns:a16="http://schemas.microsoft.com/office/drawing/2014/main"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AABF35E" w14:textId="7C8A2197" w:rsidR="00FA7CEE" w:rsidRDefault="00FA7CEE" w:rsidP="00FA7CEE">
      <w:pPr>
        <w:pStyle w:val="Caption"/>
        <w:jc w:val="center"/>
      </w:pPr>
      <w:r>
        <w:t xml:space="preserve">Figure </w:t>
      </w:r>
      <w:r w:rsidR="00A71C50">
        <w:t>25</w:t>
      </w:r>
      <w:r>
        <w:t xml:space="preserve">: </w:t>
      </w:r>
      <w:r w:rsidRPr="00CB29C2">
        <w:t>Linux Kernel Reference Driver – QDMA</w:t>
      </w:r>
      <w:r>
        <w:t>5</w:t>
      </w:r>
      <w:r w:rsidRPr="00CB29C2">
        <w:t>.</w:t>
      </w:r>
      <w:r>
        <w:t>0</w:t>
      </w:r>
      <w:r w:rsidRPr="00CB29C2">
        <w:t xml:space="preserve"> ST </w:t>
      </w:r>
      <w:r>
        <w:t xml:space="preserve">VF </w:t>
      </w:r>
      <w:r w:rsidRPr="00CB29C2">
        <w:t>H</w:t>
      </w:r>
      <w:r>
        <w:t>2C</w:t>
      </w:r>
      <w:r w:rsidRPr="00CB29C2">
        <w:t xml:space="preserve"> Unidirectional Performance</w:t>
      </w:r>
    </w:p>
    <w:p w14:paraId="51A41E43" w14:textId="77777777" w:rsidR="00FA7CEE" w:rsidRPr="003E7C95" w:rsidRDefault="00FA7CEE" w:rsidP="00FA7CEE">
      <w:pPr>
        <w:jc w:val="center"/>
        <w:rPr>
          <w:rFonts w:cs="Arial"/>
          <w:b/>
          <w:szCs w:val="20"/>
        </w:rPr>
      </w:pPr>
    </w:p>
    <w:p w14:paraId="2029C443" w14:textId="77777777" w:rsidR="00FA7CEE" w:rsidRDefault="00FA7CEE" w:rsidP="00FA7CEE">
      <w:r>
        <w:t>The above H2C graph shows the QDMA IP can achieve line rate at small packet size (with 8 queues). When less number of queues are involved the results are not optimal because there are not enough IO requests in flight to fill the pipeline, especially in the single queue scenario. The “</w:t>
      </w:r>
      <w:proofErr w:type="spellStart"/>
      <w:r>
        <w:t>dma</w:t>
      </w:r>
      <w:proofErr w:type="spellEnd"/>
      <w:r>
        <w:t xml:space="preserve">-perf” tool and the driver are still being optimized for these cases. </w:t>
      </w:r>
    </w:p>
    <w:p w14:paraId="7D5B0299" w14:textId="5A378FE5" w:rsidR="00FA7CEE" w:rsidRDefault="003232D4" w:rsidP="00FA7CEE">
      <w:pPr>
        <w:pStyle w:val="NormalWeb"/>
        <w:shd w:val="clear" w:color="auto" w:fill="FFFFFF" w:themeFill="background1"/>
        <w:spacing w:line="280" w:lineRule="atLeast"/>
        <w:jc w:val="center"/>
        <w:rPr>
          <w:rFonts w:ascii="Arial" w:hAnsi="Arial" w:cs="Arial"/>
          <w:sz w:val="20"/>
          <w:szCs w:val="20"/>
        </w:rPr>
      </w:pPr>
      <w:r>
        <w:rPr>
          <w:noProof/>
        </w:rPr>
        <w:lastRenderedPageBreak/>
        <w:drawing>
          <wp:inline distT="0" distB="0" distL="0" distR="0" wp14:anchorId="502D6628" wp14:editId="7A101482">
            <wp:extent cx="5943600" cy="3710305"/>
            <wp:effectExtent l="0" t="0" r="0" b="4445"/>
            <wp:docPr id="106" name="Chart 106">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r w:rsidR="00FA7CEE" w:rsidRPr="00922EAC">
        <w:rPr>
          <w:noProof/>
        </w:rPr>
        <w:t xml:space="preserve"> </w:t>
      </w:r>
    </w:p>
    <w:p w14:paraId="277F93A1" w14:textId="20982FB7" w:rsidR="00FA7CEE" w:rsidRDefault="00FA7CEE" w:rsidP="00FA7CEE">
      <w:pPr>
        <w:pStyle w:val="Caption"/>
        <w:jc w:val="center"/>
      </w:pPr>
      <w:r>
        <w:t xml:space="preserve">Figure </w:t>
      </w:r>
      <w:r w:rsidR="00A71C50">
        <w:t>26</w:t>
      </w:r>
      <w:r>
        <w:t xml:space="preserve">: </w:t>
      </w:r>
      <w:r w:rsidRPr="00831E93">
        <w:t xml:space="preserve">Linux Kernel Reference Driver – </w:t>
      </w:r>
      <w:r>
        <w:t>QDMA5.0</w:t>
      </w:r>
      <w:r w:rsidRPr="00831E93">
        <w:t xml:space="preserve"> ST</w:t>
      </w:r>
      <w:r>
        <w:t xml:space="preserve"> VF</w:t>
      </w:r>
      <w:r w:rsidRPr="00831E93">
        <w:t xml:space="preserve"> combined performance with Bidirectional traffic</w:t>
      </w:r>
    </w:p>
    <w:p w14:paraId="644F5EA1" w14:textId="77777777" w:rsidR="00FA7CEE" w:rsidRPr="00176432" w:rsidRDefault="00FA7CEE" w:rsidP="00FA7CEE"/>
    <w:p w14:paraId="53EE29D8" w14:textId="77777777" w:rsidR="00FA7CEE" w:rsidRDefault="00FA7CEE" w:rsidP="00FA7CEE">
      <w:r>
        <w:t xml:space="preserve">Bi-directional ST performance numbers are taken </w:t>
      </w:r>
      <w:r w:rsidRPr="00FC0158">
        <w:t>with traffic being enabled in both H2C a</w:t>
      </w:r>
      <w:r>
        <w:t>nd C2H direction simultaneously.</w:t>
      </w:r>
    </w:p>
    <w:p w14:paraId="72C817C3" w14:textId="77777777" w:rsidR="00FA7CEE" w:rsidRDefault="00FA7CEE" w:rsidP="00FA7CEE"/>
    <w:p w14:paraId="5FDC59A8" w14:textId="77777777" w:rsidR="00FA7CEE" w:rsidRPr="00FA7CEE" w:rsidRDefault="00FA7CEE" w:rsidP="00FA7CEE"/>
    <w:p w14:paraId="4BE902CF" w14:textId="70CF0175" w:rsidR="009A413F" w:rsidRDefault="002952CD" w:rsidP="00026D15">
      <w:pPr>
        <w:pStyle w:val="Heading3"/>
      </w:pPr>
      <w:r>
        <w:t>M</w:t>
      </w:r>
      <w:r w:rsidR="009A413F" w:rsidRPr="00E229B4">
        <w:t xml:space="preserve">emory Mapped </w:t>
      </w:r>
      <w:r w:rsidR="00181840">
        <w:t>Mode Performance</w:t>
      </w:r>
      <w:bookmarkEnd w:id="24"/>
      <w:r w:rsidR="0088739A">
        <w:t xml:space="preserve"> BRAM Design</w:t>
      </w:r>
    </w:p>
    <w:p w14:paraId="5F0BF4A2" w14:textId="40852DE7" w:rsidR="00362008" w:rsidRDefault="00362008" w:rsidP="00362008">
      <w:bookmarkStart w:id="25" w:name="_Toc525561727"/>
      <w:bookmarkStart w:id="26" w:name="_Toc525570927"/>
      <w:bookmarkStart w:id="27" w:name="_Toc525571013"/>
      <w:r>
        <w:t xml:space="preserve">The data below are collected with BRAM. If </w:t>
      </w:r>
      <w:r w:rsidR="00A74D42">
        <w:t xml:space="preserve">using DDR </w:t>
      </w:r>
      <w:proofErr w:type="gramStart"/>
      <w:r w:rsidR="00A74D42">
        <w:t>memory</w:t>
      </w:r>
      <w:proofErr w:type="gramEnd"/>
      <w:r>
        <w:t xml:space="preserve"> the memory controller overhead</w:t>
      </w:r>
      <w:r w:rsidR="00A74D42">
        <w:t xml:space="preserve"> needs to be taken into consideration.</w:t>
      </w:r>
    </w:p>
    <w:p w14:paraId="503EC78A" w14:textId="1379E40F" w:rsidR="00CD1E82" w:rsidRDefault="00CD1E82" w:rsidP="00362008"/>
    <w:p w14:paraId="0CBA5674" w14:textId="218DDEF0" w:rsidR="00CD1E82" w:rsidRDefault="00CD1E82" w:rsidP="00CD1E82">
      <w:pPr>
        <w:jc w:val="left"/>
        <w:rPr>
          <w:rFonts w:cs="Arial"/>
          <w:szCs w:val="20"/>
        </w:rPr>
      </w:pPr>
      <w:r>
        <w:t xml:space="preserve">The </w:t>
      </w:r>
      <w:proofErr w:type="spellStart"/>
      <w:r>
        <w:t>dma</w:t>
      </w:r>
      <w:proofErr w:type="spellEnd"/>
      <w:r>
        <w:t xml:space="preserve">-perf config files used for the above memory-map mode tests are </w:t>
      </w:r>
      <w:r>
        <w:rPr>
          <w:rFonts w:cs="Arial"/>
          <w:szCs w:val="20"/>
        </w:rPr>
        <w:t xml:space="preserve">part of the </w:t>
      </w:r>
      <w:proofErr w:type="spellStart"/>
      <w:r>
        <w:rPr>
          <w:rFonts w:cs="Arial"/>
          <w:szCs w:val="20"/>
        </w:rPr>
        <w:t>linux</w:t>
      </w:r>
      <w:proofErr w:type="spellEnd"/>
      <w:r>
        <w:rPr>
          <w:rFonts w:cs="Arial"/>
          <w:szCs w:val="20"/>
        </w:rPr>
        <w:t xml:space="preserve"> reference kernel driver source, hosted at GitHub </w:t>
      </w:r>
      <w:hyperlink r:id="rId56" w:history="1">
        <w:r w:rsidRPr="002D10C7">
          <w:rPr>
            <w:rStyle w:val="Hyperlink"/>
            <w:rFonts w:cs="Arial"/>
            <w:szCs w:val="20"/>
          </w:rPr>
          <w:t>https://github.com/Xilinx/dma_ip_drivers</w:t>
        </w:r>
      </w:hyperlink>
      <w:r>
        <w:rPr>
          <w:rFonts w:cs="Arial"/>
          <w:szCs w:val="20"/>
        </w:rPr>
        <w:t>, under directory QDMA/</w:t>
      </w:r>
      <w:proofErr w:type="spellStart"/>
      <w:r>
        <w:rPr>
          <w:rFonts w:cs="Arial"/>
          <w:szCs w:val="20"/>
        </w:rPr>
        <w:t>linux</w:t>
      </w:r>
      <w:proofErr w:type="spellEnd"/>
      <w:r>
        <w:rPr>
          <w:rFonts w:cs="Arial"/>
          <w:szCs w:val="20"/>
        </w:rPr>
        <w:t>-kernel/</w:t>
      </w:r>
      <w:r w:rsidR="008C1FD1" w:rsidRPr="008C1FD1">
        <w:rPr>
          <w:rFonts w:cs="Arial"/>
          <w:szCs w:val="20"/>
        </w:rPr>
        <w:t>apps</w:t>
      </w:r>
      <w:r w:rsidR="008C1FD1">
        <w:rPr>
          <w:rFonts w:cs="Arial"/>
          <w:szCs w:val="20"/>
        </w:rPr>
        <w:t>/</w:t>
      </w:r>
      <w:proofErr w:type="spellStart"/>
      <w:r w:rsidR="008C1FD1" w:rsidRPr="008C1FD1">
        <w:rPr>
          <w:rFonts w:cs="Arial"/>
          <w:szCs w:val="20"/>
        </w:rPr>
        <w:t>dma</w:t>
      </w:r>
      <w:proofErr w:type="spellEnd"/>
      <w:r w:rsidR="008C1FD1" w:rsidRPr="008C1FD1">
        <w:rPr>
          <w:rFonts w:cs="Arial"/>
          <w:szCs w:val="20"/>
        </w:rPr>
        <w:t>-perf</w:t>
      </w:r>
      <w:r w:rsidR="008C1FD1">
        <w:rPr>
          <w:rFonts w:cs="Arial"/>
          <w:szCs w:val="20"/>
        </w:rPr>
        <w:t>/</w:t>
      </w:r>
      <w:proofErr w:type="spellStart"/>
      <w:r w:rsidR="008C1FD1" w:rsidRPr="008C1FD1">
        <w:rPr>
          <w:rFonts w:cs="Arial"/>
          <w:szCs w:val="20"/>
        </w:rPr>
        <w:t>dmaperf_config</w:t>
      </w:r>
      <w:proofErr w:type="spellEnd"/>
      <w:r>
        <w:rPr>
          <w:rFonts w:cs="Arial"/>
          <w:szCs w:val="20"/>
        </w:rPr>
        <w:t>:</w:t>
      </w:r>
    </w:p>
    <w:p w14:paraId="639350B1" w14:textId="77777777" w:rsidR="00CD1E82" w:rsidRDefault="00CD1E82" w:rsidP="00CD1E82">
      <w:pPr>
        <w:jc w:val="left"/>
        <w:rPr>
          <w:rFonts w:cs="Arial"/>
          <w:szCs w:val="20"/>
        </w:rPr>
      </w:pPr>
    </w:p>
    <w:p w14:paraId="258B8B1E"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C2H unidirectional: </w:t>
      </w:r>
      <w:r>
        <w:rPr>
          <w:rFonts w:cs="Arial"/>
          <w:szCs w:val="20"/>
        </w:rPr>
        <w:t>mm-c2h</w:t>
      </w:r>
      <w:r w:rsidRPr="0001355D">
        <w:rPr>
          <w:rFonts w:cs="Arial"/>
          <w:szCs w:val="20"/>
        </w:rPr>
        <w:t>.zip</w:t>
      </w:r>
    </w:p>
    <w:p w14:paraId="7564B831" w14:textId="77777777" w:rsidR="00CD1E82" w:rsidRPr="0001355D" w:rsidRDefault="00CD1E82" w:rsidP="00CD1E82">
      <w:pPr>
        <w:pStyle w:val="ListParagraph"/>
        <w:numPr>
          <w:ilvl w:val="0"/>
          <w:numId w:val="44"/>
        </w:numPr>
        <w:rPr>
          <w:rFonts w:cs="Arial"/>
          <w:szCs w:val="20"/>
        </w:rPr>
      </w:pPr>
      <w:r w:rsidRPr="0001355D">
        <w:rPr>
          <w:rFonts w:cs="Arial"/>
          <w:szCs w:val="20"/>
        </w:rPr>
        <w:t xml:space="preserve">H2C unidirectional: </w:t>
      </w:r>
      <w:r>
        <w:rPr>
          <w:rFonts w:cs="Arial"/>
          <w:szCs w:val="20"/>
        </w:rPr>
        <w:t>mm</w:t>
      </w:r>
      <w:r w:rsidRPr="0001355D">
        <w:rPr>
          <w:rFonts w:cs="Arial"/>
          <w:szCs w:val="20"/>
        </w:rPr>
        <w:t>-h2c.zip</w:t>
      </w:r>
    </w:p>
    <w:p w14:paraId="33FB15C7" w14:textId="77777777" w:rsidR="00CD1E82" w:rsidRPr="00584C62" w:rsidRDefault="00CD1E82" w:rsidP="00CD1E82">
      <w:pPr>
        <w:pStyle w:val="ListParagraph"/>
        <w:numPr>
          <w:ilvl w:val="0"/>
          <w:numId w:val="44"/>
        </w:numPr>
        <w:rPr>
          <w:rFonts w:cs="Arial"/>
          <w:szCs w:val="20"/>
        </w:rPr>
      </w:pPr>
      <w:r w:rsidRPr="0001355D">
        <w:rPr>
          <w:rFonts w:cs="Arial"/>
          <w:szCs w:val="20"/>
        </w:rPr>
        <w:t xml:space="preserve">C2H &amp; H2C bi-directional: </w:t>
      </w:r>
      <w:r>
        <w:rPr>
          <w:rFonts w:cs="Arial"/>
          <w:szCs w:val="20"/>
        </w:rPr>
        <w:t>mm</w:t>
      </w:r>
      <w:r w:rsidRPr="0001355D">
        <w:rPr>
          <w:rFonts w:cs="Arial"/>
          <w:szCs w:val="20"/>
        </w:rPr>
        <w:t>-bi.zip</w:t>
      </w:r>
    </w:p>
    <w:p w14:paraId="79CC02B0" w14:textId="65D0EB09" w:rsidR="003D2242" w:rsidRDefault="003D2242" w:rsidP="003D2242">
      <w:pPr>
        <w:pStyle w:val="Heading4"/>
      </w:pPr>
      <w:r>
        <w:lastRenderedPageBreak/>
        <w:t>QDMA Performance metrics on AMD System</w:t>
      </w:r>
    </w:p>
    <w:p w14:paraId="55F4472F" w14:textId="77777777" w:rsidR="003D2242" w:rsidRDefault="003D2242" w:rsidP="003D2242">
      <w:pPr>
        <w:pStyle w:val="Heading5"/>
      </w:pPr>
      <w:r>
        <w:t>PF Performance</w:t>
      </w:r>
    </w:p>
    <w:p w14:paraId="202A34A5" w14:textId="21413DFC" w:rsidR="003D2242" w:rsidRDefault="003D2242" w:rsidP="003D2242">
      <w:r>
        <w:rPr>
          <w:noProof/>
        </w:rPr>
        <w:drawing>
          <wp:inline distT="0" distB="0" distL="0" distR="0" wp14:anchorId="5EF3A7F7" wp14:editId="31E9389F">
            <wp:extent cx="5943600" cy="3717290"/>
            <wp:effectExtent l="0" t="0" r="0" b="16510"/>
            <wp:docPr id="510" name="Chart 510">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0E326CC5" w14:textId="6468EFF4" w:rsidR="003D2242" w:rsidRDefault="003D2242" w:rsidP="003D2242">
      <w:pPr>
        <w:pStyle w:val="Caption"/>
        <w:jc w:val="center"/>
        <w:rPr>
          <w:noProof/>
        </w:rPr>
      </w:pPr>
      <w:r>
        <w:t xml:space="preserve">Figure </w:t>
      </w:r>
      <w:r w:rsidR="00A71C50">
        <w:t>27</w:t>
      </w:r>
      <w:r>
        <w:t xml:space="preserve">: </w:t>
      </w:r>
      <w:r w:rsidRPr="00036C5A">
        <w:t xml:space="preserve">Linux Kernel Reference Driver –QDMA </w:t>
      </w:r>
      <w:r>
        <w:t>5</w:t>
      </w:r>
      <w:r w:rsidRPr="00036C5A">
        <w:t>.0 BRAM design MM C2H unidirectional performance</w:t>
      </w:r>
      <w:r w:rsidRPr="00DF23F6">
        <w:rPr>
          <w:noProof/>
        </w:rPr>
        <w:t xml:space="preserve"> </w:t>
      </w:r>
    </w:p>
    <w:p w14:paraId="3F837857" w14:textId="7E12565C" w:rsidR="003D2242" w:rsidRPr="00AF1467" w:rsidRDefault="003D2242" w:rsidP="003D2242">
      <w:r>
        <w:rPr>
          <w:noProof/>
        </w:rPr>
        <w:lastRenderedPageBreak/>
        <w:drawing>
          <wp:inline distT="0" distB="0" distL="0" distR="0" wp14:anchorId="20881005" wp14:editId="3F15F575">
            <wp:extent cx="5943600" cy="3717290"/>
            <wp:effectExtent l="0" t="0" r="0" b="16510"/>
            <wp:docPr id="511" name="Chart 5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31AC72FB" w14:textId="28CA4FB0" w:rsidR="003D2242" w:rsidRDefault="003D2242" w:rsidP="003D2242">
      <w:pPr>
        <w:pStyle w:val="Caption"/>
        <w:jc w:val="center"/>
      </w:pPr>
      <w:r>
        <w:t xml:space="preserve">Figure </w:t>
      </w:r>
      <w:r w:rsidR="00A71C50">
        <w:t>28</w:t>
      </w:r>
      <w:r>
        <w:t xml:space="preserve">: </w:t>
      </w:r>
      <w:r w:rsidRPr="00011408">
        <w:t>Linux Kernel Reference Driver – QDMA</w:t>
      </w:r>
      <w:r>
        <w:t>5</w:t>
      </w:r>
      <w:r w:rsidRPr="00011408">
        <w:t>.0 BRAM design MM H2C unidirectional performance</w:t>
      </w:r>
    </w:p>
    <w:p w14:paraId="3FC3C4B3" w14:textId="77777777" w:rsidR="003D2242" w:rsidRDefault="003D2242" w:rsidP="003D2242"/>
    <w:p w14:paraId="545DE5BC" w14:textId="13FB709E" w:rsidR="003D2242" w:rsidRDefault="003D2242" w:rsidP="003D2242">
      <w:r w:rsidRPr="00DF23F6">
        <w:rPr>
          <w:noProof/>
        </w:rPr>
        <w:lastRenderedPageBreak/>
        <w:t xml:space="preserve"> </w:t>
      </w:r>
      <w:r>
        <w:rPr>
          <w:noProof/>
        </w:rPr>
        <w:drawing>
          <wp:inline distT="0" distB="0" distL="0" distR="0" wp14:anchorId="301C1F30" wp14:editId="00D1625B">
            <wp:extent cx="5943600" cy="3717290"/>
            <wp:effectExtent l="0" t="0" r="0" b="16510"/>
            <wp:docPr id="96" name="Chart 9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31434DEA" w14:textId="745FE9ED" w:rsidR="003D2242" w:rsidRPr="001B4572" w:rsidRDefault="003D2242" w:rsidP="003D2242">
      <w:pPr>
        <w:pStyle w:val="Caption"/>
        <w:jc w:val="center"/>
      </w:pPr>
      <w:r>
        <w:t xml:space="preserve">Figure </w:t>
      </w:r>
      <w:r w:rsidR="00A71C50">
        <w:t>29</w:t>
      </w:r>
      <w:r>
        <w:t xml:space="preserve">: </w:t>
      </w:r>
      <w:r w:rsidRPr="008E411D">
        <w:t xml:space="preserve">Linux Kernel Reference Driver – QDMA </w:t>
      </w:r>
      <w:r>
        <w:t>5</w:t>
      </w:r>
      <w:r w:rsidRPr="008E411D">
        <w:t>.0 BRAM design MM combined bidirectional performance</w:t>
      </w:r>
    </w:p>
    <w:p w14:paraId="7E10E411" w14:textId="77777777" w:rsidR="003D2242" w:rsidRDefault="003D2242" w:rsidP="003D2242">
      <w:r>
        <w:t xml:space="preserve">Bi-directional MM performance numbers are taken </w:t>
      </w:r>
      <w:r w:rsidRPr="00FC0158">
        <w:t>with traffic being enabled in both H2C a</w:t>
      </w:r>
      <w:r>
        <w:t>nd C2H direction simultaneously.</w:t>
      </w:r>
    </w:p>
    <w:p w14:paraId="690A6D1D" w14:textId="77777777" w:rsidR="003D2242" w:rsidRDefault="003D2242" w:rsidP="003D2242">
      <w:pPr>
        <w:jc w:val="left"/>
      </w:pPr>
      <w:r>
        <w:br w:type="page"/>
      </w:r>
    </w:p>
    <w:p w14:paraId="5008E500" w14:textId="77777777" w:rsidR="003D2242" w:rsidRDefault="003D2242" w:rsidP="003D2242">
      <w:pPr>
        <w:pStyle w:val="Heading5"/>
        <w:rPr>
          <w:noProof/>
        </w:rPr>
      </w:pPr>
      <w:r>
        <w:lastRenderedPageBreak/>
        <w:t>VF Performance</w:t>
      </w:r>
      <w:r w:rsidRPr="00DF23F6">
        <w:rPr>
          <w:noProof/>
        </w:rPr>
        <w:t xml:space="preserve"> </w:t>
      </w:r>
    </w:p>
    <w:p w14:paraId="00460752" w14:textId="1E9E24E2" w:rsidR="003D2242" w:rsidRDefault="001B3052" w:rsidP="003D2242">
      <w:r w:rsidRPr="001B3052">
        <w:rPr>
          <w:noProof/>
        </w:rPr>
        <w:t xml:space="preserve"> </w:t>
      </w:r>
      <w:r>
        <w:rPr>
          <w:noProof/>
        </w:rPr>
        <w:drawing>
          <wp:inline distT="0" distB="0" distL="0" distR="0" wp14:anchorId="0E863A3E" wp14:editId="69B6C9C0">
            <wp:extent cx="5943600" cy="3717290"/>
            <wp:effectExtent l="0" t="0" r="0" b="16510"/>
            <wp:docPr id="504" name="Chart 504">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99391DC" w14:textId="0BB96BC9" w:rsidR="003D2242" w:rsidRDefault="003D2242" w:rsidP="003D2242">
      <w:pPr>
        <w:rPr>
          <w:noProof/>
        </w:rPr>
      </w:pPr>
      <w:r w:rsidRPr="00940A29">
        <w:t xml:space="preserve">Figure </w:t>
      </w:r>
      <w:r w:rsidRPr="00940A29">
        <w:fldChar w:fldCharType="begin"/>
      </w:r>
      <w:r w:rsidRPr="00940A29">
        <w:instrText xml:space="preserve"> SEQ Figure \* ARABIC </w:instrText>
      </w:r>
      <w:r w:rsidRPr="00940A29">
        <w:fldChar w:fldCharType="separate"/>
      </w:r>
      <w:r w:rsidR="00A71C50">
        <w:rPr>
          <w:noProof/>
        </w:rPr>
        <w:t>30</w:t>
      </w:r>
      <w:r w:rsidRPr="00940A29">
        <w:fldChar w:fldCharType="end"/>
      </w:r>
      <w:r w:rsidRPr="00940A29">
        <w:t>: Linux Kernel Reference Driver –QDMA</w:t>
      </w:r>
      <w:r>
        <w:t xml:space="preserve">5.0 VF </w:t>
      </w:r>
      <w:r w:rsidRPr="00940A29">
        <w:t>BRAM design MM C2H unidirectional performance</w:t>
      </w:r>
      <w:r w:rsidRPr="00940A29">
        <w:rPr>
          <w:noProof/>
        </w:rPr>
        <w:t xml:space="preserve"> </w:t>
      </w:r>
    </w:p>
    <w:p w14:paraId="4D4F59D2" w14:textId="43205ECA" w:rsidR="003D2242" w:rsidRPr="00940A29" w:rsidRDefault="001B3052" w:rsidP="003D2242">
      <w:pPr>
        <w:jc w:val="center"/>
      </w:pPr>
      <w:r w:rsidRPr="001B3052">
        <w:rPr>
          <w:noProof/>
        </w:rPr>
        <w:t xml:space="preserve"> </w:t>
      </w:r>
      <w:r>
        <w:rPr>
          <w:noProof/>
        </w:rPr>
        <w:drawing>
          <wp:inline distT="0" distB="0" distL="0" distR="0" wp14:anchorId="5167FD1D" wp14:editId="794195D9">
            <wp:extent cx="5943600" cy="3717290"/>
            <wp:effectExtent l="0" t="0" r="0" b="16510"/>
            <wp:docPr id="505" name="Chart 50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003D2242" w:rsidRPr="00940A29">
        <w:rPr>
          <w:b/>
        </w:rPr>
        <w:lastRenderedPageBreak/>
        <w:t xml:space="preserve">Figure </w:t>
      </w:r>
      <w:r w:rsidR="00A71C50">
        <w:rPr>
          <w:b/>
        </w:rPr>
        <w:t>31</w:t>
      </w:r>
      <w:r w:rsidR="003D2242" w:rsidRPr="00940A29">
        <w:rPr>
          <w:b/>
        </w:rPr>
        <w:t>: Linux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7835BEA2" w14:textId="4BE151CF" w:rsidR="003D2242" w:rsidRDefault="003D2242" w:rsidP="003D2242">
      <w:r w:rsidRPr="00940A29">
        <w:rPr>
          <w:noProof/>
        </w:rPr>
        <w:t xml:space="preserve"> </w:t>
      </w:r>
      <w:r w:rsidR="000C5B74" w:rsidRPr="000C5B74">
        <w:rPr>
          <w:noProof/>
        </w:rPr>
        <w:t xml:space="preserve"> </w:t>
      </w:r>
      <w:r w:rsidR="000C5B74">
        <w:rPr>
          <w:noProof/>
        </w:rPr>
        <w:drawing>
          <wp:inline distT="0" distB="0" distL="0" distR="0" wp14:anchorId="751E4452" wp14:editId="20D8751B">
            <wp:extent cx="5943600" cy="3717290"/>
            <wp:effectExtent l="0" t="0" r="0" b="16510"/>
            <wp:docPr id="506" name="Chart 506">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40DF4E1A" w14:textId="5A8B7942" w:rsidR="003D2242" w:rsidRDefault="003D2242" w:rsidP="003D2242">
      <w:pPr>
        <w:pStyle w:val="Caption"/>
        <w:jc w:val="center"/>
      </w:pPr>
      <w:r>
        <w:t xml:space="preserve">Figure </w:t>
      </w:r>
      <w:r w:rsidR="00A71C50">
        <w:t>32</w:t>
      </w:r>
      <w:r>
        <w:t xml:space="preserve">: </w:t>
      </w:r>
      <w:r w:rsidRPr="000E4E1D">
        <w:t xml:space="preserve">Linux Kernel Reference Driver – QDMA </w:t>
      </w:r>
      <w:r w:rsidR="005C22C3">
        <w:t>5</w:t>
      </w:r>
      <w:r>
        <w:t>.0</w:t>
      </w:r>
      <w:r w:rsidRPr="000E4E1D">
        <w:t xml:space="preserve"> </w:t>
      </w:r>
      <w:r>
        <w:t xml:space="preserve">VF </w:t>
      </w:r>
      <w:r w:rsidRPr="000E4E1D">
        <w:t>BRAM design MM combined bidirectional performance</w:t>
      </w:r>
    </w:p>
    <w:p w14:paraId="51C42205" w14:textId="77777777" w:rsidR="003D2242" w:rsidRDefault="003D2242" w:rsidP="003D2242"/>
    <w:p w14:paraId="6C5A0D34" w14:textId="77777777" w:rsidR="003D2242" w:rsidRDefault="003D2242" w:rsidP="003D2242">
      <w:r>
        <w:t xml:space="preserve">Bi-directional MM performance numbers are taken </w:t>
      </w:r>
      <w:r w:rsidRPr="00FC0158">
        <w:t>with traffic being enabled in both H2C a</w:t>
      </w:r>
      <w:r>
        <w:t>nd C2H direction simultaneously.</w:t>
      </w:r>
    </w:p>
    <w:p w14:paraId="55B9799A" w14:textId="77777777" w:rsidR="003D2242" w:rsidRDefault="003D2242" w:rsidP="003D2242"/>
    <w:p w14:paraId="1AD5A7EA" w14:textId="77777777" w:rsidR="003D2242" w:rsidRPr="003D2242" w:rsidRDefault="003D2242" w:rsidP="001B0148"/>
    <w:p w14:paraId="1370A7EB" w14:textId="0BE1E705" w:rsidR="003D2242" w:rsidRPr="002952CD" w:rsidRDefault="003D2242" w:rsidP="003D2242">
      <w:pPr>
        <w:pStyle w:val="Heading4"/>
      </w:pPr>
      <w:r>
        <w:lastRenderedPageBreak/>
        <w:t>QDMA Performance metrics on Intel System</w:t>
      </w:r>
    </w:p>
    <w:p w14:paraId="32BB8382" w14:textId="1D1528CA" w:rsidR="003D2242" w:rsidRDefault="003D2242" w:rsidP="003D2242">
      <w:pPr>
        <w:pStyle w:val="Heading5"/>
      </w:pPr>
      <w:r>
        <w:t>PF Performance</w:t>
      </w:r>
    </w:p>
    <w:p w14:paraId="5EB0DE5A" w14:textId="77777777" w:rsidR="003D2242" w:rsidRDefault="003D2242" w:rsidP="003D2242">
      <w:r>
        <w:rPr>
          <w:noProof/>
        </w:rPr>
        <w:drawing>
          <wp:inline distT="0" distB="0" distL="0" distR="0" wp14:anchorId="6CD28C2E" wp14:editId="6458AFAE">
            <wp:extent cx="5943600" cy="3717290"/>
            <wp:effectExtent l="0" t="0" r="0" b="16510"/>
            <wp:docPr id="498" name="Chart 49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424F1184" w14:textId="33B7BFC7" w:rsidR="003D2242" w:rsidRDefault="003D2242" w:rsidP="003D2242">
      <w:pPr>
        <w:pStyle w:val="Caption"/>
        <w:jc w:val="center"/>
        <w:rPr>
          <w:noProof/>
        </w:rPr>
      </w:pPr>
      <w:r>
        <w:t xml:space="preserve">Figure </w:t>
      </w:r>
      <w:r w:rsidR="00A71C50">
        <w:t>33</w:t>
      </w:r>
      <w:r>
        <w:t xml:space="preserve">: </w:t>
      </w:r>
      <w:r w:rsidRPr="00036C5A">
        <w:t xml:space="preserve">Linux Kernel Reference Driver –QDMA </w:t>
      </w:r>
      <w:r>
        <w:t>5</w:t>
      </w:r>
      <w:r w:rsidRPr="00036C5A">
        <w:t>.0 BRAM design MM C2H unidirectional performance</w:t>
      </w:r>
      <w:r w:rsidRPr="00DF23F6">
        <w:rPr>
          <w:noProof/>
        </w:rPr>
        <w:t xml:space="preserve"> </w:t>
      </w:r>
    </w:p>
    <w:p w14:paraId="6E5FC13A" w14:textId="77777777" w:rsidR="003D2242" w:rsidRPr="00AF1467" w:rsidRDefault="003D2242" w:rsidP="003D2242">
      <w:r>
        <w:rPr>
          <w:noProof/>
        </w:rPr>
        <w:lastRenderedPageBreak/>
        <w:drawing>
          <wp:inline distT="0" distB="0" distL="0" distR="0" wp14:anchorId="39588080" wp14:editId="1346839F">
            <wp:extent cx="5943600" cy="3717290"/>
            <wp:effectExtent l="0" t="0" r="0" b="16510"/>
            <wp:docPr id="499" name="Chart 499">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6A84CAD3" w14:textId="2B45173A" w:rsidR="003D2242" w:rsidRDefault="003D2242" w:rsidP="003D2242">
      <w:pPr>
        <w:pStyle w:val="Caption"/>
        <w:jc w:val="center"/>
      </w:pPr>
      <w:r>
        <w:t xml:space="preserve">Figure </w:t>
      </w:r>
      <w:r w:rsidR="00A71C50">
        <w:t>34</w:t>
      </w:r>
      <w:r>
        <w:t xml:space="preserve">: </w:t>
      </w:r>
      <w:r w:rsidRPr="00011408">
        <w:t>Linux Kernel Reference Driver – QDMA</w:t>
      </w:r>
      <w:r>
        <w:t>5</w:t>
      </w:r>
      <w:r w:rsidRPr="00011408">
        <w:t>.0 BRAM design MM H2C unidirectional performance</w:t>
      </w:r>
    </w:p>
    <w:p w14:paraId="0365EB21" w14:textId="77777777" w:rsidR="003D2242" w:rsidRDefault="003D2242" w:rsidP="003D2242"/>
    <w:p w14:paraId="77FA08BB" w14:textId="77777777" w:rsidR="003D2242" w:rsidRDefault="003D2242" w:rsidP="003D2242">
      <w:r w:rsidRPr="00DF23F6">
        <w:rPr>
          <w:noProof/>
        </w:rPr>
        <w:lastRenderedPageBreak/>
        <w:t xml:space="preserve"> </w:t>
      </w:r>
      <w:r>
        <w:rPr>
          <w:noProof/>
        </w:rPr>
        <w:drawing>
          <wp:inline distT="0" distB="0" distL="0" distR="0" wp14:anchorId="13342B6E" wp14:editId="5372C512">
            <wp:extent cx="5943600" cy="3717290"/>
            <wp:effectExtent l="0" t="0" r="0" b="16510"/>
            <wp:docPr id="500" name="Chart 500">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4E2DF388" w14:textId="1498CF0F" w:rsidR="003D2242" w:rsidRPr="001B4572" w:rsidRDefault="003D2242" w:rsidP="003D2242">
      <w:pPr>
        <w:pStyle w:val="Caption"/>
        <w:jc w:val="center"/>
      </w:pPr>
      <w:r>
        <w:t xml:space="preserve">Figure </w:t>
      </w:r>
      <w:r w:rsidR="00A71C50">
        <w:t>35</w:t>
      </w:r>
      <w:r>
        <w:t xml:space="preserve">: </w:t>
      </w:r>
      <w:r w:rsidRPr="008E411D">
        <w:t xml:space="preserve">Linux Kernel Reference Driver – QDMA </w:t>
      </w:r>
      <w:r>
        <w:t>5</w:t>
      </w:r>
      <w:r w:rsidRPr="008E411D">
        <w:t>.0 BRAM design MM combined bidirectional performance</w:t>
      </w:r>
    </w:p>
    <w:p w14:paraId="53E47D26" w14:textId="77777777" w:rsidR="003D2242" w:rsidRDefault="003D2242" w:rsidP="003D2242">
      <w:r>
        <w:t xml:space="preserve">Bi-directional MM performance numbers are taken </w:t>
      </w:r>
      <w:r w:rsidRPr="00FC0158">
        <w:t>with traffic being enabled in both H2C a</w:t>
      </w:r>
      <w:r>
        <w:t>nd C2H direction simultaneously.</w:t>
      </w:r>
    </w:p>
    <w:p w14:paraId="7FA20559" w14:textId="77777777" w:rsidR="003D2242" w:rsidRDefault="003D2242" w:rsidP="003D2242">
      <w:pPr>
        <w:jc w:val="left"/>
      </w:pPr>
      <w:r>
        <w:br w:type="page"/>
      </w:r>
    </w:p>
    <w:p w14:paraId="05B432C7" w14:textId="77777777" w:rsidR="003D2242" w:rsidRDefault="003D2242" w:rsidP="003D2242">
      <w:pPr>
        <w:pStyle w:val="Heading5"/>
        <w:rPr>
          <w:noProof/>
        </w:rPr>
      </w:pPr>
      <w:r>
        <w:lastRenderedPageBreak/>
        <w:t>VF Performance</w:t>
      </w:r>
      <w:r w:rsidRPr="00DF23F6">
        <w:rPr>
          <w:noProof/>
        </w:rPr>
        <w:t xml:space="preserve"> </w:t>
      </w:r>
    </w:p>
    <w:p w14:paraId="6D0CB11D" w14:textId="454C34C3" w:rsidR="003D2242" w:rsidRDefault="000C5B74" w:rsidP="003D2242">
      <w:r w:rsidRPr="000C5B74">
        <w:rPr>
          <w:noProof/>
        </w:rPr>
        <w:t xml:space="preserve"> </w:t>
      </w:r>
      <w:r>
        <w:rPr>
          <w:noProof/>
        </w:rPr>
        <w:drawing>
          <wp:inline distT="0" distB="0" distL="0" distR="0" wp14:anchorId="594C74EB" wp14:editId="6B16D363">
            <wp:extent cx="5943600" cy="3717290"/>
            <wp:effectExtent l="0" t="0" r="0" b="16510"/>
            <wp:docPr id="507" name="Chart 507">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1AF3A7EA" w14:textId="1790ED2A" w:rsidR="003D2242" w:rsidRDefault="003D2242" w:rsidP="003D2242">
      <w:pPr>
        <w:rPr>
          <w:noProof/>
        </w:rPr>
      </w:pPr>
      <w:r w:rsidRPr="00940A29">
        <w:t xml:space="preserve">Figure </w:t>
      </w:r>
      <w:r w:rsidR="00A71C50">
        <w:t>36</w:t>
      </w:r>
      <w:r w:rsidRPr="00940A29">
        <w:t>: Linux Kernel Reference Driver –QDMA</w:t>
      </w:r>
      <w:r>
        <w:t xml:space="preserve">5.0 VF </w:t>
      </w:r>
      <w:r w:rsidRPr="00940A29">
        <w:t>BRAM design MM C2H unidirectional performance</w:t>
      </w:r>
      <w:r w:rsidRPr="00940A29">
        <w:rPr>
          <w:noProof/>
        </w:rPr>
        <w:t xml:space="preserve"> </w:t>
      </w:r>
    </w:p>
    <w:p w14:paraId="107D7196" w14:textId="19A82961" w:rsidR="003D2242" w:rsidRPr="00940A29" w:rsidRDefault="000C5B74" w:rsidP="003D2242">
      <w:pPr>
        <w:jc w:val="center"/>
      </w:pPr>
      <w:r w:rsidRPr="000C5B74">
        <w:rPr>
          <w:noProof/>
        </w:rPr>
        <w:t xml:space="preserve"> </w:t>
      </w:r>
      <w:r>
        <w:rPr>
          <w:noProof/>
        </w:rPr>
        <w:drawing>
          <wp:inline distT="0" distB="0" distL="0" distR="0" wp14:anchorId="484FA40F" wp14:editId="14072234">
            <wp:extent cx="5943600" cy="3717290"/>
            <wp:effectExtent l="0" t="0" r="0" b="16510"/>
            <wp:docPr id="508" name="Chart 508">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sidR="003D2242" w:rsidRPr="00940A29">
        <w:rPr>
          <w:b/>
        </w:rPr>
        <w:lastRenderedPageBreak/>
        <w:t xml:space="preserve">Figure </w:t>
      </w:r>
      <w:r w:rsidR="00A71C50">
        <w:rPr>
          <w:b/>
        </w:rPr>
        <w:t>37</w:t>
      </w:r>
      <w:r w:rsidR="003D2242" w:rsidRPr="00940A29">
        <w:rPr>
          <w:b/>
        </w:rPr>
        <w:t>: Linux Kernel Reference Driver – QDMA</w:t>
      </w:r>
      <w:r w:rsidR="003D2242">
        <w:rPr>
          <w:b/>
        </w:rPr>
        <w:t>5.0 VF</w:t>
      </w:r>
      <w:r w:rsidR="003D2242" w:rsidRPr="00940A29">
        <w:rPr>
          <w:b/>
        </w:rPr>
        <w:t xml:space="preserve"> BRAM design </w:t>
      </w:r>
      <w:r w:rsidR="003D2242">
        <w:rPr>
          <w:b/>
        </w:rPr>
        <w:t xml:space="preserve">VF </w:t>
      </w:r>
      <w:r w:rsidR="003D2242" w:rsidRPr="00940A29">
        <w:rPr>
          <w:b/>
        </w:rPr>
        <w:t>MM H2C unidirectional performance</w:t>
      </w:r>
    </w:p>
    <w:p w14:paraId="377B3619" w14:textId="63E2DCE3" w:rsidR="003D2242" w:rsidRDefault="003D2242" w:rsidP="003D2242">
      <w:r w:rsidRPr="00940A29">
        <w:rPr>
          <w:noProof/>
        </w:rPr>
        <w:t xml:space="preserve"> </w:t>
      </w:r>
      <w:r w:rsidR="00C74E9B" w:rsidRPr="00C74E9B">
        <w:rPr>
          <w:noProof/>
        </w:rPr>
        <w:t xml:space="preserve"> </w:t>
      </w:r>
      <w:r w:rsidR="00C02BD6" w:rsidRPr="00C02BD6">
        <w:rPr>
          <w:noProof/>
        </w:rPr>
        <w:t xml:space="preserve"> </w:t>
      </w:r>
      <w:r w:rsidR="00C02BD6">
        <w:rPr>
          <w:noProof/>
        </w:rPr>
        <w:drawing>
          <wp:inline distT="0" distB="0" distL="0" distR="0" wp14:anchorId="697F5506" wp14:editId="3A75B570">
            <wp:extent cx="5943600" cy="3717290"/>
            <wp:effectExtent l="0" t="0" r="0" b="16510"/>
            <wp:docPr id="107" name="Chart 10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0CD7362D" w14:textId="02832BA0" w:rsidR="003D2242" w:rsidRDefault="003D2242" w:rsidP="003D2242">
      <w:pPr>
        <w:pStyle w:val="Caption"/>
        <w:jc w:val="center"/>
      </w:pPr>
      <w:r>
        <w:t xml:space="preserve">Figure </w:t>
      </w:r>
      <w:r w:rsidR="00A71C50">
        <w:t>38</w:t>
      </w:r>
      <w:r>
        <w:t xml:space="preserve">: </w:t>
      </w:r>
      <w:r w:rsidRPr="000E4E1D">
        <w:t xml:space="preserve">Linux Kernel Reference Driver – QDMA </w:t>
      </w:r>
      <w:r w:rsidR="005C22C3">
        <w:t>5</w:t>
      </w:r>
      <w:r>
        <w:t>.0</w:t>
      </w:r>
      <w:r w:rsidRPr="000E4E1D">
        <w:t xml:space="preserve"> </w:t>
      </w:r>
      <w:r>
        <w:t xml:space="preserve">VF </w:t>
      </w:r>
      <w:r w:rsidRPr="000E4E1D">
        <w:t>BRAM design MM combined bidirectional performance</w:t>
      </w:r>
    </w:p>
    <w:p w14:paraId="37460EB3" w14:textId="77777777" w:rsidR="003D2242" w:rsidRDefault="003D2242" w:rsidP="003D2242"/>
    <w:p w14:paraId="15AEC544" w14:textId="77777777" w:rsidR="003D2242" w:rsidRDefault="003D2242" w:rsidP="003D2242">
      <w:r>
        <w:t xml:space="preserve">Bi-directional MM performance numbers are taken </w:t>
      </w:r>
      <w:r w:rsidRPr="00FC0158">
        <w:t>with traffic being enabled in both H2C a</w:t>
      </w:r>
      <w:r>
        <w:t>nd C2H direction simultaneously.</w:t>
      </w:r>
    </w:p>
    <w:p w14:paraId="462ECEA4" w14:textId="497DB93D" w:rsidR="00CD1E82" w:rsidRDefault="00CD1E82" w:rsidP="00362008"/>
    <w:p w14:paraId="7738443B" w14:textId="11AE493D" w:rsidR="002952CD" w:rsidRDefault="002952CD" w:rsidP="00362008"/>
    <w:p w14:paraId="663C7091" w14:textId="37B7487D" w:rsidR="002952CD" w:rsidRDefault="002952CD" w:rsidP="00362008"/>
    <w:p w14:paraId="0D64A6C6" w14:textId="695EB8B8" w:rsidR="002952CD" w:rsidRDefault="002952CD" w:rsidP="00362008"/>
    <w:bookmarkEnd w:id="25"/>
    <w:bookmarkEnd w:id="26"/>
    <w:bookmarkEnd w:id="27"/>
    <w:p w14:paraId="45BC6DDB" w14:textId="261B058C" w:rsidR="00DA356B" w:rsidRDefault="00DA356B" w:rsidP="008F7550">
      <w:pPr>
        <w:pStyle w:val="Heading1"/>
      </w:pPr>
      <w:r>
        <w:t>Summary</w:t>
      </w:r>
    </w:p>
    <w:p w14:paraId="68CF5315" w14:textId="2B1E2112" w:rsidR="00D35D08" w:rsidRDefault="00D35D08" w:rsidP="00D35D08">
      <w:r>
        <w:t>The QDMA IP provides many capabilities that allow for very high throughput a</w:t>
      </w:r>
      <w:r w:rsidR="00A74D42">
        <w:t xml:space="preserve">nd efficiency. At the same </w:t>
      </w:r>
      <w:r w:rsidR="00A55E3D">
        <w:t>time</w:t>
      </w:r>
      <w:r>
        <w:t xml:space="preserve"> however, there are factors that impact performance, such as packet size, DMA overhead, system latency</w:t>
      </w:r>
      <w:r w:rsidR="00A55E3D">
        <w:t>,</w:t>
      </w:r>
      <w:r>
        <w:t xml:space="preserve"> and settings</w:t>
      </w:r>
      <w:r w:rsidR="00A55E3D">
        <w:t xml:space="preserve"> </w:t>
      </w:r>
      <w:r>
        <w:t>such as MPS, MRRS, etc.</w:t>
      </w:r>
    </w:p>
    <w:p w14:paraId="74B33560" w14:textId="77777777" w:rsidR="00D35D08" w:rsidRDefault="00D35D08" w:rsidP="00D35D08"/>
    <w:p w14:paraId="6676E49D" w14:textId="77777777" w:rsidR="00A74D42" w:rsidRDefault="00D35D08" w:rsidP="00D35D08">
      <w:r>
        <w:t xml:space="preserve">This report provides enough data to choose the number of queues needed to achieve optimal performance depending on the application. </w:t>
      </w:r>
    </w:p>
    <w:p w14:paraId="0D5E1F96" w14:textId="77777777" w:rsidR="00A74D42" w:rsidRDefault="00A74D42" w:rsidP="00D35D08"/>
    <w:p w14:paraId="1A13A188" w14:textId="68E0A671" w:rsidR="00D35D08" w:rsidRDefault="00D35D08" w:rsidP="00D35D08">
      <w:r>
        <w:t xml:space="preserve">Typically, networking applications optimize for small packet performance and </w:t>
      </w:r>
      <w:r w:rsidR="00A55E3D">
        <w:t xml:space="preserve">so can </w:t>
      </w:r>
      <w:r>
        <w:t xml:space="preserve">use more queues to saturate the Ethernet interface, while compute or storage applications </w:t>
      </w:r>
      <w:r w:rsidR="00A55E3D">
        <w:t>might</w:t>
      </w:r>
      <w:r>
        <w:t xml:space="preserve"> optimize for 4KB performance and saturate with </w:t>
      </w:r>
      <w:r w:rsidR="00A55E3D">
        <w:t>fewer</w:t>
      </w:r>
      <w:r>
        <w:t xml:space="preserve"> queues. As the report suggests, more queues help achieve small packet performance, but the max number of queues </w:t>
      </w:r>
      <w:r w:rsidR="00A55E3D">
        <w:t>can</w:t>
      </w:r>
      <w:r>
        <w:t xml:space="preserve">not exceed the number of threads available for the application. </w:t>
      </w:r>
    </w:p>
    <w:p w14:paraId="15B9C3C9" w14:textId="77777777" w:rsidR="00A74D42" w:rsidRDefault="00A74D42" w:rsidP="00D35D08"/>
    <w:p w14:paraId="24FAA963" w14:textId="0F778BE3" w:rsidR="00A74D42" w:rsidRDefault="00A74D42" w:rsidP="00D35D08">
      <w:r>
        <w:lastRenderedPageBreak/>
        <w:t>For the streaming mode t</w:t>
      </w:r>
      <w:r w:rsidR="00D35D08">
        <w:t xml:space="preserve">his report suggests that 4 and more queues with prefetch </w:t>
      </w:r>
      <w:r>
        <w:t>enabled</w:t>
      </w:r>
      <w:r w:rsidR="00D35D08">
        <w:t xml:space="preserve"> results in the high performance for different packet sizes.</w:t>
      </w:r>
    </w:p>
    <w:p w14:paraId="78F7F429" w14:textId="7A9EDC8E" w:rsidR="00D35D08" w:rsidRDefault="00D35D08" w:rsidP="00D35D08"/>
    <w:p w14:paraId="3B801AB0" w14:textId="50F2DA1E" w:rsidR="00A74D42" w:rsidRDefault="00A74D42" w:rsidP="00D35D08">
      <w:r>
        <w:t xml:space="preserve">For the memory mapped mode, the QDMA IP </w:t>
      </w:r>
      <w:r w:rsidR="00634018">
        <w:t xml:space="preserve">easily </w:t>
      </w:r>
      <w:r>
        <w:t>achieves the line</w:t>
      </w:r>
      <w:r w:rsidR="00634018">
        <w:t xml:space="preserve"> </w:t>
      </w:r>
      <w:r>
        <w:t xml:space="preserve">rate with the typical 4K </w:t>
      </w:r>
      <w:r w:rsidR="00634018">
        <w:t xml:space="preserve">workload even with a single queue when using BRAM. If </w:t>
      </w:r>
      <w:r w:rsidR="007A503D">
        <w:t>DDR is desired</w:t>
      </w:r>
      <w:r w:rsidR="00634018">
        <w:t>, more queues may be needed to obtain the best performance. This would highly depend on the memory configuration and</w:t>
      </w:r>
      <w:r w:rsidR="00E06122">
        <w:t xml:space="preserve"> the</w:t>
      </w:r>
      <w:r w:rsidR="00634018">
        <w:t xml:space="preserve"> access pattern.</w:t>
      </w:r>
      <w:r w:rsidR="00E06122">
        <w:t xml:space="preserve"> For example, concurrent read and write to the same memory bank would greatly reduce the efficiency and should be avoided</w:t>
      </w:r>
      <w:r w:rsidR="007A503D">
        <w:t xml:space="preserve"> if possible</w:t>
      </w:r>
      <w:r w:rsidR="00E06122">
        <w:t>.</w:t>
      </w:r>
    </w:p>
    <w:p w14:paraId="6E3B2977" w14:textId="77777777" w:rsidR="00A74D42" w:rsidRDefault="00A74D42" w:rsidP="00D35D08"/>
    <w:p w14:paraId="16D1E993" w14:textId="3C752B55" w:rsidR="00A74D42" w:rsidRDefault="00D35D08" w:rsidP="00D35D08">
      <w:r>
        <w:t xml:space="preserve">The bi-directional performance should be expected to be lower than </w:t>
      </w:r>
      <w:proofErr w:type="spellStart"/>
      <w:r>
        <w:t>uni</w:t>
      </w:r>
      <w:proofErr w:type="spellEnd"/>
      <w:r>
        <w:t>-directional H2C and C2H</w:t>
      </w:r>
      <w:r w:rsidR="00A55E3D">
        <w:t>, because</w:t>
      </w:r>
      <w:r>
        <w:t xml:space="preserve"> the PCIe RQ interface is shared. </w:t>
      </w:r>
    </w:p>
    <w:p w14:paraId="5FD104C2" w14:textId="77777777" w:rsidR="00D35D08" w:rsidRDefault="00D35D08" w:rsidP="00D35D08"/>
    <w:p w14:paraId="70B05FF0" w14:textId="1A0C9955" w:rsidR="00D35D08" w:rsidRDefault="00D35D08" w:rsidP="00D35D08">
      <w:r>
        <w:t>In a multi-socket machine where NUMA is enabled, the latency for DMA reads can be prohibitively high</w:t>
      </w:r>
      <w:r w:rsidR="00A55E3D">
        <w:t>,</w:t>
      </w:r>
      <w:r>
        <w:t xml:space="preserve"> causing lower performance. Caution must be taken in </w:t>
      </w:r>
      <w:r w:rsidR="00A55E3D">
        <w:t xml:space="preserve">the </w:t>
      </w:r>
      <w:r>
        <w:t>driver to avoid using t</w:t>
      </w:r>
      <w:r w:rsidR="00575D8B">
        <w:t>he memory</w:t>
      </w:r>
      <w:r w:rsidR="00A55E3D">
        <w:t xml:space="preserve"> </w:t>
      </w:r>
      <w:r>
        <w:t>far away</w:t>
      </w:r>
      <w:r w:rsidR="00A55E3D">
        <w:t xml:space="preserve"> from the</w:t>
      </w:r>
      <w:r>
        <w:t xml:space="preserve"> CPU core.</w:t>
      </w:r>
    </w:p>
    <w:p w14:paraId="395D75BF" w14:textId="77777777" w:rsidR="00D35D08" w:rsidRDefault="00D35D08" w:rsidP="00D35D08"/>
    <w:p w14:paraId="517AE818" w14:textId="77777777" w:rsidR="00DA356B" w:rsidRDefault="00D35D08" w:rsidP="00DA356B">
      <w:r>
        <w:t xml:space="preserve">Based </w:t>
      </w:r>
      <w:r w:rsidR="00A55E3D">
        <w:t xml:space="preserve">on </w:t>
      </w:r>
      <w:r>
        <w:t>knowledge of the application, it is possible to further reduce the DMA and TLP overheads to achieve better throughput than in the document.</w:t>
      </w:r>
    </w:p>
    <w:p w14:paraId="7326B409" w14:textId="77777777" w:rsidR="00DA356B" w:rsidRDefault="00DA356B" w:rsidP="001B7CF8">
      <w:pPr>
        <w:pStyle w:val="Heading1"/>
      </w:pPr>
      <w:bookmarkStart w:id="28" w:name="bookmark17"/>
      <w:r>
        <w:t>References</w:t>
      </w:r>
      <w:bookmarkEnd w:id="28"/>
    </w:p>
    <w:p w14:paraId="2ED5BCE0" w14:textId="77777777" w:rsidR="00E952DD" w:rsidRDefault="00DA356B" w:rsidP="00E952DD">
      <w:r w:rsidRPr="00B63AF7">
        <w:t xml:space="preserve">These documents provide supplemental material useful with this </w:t>
      </w:r>
      <w:r>
        <w:t>performance report.</w:t>
      </w:r>
      <w:r w:rsidRPr="00B63AF7">
        <w:t xml:space="preserve"> </w:t>
      </w:r>
    </w:p>
    <w:p w14:paraId="58BB9DBD" w14:textId="77777777" w:rsidR="00E952DD" w:rsidRPr="00B63AF7" w:rsidRDefault="00E952DD" w:rsidP="00E952DD"/>
    <w:p w14:paraId="309F36A0" w14:textId="6FD086F9" w:rsidR="00DA356B" w:rsidRPr="00E7233D" w:rsidRDefault="00F871A4" w:rsidP="00E952DD">
      <w:pPr>
        <w:pStyle w:val="ListParagraph"/>
        <w:numPr>
          <w:ilvl w:val="0"/>
          <w:numId w:val="27"/>
        </w:numPr>
      </w:pPr>
      <w:hyperlink r:id="rId69" w:history="1">
        <w:r w:rsidR="0064363F">
          <w:rPr>
            <w:rStyle w:val="Hyperlink"/>
          </w:rPr>
          <w:t>QDMA Subsystem for PCI Express v5.0 - PG302</w:t>
        </w:r>
      </w:hyperlink>
    </w:p>
    <w:p w14:paraId="66FF5F3B" w14:textId="2DD70268" w:rsidR="00DA356B" w:rsidRPr="00E952DD" w:rsidRDefault="0003792B" w:rsidP="00E952DD">
      <w:pPr>
        <w:pStyle w:val="ListParagraph"/>
        <w:numPr>
          <w:ilvl w:val="0"/>
          <w:numId w:val="27"/>
        </w:numPr>
        <w:rPr>
          <w:rStyle w:val="Hyperlink"/>
          <w:color w:val="000000"/>
        </w:rPr>
      </w:pPr>
      <w:hyperlink r:id="rId70" w:history="1">
        <w:proofErr w:type="spellStart"/>
        <w:r w:rsidR="00DA356B" w:rsidRPr="00E7233D">
          <w:rPr>
            <w:rStyle w:val="Hyperlink"/>
          </w:rPr>
          <w:t>dpdk-pktgen</w:t>
        </w:r>
        <w:proofErr w:type="spellEnd"/>
        <w:r w:rsidR="00DA356B" w:rsidRPr="00E7233D">
          <w:rPr>
            <w:rStyle w:val="Hyperlink"/>
          </w:rPr>
          <w:t xml:space="preserve"> application</w:t>
        </w:r>
      </w:hyperlink>
    </w:p>
    <w:p w14:paraId="0F12B1EC" w14:textId="39956A8C" w:rsidR="00DA356B" w:rsidRDefault="00000000" w:rsidP="00DA356B">
      <w:pPr>
        <w:pStyle w:val="ListParagraph"/>
        <w:numPr>
          <w:ilvl w:val="0"/>
          <w:numId w:val="27"/>
        </w:numPr>
      </w:pPr>
      <w:hyperlink r:id="rId71" w:history="1">
        <w:r w:rsidR="00DA356B" w:rsidRPr="00A249AB">
          <w:rPr>
            <w:rStyle w:val="Hyperlink"/>
          </w:rPr>
          <w:t>UltraScale+ Devices Integrated Block for PCI Express v1.3</w:t>
        </w:r>
      </w:hyperlink>
    </w:p>
    <w:sectPr w:rsidR="00DA356B" w:rsidSect="007F7C03">
      <w:headerReference w:type="even" r:id="rId72"/>
      <w:headerReference w:type="default" r:id="rId73"/>
      <w:footerReference w:type="even" r:id="rId74"/>
      <w:footerReference w:type="default" r:id="rId75"/>
      <w:headerReference w:type="first" r:id="rId76"/>
      <w:footerReference w:type="first" r:id="rId77"/>
      <w:pgSz w:w="12240" w:h="15840" w:code="1"/>
      <w:pgMar w:top="1440" w:right="1440" w:bottom="1440" w:left="1440" w:header="706" w:footer="70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3E1F61DE" w14:textId="77777777" w:rsidR="00331155" w:rsidRDefault="00331155" w:rsidP="002C17C8">
      <w:pPr>
        <w:pStyle w:val="CommentText"/>
      </w:pPr>
      <w:r>
        <w:rPr>
          <w:rStyle w:val="CommentReference"/>
        </w:rPr>
        <w:annotationRef/>
      </w:r>
      <w:r>
        <w:rPr>
          <w:color w:val="000000"/>
        </w:rPr>
        <w:t>QMA5.0 2023.1.  -&gt; Remove the extra . At the end</w:t>
      </w:r>
    </w:p>
  </w:comment>
  <w:comment w:id="7" w:author="Author" w:initials="A">
    <w:p w14:paraId="2F70E2AB" w14:textId="77777777" w:rsidR="00331155" w:rsidRDefault="00331155" w:rsidP="00841B17">
      <w:pPr>
        <w:pStyle w:val="CommentText"/>
      </w:pPr>
      <w:r>
        <w:rPr>
          <w:rStyle w:val="CommentReference"/>
        </w:rPr>
        <w:annotationRef/>
      </w:r>
      <w:r>
        <w:t>Do not mention so many versions. Mention only the default version here</w:t>
      </w:r>
    </w:p>
  </w:comment>
  <w:comment w:id="9" w:author="Author" w:initials="A">
    <w:p w14:paraId="26C306D1" w14:textId="77777777" w:rsidR="00DE747B" w:rsidRDefault="00DE747B" w:rsidP="007B43FD">
      <w:pPr>
        <w:pStyle w:val="CommentText"/>
      </w:pPr>
      <w:r>
        <w:rPr>
          <w:rStyle w:val="CommentReference"/>
        </w:rPr>
        <w:annotationRef/>
      </w:r>
      <w:r>
        <w:t>Change With to with, make sure to resolve spelling issues in the document</w:t>
      </w:r>
    </w:p>
  </w:comment>
  <w:comment w:id="14" w:author="Author" w:initials="A">
    <w:p w14:paraId="1837CF6C" w14:textId="77777777" w:rsidR="00DE747B" w:rsidRDefault="00DE747B" w:rsidP="00D66763">
      <w:pPr>
        <w:pStyle w:val="CommentText"/>
      </w:pPr>
      <w:r>
        <w:rPr>
          <w:rStyle w:val="CommentReference"/>
        </w:rPr>
        <w:annotationRef/>
      </w:r>
      <w:r>
        <w:t>Make sure after accepting the comments, the document content is as expected</w:t>
      </w:r>
    </w:p>
  </w:comment>
  <w:comment w:id="16" w:author="Author" w:initials="A">
    <w:p w14:paraId="0506FB6F" w14:textId="77777777" w:rsidR="00DE747B" w:rsidRDefault="00DE747B" w:rsidP="00732743">
      <w:pPr>
        <w:pStyle w:val="CommentText"/>
      </w:pPr>
      <w:r>
        <w:rPr>
          <w:rStyle w:val="CommentReference"/>
        </w:rPr>
        <w:annotationRef/>
      </w:r>
      <w:r>
        <w:t>The document sections should be arranged properly. This section can go in next page</w:t>
      </w:r>
    </w:p>
  </w:comment>
  <w:comment w:id="17" w:author="Author" w:initials="A">
    <w:p w14:paraId="352ED4BD" w14:textId="77777777" w:rsidR="00DE747B" w:rsidRDefault="00DE747B" w:rsidP="00235D31">
      <w:pPr>
        <w:pStyle w:val="CommentText"/>
      </w:pPr>
      <w:r>
        <w:rPr>
          <w:rStyle w:val="CommentReference"/>
        </w:rPr>
        <w:annotationRef/>
      </w:r>
      <w:r>
        <w:t>Use page breaks. Looks like the report contents are not aligned properly. Even this section should go in next page</w:t>
      </w:r>
    </w:p>
  </w:comment>
  <w:comment w:id="19" w:author="Author" w:initials="A">
    <w:p w14:paraId="1F37D92C" w14:textId="77777777" w:rsidR="00DE747B" w:rsidRDefault="00DE747B" w:rsidP="006F182A">
      <w:pPr>
        <w:pStyle w:val="CommentText"/>
      </w:pPr>
      <w:r>
        <w:rPr>
          <w:rStyle w:val="CommentReference"/>
        </w:rPr>
        <w:annotationRef/>
      </w:r>
      <w:r>
        <w:t>Remove these too many spaces</w:t>
      </w:r>
    </w:p>
  </w:comment>
  <w:comment w:id="22" w:author="Author" w:initials="A">
    <w:p w14:paraId="6CA28CA8" w14:textId="77777777" w:rsidR="00DE747B" w:rsidRDefault="00DE747B" w:rsidP="00FA1954">
      <w:pPr>
        <w:pStyle w:val="CommentText"/>
      </w:pPr>
      <w:r>
        <w:rPr>
          <w:rStyle w:val="CommentReference"/>
        </w:rPr>
        <w:annotationRef/>
      </w:r>
      <w:r>
        <w:t>Make sure these files are included in the release package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F61DE" w15:done="1"/>
  <w15:commentEx w15:paraId="2F70E2AB" w15:done="0"/>
  <w15:commentEx w15:paraId="26C306D1" w15:done="1"/>
  <w15:commentEx w15:paraId="1837CF6C" w15:done="0"/>
  <w15:commentEx w15:paraId="0506FB6F" w15:done="0"/>
  <w15:commentEx w15:paraId="352ED4BD" w15:done="0"/>
  <w15:commentEx w15:paraId="1F37D92C" w15:done="0"/>
  <w15:commentEx w15:paraId="6CA28C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F61DE" w16cid:durableId="27A1EEEC"/>
  <w16cid:commentId w16cid:paraId="2F70E2AB" w16cid:durableId="27A1EF54"/>
  <w16cid:commentId w16cid:paraId="26C306D1" w16cid:durableId="27A24C94"/>
  <w16cid:commentId w16cid:paraId="1837CF6C" w16cid:durableId="27A24CE8"/>
  <w16cid:commentId w16cid:paraId="0506FB6F" w16cid:durableId="27A24D23"/>
  <w16cid:commentId w16cid:paraId="352ED4BD" w16cid:durableId="27A24D51"/>
  <w16cid:commentId w16cid:paraId="1F37D92C" w16cid:durableId="27A24D64"/>
  <w16cid:commentId w16cid:paraId="6CA28CA8" w16cid:durableId="27A24D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1BA6" w14:textId="77777777" w:rsidR="008943EC" w:rsidRDefault="008943EC">
      <w:r>
        <w:separator/>
      </w:r>
    </w:p>
  </w:endnote>
  <w:endnote w:type="continuationSeparator" w:id="0">
    <w:p w14:paraId="2E860DA3" w14:textId="77777777" w:rsidR="008943EC" w:rsidRDefault="00894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Verdana Tahoma 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D4E3" w14:textId="2C8424AD" w:rsidR="004810B7" w:rsidRDefault="004810B7" w:rsidP="00D43566">
    <w:pPr>
      <w:pStyle w:val="Footer"/>
      <w:jc w:val="center"/>
      <w:rPr>
        <w:rFonts w:cs="Arial"/>
        <w:color w:val="000000"/>
      </w:rPr>
    </w:pPr>
    <w:bookmarkStart w:id="29" w:name="XILINX1FooterEvenPages"/>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29"/>
  <w:p w14:paraId="35C5F9C2" w14:textId="526B20EA" w:rsidR="004810B7" w:rsidRPr="005D2A9D" w:rsidRDefault="00000000" w:rsidP="000E4205">
    <w:pPr>
      <w:pStyle w:val="Footer"/>
      <w:jc w:val="left"/>
      <w:rPr>
        <w:b/>
      </w:rPr>
    </w:pPr>
    <w:r>
      <w:pict w14:anchorId="6DD6041A">
        <v:rect id="_x0000_i1029"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10</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49E4" w14:textId="647FD2F8" w:rsidR="004810B7" w:rsidRDefault="004810B7" w:rsidP="000E4205">
    <w:pPr>
      <w:pStyle w:val="Footer"/>
      <w:jc w:val="center"/>
      <w:rPr>
        <w:rFonts w:cs="Arial"/>
        <w:color w:val="000000"/>
      </w:rPr>
    </w:pPr>
    <w:bookmarkStart w:id="30" w:name="XILINX1FooterPrimary"/>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30"/>
  <w:p w14:paraId="326FA697" w14:textId="0B2736DC" w:rsidR="004810B7" w:rsidRPr="005D2A9D" w:rsidRDefault="00000000" w:rsidP="00904140">
    <w:pPr>
      <w:pStyle w:val="Footer"/>
      <w:jc w:val="left"/>
      <w:rPr>
        <w:b/>
      </w:rPr>
    </w:pPr>
    <w:r>
      <w:pict w14:anchorId="46683C33">
        <v:rect id="_x0000_i1030"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Report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9</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AC572" w14:textId="16CD50EF" w:rsidR="004810B7" w:rsidRDefault="004810B7" w:rsidP="000E4205">
    <w:pPr>
      <w:pStyle w:val="Footer"/>
      <w:jc w:val="center"/>
      <w:rPr>
        <w:rFonts w:cs="Arial"/>
        <w:color w:val="000000"/>
      </w:rPr>
    </w:pPr>
    <w:bookmarkStart w:id="31" w:name="XILINX1FooterFirstPage"/>
    <w:r w:rsidRPr="000E4205">
      <w:rPr>
        <w:rFonts w:cs="Arial"/>
        <w:color w:val="000000"/>
      </w:rPr>
      <w:t>© Copyright 20</w:t>
    </w:r>
    <w:r>
      <w:rPr>
        <w:rFonts w:cs="Arial"/>
        <w:color w:val="000000"/>
      </w:rPr>
      <w:t>2</w:t>
    </w:r>
    <w:r w:rsidR="00DA2232">
      <w:rPr>
        <w:rFonts w:cs="Arial"/>
        <w:color w:val="000000"/>
      </w:rPr>
      <w:t>3</w:t>
    </w:r>
    <w:r w:rsidRPr="000E4205">
      <w:rPr>
        <w:rFonts w:cs="Arial"/>
        <w:color w:val="000000"/>
      </w:rPr>
      <w:t xml:space="preserve"> Xilinx</w:t>
    </w:r>
  </w:p>
  <w:bookmarkEnd w:id="31"/>
  <w:p w14:paraId="4C857071" w14:textId="20B27A28" w:rsidR="004810B7" w:rsidRPr="009571CD" w:rsidRDefault="00000000" w:rsidP="000E4205">
    <w:pPr>
      <w:pStyle w:val="Footer"/>
      <w:jc w:val="left"/>
      <w:rPr>
        <w:i/>
        <w:szCs w:val="20"/>
      </w:rPr>
    </w:pPr>
    <w:r>
      <w:pict w14:anchorId="090549B1">
        <v:rect id="_x0000_i1032" style="width:523.3pt;height:3pt" o:hralign="center" o:hrstd="t" o:hrnoshade="t" o:hr="t" fillcolor="#ea2a16" stroked="f"/>
      </w:pict>
    </w:r>
    <w:r w:rsidR="004810B7" w:rsidRPr="007A01D8">
      <w:rPr>
        <w:i/>
        <w:szCs w:val="20"/>
      </w:rPr>
      <w:t xml:space="preserve"> </w:t>
    </w:r>
    <w:r w:rsidR="004810B7">
      <w:rPr>
        <w:i/>
        <w:szCs w:val="20"/>
      </w:rPr>
      <w:t xml:space="preserve">Xilinx Answer 71543 – QDMA Performance                                            </w:t>
    </w:r>
    <w:r w:rsidR="004810B7" w:rsidRPr="007A01D8">
      <w:rPr>
        <w:i/>
        <w:szCs w:val="20"/>
      </w:rPr>
      <w:t xml:space="preserve">  </w:t>
    </w:r>
    <w:r w:rsidR="004810B7">
      <w:rPr>
        <w:i/>
        <w:szCs w:val="20"/>
      </w:rPr>
      <w:t xml:space="preserve">                  </w:t>
    </w:r>
    <w:r w:rsidR="004810B7" w:rsidRPr="007A01D8">
      <w:rPr>
        <w:i/>
        <w:szCs w:val="20"/>
      </w:rPr>
      <w:t xml:space="preserve">                    </w:t>
    </w:r>
    <w:r w:rsidR="004810B7">
      <w:rPr>
        <w:i/>
        <w:szCs w:val="20"/>
      </w:rPr>
      <w:t xml:space="preserve">     </w:t>
    </w:r>
    <w:r w:rsidR="004810B7" w:rsidRPr="00995E45">
      <w:rPr>
        <w:i/>
        <w:szCs w:val="20"/>
      </w:rPr>
      <w:fldChar w:fldCharType="begin"/>
    </w:r>
    <w:r w:rsidR="004810B7" w:rsidRPr="00995E45">
      <w:rPr>
        <w:i/>
        <w:szCs w:val="20"/>
      </w:rPr>
      <w:instrText xml:space="preserve"> PAGE   \* MERGEFORMAT </w:instrText>
    </w:r>
    <w:r w:rsidR="004810B7" w:rsidRPr="00995E45">
      <w:rPr>
        <w:i/>
        <w:szCs w:val="20"/>
      </w:rPr>
      <w:fldChar w:fldCharType="separate"/>
    </w:r>
    <w:r w:rsidR="004810B7">
      <w:rPr>
        <w:i/>
        <w:noProof/>
        <w:szCs w:val="20"/>
      </w:rPr>
      <w:t>1</w:t>
    </w:r>
    <w:r w:rsidR="004810B7" w:rsidRPr="00995E45">
      <w:rPr>
        <w:i/>
        <w:szCs w:val="20"/>
      </w:rPr>
      <w:fldChar w:fldCharType="end"/>
    </w:r>
    <w:r w:rsidR="004810B7" w:rsidRPr="007A01D8">
      <w:rPr>
        <w:i/>
        <w:szCs w:val="20"/>
      </w:rPr>
      <w:t xml:space="preserve">                     </w:t>
    </w:r>
    <w:r w:rsidR="004810B7">
      <w:rPr>
        <w:i/>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D700" w14:textId="77777777" w:rsidR="008943EC" w:rsidRDefault="008943EC">
      <w:r>
        <w:separator/>
      </w:r>
    </w:p>
  </w:footnote>
  <w:footnote w:type="continuationSeparator" w:id="0">
    <w:p w14:paraId="737C40DC" w14:textId="77777777" w:rsidR="008943EC" w:rsidRDefault="00894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6BE81" w14:textId="41A4F720" w:rsidR="004810B7" w:rsidRDefault="00560434" w:rsidP="000E4205">
    <w:pPr>
      <w:pStyle w:val="Header"/>
    </w:pPr>
    <w:r>
      <w:rPr>
        <w:noProof/>
        <w:lang w:val="en-GB" w:eastAsia="en-GB"/>
      </w:rPr>
      <mc:AlternateContent>
        <mc:Choice Requires="wps">
          <w:drawing>
            <wp:anchor distT="0" distB="0" distL="114300" distR="114300" simplePos="0" relativeHeight="251661312" behindDoc="0" locked="0" layoutInCell="0" allowOverlap="1" wp14:anchorId="70A960FC" wp14:editId="3DCFA2D2">
              <wp:simplePos x="0" y="0"/>
              <wp:positionH relativeFrom="page">
                <wp:posOffset>0</wp:posOffset>
              </wp:positionH>
              <wp:positionV relativeFrom="page">
                <wp:posOffset>190500</wp:posOffset>
              </wp:positionV>
              <wp:extent cx="7772400" cy="252095"/>
              <wp:effectExtent l="0" t="0" r="0" b="14605"/>
              <wp:wrapNone/>
              <wp:docPr id="24" name="MSIPCM38804135b4b117031f0fa6f8" descr="{&quot;HashCode&quot;:-549612842,&quot;Height&quot;:792.0,&quot;Width&quot;:612.0,&quot;Placement&quot;:&quot;Head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072738" w14:textId="5B1C055B"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0A960FC" id="_x0000_t202" coordsize="21600,21600" o:spt="202" path="m,l,21600r21600,l21600,xe">
              <v:stroke joinstyle="miter"/>
              <v:path gradientshapeok="t" o:connecttype="rect"/>
            </v:shapetype>
            <v:shape id="MSIPCM38804135b4b117031f0fa6f8" o:spid="_x0000_s1121" type="#_x0000_t202" alt="{&quot;HashCode&quot;:-549612842,&quot;Height&quot;:792.0,&quot;Width&quot;:612.0,&quot;Placement&quot;:&quot;Header&quot;,&quot;Index&quot;:&quot;OddAndEven&quot;,&quot;Section&quot;:1,&quot;Top&quot;:0.0,&quot;Left&quot;:0.0}" style="position:absolute;left:0;text-align:left;margin-left:0;margin-top:15pt;width:612pt;height:19.8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nJ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" o:allowincell="f" filled="f" stroked="f" strokeweight=".5pt">
              <v:textbox inset="20pt,0,,0">
                <w:txbxContent>
                  <w:p w14:paraId="0A072738" w14:textId="5B1C055B"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2AA86A16" wp14:editId="19FAA7E9">
          <wp:extent cx="1381125" cy="409575"/>
          <wp:effectExtent l="0" t="0" r="9525" b="0"/>
          <wp:docPr id="3" name="Picture 3"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4F71395" w14:textId="77777777" w:rsidR="004810B7" w:rsidRDefault="00000000" w:rsidP="000E4205">
    <w:pPr>
      <w:pStyle w:val="Header"/>
    </w:pPr>
    <w:r>
      <w:pict w14:anchorId="400847EC">
        <v:rect id="_x0000_i1027" style="width:523.3pt;height:3pt" o:hralign="center" o:hrstd="t" o:hrnoshade="t" o:hr="t" fillcolor="#ea2a16"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FE88" w14:textId="5D8D6BF5" w:rsidR="004810B7" w:rsidRDefault="00560434">
    <w:pPr>
      <w:pStyle w:val="Header"/>
    </w:pPr>
    <w:r>
      <w:rPr>
        <w:noProof/>
        <w:lang w:val="en-GB" w:eastAsia="en-GB"/>
      </w:rPr>
      <mc:AlternateContent>
        <mc:Choice Requires="wps">
          <w:drawing>
            <wp:anchor distT="0" distB="0" distL="114300" distR="114300" simplePos="0" relativeHeight="251659264" behindDoc="0" locked="0" layoutInCell="0" allowOverlap="1" wp14:anchorId="157375D7" wp14:editId="6670F4FF">
              <wp:simplePos x="0" y="0"/>
              <wp:positionH relativeFrom="page">
                <wp:posOffset>0</wp:posOffset>
              </wp:positionH>
              <wp:positionV relativeFrom="page">
                <wp:posOffset>190500</wp:posOffset>
              </wp:positionV>
              <wp:extent cx="7772400" cy="252095"/>
              <wp:effectExtent l="0" t="0" r="0" b="14605"/>
              <wp:wrapNone/>
              <wp:docPr id="20" name="MSIPCM1749496eb9e49338aa2da0e5" descr="{&quot;HashCode&quot;:-54961284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D5D390" w14:textId="538AA631"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7375D7" id="_x0000_t202" coordsize="21600,21600" o:spt="202" path="m,l,21600r21600,l21600,xe">
              <v:stroke joinstyle="miter"/>
              <v:path gradientshapeok="t" o:connecttype="rect"/>
            </v:shapetype>
            <v:shape id="MSIPCM1749496eb9e49338aa2da0e5" o:spid="_x0000_s1122" type="#_x0000_t202" alt="{&quot;HashCode&quot;:-549612842,&quot;Height&quot;:792.0,&quot;Width&quot;:612.0,&quot;Placement&quot;:&quot;Header&quot;,&quot;Index&quot;:&quot;Primary&quot;,&quot;Section&quot;:1,&quot;Top&quot;:0.0,&quot;Left&quot;:0.0}" style="position:absolute;left:0;text-align:left;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" o:allowincell="f" filled="f" stroked="f" strokeweight=".5pt">
              <v:textbox inset="20pt,0,,0">
                <w:txbxContent>
                  <w:p w14:paraId="4ED5D390" w14:textId="538AA631"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18BBFE01" wp14:editId="7F0C3AF6">
          <wp:extent cx="1381125" cy="409575"/>
          <wp:effectExtent l="0" t="0" r="9525" b="0"/>
          <wp:docPr id="5" name="Picture 5"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1EC76992" w14:textId="77777777" w:rsidR="004810B7" w:rsidRDefault="00000000">
    <w:pPr>
      <w:pStyle w:val="Header"/>
    </w:pPr>
    <w:r>
      <w:pict w14:anchorId="133EDDF7">
        <v:rect id="_x0000_i1028" style="width:523.3pt;height:3pt" o:hralign="center" o:hrstd="t" o:hrnoshade="t" o:hr="t" fillcolor="#ea2a16"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B8CEF" w14:textId="74042E45" w:rsidR="004810B7" w:rsidRDefault="00560434" w:rsidP="000E4205">
    <w:pPr>
      <w:pStyle w:val="Header"/>
    </w:pPr>
    <w:r>
      <w:rPr>
        <w:noProof/>
        <w:lang w:val="en-GB" w:eastAsia="en-GB"/>
      </w:rPr>
      <mc:AlternateContent>
        <mc:Choice Requires="wps">
          <w:drawing>
            <wp:anchor distT="0" distB="0" distL="114300" distR="114300" simplePos="0" relativeHeight="251660288" behindDoc="0" locked="0" layoutInCell="0" allowOverlap="1" wp14:anchorId="5F6FF451" wp14:editId="6DCACC22">
              <wp:simplePos x="0" y="0"/>
              <wp:positionH relativeFrom="page">
                <wp:posOffset>0</wp:posOffset>
              </wp:positionH>
              <wp:positionV relativeFrom="page">
                <wp:posOffset>190500</wp:posOffset>
              </wp:positionV>
              <wp:extent cx="7772400" cy="252095"/>
              <wp:effectExtent l="0" t="0" r="0" b="14605"/>
              <wp:wrapNone/>
              <wp:docPr id="21" name="MSIPCM29d648f8a3af9e218d732daa" descr="{&quot;HashCode&quot;:-549612842,&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E2E634" w14:textId="62AEAD72" w:rsidR="00560434" w:rsidRPr="00560434" w:rsidRDefault="00560434" w:rsidP="00560434">
                          <w:pPr>
                            <w:jc w:val="left"/>
                            <w:rPr>
                              <w:rFonts w:cs="Arial"/>
                              <w:color w:val="0000FF"/>
                            </w:rPr>
                          </w:pPr>
                          <w:r w:rsidRPr="00560434">
                            <w:rPr>
                              <w:rFonts w:cs="Arial"/>
                              <w:color w:val="0000FF"/>
                            </w:rPr>
                            <w:t>[AMD Official Use Only - General]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F6FF451" id="_x0000_t202" coordsize="21600,21600" o:spt="202" path="m,l,21600r21600,l21600,xe">
              <v:stroke joinstyle="miter"/>
              <v:path gradientshapeok="t" o:connecttype="rect"/>
            </v:shapetype>
            <v:shape id="MSIPCM29d648f8a3af9e218d732daa" o:spid="_x0000_s1123" type="#_x0000_t202" alt="{&quot;HashCode&quot;:-549612842,&quot;Height&quot;:792.0,&quot;Width&quot;:612.0,&quot;Placement&quot;:&quot;Header&quot;,&quot;Index&quot;:&quot;FirstPage&quot;,&quot;Section&quot;:1,&quot;Top&quot;:0.0,&quot;Left&quot;:0.0}" style="position:absolute;left:0;text-align:left;margin-left:0;margin-top:15pt;width:612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FnGwIAACw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" o:allowincell="f" filled="f" stroked="f" strokeweight=".5pt">
              <v:textbox inset="20pt,0,,0">
                <w:txbxContent>
                  <w:p w14:paraId="7BE2E634" w14:textId="62AEAD72" w:rsidR="00560434" w:rsidRPr="00560434" w:rsidRDefault="00560434" w:rsidP="00560434">
                    <w:pPr>
                      <w:jc w:val="left"/>
                      <w:rPr>
                        <w:rFonts w:cs="Arial"/>
                        <w:color w:val="0000FF"/>
                      </w:rPr>
                    </w:pPr>
                    <w:r w:rsidRPr="00560434">
                      <w:rPr>
                        <w:rFonts w:cs="Arial"/>
                        <w:color w:val="0000FF"/>
                      </w:rPr>
                      <w:t>[AMD Official Use Only - General]</w:t>
                    </w:r>
                  </w:p>
                </w:txbxContent>
              </v:textbox>
              <w10:wrap anchorx="page" anchory="page"/>
            </v:shape>
          </w:pict>
        </mc:Fallback>
      </mc:AlternateContent>
    </w:r>
    <w:r w:rsidR="004810B7">
      <w:rPr>
        <w:noProof/>
        <w:lang w:val="en-GB" w:eastAsia="en-GB"/>
      </w:rPr>
      <w:drawing>
        <wp:inline distT="0" distB="0" distL="0" distR="0" wp14:anchorId="27DA59F4" wp14:editId="7EB9AEEB">
          <wp:extent cx="1381125" cy="409575"/>
          <wp:effectExtent l="0" t="0" r="9525" b="0"/>
          <wp:docPr id="2" name="Picture 2" descr="xlogo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logo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409575"/>
                  </a:xfrm>
                  <a:prstGeom prst="rect">
                    <a:avLst/>
                  </a:prstGeom>
                  <a:noFill/>
                  <a:ln>
                    <a:noFill/>
                  </a:ln>
                </pic:spPr>
              </pic:pic>
            </a:graphicData>
          </a:graphic>
        </wp:inline>
      </w:drawing>
    </w:r>
  </w:p>
  <w:p w14:paraId="6AEA7235" w14:textId="77777777" w:rsidR="004810B7" w:rsidRDefault="00000000" w:rsidP="000E4205">
    <w:pPr>
      <w:pStyle w:val="Header"/>
    </w:pPr>
    <w:r>
      <w:pict w14:anchorId="34785FF0">
        <v:rect id="_x0000_i1031" style="width:523.3pt;height:3pt" o:hralign="center" o:hrstd="t" o:hrnoshade="t" o:hr="t" fillcolor="#ea2a1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A50"/>
    <w:multiLevelType w:val="hybridMultilevel"/>
    <w:tmpl w:val="FE42C7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C56C6E"/>
    <w:multiLevelType w:val="hybridMultilevel"/>
    <w:tmpl w:val="0C0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5CC1"/>
    <w:multiLevelType w:val="hybridMultilevel"/>
    <w:tmpl w:val="43DC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30919"/>
    <w:multiLevelType w:val="hybridMultilevel"/>
    <w:tmpl w:val="1EDE6E52"/>
    <w:lvl w:ilvl="0" w:tplc="97B44C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C4033"/>
    <w:multiLevelType w:val="hybridMultilevel"/>
    <w:tmpl w:val="2F726D82"/>
    <w:lvl w:ilvl="0" w:tplc="DCB22D1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B832BD"/>
    <w:multiLevelType w:val="hybridMultilevel"/>
    <w:tmpl w:val="69D0E382"/>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8A5082"/>
    <w:multiLevelType w:val="hybridMultilevel"/>
    <w:tmpl w:val="9B48A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403A5"/>
    <w:multiLevelType w:val="hybridMultilevel"/>
    <w:tmpl w:val="E056C5D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15:restartNumberingAfterBreak="0">
    <w:nsid w:val="190F7772"/>
    <w:multiLevelType w:val="hybridMultilevel"/>
    <w:tmpl w:val="533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9174DE"/>
    <w:multiLevelType w:val="hybridMultilevel"/>
    <w:tmpl w:val="4E5C7EEC"/>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145F4"/>
    <w:multiLevelType w:val="hybridMultilevel"/>
    <w:tmpl w:val="D91ED808"/>
    <w:lvl w:ilvl="0" w:tplc="A43E8AA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E4C4B"/>
    <w:multiLevelType w:val="hybridMultilevel"/>
    <w:tmpl w:val="B57CD060"/>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1CD13E1E"/>
    <w:multiLevelType w:val="hybridMultilevel"/>
    <w:tmpl w:val="0DA4B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7E6"/>
    <w:multiLevelType w:val="hybridMultilevel"/>
    <w:tmpl w:val="3460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6F1A65"/>
    <w:multiLevelType w:val="hybridMultilevel"/>
    <w:tmpl w:val="3FA8979A"/>
    <w:lvl w:ilvl="0" w:tplc="A566A2C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900197"/>
    <w:multiLevelType w:val="hybridMultilevel"/>
    <w:tmpl w:val="611007E8"/>
    <w:lvl w:ilvl="0" w:tplc="635C53D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00A55"/>
    <w:multiLevelType w:val="hybridMultilevel"/>
    <w:tmpl w:val="2E18DA7A"/>
    <w:lvl w:ilvl="0" w:tplc="DCB22D1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CC42BC" w:tentative="1">
      <w:start w:val="1"/>
      <w:numFmt w:val="bullet"/>
      <w:lvlText w:val=""/>
      <w:lvlJc w:val="left"/>
      <w:pPr>
        <w:tabs>
          <w:tab w:val="num" w:pos="2160"/>
        </w:tabs>
        <w:ind w:left="2160" w:hanging="360"/>
      </w:pPr>
      <w:rPr>
        <w:rFonts w:ascii="Wingdings" w:hAnsi="Wingdings" w:hint="default"/>
      </w:rPr>
    </w:lvl>
    <w:lvl w:ilvl="3" w:tplc="9B801C1A" w:tentative="1">
      <w:start w:val="1"/>
      <w:numFmt w:val="bullet"/>
      <w:lvlText w:val=""/>
      <w:lvlJc w:val="left"/>
      <w:pPr>
        <w:tabs>
          <w:tab w:val="num" w:pos="2880"/>
        </w:tabs>
        <w:ind w:left="2880" w:hanging="360"/>
      </w:pPr>
      <w:rPr>
        <w:rFonts w:ascii="Wingdings" w:hAnsi="Wingdings" w:hint="default"/>
      </w:rPr>
    </w:lvl>
    <w:lvl w:ilvl="4" w:tplc="9352200A" w:tentative="1">
      <w:start w:val="1"/>
      <w:numFmt w:val="bullet"/>
      <w:lvlText w:val=""/>
      <w:lvlJc w:val="left"/>
      <w:pPr>
        <w:tabs>
          <w:tab w:val="num" w:pos="3600"/>
        </w:tabs>
        <w:ind w:left="3600" w:hanging="360"/>
      </w:pPr>
      <w:rPr>
        <w:rFonts w:ascii="Wingdings" w:hAnsi="Wingdings" w:hint="default"/>
      </w:rPr>
    </w:lvl>
    <w:lvl w:ilvl="5" w:tplc="6ABAE338" w:tentative="1">
      <w:start w:val="1"/>
      <w:numFmt w:val="bullet"/>
      <w:lvlText w:val=""/>
      <w:lvlJc w:val="left"/>
      <w:pPr>
        <w:tabs>
          <w:tab w:val="num" w:pos="4320"/>
        </w:tabs>
        <w:ind w:left="4320" w:hanging="360"/>
      </w:pPr>
      <w:rPr>
        <w:rFonts w:ascii="Wingdings" w:hAnsi="Wingdings" w:hint="default"/>
      </w:rPr>
    </w:lvl>
    <w:lvl w:ilvl="6" w:tplc="745204DA" w:tentative="1">
      <w:start w:val="1"/>
      <w:numFmt w:val="bullet"/>
      <w:lvlText w:val=""/>
      <w:lvlJc w:val="left"/>
      <w:pPr>
        <w:tabs>
          <w:tab w:val="num" w:pos="5040"/>
        </w:tabs>
        <w:ind w:left="5040" w:hanging="360"/>
      </w:pPr>
      <w:rPr>
        <w:rFonts w:ascii="Wingdings" w:hAnsi="Wingdings" w:hint="default"/>
      </w:rPr>
    </w:lvl>
    <w:lvl w:ilvl="7" w:tplc="5DBA32B2" w:tentative="1">
      <w:start w:val="1"/>
      <w:numFmt w:val="bullet"/>
      <w:lvlText w:val=""/>
      <w:lvlJc w:val="left"/>
      <w:pPr>
        <w:tabs>
          <w:tab w:val="num" w:pos="5760"/>
        </w:tabs>
        <w:ind w:left="5760" w:hanging="360"/>
      </w:pPr>
      <w:rPr>
        <w:rFonts w:ascii="Wingdings" w:hAnsi="Wingdings" w:hint="default"/>
      </w:rPr>
    </w:lvl>
    <w:lvl w:ilvl="8" w:tplc="59626C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236260"/>
    <w:multiLevelType w:val="hybridMultilevel"/>
    <w:tmpl w:val="97C8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94CA9"/>
    <w:multiLevelType w:val="hybridMultilevel"/>
    <w:tmpl w:val="B6C89C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28F3277A"/>
    <w:multiLevelType w:val="hybridMultilevel"/>
    <w:tmpl w:val="3FFE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374CA"/>
    <w:multiLevelType w:val="hybridMultilevel"/>
    <w:tmpl w:val="8D521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223296"/>
    <w:multiLevelType w:val="hybridMultilevel"/>
    <w:tmpl w:val="CE7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A0F0B"/>
    <w:multiLevelType w:val="hybridMultilevel"/>
    <w:tmpl w:val="AF90B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5B3B40"/>
    <w:multiLevelType w:val="hybridMultilevel"/>
    <w:tmpl w:val="E974BF6C"/>
    <w:lvl w:ilvl="0" w:tplc="5CBE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A519D6"/>
    <w:multiLevelType w:val="hybridMultilevel"/>
    <w:tmpl w:val="DCDA2A22"/>
    <w:lvl w:ilvl="0" w:tplc="B134A438">
      <w:start w:val="1"/>
      <w:numFmt w:val="bullet"/>
      <w:lvlText w:val=""/>
      <w:lvlJc w:val="left"/>
      <w:pPr>
        <w:tabs>
          <w:tab w:val="num" w:pos="720"/>
        </w:tabs>
        <w:ind w:left="720" w:hanging="360"/>
      </w:pPr>
      <w:rPr>
        <w:rFonts w:ascii="Wingdings 3" w:hAnsi="Wingdings 3" w:hint="default"/>
      </w:rPr>
    </w:lvl>
    <w:lvl w:ilvl="1" w:tplc="7F0C8E20">
      <w:start w:val="1"/>
      <w:numFmt w:val="bullet"/>
      <w:lvlText w:val=""/>
      <w:lvlJc w:val="left"/>
      <w:pPr>
        <w:tabs>
          <w:tab w:val="num" w:pos="1440"/>
        </w:tabs>
        <w:ind w:left="1440" w:hanging="360"/>
      </w:pPr>
      <w:rPr>
        <w:rFonts w:ascii="Wingdings 3" w:hAnsi="Wingdings 3" w:hint="default"/>
      </w:rPr>
    </w:lvl>
    <w:lvl w:ilvl="2" w:tplc="CAB64C0C" w:tentative="1">
      <w:start w:val="1"/>
      <w:numFmt w:val="bullet"/>
      <w:lvlText w:val=""/>
      <w:lvlJc w:val="left"/>
      <w:pPr>
        <w:tabs>
          <w:tab w:val="num" w:pos="2160"/>
        </w:tabs>
        <w:ind w:left="2160" w:hanging="360"/>
      </w:pPr>
      <w:rPr>
        <w:rFonts w:ascii="Wingdings 3" w:hAnsi="Wingdings 3" w:hint="default"/>
      </w:rPr>
    </w:lvl>
    <w:lvl w:ilvl="3" w:tplc="C8669A66" w:tentative="1">
      <w:start w:val="1"/>
      <w:numFmt w:val="bullet"/>
      <w:lvlText w:val=""/>
      <w:lvlJc w:val="left"/>
      <w:pPr>
        <w:tabs>
          <w:tab w:val="num" w:pos="2880"/>
        </w:tabs>
        <w:ind w:left="2880" w:hanging="360"/>
      </w:pPr>
      <w:rPr>
        <w:rFonts w:ascii="Wingdings 3" w:hAnsi="Wingdings 3" w:hint="default"/>
      </w:rPr>
    </w:lvl>
    <w:lvl w:ilvl="4" w:tplc="B4780DE2" w:tentative="1">
      <w:start w:val="1"/>
      <w:numFmt w:val="bullet"/>
      <w:lvlText w:val=""/>
      <w:lvlJc w:val="left"/>
      <w:pPr>
        <w:tabs>
          <w:tab w:val="num" w:pos="3600"/>
        </w:tabs>
        <w:ind w:left="3600" w:hanging="360"/>
      </w:pPr>
      <w:rPr>
        <w:rFonts w:ascii="Wingdings 3" w:hAnsi="Wingdings 3" w:hint="default"/>
      </w:rPr>
    </w:lvl>
    <w:lvl w:ilvl="5" w:tplc="F24AA592" w:tentative="1">
      <w:start w:val="1"/>
      <w:numFmt w:val="bullet"/>
      <w:lvlText w:val=""/>
      <w:lvlJc w:val="left"/>
      <w:pPr>
        <w:tabs>
          <w:tab w:val="num" w:pos="4320"/>
        </w:tabs>
        <w:ind w:left="4320" w:hanging="360"/>
      </w:pPr>
      <w:rPr>
        <w:rFonts w:ascii="Wingdings 3" w:hAnsi="Wingdings 3" w:hint="default"/>
      </w:rPr>
    </w:lvl>
    <w:lvl w:ilvl="6" w:tplc="6DD0466C" w:tentative="1">
      <w:start w:val="1"/>
      <w:numFmt w:val="bullet"/>
      <w:lvlText w:val=""/>
      <w:lvlJc w:val="left"/>
      <w:pPr>
        <w:tabs>
          <w:tab w:val="num" w:pos="5040"/>
        </w:tabs>
        <w:ind w:left="5040" w:hanging="360"/>
      </w:pPr>
      <w:rPr>
        <w:rFonts w:ascii="Wingdings 3" w:hAnsi="Wingdings 3" w:hint="default"/>
      </w:rPr>
    </w:lvl>
    <w:lvl w:ilvl="7" w:tplc="1122BE46" w:tentative="1">
      <w:start w:val="1"/>
      <w:numFmt w:val="bullet"/>
      <w:lvlText w:val=""/>
      <w:lvlJc w:val="left"/>
      <w:pPr>
        <w:tabs>
          <w:tab w:val="num" w:pos="5760"/>
        </w:tabs>
        <w:ind w:left="5760" w:hanging="360"/>
      </w:pPr>
      <w:rPr>
        <w:rFonts w:ascii="Wingdings 3" w:hAnsi="Wingdings 3" w:hint="default"/>
      </w:rPr>
    </w:lvl>
    <w:lvl w:ilvl="8" w:tplc="1868A3C4"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3DEF4A34"/>
    <w:multiLevelType w:val="hybridMultilevel"/>
    <w:tmpl w:val="BD1EC2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3E6560F7"/>
    <w:multiLevelType w:val="hybridMultilevel"/>
    <w:tmpl w:val="161EC6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E5F6F"/>
    <w:multiLevelType w:val="hybridMultilevel"/>
    <w:tmpl w:val="F2A421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45AD4055"/>
    <w:multiLevelType w:val="hybridMultilevel"/>
    <w:tmpl w:val="B5BEE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E311AF"/>
    <w:multiLevelType w:val="hybridMultilevel"/>
    <w:tmpl w:val="423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541403"/>
    <w:multiLevelType w:val="hybridMultilevel"/>
    <w:tmpl w:val="EB8E25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4053E"/>
    <w:multiLevelType w:val="hybridMultilevel"/>
    <w:tmpl w:val="9A92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E4066"/>
    <w:multiLevelType w:val="hybridMultilevel"/>
    <w:tmpl w:val="91F29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5C957E0"/>
    <w:multiLevelType w:val="hybridMultilevel"/>
    <w:tmpl w:val="DF740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579F241C"/>
    <w:multiLevelType w:val="hybridMultilevel"/>
    <w:tmpl w:val="E7788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D347A"/>
    <w:multiLevelType w:val="hybridMultilevel"/>
    <w:tmpl w:val="6F5A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6D07CD"/>
    <w:multiLevelType w:val="hybridMultilevel"/>
    <w:tmpl w:val="F9FA8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CF90703"/>
    <w:multiLevelType w:val="hybridMultilevel"/>
    <w:tmpl w:val="8D4A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545FA6"/>
    <w:multiLevelType w:val="hybridMultilevel"/>
    <w:tmpl w:val="285E0386"/>
    <w:lvl w:ilvl="0" w:tplc="7D324D18">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65A66"/>
    <w:multiLevelType w:val="hybridMultilevel"/>
    <w:tmpl w:val="2DDA76EA"/>
    <w:lvl w:ilvl="0" w:tplc="095A002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D0A11"/>
    <w:multiLevelType w:val="hybridMultilevel"/>
    <w:tmpl w:val="8CB69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0972419"/>
    <w:multiLevelType w:val="hybridMultilevel"/>
    <w:tmpl w:val="FFFC1ADC"/>
    <w:lvl w:ilvl="0" w:tplc="635C53D4">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327182" w:tentative="1">
      <w:start w:val="1"/>
      <w:numFmt w:val="bullet"/>
      <w:lvlText w:val=""/>
      <w:lvlJc w:val="left"/>
      <w:pPr>
        <w:tabs>
          <w:tab w:val="num" w:pos="2160"/>
        </w:tabs>
        <w:ind w:left="2160" w:hanging="360"/>
      </w:pPr>
      <w:rPr>
        <w:rFonts w:ascii="Wingdings" w:hAnsi="Wingdings" w:hint="default"/>
      </w:rPr>
    </w:lvl>
    <w:lvl w:ilvl="3" w:tplc="24789368" w:tentative="1">
      <w:start w:val="1"/>
      <w:numFmt w:val="bullet"/>
      <w:lvlText w:val=""/>
      <w:lvlJc w:val="left"/>
      <w:pPr>
        <w:tabs>
          <w:tab w:val="num" w:pos="2880"/>
        </w:tabs>
        <w:ind w:left="2880" w:hanging="360"/>
      </w:pPr>
      <w:rPr>
        <w:rFonts w:ascii="Wingdings" w:hAnsi="Wingdings" w:hint="default"/>
      </w:rPr>
    </w:lvl>
    <w:lvl w:ilvl="4" w:tplc="72520D36" w:tentative="1">
      <w:start w:val="1"/>
      <w:numFmt w:val="bullet"/>
      <w:lvlText w:val=""/>
      <w:lvlJc w:val="left"/>
      <w:pPr>
        <w:tabs>
          <w:tab w:val="num" w:pos="3600"/>
        </w:tabs>
        <w:ind w:left="3600" w:hanging="360"/>
      </w:pPr>
      <w:rPr>
        <w:rFonts w:ascii="Wingdings" w:hAnsi="Wingdings" w:hint="default"/>
      </w:rPr>
    </w:lvl>
    <w:lvl w:ilvl="5" w:tplc="0F42C276" w:tentative="1">
      <w:start w:val="1"/>
      <w:numFmt w:val="bullet"/>
      <w:lvlText w:val=""/>
      <w:lvlJc w:val="left"/>
      <w:pPr>
        <w:tabs>
          <w:tab w:val="num" w:pos="4320"/>
        </w:tabs>
        <w:ind w:left="4320" w:hanging="360"/>
      </w:pPr>
      <w:rPr>
        <w:rFonts w:ascii="Wingdings" w:hAnsi="Wingdings" w:hint="default"/>
      </w:rPr>
    </w:lvl>
    <w:lvl w:ilvl="6" w:tplc="AD868CDA" w:tentative="1">
      <w:start w:val="1"/>
      <w:numFmt w:val="bullet"/>
      <w:lvlText w:val=""/>
      <w:lvlJc w:val="left"/>
      <w:pPr>
        <w:tabs>
          <w:tab w:val="num" w:pos="5040"/>
        </w:tabs>
        <w:ind w:left="5040" w:hanging="360"/>
      </w:pPr>
      <w:rPr>
        <w:rFonts w:ascii="Wingdings" w:hAnsi="Wingdings" w:hint="default"/>
      </w:rPr>
    </w:lvl>
    <w:lvl w:ilvl="7" w:tplc="1C86A1B6" w:tentative="1">
      <w:start w:val="1"/>
      <w:numFmt w:val="bullet"/>
      <w:lvlText w:val=""/>
      <w:lvlJc w:val="left"/>
      <w:pPr>
        <w:tabs>
          <w:tab w:val="num" w:pos="5760"/>
        </w:tabs>
        <w:ind w:left="5760" w:hanging="360"/>
      </w:pPr>
      <w:rPr>
        <w:rFonts w:ascii="Wingdings" w:hAnsi="Wingdings" w:hint="default"/>
      </w:rPr>
    </w:lvl>
    <w:lvl w:ilvl="8" w:tplc="4EC43F3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A75BF6"/>
    <w:multiLevelType w:val="hybridMultilevel"/>
    <w:tmpl w:val="7FDC91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87C0F30"/>
    <w:multiLevelType w:val="hybridMultilevel"/>
    <w:tmpl w:val="983C9E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C7F54E7"/>
    <w:multiLevelType w:val="hybridMultilevel"/>
    <w:tmpl w:val="F2705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2563101">
    <w:abstractNumId w:val="41"/>
  </w:num>
  <w:num w:numId="2" w16cid:durableId="2122260493">
    <w:abstractNumId w:val="4"/>
  </w:num>
  <w:num w:numId="3" w16cid:durableId="657658165">
    <w:abstractNumId w:val="37"/>
  </w:num>
  <w:num w:numId="4" w16cid:durableId="498932253">
    <w:abstractNumId w:val="23"/>
  </w:num>
  <w:num w:numId="5" w16cid:durableId="1044259221">
    <w:abstractNumId w:val="7"/>
  </w:num>
  <w:num w:numId="6" w16cid:durableId="1764909361">
    <w:abstractNumId w:val="31"/>
  </w:num>
  <w:num w:numId="7" w16cid:durableId="95565167">
    <w:abstractNumId w:val="13"/>
  </w:num>
  <w:num w:numId="8" w16cid:durableId="543253892">
    <w:abstractNumId w:val="35"/>
  </w:num>
  <w:num w:numId="9" w16cid:durableId="159857203">
    <w:abstractNumId w:val="36"/>
  </w:num>
  <w:num w:numId="10" w16cid:durableId="1998066565">
    <w:abstractNumId w:val="30"/>
  </w:num>
  <w:num w:numId="11" w16cid:durableId="453522082">
    <w:abstractNumId w:val="29"/>
  </w:num>
  <w:num w:numId="12" w16cid:durableId="252472614">
    <w:abstractNumId w:val="44"/>
  </w:num>
  <w:num w:numId="13" w16cid:durableId="1504736827">
    <w:abstractNumId w:val="43"/>
  </w:num>
  <w:num w:numId="14" w16cid:durableId="49691592">
    <w:abstractNumId w:val="15"/>
  </w:num>
  <w:num w:numId="15" w16cid:durableId="806626088">
    <w:abstractNumId w:val="9"/>
  </w:num>
  <w:num w:numId="16" w16cid:durableId="1318804579">
    <w:abstractNumId w:val="5"/>
  </w:num>
  <w:num w:numId="17" w16cid:durableId="614210760">
    <w:abstractNumId w:val="16"/>
  </w:num>
  <w:num w:numId="18" w16cid:durableId="1123811384">
    <w:abstractNumId w:val="19"/>
  </w:num>
  <w:num w:numId="19" w16cid:durableId="133720446">
    <w:abstractNumId w:val="3"/>
  </w:num>
  <w:num w:numId="20" w16cid:durableId="565141970">
    <w:abstractNumId w:val="39"/>
  </w:num>
  <w:num w:numId="21" w16cid:durableId="1832137384">
    <w:abstractNumId w:val="10"/>
  </w:num>
  <w:num w:numId="22" w16cid:durableId="1012799741">
    <w:abstractNumId w:val="34"/>
  </w:num>
  <w:num w:numId="23" w16cid:durableId="2066758538">
    <w:abstractNumId w:val="21"/>
  </w:num>
  <w:num w:numId="24" w16cid:durableId="716513117">
    <w:abstractNumId w:val="28"/>
  </w:num>
  <w:num w:numId="25" w16cid:durableId="1226180220">
    <w:abstractNumId w:val="12"/>
  </w:num>
  <w:num w:numId="26" w16cid:durableId="814419380">
    <w:abstractNumId w:val="26"/>
  </w:num>
  <w:num w:numId="27" w16cid:durableId="1465537139">
    <w:abstractNumId w:val="33"/>
  </w:num>
  <w:num w:numId="28" w16cid:durableId="757211780">
    <w:abstractNumId w:val="18"/>
  </w:num>
  <w:num w:numId="29" w16cid:durableId="1737245267">
    <w:abstractNumId w:val="27"/>
  </w:num>
  <w:num w:numId="30" w16cid:durableId="483545008">
    <w:abstractNumId w:val="40"/>
  </w:num>
  <w:num w:numId="31" w16cid:durableId="1500609660">
    <w:abstractNumId w:val="25"/>
  </w:num>
  <w:num w:numId="32" w16cid:durableId="1790931643">
    <w:abstractNumId w:val="0"/>
  </w:num>
  <w:num w:numId="33" w16cid:durableId="641421935">
    <w:abstractNumId w:val="11"/>
  </w:num>
  <w:num w:numId="34" w16cid:durableId="123934066">
    <w:abstractNumId w:val="38"/>
  </w:num>
  <w:num w:numId="35" w16cid:durableId="630285659">
    <w:abstractNumId w:val="20"/>
  </w:num>
  <w:num w:numId="36" w16cid:durableId="2103598534">
    <w:abstractNumId w:val="22"/>
  </w:num>
  <w:num w:numId="37" w16cid:durableId="1622494364">
    <w:abstractNumId w:val="42"/>
  </w:num>
  <w:num w:numId="38" w16cid:durableId="28575153">
    <w:abstractNumId w:val="32"/>
  </w:num>
  <w:num w:numId="39" w16cid:durableId="1353261977">
    <w:abstractNumId w:val="6"/>
  </w:num>
  <w:num w:numId="40" w16cid:durableId="1405027845">
    <w:abstractNumId w:val="1"/>
  </w:num>
  <w:num w:numId="41" w16cid:durableId="1168911810">
    <w:abstractNumId w:val="14"/>
  </w:num>
  <w:num w:numId="42" w16cid:durableId="708993313">
    <w:abstractNumId w:val="2"/>
  </w:num>
  <w:num w:numId="43" w16cid:durableId="1473668412">
    <w:abstractNumId w:val="8"/>
  </w:num>
  <w:num w:numId="44" w16cid:durableId="1453599010">
    <w:abstractNumId w:val="17"/>
  </w:num>
  <w:num w:numId="45" w16cid:durableId="27529313">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QdiI0MDQ0NDcyUdpeDU4uLM/DyQAqNaABpwpocsAAAA"/>
  </w:docVars>
  <w:rsids>
    <w:rsidRoot w:val="00ED192D"/>
    <w:rsid w:val="000000BF"/>
    <w:rsid w:val="0000143B"/>
    <w:rsid w:val="000014A7"/>
    <w:rsid w:val="000028BE"/>
    <w:rsid w:val="00002FCC"/>
    <w:rsid w:val="0000374C"/>
    <w:rsid w:val="00004259"/>
    <w:rsid w:val="00005B71"/>
    <w:rsid w:val="00005C35"/>
    <w:rsid w:val="00006D01"/>
    <w:rsid w:val="00006DDD"/>
    <w:rsid w:val="00006FD3"/>
    <w:rsid w:val="000100DD"/>
    <w:rsid w:val="00013000"/>
    <w:rsid w:val="0001355D"/>
    <w:rsid w:val="000140F2"/>
    <w:rsid w:val="000149E7"/>
    <w:rsid w:val="00015C13"/>
    <w:rsid w:val="00016140"/>
    <w:rsid w:val="000172F2"/>
    <w:rsid w:val="00020706"/>
    <w:rsid w:val="00021029"/>
    <w:rsid w:val="0002229D"/>
    <w:rsid w:val="00022E72"/>
    <w:rsid w:val="00022FC1"/>
    <w:rsid w:val="0002528F"/>
    <w:rsid w:val="0002545A"/>
    <w:rsid w:val="00025634"/>
    <w:rsid w:val="00025CF5"/>
    <w:rsid w:val="0002633C"/>
    <w:rsid w:val="00026A65"/>
    <w:rsid w:val="00026A78"/>
    <w:rsid w:val="00026D15"/>
    <w:rsid w:val="00026D8E"/>
    <w:rsid w:val="00026F54"/>
    <w:rsid w:val="00027155"/>
    <w:rsid w:val="000271AE"/>
    <w:rsid w:val="000272AD"/>
    <w:rsid w:val="000272EC"/>
    <w:rsid w:val="000279D7"/>
    <w:rsid w:val="00027AA8"/>
    <w:rsid w:val="000300A3"/>
    <w:rsid w:val="000300DA"/>
    <w:rsid w:val="00030650"/>
    <w:rsid w:val="0003151D"/>
    <w:rsid w:val="00032380"/>
    <w:rsid w:val="00034B9A"/>
    <w:rsid w:val="000351CA"/>
    <w:rsid w:val="00035E44"/>
    <w:rsid w:val="00035FEF"/>
    <w:rsid w:val="00036520"/>
    <w:rsid w:val="0003729B"/>
    <w:rsid w:val="0003792B"/>
    <w:rsid w:val="0004039E"/>
    <w:rsid w:val="00041BA9"/>
    <w:rsid w:val="00042818"/>
    <w:rsid w:val="000428E6"/>
    <w:rsid w:val="00042DF9"/>
    <w:rsid w:val="00043803"/>
    <w:rsid w:val="000469D2"/>
    <w:rsid w:val="0005078D"/>
    <w:rsid w:val="00050F41"/>
    <w:rsid w:val="00051A9E"/>
    <w:rsid w:val="000528A7"/>
    <w:rsid w:val="000530F8"/>
    <w:rsid w:val="0005479A"/>
    <w:rsid w:val="00054B7E"/>
    <w:rsid w:val="00054D9E"/>
    <w:rsid w:val="00056D82"/>
    <w:rsid w:val="00057B3D"/>
    <w:rsid w:val="00060268"/>
    <w:rsid w:val="000615B0"/>
    <w:rsid w:val="000623A8"/>
    <w:rsid w:val="00062619"/>
    <w:rsid w:val="00062CD0"/>
    <w:rsid w:val="00062E3D"/>
    <w:rsid w:val="00063587"/>
    <w:rsid w:val="00063C5B"/>
    <w:rsid w:val="00063E7D"/>
    <w:rsid w:val="00066B31"/>
    <w:rsid w:val="000701CE"/>
    <w:rsid w:val="000702BF"/>
    <w:rsid w:val="00070792"/>
    <w:rsid w:val="00070F7D"/>
    <w:rsid w:val="000713D7"/>
    <w:rsid w:val="00072144"/>
    <w:rsid w:val="00073AB8"/>
    <w:rsid w:val="00073B8A"/>
    <w:rsid w:val="00073F52"/>
    <w:rsid w:val="0007475E"/>
    <w:rsid w:val="00074944"/>
    <w:rsid w:val="00074D13"/>
    <w:rsid w:val="00074EE6"/>
    <w:rsid w:val="0007625E"/>
    <w:rsid w:val="00076C86"/>
    <w:rsid w:val="0007736C"/>
    <w:rsid w:val="0007741D"/>
    <w:rsid w:val="00080223"/>
    <w:rsid w:val="00081874"/>
    <w:rsid w:val="00081B98"/>
    <w:rsid w:val="000830CA"/>
    <w:rsid w:val="000836B4"/>
    <w:rsid w:val="0008373B"/>
    <w:rsid w:val="00083A77"/>
    <w:rsid w:val="00084934"/>
    <w:rsid w:val="00084B3E"/>
    <w:rsid w:val="00084C17"/>
    <w:rsid w:val="00084D93"/>
    <w:rsid w:val="00084E17"/>
    <w:rsid w:val="000853C4"/>
    <w:rsid w:val="0008626E"/>
    <w:rsid w:val="00086472"/>
    <w:rsid w:val="00087428"/>
    <w:rsid w:val="000875AE"/>
    <w:rsid w:val="000879FE"/>
    <w:rsid w:val="00090C32"/>
    <w:rsid w:val="000920A9"/>
    <w:rsid w:val="00093027"/>
    <w:rsid w:val="00093629"/>
    <w:rsid w:val="0009437C"/>
    <w:rsid w:val="00094961"/>
    <w:rsid w:val="000952AF"/>
    <w:rsid w:val="0009583E"/>
    <w:rsid w:val="00095E80"/>
    <w:rsid w:val="00096EAB"/>
    <w:rsid w:val="000976B6"/>
    <w:rsid w:val="00097825"/>
    <w:rsid w:val="000A165E"/>
    <w:rsid w:val="000A1A33"/>
    <w:rsid w:val="000A21FC"/>
    <w:rsid w:val="000A32E0"/>
    <w:rsid w:val="000A34F7"/>
    <w:rsid w:val="000A3D39"/>
    <w:rsid w:val="000A4393"/>
    <w:rsid w:val="000A6165"/>
    <w:rsid w:val="000A71EC"/>
    <w:rsid w:val="000B0F0E"/>
    <w:rsid w:val="000B19E7"/>
    <w:rsid w:val="000B24BC"/>
    <w:rsid w:val="000B2B34"/>
    <w:rsid w:val="000B2EE7"/>
    <w:rsid w:val="000B3661"/>
    <w:rsid w:val="000B3E69"/>
    <w:rsid w:val="000B42CC"/>
    <w:rsid w:val="000B5260"/>
    <w:rsid w:val="000B6B95"/>
    <w:rsid w:val="000B73E2"/>
    <w:rsid w:val="000B7740"/>
    <w:rsid w:val="000B7A78"/>
    <w:rsid w:val="000C0041"/>
    <w:rsid w:val="000C0768"/>
    <w:rsid w:val="000C12D8"/>
    <w:rsid w:val="000C16DE"/>
    <w:rsid w:val="000C1A3D"/>
    <w:rsid w:val="000C2442"/>
    <w:rsid w:val="000C269C"/>
    <w:rsid w:val="000C28DA"/>
    <w:rsid w:val="000C2962"/>
    <w:rsid w:val="000C2EDB"/>
    <w:rsid w:val="000C52DC"/>
    <w:rsid w:val="000C5A89"/>
    <w:rsid w:val="000C5B74"/>
    <w:rsid w:val="000C5CB3"/>
    <w:rsid w:val="000C5DA3"/>
    <w:rsid w:val="000C68B9"/>
    <w:rsid w:val="000D00F1"/>
    <w:rsid w:val="000D01DC"/>
    <w:rsid w:val="000D04B2"/>
    <w:rsid w:val="000D1851"/>
    <w:rsid w:val="000D1FEA"/>
    <w:rsid w:val="000D2C46"/>
    <w:rsid w:val="000D2CD6"/>
    <w:rsid w:val="000D30AF"/>
    <w:rsid w:val="000D3D23"/>
    <w:rsid w:val="000D40A7"/>
    <w:rsid w:val="000D4106"/>
    <w:rsid w:val="000D46B2"/>
    <w:rsid w:val="000D4A00"/>
    <w:rsid w:val="000D4B40"/>
    <w:rsid w:val="000D5049"/>
    <w:rsid w:val="000D5226"/>
    <w:rsid w:val="000D5AFC"/>
    <w:rsid w:val="000D5B35"/>
    <w:rsid w:val="000D64E0"/>
    <w:rsid w:val="000D6695"/>
    <w:rsid w:val="000E09E0"/>
    <w:rsid w:val="000E1037"/>
    <w:rsid w:val="000E27B0"/>
    <w:rsid w:val="000E298B"/>
    <w:rsid w:val="000E4205"/>
    <w:rsid w:val="000E4303"/>
    <w:rsid w:val="000E43E8"/>
    <w:rsid w:val="000E4FE9"/>
    <w:rsid w:val="000E5737"/>
    <w:rsid w:val="000E6658"/>
    <w:rsid w:val="000E66E2"/>
    <w:rsid w:val="000E719E"/>
    <w:rsid w:val="000F1101"/>
    <w:rsid w:val="000F1A26"/>
    <w:rsid w:val="000F1D62"/>
    <w:rsid w:val="000F2FA2"/>
    <w:rsid w:val="000F355E"/>
    <w:rsid w:val="000F368E"/>
    <w:rsid w:val="000F3D6D"/>
    <w:rsid w:val="000F4432"/>
    <w:rsid w:val="000F4609"/>
    <w:rsid w:val="000F4A21"/>
    <w:rsid w:val="000F63A6"/>
    <w:rsid w:val="000F7A4A"/>
    <w:rsid w:val="000F7BC9"/>
    <w:rsid w:val="0010044B"/>
    <w:rsid w:val="00100606"/>
    <w:rsid w:val="00100D39"/>
    <w:rsid w:val="00101A82"/>
    <w:rsid w:val="00101BB5"/>
    <w:rsid w:val="00102757"/>
    <w:rsid w:val="00102D4C"/>
    <w:rsid w:val="001039AC"/>
    <w:rsid w:val="00106235"/>
    <w:rsid w:val="001068DF"/>
    <w:rsid w:val="00107A0B"/>
    <w:rsid w:val="00107CBB"/>
    <w:rsid w:val="0011068D"/>
    <w:rsid w:val="0011099E"/>
    <w:rsid w:val="00110E3F"/>
    <w:rsid w:val="00111481"/>
    <w:rsid w:val="001117B7"/>
    <w:rsid w:val="00112099"/>
    <w:rsid w:val="001122D2"/>
    <w:rsid w:val="001125C6"/>
    <w:rsid w:val="00113010"/>
    <w:rsid w:val="001130DE"/>
    <w:rsid w:val="001134DF"/>
    <w:rsid w:val="00114325"/>
    <w:rsid w:val="00114569"/>
    <w:rsid w:val="00114A59"/>
    <w:rsid w:val="00115BBD"/>
    <w:rsid w:val="00115D56"/>
    <w:rsid w:val="00117233"/>
    <w:rsid w:val="001210BA"/>
    <w:rsid w:val="00121B35"/>
    <w:rsid w:val="00121CD0"/>
    <w:rsid w:val="00122066"/>
    <w:rsid w:val="001235C7"/>
    <w:rsid w:val="0012571D"/>
    <w:rsid w:val="00126C75"/>
    <w:rsid w:val="00127A25"/>
    <w:rsid w:val="00130654"/>
    <w:rsid w:val="00130F86"/>
    <w:rsid w:val="00131172"/>
    <w:rsid w:val="001315C9"/>
    <w:rsid w:val="001327FC"/>
    <w:rsid w:val="00132EC9"/>
    <w:rsid w:val="001338CE"/>
    <w:rsid w:val="0013448A"/>
    <w:rsid w:val="001358D8"/>
    <w:rsid w:val="00135C1A"/>
    <w:rsid w:val="001360CA"/>
    <w:rsid w:val="00137B5F"/>
    <w:rsid w:val="00140AE9"/>
    <w:rsid w:val="00140B2D"/>
    <w:rsid w:val="001411C1"/>
    <w:rsid w:val="001416EF"/>
    <w:rsid w:val="0014180F"/>
    <w:rsid w:val="00142404"/>
    <w:rsid w:val="00143FFB"/>
    <w:rsid w:val="00145745"/>
    <w:rsid w:val="00146426"/>
    <w:rsid w:val="00146CE2"/>
    <w:rsid w:val="00150EDC"/>
    <w:rsid w:val="00152C0B"/>
    <w:rsid w:val="00153A2B"/>
    <w:rsid w:val="0015470C"/>
    <w:rsid w:val="00154E3C"/>
    <w:rsid w:val="0015507D"/>
    <w:rsid w:val="00155BC3"/>
    <w:rsid w:val="00155D8E"/>
    <w:rsid w:val="00160345"/>
    <w:rsid w:val="00160FBC"/>
    <w:rsid w:val="00162795"/>
    <w:rsid w:val="001644E6"/>
    <w:rsid w:val="001645CF"/>
    <w:rsid w:val="00165062"/>
    <w:rsid w:val="00166B12"/>
    <w:rsid w:val="0016758F"/>
    <w:rsid w:val="00170ED6"/>
    <w:rsid w:val="00171079"/>
    <w:rsid w:val="00171E26"/>
    <w:rsid w:val="0017201B"/>
    <w:rsid w:val="001722BA"/>
    <w:rsid w:val="001727C9"/>
    <w:rsid w:val="0017319E"/>
    <w:rsid w:val="001732D4"/>
    <w:rsid w:val="001735A8"/>
    <w:rsid w:val="00173754"/>
    <w:rsid w:val="00173EE9"/>
    <w:rsid w:val="0017490C"/>
    <w:rsid w:val="0017498C"/>
    <w:rsid w:val="00174CA7"/>
    <w:rsid w:val="00174E4E"/>
    <w:rsid w:val="00176432"/>
    <w:rsid w:val="00176B9A"/>
    <w:rsid w:val="00177104"/>
    <w:rsid w:val="00177E76"/>
    <w:rsid w:val="00177F12"/>
    <w:rsid w:val="001802B6"/>
    <w:rsid w:val="001803A9"/>
    <w:rsid w:val="00181840"/>
    <w:rsid w:val="0018185E"/>
    <w:rsid w:val="00181E7F"/>
    <w:rsid w:val="001825F6"/>
    <w:rsid w:val="00183487"/>
    <w:rsid w:val="00183783"/>
    <w:rsid w:val="00185630"/>
    <w:rsid w:val="00185CBE"/>
    <w:rsid w:val="001860BD"/>
    <w:rsid w:val="00186581"/>
    <w:rsid w:val="001869E1"/>
    <w:rsid w:val="001917B7"/>
    <w:rsid w:val="00192A9D"/>
    <w:rsid w:val="001943E1"/>
    <w:rsid w:val="001947A0"/>
    <w:rsid w:val="0019519F"/>
    <w:rsid w:val="00195EC1"/>
    <w:rsid w:val="0019621A"/>
    <w:rsid w:val="001968FE"/>
    <w:rsid w:val="00196A80"/>
    <w:rsid w:val="00196E5B"/>
    <w:rsid w:val="001976D8"/>
    <w:rsid w:val="00197AB7"/>
    <w:rsid w:val="001A0666"/>
    <w:rsid w:val="001A097A"/>
    <w:rsid w:val="001A0D58"/>
    <w:rsid w:val="001A100A"/>
    <w:rsid w:val="001A1369"/>
    <w:rsid w:val="001A242A"/>
    <w:rsid w:val="001A295F"/>
    <w:rsid w:val="001A3051"/>
    <w:rsid w:val="001A4915"/>
    <w:rsid w:val="001A504E"/>
    <w:rsid w:val="001A5245"/>
    <w:rsid w:val="001A5261"/>
    <w:rsid w:val="001A72F4"/>
    <w:rsid w:val="001A7783"/>
    <w:rsid w:val="001A7D8B"/>
    <w:rsid w:val="001B0148"/>
    <w:rsid w:val="001B04F2"/>
    <w:rsid w:val="001B1E6B"/>
    <w:rsid w:val="001B1FD3"/>
    <w:rsid w:val="001B3019"/>
    <w:rsid w:val="001B3052"/>
    <w:rsid w:val="001B3C8B"/>
    <w:rsid w:val="001B3D53"/>
    <w:rsid w:val="001B3E3F"/>
    <w:rsid w:val="001B4572"/>
    <w:rsid w:val="001B749A"/>
    <w:rsid w:val="001B7BB4"/>
    <w:rsid w:val="001B7CF8"/>
    <w:rsid w:val="001C0AF7"/>
    <w:rsid w:val="001C0D0A"/>
    <w:rsid w:val="001C1B68"/>
    <w:rsid w:val="001C2041"/>
    <w:rsid w:val="001C2982"/>
    <w:rsid w:val="001C38D2"/>
    <w:rsid w:val="001C3F2E"/>
    <w:rsid w:val="001C4EC1"/>
    <w:rsid w:val="001D0EE8"/>
    <w:rsid w:val="001D28C4"/>
    <w:rsid w:val="001D2E27"/>
    <w:rsid w:val="001D3EE9"/>
    <w:rsid w:val="001D50A3"/>
    <w:rsid w:val="001D5848"/>
    <w:rsid w:val="001D5A0D"/>
    <w:rsid w:val="001D6B7A"/>
    <w:rsid w:val="001D6C98"/>
    <w:rsid w:val="001D71AF"/>
    <w:rsid w:val="001D7CC8"/>
    <w:rsid w:val="001E0750"/>
    <w:rsid w:val="001E1061"/>
    <w:rsid w:val="001E124E"/>
    <w:rsid w:val="001E12B2"/>
    <w:rsid w:val="001E13AD"/>
    <w:rsid w:val="001E1DB3"/>
    <w:rsid w:val="001E205E"/>
    <w:rsid w:val="001E24D4"/>
    <w:rsid w:val="001E2EDE"/>
    <w:rsid w:val="001E3141"/>
    <w:rsid w:val="001E3F41"/>
    <w:rsid w:val="001E579C"/>
    <w:rsid w:val="001E60B4"/>
    <w:rsid w:val="001E69F4"/>
    <w:rsid w:val="001F0088"/>
    <w:rsid w:val="001F05D1"/>
    <w:rsid w:val="001F0674"/>
    <w:rsid w:val="001F0825"/>
    <w:rsid w:val="001F0913"/>
    <w:rsid w:val="001F0ABD"/>
    <w:rsid w:val="001F0ECF"/>
    <w:rsid w:val="001F0F8A"/>
    <w:rsid w:val="001F17A6"/>
    <w:rsid w:val="001F1CDB"/>
    <w:rsid w:val="001F48F9"/>
    <w:rsid w:val="001F4D25"/>
    <w:rsid w:val="001F5026"/>
    <w:rsid w:val="001F53CA"/>
    <w:rsid w:val="001F5C53"/>
    <w:rsid w:val="001F7F92"/>
    <w:rsid w:val="00200DE8"/>
    <w:rsid w:val="00201225"/>
    <w:rsid w:val="00201299"/>
    <w:rsid w:val="00201346"/>
    <w:rsid w:val="0020189C"/>
    <w:rsid w:val="0020236B"/>
    <w:rsid w:val="00203272"/>
    <w:rsid w:val="002033A1"/>
    <w:rsid w:val="00203502"/>
    <w:rsid w:val="00203E08"/>
    <w:rsid w:val="00203E3A"/>
    <w:rsid w:val="00204A14"/>
    <w:rsid w:val="00205A47"/>
    <w:rsid w:val="00205BE0"/>
    <w:rsid w:val="00205D9E"/>
    <w:rsid w:val="0020626B"/>
    <w:rsid w:val="00206811"/>
    <w:rsid w:val="00210054"/>
    <w:rsid w:val="002103F9"/>
    <w:rsid w:val="00211F29"/>
    <w:rsid w:val="0021250C"/>
    <w:rsid w:val="002128FE"/>
    <w:rsid w:val="00212ABB"/>
    <w:rsid w:val="00216BC1"/>
    <w:rsid w:val="0021774C"/>
    <w:rsid w:val="0021783D"/>
    <w:rsid w:val="002200A0"/>
    <w:rsid w:val="00220F61"/>
    <w:rsid w:val="00221765"/>
    <w:rsid w:val="00221DB2"/>
    <w:rsid w:val="00222328"/>
    <w:rsid w:val="00222A79"/>
    <w:rsid w:val="00222B43"/>
    <w:rsid w:val="00222B6E"/>
    <w:rsid w:val="002230D8"/>
    <w:rsid w:val="002232DB"/>
    <w:rsid w:val="002249D5"/>
    <w:rsid w:val="00224AA6"/>
    <w:rsid w:val="00226725"/>
    <w:rsid w:val="00230AF3"/>
    <w:rsid w:val="00232243"/>
    <w:rsid w:val="00232886"/>
    <w:rsid w:val="0023395E"/>
    <w:rsid w:val="00234D38"/>
    <w:rsid w:val="00234F36"/>
    <w:rsid w:val="00234FC8"/>
    <w:rsid w:val="00235FF1"/>
    <w:rsid w:val="00236836"/>
    <w:rsid w:val="002373CD"/>
    <w:rsid w:val="0024038A"/>
    <w:rsid w:val="00240919"/>
    <w:rsid w:val="00240CEB"/>
    <w:rsid w:val="0024171D"/>
    <w:rsid w:val="002429A2"/>
    <w:rsid w:val="00242B10"/>
    <w:rsid w:val="00242BA4"/>
    <w:rsid w:val="00242C1F"/>
    <w:rsid w:val="002436AF"/>
    <w:rsid w:val="002441F0"/>
    <w:rsid w:val="00244BE7"/>
    <w:rsid w:val="00247AE6"/>
    <w:rsid w:val="00247C3D"/>
    <w:rsid w:val="0025102C"/>
    <w:rsid w:val="00251035"/>
    <w:rsid w:val="00251F4D"/>
    <w:rsid w:val="0025364C"/>
    <w:rsid w:val="00253B36"/>
    <w:rsid w:val="002545E2"/>
    <w:rsid w:val="00255D7F"/>
    <w:rsid w:val="002564F3"/>
    <w:rsid w:val="002577A3"/>
    <w:rsid w:val="002579EE"/>
    <w:rsid w:val="002605AB"/>
    <w:rsid w:val="0026075F"/>
    <w:rsid w:val="00261378"/>
    <w:rsid w:val="002615A6"/>
    <w:rsid w:val="00261F89"/>
    <w:rsid w:val="00262CBF"/>
    <w:rsid w:val="002641E2"/>
    <w:rsid w:val="0026461F"/>
    <w:rsid w:val="002673FC"/>
    <w:rsid w:val="00270827"/>
    <w:rsid w:val="00271433"/>
    <w:rsid w:val="00271C2B"/>
    <w:rsid w:val="00271D70"/>
    <w:rsid w:val="00273E94"/>
    <w:rsid w:val="00273EC0"/>
    <w:rsid w:val="00274C59"/>
    <w:rsid w:val="00274DB7"/>
    <w:rsid w:val="00274F72"/>
    <w:rsid w:val="00276604"/>
    <w:rsid w:val="0027719B"/>
    <w:rsid w:val="00277512"/>
    <w:rsid w:val="002775FB"/>
    <w:rsid w:val="0027770E"/>
    <w:rsid w:val="00280A13"/>
    <w:rsid w:val="002814D9"/>
    <w:rsid w:val="0028223E"/>
    <w:rsid w:val="00282482"/>
    <w:rsid w:val="00282BCD"/>
    <w:rsid w:val="0028412E"/>
    <w:rsid w:val="00284CC2"/>
    <w:rsid w:val="00285B3F"/>
    <w:rsid w:val="002869E8"/>
    <w:rsid w:val="00286D52"/>
    <w:rsid w:val="00287E2D"/>
    <w:rsid w:val="002907D1"/>
    <w:rsid w:val="00292708"/>
    <w:rsid w:val="00292AF1"/>
    <w:rsid w:val="002952CD"/>
    <w:rsid w:val="00295968"/>
    <w:rsid w:val="00295E44"/>
    <w:rsid w:val="00296209"/>
    <w:rsid w:val="002975B7"/>
    <w:rsid w:val="002979CC"/>
    <w:rsid w:val="002A249E"/>
    <w:rsid w:val="002A3235"/>
    <w:rsid w:val="002A391C"/>
    <w:rsid w:val="002A3CF8"/>
    <w:rsid w:val="002A4EBF"/>
    <w:rsid w:val="002A5991"/>
    <w:rsid w:val="002A5D5A"/>
    <w:rsid w:val="002A7086"/>
    <w:rsid w:val="002A7733"/>
    <w:rsid w:val="002A7DA2"/>
    <w:rsid w:val="002B0E6D"/>
    <w:rsid w:val="002B1B29"/>
    <w:rsid w:val="002B305C"/>
    <w:rsid w:val="002B30B8"/>
    <w:rsid w:val="002B30C3"/>
    <w:rsid w:val="002B39D5"/>
    <w:rsid w:val="002B44C6"/>
    <w:rsid w:val="002B5547"/>
    <w:rsid w:val="002B5A74"/>
    <w:rsid w:val="002B6549"/>
    <w:rsid w:val="002B7E3C"/>
    <w:rsid w:val="002C09F6"/>
    <w:rsid w:val="002C1327"/>
    <w:rsid w:val="002C2118"/>
    <w:rsid w:val="002C2BF8"/>
    <w:rsid w:val="002C3D07"/>
    <w:rsid w:val="002C41C6"/>
    <w:rsid w:val="002C6344"/>
    <w:rsid w:val="002C76CB"/>
    <w:rsid w:val="002D216D"/>
    <w:rsid w:val="002D2BBD"/>
    <w:rsid w:val="002D2C0D"/>
    <w:rsid w:val="002D38BC"/>
    <w:rsid w:val="002D58FE"/>
    <w:rsid w:val="002D5B30"/>
    <w:rsid w:val="002D65B3"/>
    <w:rsid w:val="002D7225"/>
    <w:rsid w:val="002D7369"/>
    <w:rsid w:val="002D7648"/>
    <w:rsid w:val="002D77D7"/>
    <w:rsid w:val="002D7842"/>
    <w:rsid w:val="002D7E48"/>
    <w:rsid w:val="002E0C97"/>
    <w:rsid w:val="002E230B"/>
    <w:rsid w:val="002E3070"/>
    <w:rsid w:val="002E3DD3"/>
    <w:rsid w:val="002E4049"/>
    <w:rsid w:val="002E52DC"/>
    <w:rsid w:val="002E5E6A"/>
    <w:rsid w:val="002E6107"/>
    <w:rsid w:val="002E704F"/>
    <w:rsid w:val="002E70EC"/>
    <w:rsid w:val="002F0C34"/>
    <w:rsid w:val="002F1463"/>
    <w:rsid w:val="002F26D3"/>
    <w:rsid w:val="002F2D35"/>
    <w:rsid w:val="002F2E30"/>
    <w:rsid w:val="002F3925"/>
    <w:rsid w:val="002F3B54"/>
    <w:rsid w:val="002F503A"/>
    <w:rsid w:val="002F676E"/>
    <w:rsid w:val="002F78AA"/>
    <w:rsid w:val="0030093D"/>
    <w:rsid w:val="00300E57"/>
    <w:rsid w:val="00301C17"/>
    <w:rsid w:val="00302005"/>
    <w:rsid w:val="00302015"/>
    <w:rsid w:val="00302EC4"/>
    <w:rsid w:val="003066B2"/>
    <w:rsid w:val="0030723C"/>
    <w:rsid w:val="003074AB"/>
    <w:rsid w:val="003079AA"/>
    <w:rsid w:val="003103FF"/>
    <w:rsid w:val="0031099E"/>
    <w:rsid w:val="00311861"/>
    <w:rsid w:val="0031195C"/>
    <w:rsid w:val="003119F9"/>
    <w:rsid w:val="00311C0D"/>
    <w:rsid w:val="00313072"/>
    <w:rsid w:val="00313FD2"/>
    <w:rsid w:val="0031484B"/>
    <w:rsid w:val="00314967"/>
    <w:rsid w:val="00314DF7"/>
    <w:rsid w:val="003152D3"/>
    <w:rsid w:val="0031531D"/>
    <w:rsid w:val="003167E3"/>
    <w:rsid w:val="0031779A"/>
    <w:rsid w:val="00317896"/>
    <w:rsid w:val="00317DFA"/>
    <w:rsid w:val="00317FE7"/>
    <w:rsid w:val="003208B5"/>
    <w:rsid w:val="003210DE"/>
    <w:rsid w:val="003215CE"/>
    <w:rsid w:val="003232D4"/>
    <w:rsid w:val="00324465"/>
    <w:rsid w:val="0032447E"/>
    <w:rsid w:val="00326142"/>
    <w:rsid w:val="00326D6E"/>
    <w:rsid w:val="003305A2"/>
    <w:rsid w:val="00331155"/>
    <w:rsid w:val="00331D37"/>
    <w:rsid w:val="00331E2C"/>
    <w:rsid w:val="00332268"/>
    <w:rsid w:val="00334802"/>
    <w:rsid w:val="00334EE2"/>
    <w:rsid w:val="003355CC"/>
    <w:rsid w:val="003366C8"/>
    <w:rsid w:val="00337991"/>
    <w:rsid w:val="00340867"/>
    <w:rsid w:val="00340C53"/>
    <w:rsid w:val="00341A20"/>
    <w:rsid w:val="00341D9C"/>
    <w:rsid w:val="003427AC"/>
    <w:rsid w:val="0034293D"/>
    <w:rsid w:val="003437AC"/>
    <w:rsid w:val="0034459A"/>
    <w:rsid w:val="003451FC"/>
    <w:rsid w:val="003458CA"/>
    <w:rsid w:val="00345A53"/>
    <w:rsid w:val="00345E53"/>
    <w:rsid w:val="0034628C"/>
    <w:rsid w:val="0034641B"/>
    <w:rsid w:val="003467EF"/>
    <w:rsid w:val="00347873"/>
    <w:rsid w:val="00347E7D"/>
    <w:rsid w:val="0035016F"/>
    <w:rsid w:val="00350955"/>
    <w:rsid w:val="003513E6"/>
    <w:rsid w:val="003523B1"/>
    <w:rsid w:val="003523F1"/>
    <w:rsid w:val="00352A9E"/>
    <w:rsid w:val="00352CCB"/>
    <w:rsid w:val="00353ACB"/>
    <w:rsid w:val="00353B5C"/>
    <w:rsid w:val="00355092"/>
    <w:rsid w:val="00355960"/>
    <w:rsid w:val="003570E2"/>
    <w:rsid w:val="0035727B"/>
    <w:rsid w:val="003577DB"/>
    <w:rsid w:val="00357ADC"/>
    <w:rsid w:val="00357C98"/>
    <w:rsid w:val="00362008"/>
    <w:rsid w:val="00362342"/>
    <w:rsid w:val="0036298F"/>
    <w:rsid w:val="00366950"/>
    <w:rsid w:val="00366B63"/>
    <w:rsid w:val="0036700F"/>
    <w:rsid w:val="0037193E"/>
    <w:rsid w:val="00372179"/>
    <w:rsid w:val="00373633"/>
    <w:rsid w:val="0037369F"/>
    <w:rsid w:val="00374657"/>
    <w:rsid w:val="00375A21"/>
    <w:rsid w:val="00376ABC"/>
    <w:rsid w:val="00376B8A"/>
    <w:rsid w:val="00377982"/>
    <w:rsid w:val="00377BB2"/>
    <w:rsid w:val="00377C23"/>
    <w:rsid w:val="00380759"/>
    <w:rsid w:val="00381856"/>
    <w:rsid w:val="003819B8"/>
    <w:rsid w:val="0038322A"/>
    <w:rsid w:val="003845E0"/>
    <w:rsid w:val="00384F2E"/>
    <w:rsid w:val="00385B53"/>
    <w:rsid w:val="00385BD9"/>
    <w:rsid w:val="00385DFD"/>
    <w:rsid w:val="0038783F"/>
    <w:rsid w:val="0039079A"/>
    <w:rsid w:val="00390DC4"/>
    <w:rsid w:val="0039107D"/>
    <w:rsid w:val="00391ECA"/>
    <w:rsid w:val="0039279E"/>
    <w:rsid w:val="00393838"/>
    <w:rsid w:val="00394540"/>
    <w:rsid w:val="0039456A"/>
    <w:rsid w:val="003950A4"/>
    <w:rsid w:val="00396C8F"/>
    <w:rsid w:val="00396C94"/>
    <w:rsid w:val="003975D2"/>
    <w:rsid w:val="00397784"/>
    <w:rsid w:val="0039790D"/>
    <w:rsid w:val="003A153C"/>
    <w:rsid w:val="003A1FAF"/>
    <w:rsid w:val="003A2438"/>
    <w:rsid w:val="003A2744"/>
    <w:rsid w:val="003A2F22"/>
    <w:rsid w:val="003A322E"/>
    <w:rsid w:val="003A384C"/>
    <w:rsid w:val="003A6C21"/>
    <w:rsid w:val="003A75D2"/>
    <w:rsid w:val="003A7D2D"/>
    <w:rsid w:val="003B0467"/>
    <w:rsid w:val="003B1743"/>
    <w:rsid w:val="003B23AC"/>
    <w:rsid w:val="003B3F78"/>
    <w:rsid w:val="003B6BB0"/>
    <w:rsid w:val="003B75BB"/>
    <w:rsid w:val="003B7964"/>
    <w:rsid w:val="003C013C"/>
    <w:rsid w:val="003C0951"/>
    <w:rsid w:val="003C26DD"/>
    <w:rsid w:val="003C33AE"/>
    <w:rsid w:val="003C3C08"/>
    <w:rsid w:val="003C5112"/>
    <w:rsid w:val="003C5A92"/>
    <w:rsid w:val="003C68BD"/>
    <w:rsid w:val="003C6EA8"/>
    <w:rsid w:val="003D09A3"/>
    <w:rsid w:val="003D09D4"/>
    <w:rsid w:val="003D1297"/>
    <w:rsid w:val="003D14E9"/>
    <w:rsid w:val="003D18C4"/>
    <w:rsid w:val="003D1B4B"/>
    <w:rsid w:val="003D2242"/>
    <w:rsid w:val="003D3BAC"/>
    <w:rsid w:val="003D5FF5"/>
    <w:rsid w:val="003D626D"/>
    <w:rsid w:val="003D6306"/>
    <w:rsid w:val="003D65CB"/>
    <w:rsid w:val="003D66C8"/>
    <w:rsid w:val="003D66D1"/>
    <w:rsid w:val="003D6D0D"/>
    <w:rsid w:val="003D7677"/>
    <w:rsid w:val="003E114E"/>
    <w:rsid w:val="003E1CE1"/>
    <w:rsid w:val="003E21B3"/>
    <w:rsid w:val="003E2B15"/>
    <w:rsid w:val="003E38D9"/>
    <w:rsid w:val="003E42E0"/>
    <w:rsid w:val="003E504A"/>
    <w:rsid w:val="003E5B4F"/>
    <w:rsid w:val="003E5EE4"/>
    <w:rsid w:val="003E6254"/>
    <w:rsid w:val="003E6B36"/>
    <w:rsid w:val="003E7365"/>
    <w:rsid w:val="003E7A13"/>
    <w:rsid w:val="003E7C95"/>
    <w:rsid w:val="003F0C8F"/>
    <w:rsid w:val="003F1501"/>
    <w:rsid w:val="003F1CCC"/>
    <w:rsid w:val="003F2525"/>
    <w:rsid w:val="003F340F"/>
    <w:rsid w:val="003F3582"/>
    <w:rsid w:val="003F3BB7"/>
    <w:rsid w:val="003F45E5"/>
    <w:rsid w:val="003F5C99"/>
    <w:rsid w:val="003F6280"/>
    <w:rsid w:val="003F6606"/>
    <w:rsid w:val="003F712B"/>
    <w:rsid w:val="003F7F0A"/>
    <w:rsid w:val="00400D46"/>
    <w:rsid w:val="004011AD"/>
    <w:rsid w:val="00401208"/>
    <w:rsid w:val="0040121D"/>
    <w:rsid w:val="00401558"/>
    <w:rsid w:val="004020C0"/>
    <w:rsid w:val="00402289"/>
    <w:rsid w:val="00404206"/>
    <w:rsid w:val="00404243"/>
    <w:rsid w:val="00404C5B"/>
    <w:rsid w:val="00406093"/>
    <w:rsid w:val="00406DFC"/>
    <w:rsid w:val="004071BB"/>
    <w:rsid w:val="004073A6"/>
    <w:rsid w:val="00410744"/>
    <w:rsid w:val="00410E82"/>
    <w:rsid w:val="00411438"/>
    <w:rsid w:val="00411628"/>
    <w:rsid w:val="00412056"/>
    <w:rsid w:val="004131DF"/>
    <w:rsid w:val="00413238"/>
    <w:rsid w:val="00413E72"/>
    <w:rsid w:val="0041497D"/>
    <w:rsid w:val="00414B82"/>
    <w:rsid w:val="00414CDF"/>
    <w:rsid w:val="0041673A"/>
    <w:rsid w:val="004172A7"/>
    <w:rsid w:val="00417715"/>
    <w:rsid w:val="0042049A"/>
    <w:rsid w:val="004204F1"/>
    <w:rsid w:val="004205B8"/>
    <w:rsid w:val="00420910"/>
    <w:rsid w:val="004218B3"/>
    <w:rsid w:val="004233C8"/>
    <w:rsid w:val="00423D48"/>
    <w:rsid w:val="00423EE1"/>
    <w:rsid w:val="00424F1E"/>
    <w:rsid w:val="0042674D"/>
    <w:rsid w:val="00426BAA"/>
    <w:rsid w:val="00431756"/>
    <w:rsid w:val="00431FA2"/>
    <w:rsid w:val="00432121"/>
    <w:rsid w:val="004328FB"/>
    <w:rsid w:val="0043377E"/>
    <w:rsid w:val="00433E96"/>
    <w:rsid w:val="00434ABC"/>
    <w:rsid w:val="00434C14"/>
    <w:rsid w:val="0043552E"/>
    <w:rsid w:val="0043773F"/>
    <w:rsid w:val="004400B3"/>
    <w:rsid w:val="004401D9"/>
    <w:rsid w:val="0044090E"/>
    <w:rsid w:val="00441C45"/>
    <w:rsid w:val="00442B45"/>
    <w:rsid w:val="004437FB"/>
    <w:rsid w:val="00444C46"/>
    <w:rsid w:val="004454E4"/>
    <w:rsid w:val="00446E3C"/>
    <w:rsid w:val="00447873"/>
    <w:rsid w:val="00451087"/>
    <w:rsid w:val="00451514"/>
    <w:rsid w:val="004525D6"/>
    <w:rsid w:val="0045266F"/>
    <w:rsid w:val="00452B2D"/>
    <w:rsid w:val="0045306C"/>
    <w:rsid w:val="00453CFF"/>
    <w:rsid w:val="00454021"/>
    <w:rsid w:val="00457324"/>
    <w:rsid w:val="004574F0"/>
    <w:rsid w:val="00457F81"/>
    <w:rsid w:val="00457FCC"/>
    <w:rsid w:val="00460173"/>
    <w:rsid w:val="00460390"/>
    <w:rsid w:val="0046181B"/>
    <w:rsid w:val="004622E8"/>
    <w:rsid w:val="004623D2"/>
    <w:rsid w:val="004630B3"/>
    <w:rsid w:val="004636C5"/>
    <w:rsid w:val="00463A6C"/>
    <w:rsid w:val="00463B2F"/>
    <w:rsid w:val="00463DFC"/>
    <w:rsid w:val="00463E5C"/>
    <w:rsid w:val="004661DA"/>
    <w:rsid w:val="00466488"/>
    <w:rsid w:val="004665A4"/>
    <w:rsid w:val="00466F53"/>
    <w:rsid w:val="00467206"/>
    <w:rsid w:val="00467399"/>
    <w:rsid w:val="0046797C"/>
    <w:rsid w:val="004706B4"/>
    <w:rsid w:val="00470A23"/>
    <w:rsid w:val="00472302"/>
    <w:rsid w:val="00472AD3"/>
    <w:rsid w:val="00472FD8"/>
    <w:rsid w:val="0047305B"/>
    <w:rsid w:val="0047354A"/>
    <w:rsid w:val="00473F82"/>
    <w:rsid w:val="004752D1"/>
    <w:rsid w:val="0047629D"/>
    <w:rsid w:val="00477AB9"/>
    <w:rsid w:val="00477D31"/>
    <w:rsid w:val="00477FF1"/>
    <w:rsid w:val="004803BB"/>
    <w:rsid w:val="00480D87"/>
    <w:rsid w:val="004810B7"/>
    <w:rsid w:val="00481510"/>
    <w:rsid w:val="00481A6C"/>
    <w:rsid w:val="00481AC6"/>
    <w:rsid w:val="00481ED3"/>
    <w:rsid w:val="004832ED"/>
    <w:rsid w:val="00483641"/>
    <w:rsid w:val="00483725"/>
    <w:rsid w:val="00484727"/>
    <w:rsid w:val="00485552"/>
    <w:rsid w:val="00485EB6"/>
    <w:rsid w:val="00485FC6"/>
    <w:rsid w:val="00486E55"/>
    <w:rsid w:val="00487234"/>
    <w:rsid w:val="00487247"/>
    <w:rsid w:val="0048779C"/>
    <w:rsid w:val="00493D5C"/>
    <w:rsid w:val="00494700"/>
    <w:rsid w:val="00494A9A"/>
    <w:rsid w:val="004962C0"/>
    <w:rsid w:val="00496AA0"/>
    <w:rsid w:val="00496E2F"/>
    <w:rsid w:val="00497485"/>
    <w:rsid w:val="004975B5"/>
    <w:rsid w:val="004A0B90"/>
    <w:rsid w:val="004A12DE"/>
    <w:rsid w:val="004A1C9B"/>
    <w:rsid w:val="004A24BE"/>
    <w:rsid w:val="004A3D7A"/>
    <w:rsid w:val="004A543B"/>
    <w:rsid w:val="004A5694"/>
    <w:rsid w:val="004A590A"/>
    <w:rsid w:val="004A59FA"/>
    <w:rsid w:val="004A602A"/>
    <w:rsid w:val="004A6E9F"/>
    <w:rsid w:val="004A71AF"/>
    <w:rsid w:val="004A7351"/>
    <w:rsid w:val="004A7C9F"/>
    <w:rsid w:val="004B0FE7"/>
    <w:rsid w:val="004B14B9"/>
    <w:rsid w:val="004B1671"/>
    <w:rsid w:val="004B222C"/>
    <w:rsid w:val="004B2286"/>
    <w:rsid w:val="004B2990"/>
    <w:rsid w:val="004B3439"/>
    <w:rsid w:val="004B3A96"/>
    <w:rsid w:val="004B3BE5"/>
    <w:rsid w:val="004B3DA1"/>
    <w:rsid w:val="004B3E1C"/>
    <w:rsid w:val="004B4B42"/>
    <w:rsid w:val="004B4EE5"/>
    <w:rsid w:val="004B5C51"/>
    <w:rsid w:val="004B6686"/>
    <w:rsid w:val="004B7806"/>
    <w:rsid w:val="004B7F55"/>
    <w:rsid w:val="004C015B"/>
    <w:rsid w:val="004C0C25"/>
    <w:rsid w:val="004C1CB5"/>
    <w:rsid w:val="004C2914"/>
    <w:rsid w:val="004C31EA"/>
    <w:rsid w:val="004C380B"/>
    <w:rsid w:val="004C4DCA"/>
    <w:rsid w:val="004C5704"/>
    <w:rsid w:val="004C6894"/>
    <w:rsid w:val="004C69F2"/>
    <w:rsid w:val="004C6B11"/>
    <w:rsid w:val="004C74E9"/>
    <w:rsid w:val="004C7C75"/>
    <w:rsid w:val="004D0812"/>
    <w:rsid w:val="004D0868"/>
    <w:rsid w:val="004D118A"/>
    <w:rsid w:val="004D1BF3"/>
    <w:rsid w:val="004D25E8"/>
    <w:rsid w:val="004D30D2"/>
    <w:rsid w:val="004D314E"/>
    <w:rsid w:val="004D396B"/>
    <w:rsid w:val="004D42C4"/>
    <w:rsid w:val="004D45B6"/>
    <w:rsid w:val="004D4D92"/>
    <w:rsid w:val="004D5CC8"/>
    <w:rsid w:val="004D68E9"/>
    <w:rsid w:val="004D766A"/>
    <w:rsid w:val="004D79A4"/>
    <w:rsid w:val="004D7D05"/>
    <w:rsid w:val="004E0D2B"/>
    <w:rsid w:val="004E1332"/>
    <w:rsid w:val="004E1843"/>
    <w:rsid w:val="004E2623"/>
    <w:rsid w:val="004E282D"/>
    <w:rsid w:val="004E3773"/>
    <w:rsid w:val="004E39FC"/>
    <w:rsid w:val="004E4426"/>
    <w:rsid w:val="004E4513"/>
    <w:rsid w:val="004E463C"/>
    <w:rsid w:val="004E4739"/>
    <w:rsid w:val="004E4779"/>
    <w:rsid w:val="004E53CC"/>
    <w:rsid w:val="004E5DB2"/>
    <w:rsid w:val="004E6632"/>
    <w:rsid w:val="004E68D5"/>
    <w:rsid w:val="004E6CAB"/>
    <w:rsid w:val="004E6D21"/>
    <w:rsid w:val="004E7AFF"/>
    <w:rsid w:val="004E7E1F"/>
    <w:rsid w:val="004F0685"/>
    <w:rsid w:val="004F089B"/>
    <w:rsid w:val="004F1214"/>
    <w:rsid w:val="004F159D"/>
    <w:rsid w:val="004F2A45"/>
    <w:rsid w:val="004F3983"/>
    <w:rsid w:val="004F3F1C"/>
    <w:rsid w:val="004F412F"/>
    <w:rsid w:val="004F438F"/>
    <w:rsid w:val="004F5205"/>
    <w:rsid w:val="004F66DF"/>
    <w:rsid w:val="004F6D71"/>
    <w:rsid w:val="004F76B3"/>
    <w:rsid w:val="004F7FAB"/>
    <w:rsid w:val="00500150"/>
    <w:rsid w:val="00500665"/>
    <w:rsid w:val="00500E67"/>
    <w:rsid w:val="005027E5"/>
    <w:rsid w:val="00502959"/>
    <w:rsid w:val="005044C0"/>
    <w:rsid w:val="00505D5E"/>
    <w:rsid w:val="00506721"/>
    <w:rsid w:val="0050679E"/>
    <w:rsid w:val="0050724B"/>
    <w:rsid w:val="005072FE"/>
    <w:rsid w:val="00511594"/>
    <w:rsid w:val="00511B6D"/>
    <w:rsid w:val="00511DF8"/>
    <w:rsid w:val="00512756"/>
    <w:rsid w:val="00512811"/>
    <w:rsid w:val="00512B0D"/>
    <w:rsid w:val="00512C3B"/>
    <w:rsid w:val="00516151"/>
    <w:rsid w:val="005167F9"/>
    <w:rsid w:val="005172CF"/>
    <w:rsid w:val="00520A7F"/>
    <w:rsid w:val="00521178"/>
    <w:rsid w:val="005211E2"/>
    <w:rsid w:val="0052124C"/>
    <w:rsid w:val="00525972"/>
    <w:rsid w:val="00525D4C"/>
    <w:rsid w:val="00527AED"/>
    <w:rsid w:val="00530783"/>
    <w:rsid w:val="005307F7"/>
    <w:rsid w:val="00532E2A"/>
    <w:rsid w:val="0053324D"/>
    <w:rsid w:val="0053343A"/>
    <w:rsid w:val="0053355E"/>
    <w:rsid w:val="00533675"/>
    <w:rsid w:val="0053398F"/>
    <w:rsid w:val="00534BC6"/>
    <w:rsid w:val="00536BA6"/>
    <w:rsid w:val="0054185D"/>
    <w:rsid w:val="00542837"/>
    <w:rsid w:val="00543CCA"/>
    <w:rsid w:val="00543CED"/>
    <w:rsid w:val="00543FAC"/>
    <w:rsid w:val="00544D16"/>
    <w:rsid w:val="00545CC6"/>
    <w:rsid w:val="00546120"/>
    <w:rsid w:val="005462B2"/>
    <w:rsid w:val="00546365"/>
    <w:rsid w:val="005464A6"/>
    <w:rsid w:val="005512EB"/>
    <w:rsid w:val="005529BD"/>
    <w:rsid w:val="005532D6"/>
    <w:rsid w:val="005538D9"/>
    <w:rsid w:val="005558FD"/>
    <w:rsid w:val="00555F58"/>
    <w:rsid w:val="00557EDF"/>
    <w:rsid w:val="00560434"/>
    <w:rsid w:val="00560EE3"/>
    <w:rsid w:val="00562847"/>
    <w:rsid w:val="00562F29"/>
    <w:rsid w:val="00563DCC"/>
    <w:rsid w:val="005653B4"/>
    <w:rsid w:val="005657A1"/>
    <w:rsid w:val="00565C19"/>
    <w:rsid w:val="005665DD"/>
    <w:rsid w:val="00566E25"/>
    <w:rsid w:val="00566FC6"/>
    <w:rsid w:val="00570B2C"/>
    <w:rsid w:val="00571A03"/>
    <w:rsid w:val="00571D01"/>
    <w:rsid w:val="005727AA"/>
    <w:rsid w:val="005732DB"/>
    <w:rsid w:val="005732DD"/>
    <w:rsid w:val="005739F1"/>
    <w:rsid w:val="00575880"/>
    <w:rsid w:val="00575D8B"/>
    <w:rsid w:val="00576236"/>
    <w:rsid w:val="00576E32"/>
    <w:rsid w:val="0057786F"/>
    <w:rsid w:val="0058004E"/>
    <w:rsid w:val="005808BD"/>
    <w:rsid w:val="00580D5A"/>
    <w:rsid w:val="00581ED9"/>
    <w:rsid w:val="00582173"/>
    <w:rsid w:val="00582CA9"/>
    <w:rsid w:val="00582CFC"/>
    <w:rsid w:val="00584C62"/>
    <w:rsid w:val="00585729"/>
    <w:rsid w:val="00586042"/>
    <w:rsid w:val="0058681E"/>
    <w:rsid w:val="00586ED0"/>
    <w:rsid w:val="005874A3"/>
    <w:rsid w:val="00591796"/>
    <w:rsid w:val="00591B67"/>
    <w:rsid w:val="00594523"/>
    <w:rsid w:val="00596084"/>
    <w:rsid w:val="005961DC"/>
    <w:rsid w:val="00596618"/>
    <w:rsid w:val="005979BB"/>
    <w:rsid w:val="00597A14"/>
    <w:rsid w:val="00597A16"/>
    <w:rsid w:val="005A114B"/>
    <w:rsid w:val="005A126F"/>
    <w:rsid w:val="005A15EE"/>
    <w:rsid w:val="005A1C4B"/>
    <w:rsid w:val="005A24F6"/>
    <w:rsid w:val="005A2801"/>
    <w:rsid w:val="005A3182"/>
    <w:rsid w:val="005A48D0"/>
    <w:rsid w:val="005A50B2"/>
    <w:rsid w:val="005A53E4"/>
    <w:rsid w:val="005A5C6C"/>
    <w:rsid w:val="005A6ADC"/>
    <w:rsid w:val="005A6DD3"/>
    <w:rsid w:val="005A77BA"/>
    <w:rsid w:val="005A7E9C"/>
    <w:rsid w:val="005A7F51"/>
    <w:rsid w:val="005B168D"/>
    <w:rsid w:val="005B1924"/>
    <w:rsid w:val="005B2BD9"/>
    <w:rsid w:val="005B357C"/>
    <w:rsid w:val="005B3DE6"/>
    <w:rsid w:val="005B4C56"/>
    <w:rsid w:val="005B5330"/>
    <w:rsid w:val="005B5F63"/>
    <w:rsid w:val="005B62E2"/>
    <w:rsid w:val="005B79B4"/>
    <w:rsid w:val="005C22C3"/>
    <w:rsid w:val="005C269A"/>
    <w:rsid w:val="005C2D44"/>
    <w:rsid w:val="005C3FF7"/>
    <w:rsid w:val="005C4220"/>
    <w:rsid w:val="005C437D"/>
    <w:rsid w:val="005C43D2"/>
    <w:rsid w:val="005C4BFE"/>
    <w:rsid w:val="005C4EF9"/>
    <w:rsid w:val="005C5ACD"/>
    <w:rsid w:val="005C6A06"/>
    <w:rsid w:val="005D0262"/>
    <w:rsid w:val="005D0DA9"/>
    <w:rsid w:val="005D0E84"/>
    <w:rsid w:val="005D235B"/>
    <w:rsid w:val="005D24A8"/>
    <w:rsid w:val="005D2A9D"/>
    <w:rsid w:val="005D2F87"/>
    <w:rsid w:val="005D31CF"/>
    <w:rsid w:val="005D32F3"/>
    <w:rsid w:val="005D3D8E"/>
    <w:rsid w:val="005D3FCC"/>
    <w:rsid w:val="005D40E2"/>
    <w:rsid w:val="005D5C78"/>
    <w:rsid w:val="005D6F5F"/>
    <w:rsid w:val="005D6F6A"/>
    <w:rsid w:val="005D7036"/>
    <w:rsid w:val="005E07A6"/>
    <w:rsid w:val="005E0B33"/>
    <w:rsid w:val="005E2003"/>
    <w:rsid w:val="005E217A"/>
    <w:rsid w:val="005E3E1C"/>
    <w:rsid w:val="005E3F16"/>
    <w:rsid w:val="005E5F5E"/>
    <w:rsid w:val="005E6FBE"/>
    <w:rsid w:val="005E7AD6"/>
    <w:rsid w:val="005E7D96"/>
    <w:rsid w:val="005F03F6"/>
    <w:rsid w:val="005F0C2D"/>
    <w:rsid w:val="005F1765"/>
    <w:rsid w:val="005F214C"/>
    <w:rsid w:val="005F28F6"/>
    <w:rsid w:val="005F2974"/>
    <w:rsid w:val="005F2A2B"/>
    <w:rsid w:val="005F3A2B"/>
    <w:rsid w:val="005F3ABC"/>
    <w:rsid w:val="005F3C74"/>
    <w:rsid w:val="005F3E72"/>
    <w:rsid w:val="005F3F29"/>
    <w:rsid w:val="005F48C3"/>
    <w:rsid w:val="005F4907"/>
    <w:rsid w:val="005F541A"/>
    <w:rsid w:val="005F5C2B"/>
    <w:rsid w:val="005F66FB"/>
    <w:rsid w:val="00600500"/>
    <w:rsid w:val="006006D2"/>
    <w:rsid w:val="00600B3C"/>
    <w:rsid w:val="0060155B"/>
    <w:rsid w:val="00601DCB"/>
    <w:rsid w:val="00602B1D"/>
    <w:rsid w:val="0060484B"/>
    <w:rsid w:val="00604F9A"/>
    <w:rsid w:val="00605CD2"/>
    <w:rsid w:val="006072CC"/>
    <w:rsid w:val="00607E3A"/>
    <w:rsid w:val="0061119C"/>
    <w:rsid w:val="00611FF6"/>
    <w:rsid w:val="006125CB"/>
    <w:rsid w:val="00613040"/>
    <w:rsid w:val="006145A0"/>
    <w:rsid w:val="00614892"/>
    <w:rsid w:val="006158EA"/>
    <w:rsid w:val="006178A1"/>
    <w:rsid w:val="00617B9E"/>
    <w:rsid w:val="006205A2"/>
    <w:rsid w:val="00620807"/>
    <w:rsid w:val="00620F40"/>
    <w:rsid w:val="00621C4D"/>
    <w:rsid w:val="00621EE4"/>
    <w:rsid w:val="00623F13"/>
    <w:rsid w:val="006258EB"/>
    <w:rsid w:val="00627B9D"/>
    <w:rsid w:val="00630779"/>
    <w:rsid w:val="00630AED"/>
    <w:rsid w:val="00631D67"/>
    <w:rsid w:val="0063273A"/>
    <w:rsid w:val="00633558"/>
    <w:rsid w:val="006338A0"/>
    <w:rsid w:val="00634018"/>
    <w:rsid w:val="006340EB"/>
    <w:rsid w:val="00634148"/>
    <w:rsid w:val="00634B15"/>
    <w:rsid w:val="00635540"/>
    <w:rsid w:val="00635B30"/>
    <w:rsid w:val="00636375"/>
    <w:rsid w:val="006366A5"/>
    <w:rsid w:val="00637AD8"/>
    <w:rsid w:val="00640850"/>
    <w:rsid w:val="006412AE"/>
    <w:rsid w:val="0064182C"/>
    <w:rsid w:val="00641930"/>
    <w:rsid w:val="0064363F"/>
    <w:rsid w:val="00643711"/>
    <w:rsid w:val="006437ED"/>
    <w:rsid w:val="00643958"/>
    <w:rsid w:val="00643B03"/>
    <w:rsid w:val="00644290"/>
    <w:rsid w:val="0064494B"/>
    <w:rsid w:val="00644ED7"/>
    <w:rsid w:val="006452DE"/>
    <w:rsid w:val="00645795"/>
    <w:rsid w:val="00645B2E"/>
    <w:rsid w:val="0065016A"/>
    <w:rsid w:val="00650A4B"/>
    <w:rsid w:val="006530DC"/>
    <w:rsid w:val="00653403"/>
    <w:rsid w:val="00653A25"/>
    <w:rsid w:val="00653D81"/>
    <w:rsid w:val="00654E6C"/>
    <w:rsid w:val="006554E9"/>
    <w:rsid w:val="006574E7"/>
    <w:rsid w:val="00657595"/>
    <w:rsid w:val="00657A0A"/>
    <w:rsid w:val="0066014C"/>
    <w:rsid w:val="006604E7"/>
    <w:rsid w:val="00660909"/>
    <w:rsid w:val="00660B65"/>
    <w:rsid w:val="0066160D"/>
    <w:rsid w:val="006625D2"/>
    <w:rsid w:val="00662698"/>
    <w:rsid w:val="00662B73"/>
    <w:rsid w:val="006638DD"/>
    <w:rsid w:val="00663E01"/>
    <w:rsid w:val="006642F8"/>
    <w:rsid w:val="00665B97"/>
    <w:rsid w:val="00666135"/>
    <w:rsid w:val="00666B10"/>
    <w:rsid w:val="00666CD0"/>
    <w:rsid w:val="00667A25"/>
    <w:rsid w:val="006705A2"/>
    <w:rsid w:val="00670633"/>
    <w:rsid w:val="00670E42"/>
    <w:rsid w:val="006714D6"/>
    <w:rsid w:val="00672339"/>
    <w:rsid w:val="0067278A"/>
    <w:rsid w:val="00672F60"/>
    <w:rsid w:val="00674199"/>
    <w:rsid w:val="006741FC"/>
    <w:rsid w:val="0067472D"/>
    <w:rsid w:val="00674C24"/>
    <w:rsid w:val="00675607"/>
    <w:rsid w:val="006761B6"/>
    <w:rsid w:val="00677E3C"/>
    <w:rsid w:val="0068021A"/>
    <w:rsid w:val="00680AE4"/>
    <w:rsid w:val="00681CEA"/>
    <w:rsid w:val="00681D6F"/>
    <w:rsid w:val="00685062"/>
    <w:rsid w:val="00685A49"/>
    <w:rsid w:val="00685D67"/>
    <w:rsid w:val="00685DAC"/>
    <w:rsid w:val="006863A6"/>
    <w:rsid w:val="00686B58"/>
    <w:rsid w:val="0069019B"/>
    <w:rsid w:val="00690CCB"/>
    <w:rsid w:val="00691EDC"/>
    <w:rsid w:val="00692012"/>
    <w:rsid w:val="00692343"/>
    <w:rsid w:val="00692EA2"/>
    <w:rsid w:val="00693AD7"/>
    <w:rsid w:val="00693F9D"/>
    <w:rsid w:val="00693FB0"/>
    <w:rsid w:val="00694349"/>
    <w:rsid w:val="00694457"/>
    <w:rsid w:val="006946C3"/>
    <w:rsid w:val="0069485E"/>
    <w:rsid w:val="00694F91"/>
    <w:rsid w:val="006950FA"/>
    <w:rsid w:val="00695F52"/>
    <w:rsid w:val="00696924"/>
    <w:rsid w:val="00696B48"/>
    <w:rsid w:val="00696FA4"/>
    <w:rsid w:val="00697442"/>
    <w:rsid w:val="00697FE7"/>
    <w:rsid w:val="006A01B5"/>
    <w:rsid w:val="006A063F"/>
    <w:rsid w:val="006A0922"/>
    <w:rsid w:val="006A0B24"/>
    <w:rsid w:val="006A1089"/>
    <w:rsid w:val="006A1226"/>
    <w:rsid w:val="006A1859"/>
    <w:rsid w:val="006A1A39"/>
    <w:rsid w:val="006A26E1"/>
    <w:rsid w:val="006A2732"/>
    <w:rsid w:val="006A3230"/>
    <w:rsid w:val="006A3969"/>
    <w:rsid w:val="006A3FF2"/>
    <w:rsid w:val="006A4C3D"/>
    <w:rsid w:val="006A4D76"/>
    <w:rsid w:val="006A57D9"/>
    <w:rsid w:val="006A5C22"/>
    <w:rsid w:val="006A7CB6"/>
    <w:rsid w:val="006A7F6D"/>
    <w:rsid w:val="006B0226"/>
    <w:rsid w:val="006B138F"/>
    <w:rsid w:val="006B160A"/>
    <w:rsid w:val="006B23C3"/>
    <w:rsid w:val="006B265A"/>
    <w:rsid w:val="006B2753"/>
    <w:rsid w:val="006B3A32"/>
    <w:rsid w:val="006B3D45"/>
    <w:rsid w:val="006B5C9A"/>
    <w:rsid w:val="006B6697"/>
    <w:rsid w:val="006B6AE7"/>
    <w:rsid w:val="006B73C5"/>
    <w:rsid w:val="006B7DB1"/>
    <w:rsid w:val="006C01F6"/>
    <w:rsid w:val="006C05E5"/>
    <w:rsid w:val="006C1A1D"/>
    <w:rsid w:val="006C25D5"/>
    <w:rsid w:val="006C28A7"/>
    <w:rsid w:val="006C30F9"/>
    <w:rsid w:val="006C4523"/>
    <w:rsid w:val="006C4B1B"/>
    <w:rsid w:val="006C4FFD"/>
    <w:rsid w:val="006C5691"/>
    <w:rsid w:val="006C6F28"/>
    <w:rsid w:val="006C7CE4"/>
    <w:rsid w:val="006D006C"/>
    <w:rsid w:val="006D00BC"/>
    <w:rsid w:val="006D0678"/>
    <w:rsid w:val="006D0C2B"/>
    <w:rsid w:val="006D23F5"/>
    <w:rsid w:val="006D31F9"/>
    <w:rsid w:val="006D38C6"/>
    <w:rsid w:val="006D3BA8"/>
    <w:rsid w:val="006D582B"/>
    <w:rsid w:val="006D5DDE"/>
    <w:rsid w:val="006D68E1"/>
    <w:rsid w:val="006D71FE"/>
    <w:rsid w:val="006E0FBD"/>
    <w:rsid w:val="006E34D8"/>
    <w:rsid w:val="006E3887"/>
    <w:rsid w:val="006E4382"/>
    <w:rsid w:val="006E58C5"/>
    <w:rsid w:val="006E6FEB"/>
    <w:rsid w:val="006F1D63"/>
    <w:rsid w:val="006F2218"/>
    <w:rsid w:val="006F29B8"/>
    <w:rsid w:val="006F3114"/>
    <w:rsid w:val="006F3532"/>
    <w:rsid w:val="006F3AF2"/>
    <w:rsid w:val="006F3CD8"/>
    <w:rsid w:val="006F43C0"/>
    <w:rsid w:val="006F564E"/>
    <w:rsid w:val="006F6337"/>
    <w:rsid w:val="006F693D"/>
    <w:rsid w:val="006F6B53"/>
    <w:rsid w:val="006F7538"/>
    <w:rsid w:val="00701976"/>
    <w:rsid w:val="00701A6D"/>
    <w:rsid w:val="00702438"/>
    <w:rsid w:val="00703636"/>
    <w:rsid w:val="00703D95"/>
    <w:rsid w:val="007044FF"/>
    <w:rsid w:val="00705383"/>
    <w:rsid w:val="00706F63"/>
    <w:rsid w:val="00707CDC"/>
    <w:rsid w:val="007120EF"/>
    <w:rsid w:val="007126C6"/>
    <w:rsid w:val="007141F0"/>
    <w:rsid w:val="00714AE3"/>
    <w:rsid w:val="00714F08"/>
    <w:rsid w:val="007160F4"/>
    <w:rsid w:val="00716B03"/>
    <w:rsid w:val="00717716"/>
    <w:rsid w:val="007178D8"/>
    <w:rsid w:val="00717BD7"/>
    <w:rsid w:val="007202DF"/>
    <w:rsid w:val="007202E3"/>
    <w:rsid w:val="0072448F"/>
    <w:rsid w:val="00724796"/>
    <w:rsid w:val="00724DA1"/>
    <w:rsid w:val="00730997"/>
    <w:rsid w:val="00730FFF"/>
    <w:rsid w:val="00732F21"/>
    <w:rsid w:val="007342F7"/>
    <w:rsid w:val="00735DDF"/>
    <w:rsid w:val="00737195"/>
    <w:rsid w:val="00741CF6"/>
    <w:rsid w:val="007424BC"/>
    <w:rsid w:val="0074272A"/>
    <w:rsid w:val="00742B21"/>
    <w:rsid w:val="00743735"/>
    <w:rsid w:val="0074668C"/>
    <w:rsid w:val="007476F5"/>
    <w:rsid w:val="00747E01"/>
    <w:rsid w:val="0075044E"/>
    <w:rsid w:val="007508A1"/>
    <w:rsid w:val="00750BB2"/>
    <w:rsid w:val="0075344F"/>
    <w:rsid w:val="00755B15"/>
    <w:rsid w:val="00756371"/>
    <w:rsid w:val="0076089A"/>
    <w:rsid w:val="0076097C"/>
    <w:rsid w:val="00761858"/>
    <w:rsid w:val="00762CB1"/>
    <w:rsid w:val="0076482A"/>
    <w:rsid w:val="00764BD5"/>
    <w:rsid w:val="00765475"/>
    <w:rsid w:val="00765B70"/>
    <w:rsid w:val="00766B8C"/>
    <w:rsid w:val="0076747E"/>
    <w:rsid w:val="00767497"/>
    <w:rsid w:val="007676CC"/>
    <w:rsid w:val="0077317B"/>
    <w:rsid w:val="00773EB0"/>
    <w:rsid w:val="00774777"/>
    <w:rsid w:val="007765BF"/>
    <w:rsid w:val="00776B83"/>
    <w:rsid w:val="00780ACC"/>
    <w:rsid w:val="00780E7D"/>
    <w:rsid w:val="00782110"/>
    <w:rsid w:val="00782FD5"/>
    <w:rsid w:val="00783A7D"/>
    <w:rsid w:val="00783F9B"/>
    <w:rsid w:val="00787B9F"/>
    <w:rsid w:val="00790932"/>
    <w:rsid w:val="00790D8B"/>
    <w:rsid w:val="0079125B"/>
    <w:rsid w:val="007928EC"/>
    <w:rsid w:val="0079296C"/>
    <w:rsid w:val="007940BC"/>
    <w:rsid w:val="00794BD1"/>
    <w:rsid w:val="00795C11"/>
    <w:rsid w:val="00795C40"/>
    <w:rsid w:val="00796497"/>
    <w:rsid w:val="00797598"/>
    <w:rsid w:val="007A0146"/>
    <w:rsid w:val="007A01D8"/>
    <w:rsid w:val="007A10C6"/>
    <w:rsid w:val="007A196D"/>
    <w:rsid w:val="007A2184"/>
    <w:rsid w:val="007A2BB4"/>
    <w:rsid w:val="007A2E05"/>
    <w:rsid w:val="007A3586"/>
    <w:rsid w:val="007A3C77"/>
    <w:rsid w:val="007A3E27"/>
    <w:rsid w:val="007A4E8B"/>
    <w:rsid w:val="007A503D"/>
    <w:rsid w:val="007A506D"/>
    <w:rsid w:val="007A54C5"/>
    <w:rsid w:val="007A5812"/>
    <w:rsid w:val="007A6005"/>
    <w:rsid w:val="007A60EA"/>
    <w:rsid w:val="007A6B06"/>
    <w:rsid w:val="007A6FD7"/>
    <w:rsid w:val="007A7CCC"/>
    <w:rsid w:val="007B2D86"/>
    <w:rsid w:val="007B4357"/>
    <w:rsid w:val="007B5C27"/>
    <w:rsid w:val="007B6E69"/>
    <w:rsid w:val="007B756C"/>
    <w:rsid w:val="007C02F7"/>
    <w:rsid w:val="007C07CA"/>
    <w:rsid w:val="007C0CFB"/>
    <w:rsid w:val="007C199E"/>
    <w:rsid w:val="007C1FB3"/>
    <w:rsid w:val="007C2F45"/>
    <w:rsid w:val="007C383E"/>
    <w:rsid w:val="007C3F28"/>
    <w:rsid w:val="007C3FDB"/>
    <w:rsid w:val="007C4227"/>
    <w:rsid w:val="007C4677"/>
    <w:rsid w:val="007C4C73"/>
    <w:rsid w:val="007C5858"/>
    <w:rsid w:val="007C617B"/>
    <w:rsid w:val="007C63B9"/>
    <w:rsid w:val="007C6E2E"/>
    <w:rsid w:val="007C73B7"/>
    <w:rsid w:val="007C7CB9"/>
    <w:rsid w:val="007D02D9"/>
    <w:rsid w:val="007D1330"/>
    <w:rsid w:val="007D2582"/>
    <w:rsid w:val="007D2D53"/>
    <w:rsid w:val="007D2DA5"/>
    <w:rsid w:val="007D46E9"/>
    <w:rsid w:val="007D4E27"/>
    <w:rsid w:val="007D579E"/>
    <w:rsid w:val="007D681E"/>
    <w:rsid w:val="007D71E6"/>
    <w:rsid w:val="007D7B01"/>
    <w:rsid w:val="007E01A1"/>
    <w:rsid w:val="007E0226"/>
    <w:rsid w:val="007E0895"/>
    <w:rsid w:val="007E0AAB"/>
    <w:rsid w:val="007E0DF0"/>
    <w:rsid w:val="007E0E3D"/>
    <w:rsid w:val="007E0EC2"/>
    <w:rsid w:val="007E285F"/>
    <w:rsid w:val="007E3097"/>
    <w:rsid w:val="007E398C"/>
    <w:rsid w:val="007E3E16"/>
    <w:rsid w:val="007E46CD"/>
    <w:rsid w:val="007E4CA9"/>
    <w:rsid w:val="007E4D5F"/>
    <w:rsid w:val="007E531F"/>
    <w:rsid w:val="007E6086"/>
    <w:rsid w:val="007E6522"/>
    <w:rsid w:val="007E65E3"/>
    <w:rsid w:val="007E66B6"/>
    <w:rsid w:val="007E6DF8"/>
    <w:rsid w:val="007E7CF7"/>
    <w:rsid w:val="007E7EBE"/>
    <w:rsid w:val="007F09DF"/>
    <w:rsid w:val="007F13B6"/>
    <w:rsid w:val="007F273B"/>
    <w:rsid w:val="007F28EA"/>
    <w:rsid w:val="007F3A47"/>
    <w:rsid w:val="007F40F7"/>
    <w:rsid w:val="007F5677"/>
    <w:rsid w:val="007F5FAE"/>
    <w:rsid w:val="007F6F3F"/>
    <w:rsid w:val="007F7839"/>
    <w:rsid w:val="007F7C03"/>
    <w:rsid w:val="0080060D"/>
    <w:rsid w:val="00800622"/>
    <w:rsid w:val="0080076B"/>
    <w:rsid w:val="00801034"/>
    <w:rsid w:val="0080331E"/>
    <w:rsid w:val="00803790"/>
    <w:rsid w:val="0080419B"/>
    <w:rsid w:val="008043AF"/>
    <w:rsid w:val="0080574A"/>
    <w:rsid w:val="008060BB"/>
    <w:rsid w:val="00807A92"/>
    <w:rsid w:val="008100B8"/>
    <w:rsid w:val="008107D4"/>
    <w:rsid w:val="00810A86"/>
    <w:rsid w:val="00810B7B"/>
    <w:rsid w:val="008111A3"/>
    <w:rsid w:val="0081207D"/>
    <w:rsid w:val="008141BF"/>
    <w:rsid w:val="00814AB0"/>
    <w:rsid w:val="00815262"/>
    <w:rsid w:val="00815A97"/>
    <w:rsid w:val="00815BEA"/>
    <w:rsid w:val="00816125"/>
    <w:rsid w:val="00816414"/>
    <w:rsid w:val="00817BDE"/>
    <w:rsid w:val="00817E14"/>
    <w:rsid w:val="00817FAE"/>
    <w:rsid w:val="0082001A"/>
    <w:rsid w:val="008219BA"/>
    <w:rsid w:val="00821F53"/>
    <w:rsid w:val="00822FF4"/>
    <w:rsid w:val="008233DD"/>
    <w:rsid w:val="00825C01"/>
    <w:rsid w:val="00825DC8"/>
    <w:rsid w:val="00825DDD"/>
    <w:rsid w:val="008267D7"/>
    <w:rsid w:val="00826F82"/>
    <w:rsid w:val="008272B2"/>
    <w:rsid w:val="0082790E"/>
    <w:rsid w:val="008301EC"/>
    <w:rsid w:val="00830716"/>
    <w:rsid w:val="008310FF"/>
    <w:rsid w:val="0083126C"/>
    <w:rsid w:val="00831AAF"/>
    <w:rsid w:val="00831F28"/>
    <w:rsid w:val="008323CF"/>
    <w:rsid w:val="00832F74"/>
    <w:rsid w:val="008334C7"/>
    <w:rsid w:val="008353DF"/>
    <w:rsid w:val="00835B40"/>
    <w:rsid w:val="00835B71"/>
    <w:rsid w:val="00835C3E"/>
    <w:rsid w:val="00837854"/>
    <w:rsid w:val="00837C2E"/>
    <w:rsid w:val="0084027B"/>
    <w:rsid w:val="00840525"/>
    <w:rsid w:val="008407BC"/>
    <w:rsid w:val="00842671"/>
    <w:rsid w:val="00843662"/>
    <w:rsid w:val="00843F9C"/>
    <w:rsid w:val="00844A49"/>
    <w:rsid w:val="00845C37"/>
    <w:rsid w:val="00847A3C"/>
    <w:rsid w:val="00850C80"/>
    <w:rsid w:val="00851180"/>
    <w:rsid w:val="00851B3A"/>
    <w:rsid w:val="00853724"/>
    <w:rsid w:val="008549BD"/>
    <w:rsid w:val="00854E7F"/>
    <w:rsid w:val="0085629C"/>
    <w:rsid w:val="00856D7C"/>
    <w:rsid w:val="0085799F"/>
    <w:rsid w:val="008603E1"/>
    <w:rsid w:val="0086468F"/>
    <w:rsid w:val="008655B6"/>
    <w:rsid w:val="00865B2A"/>
    <w:rsid w:val="00866ADF"/>
    <w:rsid w:val="008700A5"/>
    <w:rsid w:val="00870637"/>
    <w:rsid w:val="00871779"/>
    <w:rsid w:val="00872A46"/>
    <w:rsid w:val="00873448"/>
    <w:rsid w:val="00873EDD"/>
    <w:rsid w:val="00874213"/>
    <w:rsid w:val="00874AAC"/>
    <w:rsid w:val="00875951"/>
    <w:rsid w:val="0087596C"/>
    <w:rsid w:val="00875ED4"/>
    <w:rsid w:val="008769C5"/>
    <w:rsid w:val="008769E7"/>
    <w:rsid w:val="0087733D"/>
    <w:rsid w:val="00877D07"/>
    <w:rsid w:val="00880A0B"/>
    <w:rsid w:val="00880A49"/>
    <w:rsid w:val="0088142E"/>
    <w:rsid w:val="00882B4B"/>
    <w:rsid w:val="00882C4B"/>
    <w:rsid w:val="008830AA"/>
    <w:rsid w:val="00884914"/>
    <w:rsid w:val="00884D0B"/>
    <w:rsid w:val="00885562"/>
    <w:rsid w:val="0088588F"/>
    <w:rsid w:val="00885F7D"/>
    <w:rsid w:val="0088728E"/>
    <w:rsid w:val="0088739A"/>
    <w:rsid w:val="00887FAD"/>
    <w:rsid w:val="00892A5F"/>
    <w:rsid w:val="008930BC"/>
    <w:rsid w:val="0089372A"/>
    <w:rsid w:val="0089379E"/>
    <w:rsid w:val="00893F46"/>
    <w:rsid w:val="008943EC"/>
    <w:rsid w:val="00895EA1"/>
    <w:rsid w:val="00896456"/>
    <w:rsid w:val="00896483"/>
    <w:rsid w:val="00897967"/>
    <w:rsid w:val="008A12A1"/>
    <w:rsid w:val="008A2474"/>
    <w:rsid w:val="008A2624"/>
    <w:rsid w:val="008A2BBF"/>
    <w:rsid w:val="008A2F5E"/>
    <w:rsid w:val="008A33DC"/>
    <w:rsid w:val="008A499E"/>
    <w:rsid w:val="008A6B43"/>
    <w:rsid w:val="008A6BF3"/>
    <w:rsid w:val="008A7795"/>
    <w:rsid w:val="008B13E9"/>
    <w:rsid w:val="008B1809"/>
    <w:rsid w:val="008B258A"/>
    <w:rsid w:val="008B30E6"/>
    <w:rsid w:val="008B4AD5"/>
    <w:rsid w:val="008B5545"/>
    <w:rsid w:val="008B6861"/>
    <w:rsid w:val="008B7CD2"/>
    <w:rsid w:val="008C0F50"/>
    <w:rsid w:val="008C1FD1"/>
    <w:rsid w:val="008C242E"/>
    <w:rsid w:val="008C4780"/>
    <w:rsid w:val="008C4F23"/>
    <w:rsid w:val="008C5948"/>
    <w:rsid w:val="008C688D"/>
    <w:rsid w:val="008C7F3B"/>
    <w:rsid w:val="008D0BA5"/>
    <w:rsid w:val="008D10EC"/>
    <w:rsid w:val="008D1308"/>
    <w:rsid w:val="008D1B35"/>
    <w:rsid w:val="008D1C43"/>
    <w:rsid w:val="008D4AB3"/>
    <w:rsid w:val="008D5AAF"/>
    <w:rsid w:val="008D7CEA"/>
    <w:rsid w:val="008E0B41"/>
    <w:rsid w:val="008E367F"/>
    <w:rsid w:val="008E39CF"/>
    <w:rsid w:val="008E4C7A"/>
    <w:rsid w:val="008E510C"/>
    <w:rsid w:val="008E5988"/>
    <w:rsid w:val="008E5B22"/>
    <w:rsid w:val="008E66A1"/>
    <w:rsid w:val="008E6DAE"/>
    <w:rsid w:val="008E77B7"/>
    <w:rsid w:val="008E7C8E"/>
    <w:rsid w:val="008E7F94"/>
    <w:rsid w:val="008F0734"/>
    <w:rsid w:val="008F0F25"/>
    <w:rsid w:val="008F117E"/>
    <w:rsid w:val="008F13A6"/>
    <w:rsid w:val="008F213E"/>
    <w:rsid w:val="008F246C"/>
    <w:rsid w:val="008F300C"/>
    <w:rsid w:val="008F42C4"/>
    <w:rsid w:val="008F49BA"/>
    <w:rsid w:val="008F5387"/>
    <w:rsid w:val="008F53BD"/>
    <w:rsid w:val="008F668B"/>
    <w:rsid w:val="008F6A2D"/>
    <w:rsid w:val="008F7550"/>
    <w:rsid w:val="009009D7"/>
    <w:rsid w:val="00901D34"/>
    <w:rsid w:val="00902592"/>
    <w:rsid w:val="00902A0C"/>
    <w:rsid w:val="00903A5B"/>
    <w:rsid w:val="00903A9F"/>
    <w:rsid w:val="00904140"/>
    <w:rsid w:val="00904581"/>
    <w:rsid w:val="00904C19"/>
    <w:rsid w:val="00904D13"/>
    <w:rsid w:val="009051B9"/>
    <w:rsid w:val="00906663"/>
    <w:rsid w:val="0090676F"/>
    <w:rsid w:val="00907C4F"/>
    <w:rsid w:val="00907D46"/>
    <w:rsid w:val="009113DD"/>
    <w:rsid w:val="00911AB0"/>
    <w:rsid w:val="00911C83"/>
    <w:rsid w:val="00913E52"/>
    <w:rsid w:val="00916096"/>
    <w:rsid w:val="00916416"/>
    <w:rsid w:val="009170C1"/>
    <w:rsid w:val="00917283"/>
    <w:rsid w:val="0091736B"/>
    <w:rsid w:val="00917F00"/>
    <w:rsid w:val="00920AE6"/>
    <w:rsid w:val="00920EAA"/>
    <w:rsid w:val="009210EE"/>
    <w:rsid w:val="009213A8"/>
    <w:rsid w:val="00921607"/>
    <w:rsid w:val="00922162"/>
    <w:rsid w:val="00922DEB"/>
    <w:rsid w:val="00922EAC"/>
    <w:rsid w:val="00925095"/>
    <w:rsid w:val="00925255"/>
    <w:rsid w:val="00926027"/>
    <w:rsid w:val="00930DE9"/>
    <w:rsid w:val="009314EC"/>
    <w:rsid w:val="00933494"/>
    <w:rsid w:val="009345BC"/>
    <w:rsid w:val="00934DB6"/>
    <w:rsid w:val="00935128"/>
    <w:rsid w:val="00935149"/>
    <w:rsid w:val="009354C7"/>
    <w:rsid w:val="00935FE6"/>
    <w:rsid w:val="0093604D"/>
    <w:rsid w:val="00937284"/>
    <w:rsid w:val="009373AD"/>
    <w:rsid w:val="009373E6"/>
    <w:rsid w:val="00937B3F"/>
    <w:rsid w:val="00937D0C"/>
    <w:rsid w:val="00940959"/>
    <w:rsid w:val="00940A29"/>
    <w:rsid w:val="009417DF"/>
    <w:rsid w:val="009425F0"/>
    <w:rsid w:val="009431B8"/>
    <w:rsid w:val="0094348E"/>
    <w:rsid w:val="00943891"/>
    <w:rsid w:val="00943EF4"/>
    <w:rsid w:val="00945523"/>
    <w:rsid w:val="00945BD8"/>
    <w:rsid w:val="00946468"/>
    <w:rsid w:val="00946D58"/>
    <w:rsid w:val="00946E5A"/>
    <w:rsid w:val="00947015"/>
    <w:rsid w:val="00947841"/>
    <w:rsid w:val="00947C0F"/>
    <w:rsid w:val="00947FE9"/>
    <w:rsid w:val="00952856"/>
    <w:rsid w:val="0095356A"/>
    <w:rsid w:val="00953F9C"/>
    <w:rsid w:val="00954724"/>
    <w:rsid w:val="00954E05"/>
    <w:rsid w:val="009559DE"/>
    <w:rsid w:val="00956665"/>
    <w:rsid w:val="00956CBF"/>
    <w:rsid w:val="009571CD"/>
    <w:rsid w:val="0095733B"/>
    <w:rsid w:val="009614FE"/>
    <w:rsid w:val="00961887"/>
    <w:rsid w:val="009622E0"/>
    <w:rsid w:val="009630D7"/>
    <w:rsid w:val="009638DF"/>
    <w:rsid w:val="00964CE2"/>
    <w:rsid w:val="009653B2"/>
    <w:rsid w:val="0096624C"/>
    <w:rsid w:val="00966DDF"/>
    <w:rsid w:val="00967012"/>
    <w:rsid w:val="0096743C"/>
    <w:rsid w:val="00967AC8"/>
    <w:rsid w:val="009709CB"/>
    <w:rsid w:val="00970CA1"/>
    <w:rsid w:val="00971263"/>
    <w:rsid w:val="00971393"/>
    <w:rsid w:val="009725E4"/>
    <w:rsid w:val="009730B8"/>
    <w:rsid w:val="0097366E"/>
    <w:rsid w:val="00973BD1"/>
    <w:rsid w:val="009749E8"/>
    <w:rsid w:val="00974F6F"/>
    <w:rsid w:val="00975369"/>
    <w:rsid w:val="0097604B"/>
    <w:rsid w:val="00977D9F"/>
    <w:rsid w:val="00980F31"/>
    <w:rsid w:val="00980FAA"/>
    <w:rsid w:val="00982430"/>
    <w:rsid w:val="00982978"/>
    <w:rsid w:val="00982E0E"/>
    <w:rsid w:val="00982E51"/>
    <w:rsid w:val="00982F0E"/>
    <w:rsid w:val="00983013"/>
    <w:rsid w:val="00983253"/>
    <w:rsid w:val="009860B0"/>
    <w:rsid w:val="009866F8"/>
    <w:rsid w:val="009868F4"/>
    <w:rsid w:val="00987CEF"/>
    <w:rsid w:val="00987DD1"/>
    <w:rsid w:val="00990346"/>
    <w:rsid w:val="009903D0"/>
    <w:rsid w:val="009914DB"/>
    <w:rsid w:val="00991755"/>
    <w:rsid w:val="00991907"/>
    <w:rsid w:val="009924A1"/>
    <w:rsid w:val="00992B27"/>
    <w:rsid w:val="0099375B"/>
    <w:rsid w:val="0099496F"/>
    <w:rsid w:val="0099561A"/>
    <w:rsid w:val="00995E45"/>
    <w:rsid w:val="0099656F"/>
    <w:rsid w:val="00996C57"/>
    <w:rsid w:val="00997BAE"/>
    <w:rsid w:val="00997D24"/>
    <w:rsid w:val="009A0AB9"/>
    <w:rsid w:val="009A0B36"/>
    <w:rsid w:val="009A12BA"/>
    <w:rsid w:val="009A1E9A"/>
    <w:rsid w:val="009A1FAA"/>
    <w:rsid w:val="009A257B"/>
    <w:rsid w:val="009A307D"/>
    <w:rsid w:val="009A3228"/>
    <w:rsid w:val="009A3A08"/>
    <w:rsid w:val="009A413F"/>
    <w:rsid w:val="009A50EE"/>
    <w:rsid w:val="009A52CC"/>
    <w:rsid w:val="009A6B6E"/>
    <w:rsid w:val="009B0200"/>
    <w:rsid w:val="009B0D2C"/>
    <w:rsid w:val="009B0DB3"/>
    <w:rsid w:val="009B1F70"/>
    <w:rsid w:val="009B2D8E"/>
    <w:rsid w:val="009B41BA"/>
    <w:rsid w:val="009B44C8"/>
    <w:rsid w:val="009B4E35"/>
    <w:rsid w:val="009B4EDE"/>
    <w:rsid w:val="009B511D"/>
    <w:rsid w:val="009B5334"/>
    <w:rsid w:val="009B5FBD"/>
    <w:rsid w:val="009B617A"/>
    <w:rsid w:val="009B6B18"/>
    <w:rsid w:val="009B7C56"/>
    <w:rsid w:val="009B7CD5"/>
    <w:rsid w:val="009C03AD"/>
    <w:rsid w:val="009C0A93"/>
    <w:rsid w:val="009C18D8"/>
    <w:rsid w:val="009C1F5E"/>
    <w:rsid w:val="009C1FF7"/>
    <w:rsid w:val="009C2C07"/>
    <w:rsid w:val="009C464E"/>
    <w:rsid w:val="009C50C4"/>
    <w:rsid w:val="009C50C6"/>
    <w:rsid w:val="009C5855"/>
    <w:rsid w:val="009C637C"/>
    <w:rsid w:val="009C645C"/>
    <w:rsid w:val="009C6E8E"/>
    <w:rsid w:val="009C7740"/>
    <w:rsid w:val="009D0B0A"/>
    <w:rsid w:val="009D111C"/>
    <w:rsid w:val="009D181F"/>
    <w:rsid w:val="009D1A9C"/>
    <w:rsid w:val="009D2792"/>
    <w:rsid w:val="009D27EB"/>
    <w:rsid w:val="009D28D6"/>
    <w:rsid w:val="009D2D09"/>
    <w:rsid w:val="009D2F36"/>
    <w:rsid w:val="009D30FB"/>
    <w:rsid w:val="009D3456"/>
    <w:rsid w:val="009D37DD"/>
    <w:rsid w:val="009D553F"/>
    <w:rsid w:val="009D622C"/>
    <w:rsid w:val="009D6BCD"/>
    <w:rsid w:val="009D75C4"/>
    <w:rsid w:val="009D7D0D"/>
    <w:rsid w:val="009E01F2"/>
    <w:rsid w:val="009E21D2"/>
    <w:rsid w:val="009E5688"/>
    <w:rsid w:val="009E644C"/>
    <w:rsid w:val="009E7F18"/>
    <w:rsid w:val="009F015A"/>
    <w:rsid w:val="009F0609"/>
    <w:rsid w:val="009F0E6F"/>
    <w:rsid w:val="009F177F"/>
    <w:rsid w:val="009F1A18"/>
    <w:rsid w:val="009F23B0"/>
    <w:rsid w:val="009F4307"/>
    <w:rsid w:val="009F44C6"/>
    <w:rsid w:val="009F49C0"/>
    <w:rsid w:val="009F5764"/>
    <w:rsid w:val="009F6A8B"/>
    <w:rsid w:val="009F6F41"/>
    <w:rsid w:val="009F7764"/>
    <w:rsid w:val="00A005EC"/>
    <w:rsid w:val="00A018D7"/>
    <w:rsid w:val="00A036B3"/>
    <w:rsid w:val="00A039E1"/>
    <w:rsid w:val="00A03F21"/>
    <w:rsid w:val="00A05E9E"/>
    <w:rsid w:val="00A06611"/>
    <w:rsid w:val="00A06868"/>
    <w:rsid w:val="00A06CB4"/>
    <w:rsid w:val="00A10563"/>
    <w:rsid w:val="00A11289"/>
    <w:rsid w:val="00A11DAE"/>
    <w:rsid w:val="00A12336"/>
    <w:rsid w:val="00A12E72"/>
    <w:rsid w:val="00A135A9"/>
    <w:rsid w:val="00A14687"/>
    <w:rsid w:val="00A1507F"/>
    <w:rsid w:val="00A153DD"/>
    <w:rsid w:val="00A166F0"/>
    <w:rsid w:val="00A167CA"/>
    <w:rsid w:val="00A16922"/>
    <w:rsid w:val="00A16DC7"/>
    <w:rsid w:val="00A17DDE"/>
    <w:rsid w:val="00A20235"/>
    <w:rsid w:val="00A20937"/>
    <w:rsid w:val="00A222F1"/>
    <w:rsid w:val="00A230C8"/>
    <w:rsid w:val="00A2368A"/>
    <w:rsid w:val="00A24049"/>
    <w:rsid w:val="00A24F8B"/>
    <w:rsid w:val="00A25E9D"/>
    <w:rsid w:val="00A26598"/>
    <w:rsid w:val="00A2752E"/>
    <w:rsid w:val="00A27D9A"/>
    <w:rsid w:val="00A30D2D"/>
    <w:rsid w:val="00A30EC9"/>
    <w:rsid w:val="00A31A0D"/>
    <w:rsid w:val="00A31A5C"/>
    <w:rsid w:val="00A31B0F"/>
    <w:rsid w:val="00A31C8A"/>
    <w:rsid w:val="00A31F7B"/>
    <w:rsid w:val="00A331D8"/>
    <w:rsid w:val="00A33865"/>
    <w:rsid w:val="00A348F2"/>
    <w:rsid w:val="00A40786"/>
    <w:rsid w:val="00A40847"/>
    <w:rsid w:val="00A41240"/>
    <w:rsid w:val="00A414FA"/>
    <w:rsid w:val="00A416AE"/>
    <w:rsid w:val="00A41D09"/>
    <w:rsid w:val="00A4238C"/>
    <w:rsid w:val="00A4274C"/>
    <w:rsid w:val="00A43577"/>
    <w:rsid w:val="00A43F66"/>
    <w:rsid w:val="00A44001"/>
    <w:rsid w:val="00A4475B"/>
    <w:rsid w:val="00A457A8"/>
    <w:rsid w:val="00A45E4B"/>
    <w:rsid w:val="00A46837"/>
    <w:rsid w:val="00A50056"/>
    <w:rsid w:val="00A50102"/>
    <w:rsid w:val="00A50535"/>
    <w:rsid w:val="00A50621"/>
    <w:rsid w:val="00A50BDE"/>
    <w:rsid w:val="00A55427"/>
    <w:rsid w:val="00A55E3A"/>
    <w:rsid w:val="00A55E3D"/>
    <w:rsid w:val="00A5645C"/>
    <w:rsid w:val="00A5664D"/>
    <w:rsid w:val="00A56E64"/>
    <w:rsid w:val="00A60050"/>
    <w:rsid w:val="00A60070"/>
    <w:rsid w:val="00A60537"/>
    <w:rsid w:val="00A60DA9"/>
    <w:rsid w:val="00A60F33"/>
    <w:rsid w:val="00A6108B"/>
    <w:rsid w:val="00A61AB2"/>
    <w:rsid w:val="00A6215B"/>
    <w:rsid w:val="00A6220E"/>
    <w:rsid w:val="00A62301"/>
    <w:rsid w:val="00A623DD"/>
    <w:rsid w:val="00A63576"/>
    <w:rsid w:val="00A63E11"/>
    <w:rsid w:val="00A6489B"/>
    <w:rsid w:val="00A6672C"/>
    <w:rsid w:val="00A67B15"/>
    <w:rsid w:val="00A70437"/>
    <w:rsid w:val="00A70E40"/>
    <w:rsid w:val="00A71518"/>
    <w:rsid w:val="00A715E2"/>
    <w:rsid w:val="00A71A25"/>
    <w:rsid w:val="00A71C50"/>
    <w:rsid w:val="00A72970"/>
    <w:rsid w:val="00A73022"/>
    <w:rsid w:val="00A74D42"/>
    <w:rsid w:val="00A77445"/>
    <w:rsid w:val="00A8088B"/>
    <w:rsid w:val="00A81AB9"/>
    <w:rsid w:val="00A81FCF"/>
    <w:rsid w:val="00A8288B"/>
    <w:rsid w:val="00A830A8"/>
    <w:rsid w:val="00A83DE1"/>
    <w:rsid w:val="00A840A7"/>
    <w:rsid w:val="00A848D7"/>
    <w:rsid w:val="00A84B64"/>
    <w:rsid w:val="00A84D83"/>
    <w:rsid w:val="00A8568B"/>
    <w:rsid w:val="00A8591C"/>
    <w:rsid w:val="00A85E67"/>
    <w:rsid w:val="00A85EFE"/>
    <w:rsid w:val="00A85FDC"/>
    <w:rsid w:val="00A86954"/>
    <w:rsid w:val="00A86A17"/>
    <w:rsid w:val="00A86A26"/>
    <w:rsid w:val="00A870A0"/>
    <w:rsid w:val="00A876C7"/>
    <w:rsid w:val="00A91A3B"/>
    <w:rsid w:val="00A91AA9"/>
    <w:rsid w:val="00A91EB7"/>
    <w:rsid w:val="00A92323"/>
    <w:rsid w:val="00A93B19"/>
    <w:rsid w:val="00A94799"/>
    <w:rsid w:val="00A94A4A"/>
    <w:rsid w:val="00A9524C"/>
    <w:rsid w:val="00A95E0B"/>
    <w:rsid w:val="00A96370"/>
    <w:rsid w:val="00A963F5"/>
    <w:rsid w:val="00AA1F22"/>
    <w:rsid w:val="00AA2577"/>
    <w:rsid w:val="00AA2AA4"/>
    <w:rsid w:val="00AA2FBB"/>
    <w:rsid w:val="00AA3490"/>
    <w:rsid w:val="00AA3A60"/>
    <w:rsid w:val="00AA47C1"/>
    <w:rsid w:val="00AA5D75"/>
    <w:rsid w:val="00AA6DB3"/>
    <w:rsid w:val="00AA6EA0"/>
    <w:rsid w:val="00AA74F9"/>
    <w:rsid w:val="00AB02A0"/>
    <w:rsid w:val="00AB23DB"/>
    <w:rsid w:val="00AB2C23"/>
    <w:rsid w:val="00AB34ED"/>
    <w:rsid w:val="00AB3E3F"/>
    <w:rsid w:val="00AB3FB1"/>
    <w:rsid w:val="00AB44D8"/>
    <w:rsid w:val="00AB4688"/>
    <w:rsid w:val="00AB4F59"/>
    <w:rsid w:val="00AB5366"/>
    <w:rsid w:val="00AB685E"/>
    <w:rsid w:val="00AC00FC"/>
    <w:rsid w:val="00AC025D"/>
    <w:rsid w:val="00AC0EAA"/>
    <w:rsid w:val="00AC1323"/>
    <w:rsid w:val="00AC1A95"/>
    <w:rsid w:val="00AC1B5B"/>
    <w:rsid w:val="00AC2376"/>
    <w:rsid w:val="00AC27CD"/>
    <w:rsid w:val="00AC2F51"/>
    <w:rsid w:val="00AC3242"/>
    <w:rsid w:val="00AC34DC"/>
    <w:rsid w:val="00AC3767"/>
    <w:rsid w:val="00AC5DCF"/>
    <w:rsid w:val="00AC6362"/>
    <w:rsid w:val="00AC6417"/>
    <w:rsid w:val="00AC657A"/>
    <w:rsid w:val="00AC6A29"/>
    <w:rsid w:val="00AC7B68"/>
    <w:rsid w:val="00AD07EC"/>
    <w:rsid w:val="00AD0AD0"/>
    <w:rsid w:val="00AD1D6D"/>
    <w:rsid w:val="00AD1FC4"/>
    <w:rsid w:val="00AD2714"/>
    <w:rsid w:val="00AD3C24"/>
    <w:rsid w:val="00AD421E"/>
    <w:rsid w:val="00AD485F"/>
    <w:rsid w:val="00AD4D6A"/>
    <w:rsid w:val="00AD525D"/>
    <w:rsid w:val="00AD54CB"/>
    <w:rsid w:val="00AD5DFB"/>
    <w:rsid w:val="00AD6344"/>
    <w:rsid w:val="00AD67A0"/>
    <w:rsid w:val="00AD6A6B"/>
    <w:rsid w:val="00AD794A"/>
    <w:rsid w:val="00AE063A"/>
    <w:rsid w:val="00AE0E3F"/>
    <w:rsid w:val="00AE2648"/>
    <w:rsid w:val="00AE2721"/>
    <w:rsid w:val="00AE4805"/>
    <w:rsid w:val="00AE4E54"/>
    <w:rsid w:val="00AE50F8"/>
    <w:rsid w:val="00AE6280"/>
    <w:rsid w:val="00AE776F"/>
    <w:rsid w:val="00AE7AFA"/>
    <w:rsid w:val="00AF0C18"/>
    <w:rsid w:val="00AF12B6"/>
    <w:rsid w:val="00AF2D34"/>
    <w:rsid w:val="00AF33F7"/>
    <w:rsid w:val="00AF3AA7"/>
    <w:rsid w:val="00AF3FD7"/>
    <w:rsid w:val="00AF4430"/>
    <w:rsid w:val="00AF4995"/>
    <w:rsid w:val="00AF5AE8"/>
    <w:rsid w:val="00AF6980"/>
    <w:rsid w:val="00AF72AD"/>
    <w:rsid w:val="00B0038F"/>
    <w:rsid w:val="00B00D05"/>
    <w:rsid w:val="00B011FE"/>
    <w:rsid w:val="00B01568"/>
    <w:rsid w:val="00B0162F"/>
    <w:rsid w:val="00B01D3D"/>
    <w:rsid w:val="00B030F5"/>
    <w:rsid w:val="00B034CB"/>
    <w:rsid w:val="00B04419"/>
    <w:rsid w:val="00B04E4C"/>
    <w:rsid w:val="00B050D2"/>
    <w:rsid w:val="00B05AB1"/>
    <w:rsid w:val="00B05BBB"/>
    <w:rsid w:val="00B05D4B"/>
    <w:rsid w:val="00B064F7"/>
    <w:rsid w:val="00B06B6F"/>
    <w:rsid w:val="00B06E95"/>
    <w:rsid w:val="00B06F6D"/>
    <w:rsid w:val="00B0755F"/>
    <w:rsid w:val="00B07AD8"/>
    <w:rsid w:val="00B07D98"/>
    <w:rsid w:val="00B1042D"/>
    <w:rsid w:val="00B111C5"/>
    <w:rsid w:val="00B1138E"/>
    <w:rsid w:val="00B119AE"/>
    <w:rsid w:val="00B11B16"/>
    <w:rsid w:val="00B12396"/>
    <w:rsid w:val="00B12A76"/>
    <w:rsid w:val="00B130E9"/>
    <w:rsid w:val="00B13AC0"/>
    <w:rsid w:val="00B13EB7"/>
    <w:rsid w:val="00B13FAA"/>
    <w:rsid w:val="00B14DD4"/>
    <w:rsid w:val="00B166CD"/>
    <w:rsid w:val="00B175AB"/>
    <w:rsid w:val="00B20F60"/>
    <w:rsid w:val="00B210AD"/>
    <w:rsid w:val="00B21419"/>
    <w:rsid w:val="00B214D4"/>
    <w:rsid w:val="00B21A13"/>
    <w:rsid w:val="00B21ECE"/>
    <w:rsid w:val="00B222D2"/>
    <w:rsid w:val="00B243C3"/>
    <w:rsid w:val="00B246C8"/>
    <w:rsid w:val="00B25957"/>
    <w:rsid w:val="00B259AC"/>
    <w:rsid w:val="00B25AE2"/>
    <w:rsid w:val="00B2660F"/>
    <w:rsid w:val="00B26A2A"/>
    <w:rsid w:val="00B26EE8"/>
    <w:rsid w:val="00B30B5B"/>
    <w:rsid w:val="00B31237"/>
    <w:rsid w:val="00B32274"/>
    <w:rsid w:val="00B32DCF"/>
    <w:rsid w:val="00B33373"/>
    <w:rsid w:val="00B343C8"/>
    <w:rsid w:val="00B346B3"/>
    <w:rsid w:val="00B3489C"/>
    <w:rsid w:val="00B371C3"/>
    <w:rsid w:val="00B37A3B"/>
    <w:rsid w:val="00B40102"/>
    <w:rsid w:val="00B41244"/>
    <w:rsid w:val="00B4167A"/>
    <w:rsid w:val="00B41D5A"/>
    <w:rsid w:val="00B42AF8"/>
    <w:rsid w:val="00B42DEB"/>
    <w:rsid w:val="00B42F85"/>
    <w:rsid w:val="00B440CB"/>
    <w:rsid w:val="00B44D2E"/>
    <w:rsid w:val="00B452A6"/>
    <w:rsid w:val="00B46744"/>
    <w:rsid w:val="00B5100C"/>
    <w:rsid w:val="00B516A6"/>
    <w:rsid w:val="00B51D6E"/>
    <w:rsid w:val="00B542A8"/>
    <w:rsid w:val="00B562DF"/>
    <w:rsid w:val="00B56D9B"/>
    <w:rsid w:val="00B56F3F"/>
    <w:rsid w:val="00B607ED"/>
    <w:rsid w:val="00B62148"/>
    <w:rsid w:val="00B644B2"/>
    <w:rsid w:val="00B64B81"/>
    <w:rsid w:val="00B65B78"/>
    <w:rsid w:val="00B65CAD"/>
    <w:rsid w:val="00B668A8"/>
    <w:rsid w:val="00B66A27"/>
    <w:rsid w:val="00B67333"/>
    <w:rsid w:val="00B7095F"/>
    <w:rsid w:val="00B7265B"/>
    <w:rsid w:val="00B72711"/>
    <w:rsid w:val="00B72E03"/>
    <w:rsid w:val="00B72FCC"/>
    <w:rsid w:val="00B7341C"/>
    <w:rsid w:val="00B7375F"/>
    <w:rsid w:val="00B73811"/>
    <w:rsid w:val="00B73CBD"/>
    <w:rsid w:val="00B74052"/>
    <w:rsid w:val="00B74105"/>
    <w:rsid w:val="00B74368"/>
    <w:rsid w:val="00B777CC"/>
    <w:rsid w:val="00B778AD"/>
    <w:rsid w:val="00B803A1"/>
    <w:rsid w:val="00B80B87"/>
    <w:rsid w:val="00B80E12"/>
    <w:rsid w:val="00B818B4"/>
    <w:rsid w:val="00B81D5C"/>
    <w:rsid w:val="00B82593"/>
    <w:rsid w:val="00B82CAD"/>
    <w:rsid w:val="00B83634"/>
    <w:rsid w:val="00B83C11"/>
    <w:rsid w:val="00B842E1"/>
    <w:rsid w:val="00B848D2"/>
    <w:rsid w:val="00B859A3"/>
    <w:rsid w:val="00B85FBF"/>
    <w:rsid w:val="00B868BD"/>
    <w:rsid w:val="00B86A4E"/>
    <w:rsid w:val="00B90184"/>
    <w:rsid w:val="00B91336"/>
    <w:rsid w:val="00B92308"/>
    <w:rsid w:val="00B92EBD"/>
    <w:rsid w:val="00B93C5E"/>
    <w:rsid w:val="00B95A24"/>
    <w:rsid w:val="00B96F85"/>
    <w:rsid w:val="00B973D0"/>
    <w:rsid w:val="00B9786A"/>
    <w:rsid w:val="00B97926"/>
    <w:rsid w:val="00BA0406"/>
    <w:rsid w:val="00BA0AA7"/>
    <w:rsid w:val="00BA100E"/>
    <w:rsid w:val="00BA1E73"/>
    <w:rsid w:val="00BA1F25"/>
    <w:rsid w:val="00BA22D7"/>
    <w:rsid w:val="00BA2F62"/>
    <w:rsid w:val="00BA310A"/>
    <w:rsid w:val="00BA417D"/>
    <w:rsid w:val="00BA474A"/>
    <w:rsid w:val="00BB0040"/>
    <w:rsid w:val="00BB0943"/>
    <w:rsid w:val="00BB0A2C"/>
    <w:rsid w:val="00BB0B22"/>
    <w:rsid w:val="00BB1BFC"/>
    <w:rsid w:val="00BB1CA0"/>
    <w:rsid w:val="00BB1F8D"/>
    <w:rsid w:val="00BB205C"/>
    <w:rsid w:val="00BB2728"/>
    <w:rsid w:val="00BB2853"/>
    <w:rsid w:val="00BB3B7E"/>
    <w:rsid w:val="00BB3E9F"/>
    <w:rsid w:val="00BB65F7"/>
    <w:rsid w:val="00BB7959"/>
    <w:rsid w:val="00BB7E36"/>
    <w:rsid w:val="00BC054A"/>
    <w:rsid w:val="00BC0B7E"/>
    <w:rsid w:val="00BC12BB"/>
    <w:rsid w:val="00BC1BF8"/>
    <w:rsid w:val="00BC1F85"/>
    <w:rsid w:val="00BC2243"/>
    <w:rsid w:val="00BC2D0B"/>
    <w:rsid w:val="00BC2F0A"/>
    <w:rsid w:val="00BC3BD5"/>
    <w:rsid w:val="00BC4C84"/>
    <w:rsid w:val="00BC4F56"/>
    <w:rsid w:val="00BC55D8"/>
    <w:rsid w:val="00BC7262"/>
    <w:rsid w:val="00BD2172"/>
    <w:rsid w:val="00BD4CCA"/>
    <w:rsid w:val="00BD524A"/>
    <w:rsid w:val="00BD53EC"/>
    <w:rsid w:val="00BD5680"/>
    <w:rsid w:val="00BD5782"/>
    <w:rsid w:val="00BD5924"/>
    <w:rsid w:val="00BD5A52"/>
    <w:rsid w:val="00BD5F91"/>
    <w:rsid w:val="00BD6C07"/>
    <w:rsid w:val="00BD6E23"/>
    <w:rsid w:val="00BD70C9"/>
    <w:rsid w:val="00BD7110"/>
    <w:rsid w:val="00BD7183"/>
    <w:rsid w:val="00BE05DD"/>
    <w:rsid w:val="00BE0E88"/>
    <w:rsid w:val="00BE19BA"/>
    <w:rsid w:val="00BE1D9B"/>
    <w:rsid w:val="00BE274E"/>
    <w:rsid w:val="00BE3DF6"/>
    <w:rsid w:val="00BE43BB"/>
    <w:rsid w:val="00BE4E4A"/>
    <w:rsid w:val="00BE6823"/>
    <w:rsid w:val="00BE77A1"/>
    <w:rsid w:val="00BE77B0"/>
    <w:rsid w:val="00BF0E4D"/>
    <w:rsid w:val="00BF0F2B"/>
    <w:rsid w:val="00BF0FBF"/>
    <w:rsid w:val="00BF101D"/>
    <w:rsid w:val="00BF1275"/>
    <w:rsid w:val="00BF148F"/>
    <w:rsid w:val="00BF1DAB"/>
    <w:rsid w:val="00BF21D2"/>
    <w:rsid w:val="00BF3C5E"/>
    <w:rsid w:val="00BF4054"/>
    <w:rsid w:val="00BF4117"/>
    <w:rsid w:val="00BF56F5"/>
    <w:rsid w:val="00BF6963"/>
    <w:rsid w:val="00BF723C"/>
    <w:rsid w:val="00C00298"/>
    <w:rsid w:val="00C00355"/>
    <w:rsid w:val="00C00E3D"/>
    <w:rsid w:val="00C00FF1"/>
    <w:rsid w:val="00C014A8"/>
    <w:rsid w:val="00C01C6E"/>
    <w:rsid w:val="00C01E8E"/>
    <w:rsid w:val="00C02BD6"/>
    <w:rsid w:val="00C03004"/>
    <w:rsid w:val="00C03777"/>
    <w:rsid w:val="00C0399A"/>
    <w:rsid w:val="00C057F3"/>
    <w:rsid w:val="00C06AC6"/>
    <w:rsid w:val="00C104EA"/>
    <w:rsid w:val="00C10B24"/>
    <w:rsid w:val="00C12048"/>
    <w:rsid w:val="00C1227A"/>
    <w:rsid w:val="00C128DF"/>
    <w:rsid w:val="00C12B5B"/>
    <w:rsid w:val="00C12DFC"/>
    <w:rsid w:val="00C14074"/>
    <w:rsid w:val="00C151B0"/>
    <w:rsid w:val="00C15D0F"/>
    <w:rsid w:val="00C1652B"/>
    <w:rsid w:val="00C169A6"/>
    <w:rsid w:val="00C17DC0"/>
    <w:rsid w:val="00C17FC6"/>
    <w:rsid w:val="00C20257"/>
    <w:rsid w:val="00C21A8D"/>
    <w:rsid w:val="00C21EFD"/>
    <w:rsid w:val="00C23184"/>
    <w:rsid w:val="00C2534D"/>
    <w:rsid w:val="00C25F4A"/>
    <w:rsid w:val="00C278CE"/>
    <w:rsid w:val="00C306D3"/>
    <w:rsid w:val="00C30F5E"/>
    <w:rsid w:val="00C32F15"/>
    <w:rsid w:val="00C33379"/>
    <w:rsid w:val="00C336DA"/>
    <w:rsid w:val="00C33E3A"/>
    <w:rsid w:val="00C3510A"/>
    <w:rsid w:val="00C35A4F"/>
    <w:rsid w:val="00C37329"/>
    <w:rsid w:val="00C3744A"/>
    <w:rsid w:val="00C37ACF"/>
    <w:rsid w:val="00C37F7D"/>
    <w:rsid w:val="00C406ED"/>
    <w:rsid w:val="00C407A5"/>
    <w:rsid w:val="00C409A1"/>
    <w:rsid w:val="00C40C71"/>
    <w:rsid w:val="00C4148A"/>
    <w:rsid w:val="00C41CCB"/>
    <w:rsid w:val="00C4380C"/>
    <w:rsid w:val="00C43AD2"/>
    <w:rsid w:val="00C43B08"/>
    <w:rsid w:val="00C43E7B"/>
    <w:rsid w:val="00C43F88"/>
    <w:rsid w:val="00C446BB"/>
    <w:rsid w:val="00C4580B"/>
    <w:rsid w:val="00C4595A"/>
    <w:rsid w:val="00C47060"/>
    <w:rsid w:val="00C47224"/>
    <w:rsid w:val="00C50098"/>
    <w:rsid w:val="00C50EB7"/>
    <w:rsid w:val="00C52B54"/>
    <w:rsid w:val="00C5326B"/>
    <w:rsid w:val="00C535AA"/>
    <w:rsid w:val="00C54DAD"/>
    <w:rsid w:val="00C55CCE"/>
    <w:rsid w:val="00C57741"/>
    <w:rsid w:val="00C60620"/>
    <w:rsid w:val="00C606D8"/>
    <w:rsid w:val="00C61D07"/>
    <w:rsid w:val="00C62D9B"/>
    <w:rsid w:val="00C63F58"/>
    <w:rsid w:val="00C641E3"/>
    <w:rsid w:val="00C65664"/>
    <w:rsid w:val="00C65BB3"/>
    <w:rsid w:val="00C66474"/>
    <w:rsid w:val="00C66FFE"/>
    <w:rsid w:val="00C67FAE"/>
    <w:rsid w:val="00C70925"/>
    <w:rsid w:val="00C718B1"/>
    <w:rsid w:val="00C719A4"/>
    <w:rsid w:val="00C71C14"/>
    <w:rsid w:val="00C73B43"/>
    <w:rsid w:val="00C74B0A"/>
    <w:rsid w:val="00C74CD1"/>
    <w:rsid w:val="00C74E9B"/>
    <w:rsid w:val="00C754E1"/>
    <w:rsid w:val="00C75782"/>
    <w:rsid w:val="00C76524"/>
    <w:rsid w:val="00C7751B"/>
    <w:rsid w:val="00C77C0D"/>
    <w:rsid w:val="00C81608"/>
    <w:rsid w:val="00C8255C"/>
    <w:rsid w:val="00C832AD"/>
    <w:rsid w:val="00C85076"/>
    <w:rsid w:val="00C8541E"/>
    <w:rsid w:val="00C85B13"/>
    <w:rsid w:val="00C86352"/>
    <w:rsid w:val="00C8726C"/>
    <w:rsid w:val="00C90544"/>
    <w:rsid w:val="00C90DF5"/>
    <w:rsid w:val="00C91D4C"/>
    <w:rsid w:val="00C926AC"/>
    <w:rsid w:val="00C93804"/>
    <w:rsid w:val="00C93F56"/>
    <w:rsid w:val="00C94413"/>
    <w:rsid w:val="00C95B7C"/>
    <w:rsid w:val="00C95D2F"/>
    <w:rsid w:val="00C95F54"/>
    <w:rsid w:val="00C96420"/>
    <w:rsid w:val="00C96CA0"/>
    <w:rsid w:val="00C9787C"/>
    <w:rsid w:val="00CA2E04"/>
    <w:rsid w:val="00CA3B74"/>
    <w:rsid w:val="00CA48BF"/>
    <w:rsid w:val="00CA58BA"/>
    <w:rsid w:val="00CA673E"/>
    <w:rsid w:val="00CA7567"/>
    <w:rsid w:val="00CB1686"/>
    <w:rsid w:val="00CB3F1D"/>
    <w:rsid w:val="00CB43D3"/>
    <w:rsid w:val="00CB4850"/>
    <w:rsid w:val="00CB5612"/>
    <w:rsid w:val="00CB72C0"/>
    <w:rsid w:val="00CB7310"/>
    <w:rsid w:val="00CB7D0C"/>
    <w:rsid w:val="00CC024C"/>
    <w:rsid w:val="00CC1D46"/>
    <w:rsid w:val="00CC2ED2"/>
    <w:rsid w:val="00CC3193"/>
    <w:rsid w:val="00CC3D0A"/>
    <w:rsid w:val="00CC6D91"/>
    <w:rsid w:val="00CC722A"/>
    <w:rsid w:val="00CC7E67"/>
    <w:rsid w:val="00CD0453"/>
    <w:rsid w:val="00CD0664"/>
    <w:rsid w:val="00CD1E82"/>
    <w:rsid w:val="00CD3EBA"/>
    <w:rsid w:val="00CD550A"/>
    <w:rsid w:val="00CD6664"/>
    <w:rsid w:val="00CE18A3"/>
    <w:rsid w:val="00CE2AE8"/>
    <w:rsid w:val="00CE2F27"/>
    <w:rsid w:val="00CE39FE"/>
    <w:rsid w:val="00CE4673"/>
    <w:rsid w:val="00CE47BE"/>
    <w:rsid w:val="00CE4F41"/>
    <w:rsid w:val="00CE4F6F"/>
    <w:rsid w:val="00CE59FA"/>
    <w:rsid w:val="00CE65EF"/>
    <w:rsid w:val="00CE69A3"/>
    <w:rsid w:val="00CE7624"/>
    <w:rsid w:val="00CF00D0"/>
    <w:rsid w:val="00CF30F3"/>
    <w:rsid w:val="00CF30F7"/>
    <w:rsid w:val="00CF36C1"/>
    <w:rsid w:val="00CF3ABC"/>
    <w:rsid w:val="00CF3D89"/>
    <w:rsid w:val="00CF3DD9"/>
    <w:rsid w:val="00CF48E9"/>
    <w:rsid w:val="00CF4E3B"/>
    <w:rsid w:val="00CF6536"/>
    <w:rsid w:val="00CF727A"/>
    <w:rsid w:val="00CF7A1A"/>
    <w:rsid w:val="00D005D9"/>
    <w:rsid w:val="00D007E8"/>
    <w:rsid w:val="00D00A7F"/>
    <w:rsid w:val="00D0108E"/>
    <w:rsid w:val="00D01529"/>
    <w:rsid w:val="00D01843"/>
    <w:rsid w:val="00D01AA2"/>
    <w:rsid w:val="00D027A9"/>
    <w:rsid w:val="00D03028"/>
    <w:rsid w:val="00D043AF"/>
    <w:rsid w:val="00D0451D"/>
    <w:rsid w:val="00D06171"/>
    <w:rsid w:val="00D061E5"/>
    <w:rsid w:val="00D06379"/>
    <w:rsid w:val="00D10A9C"/>
    <w:rsid w:val="00D10AF2"/>
    <w:rsid w:val="00D10E2B"/>
    <w:rsid w:val="00D11F50"/>
    <w:rsid w:val="00D1322C"/>
    <w:rsid w:val="00D135E1"/>
    <w:rsid w:val="00D13E5B"/>
    <w:rsid w:val="00D1478A"/>
    <w:rsid w:val="00D14A8D"/>
    <w:rsid w:val="00D14E68"/>
    <w:rsid w:val="00D15290"/>
    <w:rsid w:val="00D15ECF"/>
    <w:rsid w:val="00D15FCB"/>
    <w:rsid w:val="00D1663F"/>
    <w:rsid w:val="00D1679D"/>
    <w:rsid w:val="00D205FC"/>
    <w:rsid w:val="00D21B94"/>
    <w:rsid w:val="00D22DEE"/>
    <w:rsid w:val="00D23243"/>
    <w:rsid w:val="00D239B8"/>
    <w:rsid w:val="00D25143"/>
    <w:rsid w:val="00D2625D"/>
    <w:rsid w:val="00D26C5A"/>
    <w:rsid w:val="00D270E5"/>
    <w:rsid w:val="00D27382"/>
    <w:rsid w:val="00D3015B"/>
    <w:rsid w:val="00D327C6"/>
    <w:rsid w:val="00D338D5"/>
    <w:rsid w:val="00D339F0"/>
    <w:rsid w:val="00D34174"/>
    <w:rsid w:val="00D35D08"/>
    <w:rsid w:val="00D369FA"/>
    <w:rsid w:val="00D36A35"/>
    <w:rsid w:val="00D378E9"/>
    <w:rsid w:val="00D402E8"/>
    <w:rsid w:val="00D4046E"/>
    <w:rsid w:val="00D4093D"/>
    <w:rsid w:val="00D41A1A"/>
    <w:rsid w:val="00D41DB6"/>
    <w:rsid w:val="00D420BD"/>
    <w:rsid w:val="00D43566"/>
    <w:rsid w:val="00D437AF"/>
    <w:rsid w:val="00D442E8"/>
    <w:rsid w:val="00D44D64"/>
    <w:rsid w:val="00D44FE4"/>
    <w:rsid w:val="00D4585C"/>
    <w:rsid w:val="00D46851"/>
    <w:rsid w:val="00D46B6F"/>
    <w:rsid w:val="00D47B8A"/>
    <w:rsid w:val="00D50934"/>
    <w:rsid w:val="00D51260"/>
    <w:rsid w:val="00D51B24"/>
    <w:rsid w:val="00D5264F"/>
    <w:rsid w:val="00D5281C"/>
    <w:rsid w:val="00D52B93"/>
    <w:rsid w:val="00D52D2A"/>
    <w:rsid w:val="00D52D34"/>
    <w:rsid w:val="00D52F59"/>
    <w:rsid w:val="00D53B01"/>
    <w:rsid w:val="00D53F02"/>
    <w:rsid w:val="00D53FE6"/>
    <w:rsid w:val="00D547AC"/>
    <w:rsid w:val="00D550D8"/>
    <w:rsid w:val="00D57665"/>
    <w:rsid w:val="00D57908"/>
    <w:rsid w:val="00D579CE"/>
    <w:rsid w:val="00D57A46"/>
    <w:rsid w:val="00D6129B"/>
    <w:rsid w:val="00D61E93"/>
    <w:rsid w:val="00D622D3"/>
    <w:rsid w:val="00D622E1"/>
    <w:rsid w:val="00D6273A"/>
    <w:rsid w:val="00D6296A"/>
    <w:rsid w:val="00D62FFA"/>
    <w:rsid w:val="00D63823"/>
    <w:rsid w:val="00D647F9"/>
    <w:rsid w:val="00D64A25"/>
    <w:rsid w:val="00D64A92"/>
    <w:rsid w:val="00D6541D"/>
    <w:rsid w:val="00D6545F"/>
    <w:rsid w:val="00D65816"/>
    <w:rsid w:val="00D6658E"/>
    <w:rsid w:val="00D6740F"/>
    <w:rsid w:val="00D71260"/>
    <w:rsid w:val="00D718CC"/>
    <w:rsid w:val="00D71BDF"/>
    <w:rsid w:val="00D727EA"/>
    <w:rsid w:val="00D74EB0"/>
    <w:rsid w:val="00D75742"/>
    <w:rsid w:val="00D7595D"/>
    <w:rsid w:val="00D75E5A"/>
    <w:rsid w:val="00D766B3"/>
    <w:rsid w:val="00D77231"/>
    <w:rsid w:val="00D77B84"/>
    <w:rsid w:val="00D80C3D"/>
    <w:rsid w:val="00D80CA8"/>
    <w:rsid w:val="00D80E42"/>
    <w:rsid w:val="00D82173"/>
    <w:rsid w:val="00D827C8"/>
    <w:rsid w:val="00D82C9A"/>
    <w:rsid w:val="00D853DA"/>
    <w:rsid w:val="00D8625B"/>
    <w:rsid w:val="00D86859"/>
    <w:rsid w:val="00D9034E"/>
    <w:rsid w:val="00D92B7D"/>
    <w:rsid w:val="00D92C9A"/>
    <w:rsid w:val="00D93080"/>
    <w:rsid w:val="00D932A8"/>
    <w:rsid w:val="00D9348A"/>
    <w:rsid w:val="00D93566"/>
    <w:rsid w:val="00D942F5"/>
    <w:rsid w:val="00D961A0"/>
    <w:rsid w:val="00D96470"/>
    <w:rsid w:val="00D9715F"/>
    <w:rsid w:val="00D9735A"/>
    <w:rsid w:val="00D978AF"/>
    <w:rsid w:val="00D97FCB"/>
    <w:rsid w:val="00DA0B16"/>
    <w:rsid w:val="00DA145D"/>
    <w:rsid w:val="00DA1A57"/>
    <w:rsid w:val="00DA2232"/>
    <w:rsid w:val="00DA333F"/>
    <w:rsid w:val="00DA356B"/>
    <w:rsid w:val="00DA43E8"/>
    <w:rsid w:val="00DA6422"/>
    <w:rsid w:val="00DA6728"/>
    <w:rsid w:val="00DA780F"/>
    <w:rsid w:val="00DA7A60"/>
    <w:rsid w:val="00DA7DEC"/>
    <w:rsid w:val="00DB0376"/>
    <w:rsid w:val="00DB1F5A"/>
    <w:rsid w:val="00DB252B"/>
    <w:rsid w:val="00DB363B"/>
    <w:rsid w:val="00DB3A34"/>
    <w:rsid w:val="00DB40A7"/>
    <w:rsid w:val="00DB58AC"/>
    <w:rsid w:val="00DB598B"/>
    <w:rsid w:val="00DB63BE"/>
    <w:rsid w:val="00DB734F"/>
    <w:rsid w:val="00DB77CA"/>
    <w:rsid w:val="00DC1107"/>
    <w:rsid w:val="00DC13D9"/>
    <w:rsid w:val="00DC1828"/>
    <w:rsid w:val="00DC2227"/>
    <w:rsid w:val="00DC232C"/>
    <w:rsid w:val="00DC42C7"/>
    <w:rsid w:val="00DC43F3"/>
    <w:rsid w:val="00DC469A"/>
    <w:rsid w:val="00DC4B87"/>
    <w:rsid w:val="00DC5090"/>
    <w:rsid w:val="00DC5EAB"/>
    <w:rsid w:val="00DC5ED8"/>
    <w:rsid w:val="00DC5F33"/>
    <w:rsid w:val="00DC6088"/>
    <w:rsid w:val="00DD10A3"/>
    <w:rsid w:val="00DD1883"/>
    <w:rsid w:val="00DD1D60"/>
    <w:rsid w:val="00DD3225"/>
    <w:rsid w:val="00DD33A9"/>
    <w:rsid w:val="00DD3A20"/>
    <w:rsid w:val="00DD447C"/>
    <w:rsid w:val="00DD5469"/>
    <w:rsid w:val="00DD5590"/>
    <w:rsid w:val="00DD604F"/>
    <w:rsid w:val="00DD63B0"/>
    <w:rsid w:val="00DD6FC4"/>
    <w:rsid w:val="00DD7FF3"/>
    <w:rsid w:val="00DE0899"/>
    <w:rsid w:val="00DE10D0"/>
    <w:rsid w:val="00DE1DBB"/>
    <w:rsid w:val="00DE33CD"/>
    <w:rsid w:val="00DE374E"/>
    <w:rsid w:val="00DE427E"/>
    <w:rsid w:val="00DE6ACF"/>
    <w:rsid w:val="00DE726C"/>
    <w:rsid w:val="00DE7427"/>
    <w:rsid w:val="00DE747B"/>
    <w:rsid w:val="00DE7DEE"/>
    <w:rsid w:val="00DF03AE"/>
    <w:rsid w:val="00DF0BF7"/>
    <w:rsid w:val="00DF0F5F"/>
    <w:rsid w:val="00DF1087"/>
    <w:rsid w:val="00DF1C14"/>
    <w:rsid w:val="00DF1C85"/>
    <w:rsid w:val="00DF1E2F"/>
    <w:rsid w:val="00DF1F3C"/>
    <w:rsid w:val="00DF22A4"/>
    <w:rsid w:val="00DF22AC"/>
    <w:rsid w:val="00DF23F6"/>
    <w:rsid w:val="00DF286A"/>
    <w:rsid w:val="00DF28BE"/>
    <w:rsid w:val="00DF2E1D"/>
    <w:rsid w:val="00DF3B8B"/>
    <w:rsid w:val="00DF3BFC"/>
    <w:rsid w:val="00DF42CF"/>
    <w:rsid w:val="00DF4C0F"/>
    <w:rsid w:val="00DF4E18"/>
    <w:rsid w:val="00DF4E8B"/>
    <w:rsid w:val="00DF6959"/>
    <w:rsid w:val="00E006F9"/>
    <w:rsid w:val="00E00724"/>
    <w:rsid w:val="00E01FD5"/>
    <w:rsid w:val="00E03E07"/>
    <w:rsid w:val="00E03F95"/>
    <w:rsid w:val="00E06122"/>
    <w:rsid w:val="00E064BE"/>
    <w:rsid w:val="00E065A6"/>
    <w:rsid w:val="00E07482"/>
    <w:rsid w:val="00E07A38"/>
    <w:rsid w:val="00E07B57"/>
    <w:rsid w:val="00E10243"/>
    <w:rsid w:val="00E118CE"/>
    <w:rsid w:val="00E1200B"/>
    <w:rsid w:val="00E12EB9"/>
    <w:rsid w:val="00E1495E"/>
    <w:rsid w:val="00E14A87"/>
    <w:rsid w:val="00E14C81"/>
    <w:rsid w:val="00E165C7"/>
    <w:rsid w:val="00E1688A"/>
    <w:rsid w:val="00E17718"/>
    <w:rsid w:val="00E221FD"/>
    <w:rsid w:val="00E229B4"/>
    <w:rsid w:val="00E22C65"/>
    <w:rsid w:val="00E22E06"/>
    <w:rsid w:val="00E24219"/>
    <w:rsid w:val="00E258EC"/>
    <w:rsid w:val="00E25CE0"/>
    <w:rsid w:val="00E267FA"/>
    <w:rsid w:val="00E26B22"/>
    <w:rsid w:val="00E312AD"/>
    <w:rsid w:val="00E3266C"/>
    <w:rsid w:val="00E33365"/>
    <w:rsid w:val="00E34328"/>
    <w:rsid w:val="00E366E8"/>
    <w:rsid w:val="00E36770"/>
    <w:rsid w:val="00E37BFA"/>
    <w:rsid w:val="00E37EBC"/>
    <w:rsid w:val="00E407B8"/>
    <w:rsid w:val="00E40AA1"/>
    <w:rsid w:val="00E40D39"/>
    <w:rsid w:val="00E41A84"/>
    <w:rsid w:val="00E428C3"/>
    <w:rsid w:val="00E441F7"/>
    <w:rsid w:val="00E446E4"/>
    <w:rsid w:val="00E451F3"/>
    <w:rsid w:val="00E45555"/>
    <w:rsid w:val="00E45613"/>
    <w:rsid w:val="00E47361"/>
    <w:rsid w:val="00E4779F"/>
    <w:rsid w:val="00E47991"/>
    <w:rsid w:val="00E47B4F"/>
    <w:rsid w:val="00E51050"/>
    <w:rsid w:val="00E52307"/>
    <w:rsid w:val="00E5251C"/>
    <w:rsid w:val="00E528BF"/>
    <w:rsid w:val="00E52D51"/>
    <w:rsid w:val="00E53EF0"/>
    <w:rsid w:val="00E5423A"/>
    <w:rsid w:val="00E573E4"/>
    <w:rsid w:val="00E574BA"/>
    <w:rsid w:val="00E57959"/>
    <w:rsid w:val="00E60CB0"/>
    <w:rsid w:val="00E62EC3"/>
    <w:rsid w:val="00E62FE3"/>
    <w:rsid w:val="00E630D7"/>
    <w:rsid w:val="00E66754"/>
    <w:rsid w:val="00E66FED"/>
    <w:rsid w:val="00E7083D"/>
    <w:rsid w:val="00E71216"/>
    <w:rsid w:val="00E722C4"/>
    <w:rsid w:val="00E72383"/>
    <w:rsid w:val="00E74579"/>
    <w:rsid w:val="00E75182"/>
    <w:rsid w:val="00E779E9"/>
    <w:rsid w:val="00E77B20"/>
    <w:rsid w:val="00E80E58"/>
    <w:rsid w:val="00E82C88"/>
    <w:rsid w:val="00E83943"/>
    <w:rsid w:val="00E840AC"/>
    <w:rsid w:val="00E8447C"/>
    <w:rsid w:val="00E859DC"/>
    <w:rsid w:val="00E85A82"/>
    <w:rsid w:val="00E85D76"/>
    <w:rsid w:val="00E861F7"/>
    <w:rsid w:val="00E90697"/>
    <w:rsid w:val="00E916C1"/>
    <w:rsid w:val="00E91985"/>
    <w:rsid w:val="00E92317"/>
    <w:rsid w:val="00E92CC3"/>
    <w:rsid w:val="00E9326D"/>
    <w:rsid w:val="00E93B2A"/>
    <w:rsid w:val="00E93F5A"/>
    <w:rsid w:val="00E94FC7"/>
    <w:rsid w:val="00E952DD"/>
    <w:rsid w:val="00E96F44"/>
    <w:rsid w:val="00EA13C4"/>
    <w:rsid w:val="00EA201C"/>
    <w:rsid w:val="00EA320D"/>
    <w:rsid w:val="00EA3275"/>
    <w:rsid w:val="00EA3432"/>
    <w:rsid w:val="00EA4626"/>
    <w:rsid w:val="00EA54EC"/>
    <w:rsid w:val="00EA63EE"/>
    <w:rsid w:val="00EA76A1"/>
    <w:rsid w:val="00EA7826"/>
    <w:rsid w:val="00EA7E96"/>
    <w:rsid w:val="00EB04A1"/>
    <w:rsid w:val="00EB1C37"/>
    <w:rsid w:val="00EB39AC"/>
    <w:rsid w:val="00EB402A"/>
    <w:rsid w:val="00EB5AD1"/>
    <w:rsid w:val="00EB615F"/>
    <w:rsid w:val="00EB63ED"/>
    <w:rsid w:val="00EB7521"/>
    <w:rsid w:val="00EB77EC"/>
    <w:rsid w:val="00EC150E"/>
    <w:rsid w:val="00EC1F89"/>
    <w:rsid w:val="00EC2BFF"/>
    <w:rsid w:val="00EC345A"/>
    <w:rsid w:val="00EC3582"/>
    <w:rsid w:val="00EC40CA"/>
    <w:rsid w:val="00EC52CB"/>
    <w:rsid w:val="00EC5608"/>
    <w:rsid w:val="00ED192D"/>
    <w:rsid w:val="00ED2008"/>
    <w:rsid w:val="00ED21BD"/>
    <w:rsid w:val="00ED35EC"/>
    <w:rsid w:val="00ED36C0"/>
    <w:rsid w:val="00ED3A9C"/>
    <w:rsid w:val="00ED3ED2"/>
    <w:rsid w:val="00ED50B0"/>
    <w:rsid w:val="00ED5697"/>
    <w:rsid w:val="00ED58E9"/>
    <w:rsid w:val="00ED63DD"/>
    <w:rsid w:val="00ED6B62"/>
    <w:rsid w:val="00ED7232"/>
    <w:rsid w:val="00ED7665"/>
    <w:rsid w:val="00ED7A98"/>
    <w:rsid w:val="00ED7F0A"/>
    <w:rsid w:val="00ED7FAA"/>
    <w:rsid w:val="00EE07F2"/>
    <w:rsid w:val="00EE0CDB"/>
    <w:rsid w:val="00EE215F"/>
    <w:rsid w:val="00EE2CEC"/>
    <w:rsid w:val="00EE3765"/>
    <w:rsid w:val="00EE3CC8"/>
    <w:rsid w:val="00EE4332"/>
    <w:rsid w:val="00EE4B6E"/>
    <w:rsid w:val="00EE4BE5"/>
    <w:rsid w:val="00EE6BE0"/>
    <w:rsid w:val="00EE78C3"/>
    <w:rsid w:val="00EE78F6"/>
    <w:rsid w:val="00EE7BB0"/>
    <w:rsid w:val="00EF03B9"/>
    <w:rsid w:val="00EF1620"/>
    <w:rsid w:val="00EF2E55"/>
    <w:rsid w:val="00EF2E5A"/>
    <w:rsid w:val="00EF49F9"/>
    <w:rsid w:val="00EF4BB3"/>
    <w:rsid w:val="00EF4D15"/>
    <w:rsid w:val="00EF4EF4"/>
    <w:rsid w:val="00EF51CB"/>
    <w:rsid w:val="00EF5904"/>
    <w:rsid w:val="00EF5B99"/>
    <w:rsid w:val="00EF5ECB"/>
    <w:rsid w:val="00EF6639"/>
    <w:rsid w:val="00EF7600"/>
    <w:rsid w:val="00EF79D2"/>
    <w:rsid w:val="00EF7C21"/>
    <w:rsid w:val="00F00C19"/>
    <w:rsid w:val="00F011AB"/>
    <w:rsid w:val="00F025DA"/>
    <w:rsid w:val="00F02D42"/>
    <w:rsid w:val="00F037B5"/>
    <w:rsid w:val="00F05410"/>
    <w:rsid w:val="00F06446"/>
    <w:rsid w:val="00F0715E"/>
    <w:rsid w:val="00F07AA8"/>
    <w:rsid w:val="00F10887"/>
    <w:rsid w:val="00F109C5"/>
    <w:rsid w:val="00F10E48"/>
    <w:rsid w:val="00F11909"/>
    <w:rsid w:val="00F119A6"/>
    <w:rsid w:val="00F11C08"/>
    <w:rsid w:val="00F1324F"/>
    <w:rsid w:val="00F13268"/>
    <w:rsid w:val="00F13305"/>
    <w:rsid w:val="00F134E9"/>
    <w:rsid w:val="00F13975"/>
    <w:rsid w:val="00F13C16"/>
    <w:rsid w:val="00F13CFC"/>
    <w:rsid w:val="00F13D43"/>
    <w:rsid w:val="00F13F77"/>
    <w:rsid w:val="00F1768D"/>
    <w:rsid w:val="00F17F09"/>
    <w:rsid w:val="00F20933"/>
    <w:rsid w:val="00F20CCC"/>
    <w:rsid w:val="00F20FD7"/>
    <w:rsid w:val="00F21B82"/>
    <w:rsid w:val="00F244F5"/>
    <w:rsid w:val="00F27BAB"/>
    <w:rsid w:val="00F301EC"/>
    <w:rsid w:val="00F3031F"/>
    <w:rsid w:val="00F30367"/>
    <w:rsid w:val="00F30D94"/>
    <w:rsid w:val="00F31747"/>
    <w:rsid w:val="00F31852"/>
    <w:rsid w:val="00F33D5F"/>
    <w:rsid w:val="00F3606A"/>
    <w:rsid w:val="00F365B4"/>
    <w:rsid w:val="00F36D50"/>
    <w:rsid w:val="00F374DE"/>
    <w:rsid w:val="00F421F5"/>
    <w:rsid w:val="00F430C2"/>
    <w:rsid w:val="00F4357E"/>
    <w:rsid w:val="00F441BD"/>
    <w:rsid w:val="00F44AD9"/>
    <w:rsid w:val="00F461F1"/>
    <w:rsid w:val="00F4625B"/>
    <w:rsid w:val="00F464AC"/>
    <w:rsid w:val="00F46925"/>
    <w:rsid w:val="00F47C8D"/>
    <w:rsid w:val="00F519AF"/>
    <w:rsid w:val="00F51C7A"/>
    <w:rsid w:val="00F52338"/>
    <w:rsid w:val="00F52384"/>
    <w:rsid w:val="00F527EE"/>
    <w:rsid w:val="00F54737"/>
    <w:rsid w:val="00F54E09"/>
    <w:rsid w:val="00F554B8"/>
    <w:rsid w:val="00F55797"/>
    <w:rsid w:val="00F55E40"/>
    <w:rsid w:val="00F56B2E"/>
    <w:rsid w:val="00F57796"/>
    <w:rsid w:val="00F60642"/>
    <w:rsid w:val="00F618E3"/>
    <w:rsid w:val="00F623A4"/>
    <w:rsid w:val="00F657A4"/>
    <w:rsid w:val="00F65BEA"/>
    <w:rsid w:val="00F66F1F"/>
    <w:rsid w:val="00F70055"/>
    <w:rsid w:val="00F70687"/>
    <w:rsid w:val="00F70764"/>
    <w:rsid w:val="00F708DE"/>
    <w:rsid w:val="00F70B21"/>
    <w:rsid w:val="00F70C78"/>
    <w:rsid w:val="00F713F8"/>
    <w:rsid w:val="00F723D8"/>
    <w:rsid w:val="00F7301D"/>
    <w:rsid w:val="00F7321A"/>
    <w:rsid w:val="00F73BAE"/>
    <w:rsid w:val="00F74D83"/>
    <w:rsid w:val="00F75C74"/>
    <w:rsid w:val="00F76821"/>
    <w:rsid w:val="00F76A2D"/>
    <w:rsid w:val="00F77B81"/>
    <w:rsid w:val="00F81304"/>
    <w:rsid w:val="00F81E85"/>
    <w:rsid w:val="00F82B26"/>
    <w:rsid w:val="00F83CC7"/>
    <w:rsid w:val="00F8455C"/>
    <w:rsid w:val="00F861CE"/>
    <w:rsid w:val="00F871A4"/>
    <w:rsid w:val="00F87938"/>
    <w:rsid w:val="00F87A2E"/>
    <w:rsid w:val="00F87D64"/>
    <w:rsid w:val="00F9060D"/>
    <w:rsid w:val="00F9069C"/>
    <w:rsid w:val="00F92BCD"/>
    <w:rsid w:val="00F937CC"/>
    <w:rsid w:val="00F945F0"/>
    <w:rsid w:val="00F946DD"/>
    <w:rsid w:val="00F946E5"/>
    <w:rsid w:val="00F947B3"/>
    <w:rsid w:val="00F9588E"/>
    <w:rsid w:val="00F97174"/>
    <w:rsid w:val="00F97379"/>
    <w:rsid w:val="00F97894"/>
    <w:rsid w:val="00FA011F"/>
    <w:rsid w:val="00FA1B63"/>
    <w:rsid w:val="00FA1E39"/>
    <w:rsid w:val="00FA2AE9"/>
    <w:rsid w:val="00FA2CA7"/>
    <w:rsid w:val="00FA2D32"/>
    <w:rsid w:val="00FA3250"/>
    <w:rsid w:val="00FA43C3"/>
    <w:rsid w:val="00FA58BB"/>
    <w:rsid w:val="00FA5C65"/>
    <w:rsid w:val="00FA618E"/>
    <w:rsid w:val="00FA704C"/>
    <w:rsid w:val="00FA7CEE"/>
    <w:rsid w:val="00FB011C"/>
    <w:rsid w:val="00FB0154"/>
    <w:rsid w:val="00FB0B03"/>
    <w:rsid w:val="00FB206A"/>
    <w:rsid w:val="00FB2094"/>
    <w:rsid w:val="00FB25FE"/>
    <w:rsid w:val="00FB4F15"/>
    <w:rsid w:val="00FB4F4D"/>
    <w:rsid w:val="00FB4F4E"/>
    <w:rsid w:val="00FB6984"/>
    <w:rsid w:val="00FB6F67"/>
    <w:rsid w:val="00FB732E"/>
    <w:rsid w:val="00FB74C9"/>
    <w:rsid w:val="00FB7888"/>
    <w:rsid w:val="00FB7DCD"/>
    <w:rsid w:val="00FC08F8"/>
    <w:rsid w:val="00FC0BE2"/>
    <w:rsid w:val="00FC0C92"/>
    <w:rsid w:val="00FC10A3"/>
    <w:rsid w:val="00FC12C7"/>
    <w:rsid w:val="00FC32DF"/>
    <w:rsid w:val="00FC53A0"/>
    <w:rsid w:val="00FC6350"/>
    <w:rsid w:val="00FC648C"/>
    <w:rsid w:val="00FC6C02"/>
    <w:rsid w:val="00FC6C13"/>
    <w:rsid w:val="00FD1B84"/>
    <w:rsid w:val="00FD1D23"/>
    <w:rsid w:val="00FD2C41"/>
    <w:rsid w:val="00FD379B"/>
    <w:rsid w:val="00FD3955"/>
    <w:rsid w:val="00FD4972"/>
    <w:rsid w:val="00FD4A51"/>
    <w:rsid w:val="00FD4B13"/>
    <w:rsid w:val="00FD52B0"/>
    <w:rsid w:val="00FD52DE"/>
    <w:rsid w:val="00FD5D8D"/>
    <w:rsid w:val="00FD6459"/>
    <w:rsid w:val="00FD649F"/>
    <w:rsid w:val="00FD6D78"/>
    <w:rsid w:val="00FD7098"/>
    <w:rsid w:val="00FD751A"/>
    <w:rsid w:val="00FE03D1"/>
    <w:rsid w:val="00FE0BA0"/>
    <w:rsid w:val="00FE0C9A"/>
    <w:rsid w:val="00FE0E7F"/>
    <w:rsid w:val="00FE1582"/>
    <w:rsid w:val="00FE2DBE"/>
    <w:rsid w:val="00FE3514"/>
    <w:rsid w:val="00FE4582"/>
    <w:rsid w:val="00FE4D7C"/>
    <w:rsid w:val="00FE514E"/>
    <w:rsid w:val="00FE5898"/>
    <w:rsid w:val="00FE597D"/>
    <w:rsid w:val="00FE5DD3"/>
    <w:rsid w:val="00FE671A"/>
    <w:rsid w:val="00FE6A96"/>
    <w:rsid w:val="00FF06FF"/>
    <w:rsid w:val="00FF0C7D"/>
    <w:rsid w:val="00FF10DB"/>
    <w:rsid w:val="00FF3711"/>
    <w:rsid w:val="00FF381B"/>
    <w:rsid w:val="00FF4A66"/>
    <w:rsid w:val="00FF4F04"/>
    <w:rsid w:val="00FF5121"/>
    <w:rsid w:val="00FF7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E9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7550"/>
    <w:pPr>
      <w:jc w:val="both"/>
    </w:pPr>
    <w:rPr>
      <w:rFonts w:ascii="Arial" w:hAnsi="Arial"/>
      <w:szCs w:val="24"/>
      <w:lang w:val="en-US" w:eastAsia="en-US"/>
    </w:rPr>
  </w:style>
  <w:style w:type="paragraph" w:styleId="Heading1">
    <w:name w:val="heading 1"/>
    <w:basedOn w:val="Normal"/>
    <w:next w:val="Normal"/>
    <w:link w:val="Heading1Char"/>
    <w:qFormat/>
    <w:rsid w:val="00DA356B"/>
    <w:pPr>
      <w:keepNext/>
      <w:pBdr>
        <w:bottom w:val="single" w:sz="4" w:space="1" w:color="auto"/>
      </w:pBdr>
      <w:spacing w:before="240" w:after="240"/>
      <w:outlineLvl w:val="0"/>
    </w:pPr>
    <w:rPr>
      <w:b/>
      <w:bCs/>
      <w:color w:val="FF8001"/>
      <w:kern w:val="32"/>
      <w:sz w:val="32"/>
      <w:szCs w:val="32"/>
    </w:rPr>
  </w:style>
  <w:style w:type="paragraph" w:styleId="Heading2">
    <w:name w:val="heading 2"/>
    <w:basedOn w:val="Normal"/>
    <w:next w:val="Normal"/>
    <w:link w:val="Heading2Char"/>
    <w:qFormat/>
    <w:rsid w:val="00DA356B"/>
    <w:pPr>
      <w:keepNext/>
      <w:keepLines/>
      <w:spacing w:before="240" w:after="240"/>
      <w:outlineLvl w:val="1"/>
    </w:pPr>
    <w:rPr>
      <w:rFonts w:eastAsiaTheme="majorEastAsia" w:cstheme="majorBidi"/>
      <w:b/>
      <w:color w:val="FF8001"/>
      <w:sz w:val="28"/>
      <w:szCs w:val="26"/>
    </w:rPr>
  </w:style>
  <w:style w:type="paragraph" w:styleId="Heading3">
    <w:name w:val="heading 3"/>
    <w:basedOn w:val="Normal"/>
    <w:next w:val="Normal"/>
    <w:link w:val="Heading3Char"/>
    <w:qFormat/>
    <w:rsid w:val="00042818"/>
    <w:pPr>
      <w:keepNext/>
      <w:keepLines/>
      <w:spacing w:before="240" w:after="240"/>
      <w:outlineLvl w:val="2"/>
    </w:pPr>
    <w:rPr>
      <w:rFonts w:eastAsiaTheme="majorEastAsia" w:cstheme="majorBidi"/>
      <w:b/>
      <w:color w:val="FF8001"/>
      <w:sz w:val="24"/>
    </w:rPr>
  </w:style>
  <w:style w:type="paragraph" w:styleId="Heading4">
    <w:name w:val="heading 4"/>
    <w:basedOn w:val="Normal"/>
    <w:next w:val="Normal"/>
    <w:link w:val="Heading4Char"/>
    <w:qFormat/>
    <w:rsid w:val="008F7550"/>
    <w:pPr>
      <w:keepNext/>
      <w:keepLines/>
      <w:spacing w:before="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unhideWhenUsed/>
    <w:qFormat/>
    <w:rsid w:val="00DA356B"/>
    <w:pPr>
      <w:keepNext/>
      <w:keepLines/>
      <w:spacing w:before="40"/>
      <w:jc w:val="left"/>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unhideWhenUsed/>
    <w:qFormat/>
    <w:rsid w:val="009A413F"/>
    <w:pPr>
      <w:keepNext/>
      <w:keepLines/>
      <w:spacing w:before="40"/>
      <w:jc w:val="left"/>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unhideWhenUsed/>
    <w:qFormat/>
    <w:rsid w:val="009A413F"/>
    <w:pPr>
      <w:keepNext/>
      <w:keepLines/>
      <w:spacing w:before="40"/>
      <w:jc w:val="left"/>
      <w:outlineLvl w:val="6"/>
    </w:pPr>
    <w:rPr>
      <w:rFonts w:asciiTheme="majorHAnsi" w:eastAsiaTheme="majorEastAsia" w:hAnsiTheme="majorHAnsi" w:cstheme="majorBidi"/>
      <w:i/>
      <w:iCs/>
      <w:color w:val="243F6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192D"/>
    <w:pPr>
      <w:tabs>
        <w:tab w:val="center" w:pos="4153"/>
        <w:tab w:val="right" w:pos="8306"/>
      </w:tabs>
    </w:pPr>
  </w:style>
  <w:style w:type="paragraph" w:styleId="Footer">
    <w:name w:val="footer"/>
    <w:basedOn w:val="Normal"/>
    <w:link w:val="FooterChar"/>
    <w:uiPriority w:val="99"/>
    <w:rsid w:val="00ED192D"/>
    <w:pPr>
      <w:tabs>
        <w:tab w:val="center" w:pos="4153"/>
        <w:tab w:val="right" w:pos="8306"/>
      </w:tabs>
    </w:pPr>
  </w:style>
  <w:style w:type="paragraph" w:customStyle="1" w:styleId="Heading10">
    <w:name w:val="Heading1"/>
    <w:next w:val="Normal"/>
    <w:rsid w:val="00ED192D"/>
    <w:pPr>
      <w:keepNext/>
      <w:suppressAutoHyphens/>
      <w:autoSpaceDE w:val="0"/>
      <w:autoSpaceDN w:val="0"/>
      <w:adjustRightInd w:val="0"/>
      <w:spacing w:before="400" w:line="320" w:lineRule="atLeast"/>
    </w:pPr>
    <w:rPr>
      <w:rFonts w:ascii="Helvetica" w:hAnsi="Helvetica" w:cs="Helvetica"/>
      <w:b/>
      <w:bCs/>
      <w:color w:val="850000"/>
      <w:w w:val="0"/>
      <w:sz w:val="32"/>
      <w:szCs w:val="28"/>
      <w:lang w:val="en-US" w:eastAsia="en-US"/>
    </w:rPr>
  </w:style>
  <w:style w:type="character" w:styleId="Hyperlink">
    <w:name w:val="Hyperlink"/>
    <w:basedOn w:val="DefaultParagraphFont"/>
    <w:uiPriority w:val="99"/>
    <w:rsid w:val="00ED192D"/>
    <w:rPr>
      <w:color w:val="0000FF"/>
      <w:u w:val="single"/>
    </w:rPr>
  </w:style>
  <w:style w:type="character" w:customStyle="1" w:styleId="StyleCourierNew10pt">
    <w:name w:val="Style Courier New 10 pt"/>
    <w:basedOn w:val="DefaultParagraphFont"/>
    <w:rsid w:val="0043377E"/>
    <w:rPr>
      <w:rFonts w:ascii="Times New Roman" w:hAnsi="Times New Roman"/>
      <w:sz w:val="22"/>
    </w:rPr>
  </w:style>
  <w:style w:type="character" w:customStyle="1" w:styleId="StyleStyleCourierNew10pt9pt">
    <w:name w:val="Style Style Courier New 10 pt + 9 pt"/>
    <w:basedOn w:val="StyleCourierNew10pt"/>
    <w:rsid w:val="00350955"/>
    <w:rPr>
      <w:rFonts w:ascii="Times New Roman" w:hAnsi="Times New Roman"/>
      <w:sz w:val="22"/>
    </w:rPr>
  </w:style>
  <w:style w:type="character" w:customStyle="1" w:styleId="StyleStyleStyleCourierNew10pt9ptCourierNew9pt">
    <w:name w:val="Style Style Style Courier New 10 pt + 9 pt + Courier New 9 pt"/>
    <w:basedOn w:val="StyleStyleCourierNew10pt9pt"/>
    <w:rsid w:val="00497485"/>
    <w:rPr>
      <w:rFonts w:ascii="Times New Roman" w:hAnsi="Times New Roman"/>
      <w:sz w:val="22"/>
    </w:rPr>
  </w:style>
  <w:style w:type="paragraph" w:customStyle="1" w:styleId="StyleHeading1JustifiedBottomSinglesolidlineAuto05">
    <w:name w:val="Style Heading1 + Justified Bottom: (Single solid line Auto  0.5 ..."/>
    <w:basedOn w:val="Heading10"/>
    <w:autoRedefine/>
    <w:rsid w:val="00B64B81"/>
    <w:pPr>
      <w:pBdr>
        <w:bottom w:val="single" w:sz="4" w:space="1" w:color="auto"/>
      </w:pBdr>
      <w:spacing w:before="240"/>
      <w:jc w:val="both"/>
    </w:pPr>
    <w:rPr>
      <w:rFonts w:cs="Times New Roman"/>
      <w:szCs w:val="22"/>
    </w:rPr>
  </w:style>
  <w:style w:type="paragraph" w:styleId="NormalWeb">
    <w:name w:val="Normal (Web)"/>
    <w:basedOn w:val="Normal"/>
    <w:uiPriority w:val="99"/>
    <w:unhideWhenUsed/>
    <w:rsid w:val="004B6686"/>
    <w:pPr>
      <w:spacing w:before="75" w:after="75"/>
    </w:pPr>
    <w:rPr>
      <w:rFonts w:ascii="Verdana Tahoma Arial" w:hAnsi="Verdana Tahoma Arial"/>
      <w:sz w:val="17"/>
      <w:szCs w:val="17"/>
    </w:rPr>
  </w:style>
  <w:style w:type="character" w:styleId="Strong">
    <w:name w:val="Strong"/>
    <w:basedOn w:val="DefaultParagraphFont"/>
    <w:uiPriority w:val="22"/>
    <w:qFormat/>
    <w:rsid w:val="004B6686"/>
    <w:rPr>
      <w:b/>
      <w:bCs/>
    </w:rPr>
  </w:style>
  <w:style w:type="character" w:customStyle="1" w:styleId="hl">
    <w:name w:val="hl"/>
    <w:basedOn w:val="DefaultParagraphFont"/>
    <w:rsid w:val="00280A13"/>
  </w:style>
  <w:style w:type="paragraph" w:styleId="ListParagraph">
    <w:name w:val="List Paragraph"/>
    <w:basedOn w:val="Normal"/>
    <w:uiPriority w:val="34"/>
    <w:qFormat/>
    <w:rsid w:val="00637AD8"/>
    <w:pPr>
      <w:ind w:left="720"/>
    </w:pPr>
  </w:style>
  <w:style w:type="character" w:customStyle="1" w:styleId="Heading1Char">
    <w:name w:val="Heading 1 Char"/>
    <w:basedOn w:val="DefaultParagraphFont"/>
    <w:link w:val="Heading1"/>
    <w:rsid w:val="00DA356B"/>
    <w:rPr>
      <w:rFonts w:ascii="Arial" w:hAnsi="Arial"/>
      <w:b/>
      <w:bCs/>
      <w:color w:val="FF8001"/>
      <w:kern w:val="32"/>
      <w:sz w:val="32"/>
      <w:szCs w:val="32"/>
      <w:lang w:val="en-US" w:eastAsia="en-US"/>
    </w:rPr>
  </w:style>
  <w:style w:type="paragraph" w:styleId="Caption">
    <w:name w:val="caption"/>
    <w:basedOn w:val="Normal"/>
    <w:next w:val="Normal"/>
    <w:link w:val="CaptionChar"/>
    <w:unhideWhenUsed/>
    <w:qFormat/>
    <w:rsid w:val="00CB4850"/>
    <w:pPr>
      <w:spacing w:before="120" w:after="120"/>
    </w:pPr>
    <w:rPr>
      <w:b/>
      <w:bCs/>
      <w:szCs w:val="20"/>
    </w:rPr>
  </w:style>
  <w:style w:type="table" w:styleId="TableGrid">
    <w:name w:val="Table Grid"/>
    <w:basedOn w:val="TableNormal"/>
    <w:uiPriority w:val="39"/>
    <w:rsid w:val="00240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62CD0"/>
    <w:rPr>
      <w:rFonts w:ascii="Tahoma" w:hAnsi="Tahoma" w:cs="Tahoma"/>
      <w:sz w:val="16"/>
      <w:szCs w:val="16"/>
    </w:rPr>
  </w:style>
  <w:style w:type="character" w:customStyle="1" w:styleId="BalloonTextChar">
    <w:name w:val="Balloon Text Char"/>
    <w:basedOn w:val="DefaultParagraphFont"/>
    <w:link w:val="BalloonText"/>
    <w:rsid w:val="00062CD0"/>
    <w:rPr>
      <w:rFonts w:ascii="Tahoma" w:hAnsi="Tahoma" w:cs="Tahoma"/>
      <w:sz w:val="16"/>
      <w:szCs w:val="16"/>
    </w:rPr>
  </w:style>
  <w:style w:type="paragraph" w:styleId="DocumentMap">
    <w:name w:val="Document Map"/>
    <w:basedOn w:val="Normal"/>
    <w:link w:val="DocumentMapChar"/>
    <w:rsid w:val="00EC5608"/>
    <w:rPr>
      <w:rFonts w:ascii="Tahoma" w:hAnsi="Tahoma" w:cs="Tahoma"/>
      <w:sz w:val="16"/>
      <w:szCs w:val="16"/>
    </w:rPr>
  </w:style>
  <w:style w:type="character" w:customStyle="1" w:styleId="DocumentMapChar">
    <w:name w:val="Document Map Char"/>
    <w:basedOn w:val="DefaultParagraphFont"/>
    <w:link w:val="DocumentMap"/>
    <w:rsid w:val="00EC5608"/>
    <w:rPr>
      <w:rFonts w:ascii="Tahoma" w:hAnsi="Tahoma" w:cs="Tahoma"/>
      <w:sz w:val="16"/>
      <w:szCs w:val="16"/>
      <w:lang w:val="en-US" w:eastAsia="en-US"/>
    </w:rPr>
  </w:style>
  <w:style w:type="paragraph" w:styleId="Title">
    <w:name w:val="Title"/>
    <w:basedOn w:val="Normal"/>
    <w:next w:val="Normal"/>
    <w:link w:val="TitleChar"/>
    <w:qFormat/>
    <w:rsid w:val="006B73C5"/>
    <w:pPr>
      <w:jc w:val="center"/>
      <w:outlineLvl w:val="0"/>
    </w:pPr>
    <w:rPr>
      <w:b/>
      <w:bCs/>
      <w:color w:val="C00000"/>
      <w:kern w:val="28"/>
      <w:sz w:val="32"/>
      <w:szCs w:val="32"/>
    </w:rPr>
  </w:style>
  <w:style w:type="character" w:customStyle="1" w:styleId="TitleChar">
    <w:name w:val="Title Char"/>
    <w:basedOn w:val="DefaultParagraphFont"/>
    <w:link w:val="Title"/>
    <w:rsid w:val="006B73C5"/>
    <w:rPr>
      <w:b/>
      <w:bCs/>
      <w:color w:val="C00000"/>
      <w:kern w:val="28"/>
      <w:sz w:val="32"/>
      <w:szCs w:val="32"/>
      <w:lang w:val="en-US" w:eastAsia="en-US"/>
    </w:rPr>
  </w:style>
  <w:style w:type="character" w:customStyle="1" w:styleId="FooterChar">
    <w:name w:val="Footer Char"/>
    <w:basedOn w:val="DefaultParagraphFont"/>
    <w:link w:val="Footer"/>
    <w:uiPriority w:val="99"/>
    <w:rsid w:val="00995E45"/>
    <w:rPr>
      <w:sz w:val="22"/>
      <w:szCs w:val="24"/>
      <w:lang w:val="en-US" w:eastAsia="en-US"/>
    </w:rPr>
  </w:style>
  <w:style w:type="character" w:styleId="FollowedHyperlink">
    <w:name w:val="FollowedHyperlink"/>
    <w:basedOn w:val="DefaultParagraphFont"/>
    <w:rsid w:val="008B4AD5"/>
    <w:rPr>
      <w:color w:val="800080"/>
      <w:u w:val="single"/>
    </w:rPr>
  </w:style>
  <w:style w:type="character" w:customStyle="1" w:styleId="Heading3Char">
    <w:name w:val="Heading 3 Char"/>
    <w:basedOn w:val="DefaultParagraphFont"/>
    <w:link w:val="Heading3"/>
    <w:rsid w:val="00042818"/>
    <w:rPr>
      <w:rFonts w:ascii="Arial" w:eastAsiaTheme="majorEastAsia" w:hAnsi="Arial" w:cstheme="majorBidi"/>
      <w:b/>
      <w:color w:val="FF8001"/>
      <w:sz w:val="24"/>
      <w:szCs w:val="24"/>
      <w:lang w:val="en-US" w:eastAsia="en-US"/>
    </w:rPr>
  </w:style>
  <w:style w:type="character" w:customStyle="1" w:styleId="Heading4Char">
    <w:name w:val="Heading 4 Char"/>
    <w:basedOn w:val="DefaultParagraphFont"/>
    <w:link w:val="Heading4"/>
    <w:rsid w:val="008F7550"/>
    <w:rPr>
      <w:rFonts w:ascii="Arial" w:eastAsiaTheme="majorEastAsia" w:hAnsi="Arial" w:cstheme="majorBidi"/>
      <w:b/>
      <w:i/>
      <w:iCs/>
      <w:color w:val="000000" w:themeColor="text1"/>
      <w:szCs w:val="24"/>
      <w:lang w:val="en-US" w:eastAsia="en-US"/>
    </w:rPr>
  </w:style>
  <w:style w:type="character" w:customStyle="1" w:styleId="Heading5Char">
    <w:name w:val="Heading 5 Char"/>
    <w:basedOn w:val="DefaultParagraphFont"/>
    <w:link w:val="Heading5"/>
    <w:uiPriority w:val="9"/>
    <w:rsid w:val="00DA356B"/>
    <w:rPr>
      <w:rFonts w:asciiTheme="majorHAnsi" w:eastAsiaTheme="majorEastAsia" w:hAnsiTheme="majorHAnsi" w:cstheme="majorBidi"/>
      <w:color w:val="365F91" w:themeColor="accent1" w:themeShade="BF"/>
      <w:sz w:val="24"/>
      <w:szCs w:val="24"/>
      <w:lang w:val="en-US" w:eastAsia="en-US"/>
    </w:rPr>
  </w:style>
  <w:style w:type="paragraph" w:customStyle="1" w:styleId="s3">
    <w:name w:val="s3"/>
    <w:basedOn w:val="Normal"/>
    <w:rsid w:val="00DA356B"/>
    <w:pPr>
      <w:jc w:val="left"/>
    </w:pPr>
    <w:rPr>
      <w:rFonts w:ascii="Segoe UI" w:eastAsiaTheme="minorEastAsia" w:hAnsi="Segoe UI" w:cs="Segoe UI"/>
      <w:color w:val="000000"/>
      <w:sz w:val="22"/>
      <w:szCs w:val="22"/>
    </w:rPr>
  </w:style>
  <w:style w:type="paragraph" w:customStyle="1" w:styleId="s21">
    <w:name w:val="s21"/>
    <w:basedOn w:val="Normal"/>
    <w:rsid w:val="00DA356B"/>
    <w:pPr>
      <w:jc w:val="left"/>
    </w:pPr>
    <w:rPr>
      <w:rFonts w:ascii="Segoe UI" w:eastAsiaTheme="minorEastAsia" w:hAnsi="Segoe UI" w:cs="Segoe UI"/>
      <w:color w:val="000000"/>
      <w:sz w:val="16"/>
      <w:szCs w:val="16"/>
    </w:rPr>
  </w:style>
  <w:style w:type="paragraph" w:customStyle="1" w:styleId="s22">
    <w:name w:val="s22"/>
    <w:basedOn w:val="Normal"/>
    <w:rsid w:val="00DA356B"/>
    <w:pPr>
      <w:jc w:val="left"/>
    </w:pPr>
    <w:rPr>
      <w:rFonts w:ascii="Segoe UI" w:eastAsiaTheme="minorEastAsia" w:hAnsi="Segoe UI" w:cs="Segoe UI"/>
      <w:b/>
      <w:bCs/>
      <w:color w:val="000000"/>
      <w:sz w:val="16"/>
      <w:szCs w:val="16"/>
    </w:rPr>
  </w:style>
  <w:style w:type="paragraph" w:customStyle="1" w:styleId="s23">
    <w:name w:val="s23"/>
    <w:basedOn w:val="Normal"/>
    <w:rsid w:val="00DA356B"/>
    <w:pPr>
      <w:jc w:val="left"/>
    </w:pPr>
    <w:rPr>
      <w:rFonts w:ascii="Segoe UI" w:eastAsiaTheme="minorEastAsia" w:hAnsi="Segoe UI" w:cs="Segoe UI"/>
      <w:color w:val="B50014"/>
      <w:sz w:val="16"/>
      <w:szCs w:val="16"/>
    </w:rPr>
  </w:style>
  <w:style w:type="paragraph" w:customStyle="1" w:styleId="s24">
    <w:name w:val="s24"/>
    <w:basedOn w:val="Normal"/>
    <w:rsid w:val="00DA356B"/>
    <w:pPr>
      <w:jc w:val="left"/>
    </w:pPr>
    <w:rPr>
      <w:rFonts w:ascii="Segoe UI" w:eastAsiaTheme="minorEastAsia" w:hAnsi="Segoe UI" w:cs="Segoe UI"/>
      <w:i/>
      <w:iCs/>
      <w:color w:val="B50014"/>
      <w:sz w:val="16"/>
      <w:szCs w:val="16"/>
    </w:rPr>
  </w:style>
  <w:style w:type="character" w:customStyle="1" w:styleId="s231">
    <w:name w:val="s231"/>
    <w:basedOn w:val="DefaultParagraphFont"/>
    <w:rsid w:val="00DA356B"/>
    <w:rPr>
      <w:rFonts w:ascii="Segoe UI" w:hAnsi="Segoe UI" w:cs="Segoe UI" w:hint="default"/>
      <w:b w:val="0"/>
      <w:bCs w:val="0"/>
      <w:i w:val="0"/>
      <w:iCs w:val="0"/>
      <w:strike w:val="0"/>
      <w:dstrike w:val="0"/>
      <w:color w:val="B50014"/>
      <w:sz w:val="16"/>
      <w:szCs w:val="16"/>
      <w:u w:val="none"/>
      <w:effect w:val="none"/>
    </w:rPr>
  </w:style>
  <w:style w:type="character" w:customStyle="1" w:styleId="s211">
    <w:name w:val="s211"/>
    <w:basedOn w:val="DefaultParagraphFont"/>
    <w:rsid w:val="00DA356B"/>
    <w:rPr>
      <w:rFonts w:ascii="Segoe UI" w:hAnsi="Segoe UI" w:cs="Segoe UI" w:hint="default"/>
      <w:b w:val="0"/>
      <w:bCs w:val="0"/>
      <w:i w:val="0"/>
      <w:iCs w:val="0"/>
      <w:strike w:val="0"/>
      <w:dstrike w:val="0"/>
      <w:color w:val="000000"/>
      <w:sz w:val="16"/>
      <w:szCs w:val="16"/>
      <w:u w:val="none"/>
      <w:effect w:val="none"/>
    </w:rPr>
  </w:style>
  <w:style w:type="table" w:styleId="GridTable4-Accent1">
    <w:name w:val="Grid Table 4 Accent 1"/>
    <w:basedOn w:val="TableNormal"/>
    <w:uiPriority w:val="49"/>
    <w:rsid w:val="00DA356B"/>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A356B"/>
    <w:pPr>
      <w:autoSpaceDE w:val="0"/>
      <w:autoSpaceDN w:val="0"/>
      <w:adjustRightInd w:val="0"/>
    </w:pPr>
    <w:rPr>
      <w:rFonts w:ascii="Arial" w:hAnsi="Arial" w:cs="Arial"/>
      <w:color w:val="000000"/>
      <w:sz w:val="24"/>
      <w:szCs w:val="24"/>
      <w:lang w:val="en-US" w:eastAsia="en-US"/>
    </w:rPr>
  </w:style>
  <w:style w:type="character" w:customStyle="1" w:styleId="CaptionChar">
    <w:name w:val="Caption Char"/>
    <w:link w:val="Caption"/>
    <w:rsid w:val="00CB4850"/>
    <w:rPr>
      <w:rFonts w:ascii="Arial" w:hAnsi="Arial"/>
      <w:b/>
      <w:bCs/>
      <w:lang w:val="en-US" w:eastAsia="en-US"/>
    </w:rPr>
  </w:style>
  <w:style w:type="paragraph" w:customStyle="1" w:styleId="Style1">
    <w:name w:val="Style1"/>
    <w:basedOn w:val="Heading2"/>
    <w:next w:val="Normal"/>
    <w:link w:val="Style1Char"/>
    <w:qFormat/>
    <w:rsid w:val="00DA356B"/>
    <w:pPr>
      <w:pBdr>
        <w:bottom w:val="single" w:sz="18" w:space="1" w:color="C00000"/>
      </w:pBdr>
      <w:spacing w:before="100" w:beforeAutospacing="1" w:after="100" w:afterAutospacing="1"/>
      <w:jc w:val="left"/>
    </w:pPr>
    <w:rPr>
      <w:rFonts w:ascii="Calibri" w:hAnsi="Calibri"/>
      <w:b w:val="0"/>
      <w:bCs/>
      <w:color w:val="000000"/>
      <w:sz w:val="42"/>
      <w:szCs w:val="42"/>
    </w:rPr>
  </w:style>
  <w:style w:type="character" w:customStyle="1" w:styleId="Style1Char">
    <w:name w:val="Style1 Char"/>
    <w:basedOn w:val="Heading2Char"/>
    <w:link w:val="Style1"/>
    <w:rsid w:val="00DA356B"/>
    <w:rPr>
      <w:rFonts w:ascii="Calibri" w:eastAsiaTheme="majorEastAsia" w:hAnsi="Calibri" w:cstheme="majorBidi"/>
      <w:b w:val="0"/>
      <w:bCs/>
      <w:color w:val="000000"/>
      <w:sz w:val="42"/>
      <w:szCs w:val="42"/>
      <w:lang w:val="en-US" w:eastAsia="en-US"/>
    </w:rPr>
  </w:style>
  <w:style w:type="character" w:customStyle="1" w:styleId="Heading2Char">
    <w:name w:val="Heading 2 Char"/>
    <w:basedOn w:val="DefaultParagraphFont"/>
    <w:link w:val="Heading2"/>
    <w:rsid w:val="00DA356B"/>
    <w:rPr>
      <w:rFonts w:ascii="Arial" w:eastAsiaTheme="majorEastAsia" w:hAnsi="Arial" w:cstheme="majorBidi"/>
      <w:b/>
      <w:color w:val="FF8001"/>
      <w:sz w:val="28"/>
      <w:szCs w:val="26"/>
      <w:lang w:val="en-US" w:eastAsia="en-US"/>
    </w:rPr>
  </w:style>
  <w:style w:type="character" w:customStyle="1" w:styleId="UnresolvedMention1">
    <w:name w:val="Unresolved Mention1"/>
    <w:basedOn w:val="DefaultParagraphFont"/>
    <w:uiPriority w:val="99"/>
    <w:semiHidden/>
    <w:unhideWhenUsed/>
    <w:rsid w:val="00DA356B"/>
    <w:rPr>
      <w:color w:val="808080"/>
      <w:shd w:val="clear" w:color="auto" w:fill="E6E6E6"/>
    </w:rPr>
  </w:style>
  <w:style w:type="character" w:customStyle="1" w:styleId="Heading6Char">
    <w:name w:val="Heading 6 Char"/>
    <w:basedOn w:val="DefaultParagraphFont"/>
    <w:link w:val="Heading6"/>
    <w:uiPriority w:val="9"/>
    <w:rsid w:val="009A413F"/>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uiPriority w:val="9"/>
    <w:rsid w:val="009A413F"/>
    <w:rPr>
      <w:rFonts w:asciiTheme="majorHAnsi" w:eastAsiaTheme="majorEastAsia" w:hAnsiTheme="majorHAnsi" w:cstheme="majorBidi"/>
      <w:i/>
      <w:iCs/>
      <w:color w:val="243F60" w:themeColor="accent1" w:themeShade="7F"/>
      <w:sz w:val="24"/>
      <w:szCs w:val="24"/>
      <w:lang w:val="en-US" w:eastAsia="en-US"/>
    </w:rPr>
  </w:style>
  <w:style w:type="character" w:styleId="CommentReference">
    <w:name w:val="annotation reference"/>
    <w:basedOn w:val="DefaultParagraphFont"/>
    <w:uiPriority w:val="99"/>
    <w:semiHidden/>
    <w:unhideWhenUsed/>
    <w:rsid w:val="009A413F"/>
    <w:rPr>
      <w:sz w:val="16"/>
      <w:szCs w:val="16"/>
    </w:rPr>
  </w:style>
  <w:style w:type="paragraph" w:styleId="CommentText">
    <w:name w:val="annotation text"/>
    <w:basedOn w:val="Normal"/>
    <w:link w:val="CommentTextChar"/>
    <w:uiPriority w:val="99"/>
    <w:unhideWhenUsed/>
    <w:rsid w:val="009A413F"/>
    <w:pPr>
      <w:jc w:val="left"/>
    </w:pPr>
    <w:rPr>
      <w:rFonts w:ascii="Times New Roman" w:eastAsiaTheme="minorEastAsia" w:hAnsi="Times New Roman"/>
      <w:szCs w:val="20"/>
    </w:rPr>
  </w:style>
  <w:style w:type="character" w:customStyle="1" w:styleId="CommentTextChar">
    <w:name w:val="Comment Text Char"/>
    <w:basedOn w:val="DefaultParagraphFont"/>
    <w:link w:val="CommentText"/>
    <w:uiPriority w:val="99"/>
    <w:rsid w:val="009A413F"/>
    <w:rPr>
      <w:rFonts w:eastAsiaTheme="minorEastAsia"/>
      <w:lang w:val="en-US" w:eastAsia="en-US"/>
    </w:rPr>
  </w:style>
  <w:style w:type="paragraph" w:styleId="CommentSubject">
    <w:name w:val="annotation subject"/>
    <w:basedOn w:val="CommentText"/>
    <w:next w:val="CommentText"/>
    <w:link w:val="CommentSubjectChar"/>
    <w:semiHidden/>
    <w:unhideWhenUsed/>
    <w:rsid w:val="00FE1582"/>
    <w:pPr>
      <w:jc w:val="both"/>
    </w:pPr>
    <w:rPr>
      <w:rFonts w:ascii="Arial" w:eastAsia="Times New Roman" w:hAnsi="Arial"/>
      <w:b/>
      <w:bCs/>
    </w:rPr>
  </w:style>
  <w:style w:type="character" w:customStyle="1" w:styleId="CommentSubjectChar">
    <w:name w:val="Comment Subject Char"/>
    <w:basedOn w:val="CommentTextChar"/>
    <w:link w:val="CommentSubject"/>
    <w:semiHidden/>
    <w:rsid w:val="00FE1582"/>
    <w:rPr>
      <w:rFonts w:ascii="Arial" w:eastAsiaTheme="minorEastAsia" w:hAnsi="Arial"/>
      <w:b/>
      <w:bCs/>
      <w:lang w:val="en-US" w:eastAsia="en-US"/>
    </w:rPr>
  </w:style>
  <w:style w:type="character" w:styleId="UnresolvedMention">
    <w:name w:val="Unresolved Mention"/>
    <w:basedOn w:val="DefaultParagraphFont"/>
    <w:uiPriority w:val="99"/>
    <w:semiHidden/>
    <w:unhideWhenUsed/>
    <w:rsid w:val="00CF00D0"/>
    <w:rPr>
      <w:color w:val="808080"/>
      <w:shd w:val="clear" w:color="auto" w:fill="E6E6E6"/>
    </w:rPr>
  </w:style>
  <w:style w:type="paragraph" w:styleId="Revision">
    <w:name w:val="Revision"/>
    <w:hidden/>
    <w:uiPriority w:val="99"/>
    <w:semiHidden/>
    <w:rsid w:val="008233DD"/>
    <w:rPr>
      <w:rFonts w:ascii="Arial" w:hAnsi="Arial"/>
      <w:szCs w:val="24"/>
      <w:lang w:val="en-US" w:eastAsia="en-US"/>
    </w:rPr>
  </w:style>
  <w:style w:type="character" w:styleId="IntenseEmphasis">
    <w:name w:val="Intense Emphasis"/>
    <w:basedOn w:val="DefaultParagraphFont"/>
    <w:uiPriority w:val="21"/>
    <w:qFormat/>
    <w:rsid w:val="004A24B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5057">
      <w:bodyDiv w:val="1"/>
      <w:marLeft w:val="0"/>
      <w:marRight w:val="0"/>
      <w:marTop w:val="0"/>
      <w:marBottom w:val="0"/>
      <w:divBdr>
        <w:top w:val="none" w:sz="0" w:space="0" w:color="auto"/>
        <w:left w:val="none" w:sz="0" w:space="0" w:color="auto"/>
        <w:bottom w:val="none" w:sz="0" w:space="0" w:color="auto"/>
        <w:right w:val="none" w:sz="0" w:space="0" w:color="auto"/>
      </w:divBdr>
      <w:divsChild>
        <w:div w:id="321664678">
          <w:marLeft w:val="720"/>
          <w:marRight w:val="0"/>
          <w:marTop w:val="120"/>
          <w:marBottom w:val="0"/>
          <w:divBdr>
            <w:top w:val="none" w:sz="0" w:space="0" w:color="auto"/>
            <w:left w:val="none" w:sz="0" w:space="0" w:color="auto"/>
            <w:bottom w:val="none" w:sz="0" w:space="0" w:color="auto"/>
            <w:right w:val="none" w:sz="0" w:space="0" w:color="auto"/>
          </w:divBdr>
        </w:div>
      </w:divsChild>
    </w:div>
    <w:div w:id="246692340">
      <w:bodyDiv w:val="1"/>
      <w:marLeft w:val="0"/>
      <w:marRight w:val="0"/>
      <w:marTop w:val="0"/>
      <w:marBottom w:val="0"/>
      <w:divBdr>
        <w:top w:val="none" w:sz="0" w:space="0" w:color="auto"/>
        <w:left w:val="none" w:sz="0" w:space="0" w:color="auto"/>
        <w:bottom w:val="none" w:sz="0" w:space="0" w:color="auto"/>
        <w:right w:val="none" w:sz="0" w:space="0" w:color="auto"/>
      </w:divBdr>
      <w:divsChild>
        <w:div w:id="1861043819">
          <w:marLeft w:val="360"/>
          <w:marRight w:val="0"/>
          <w:marTop w:val="96"/>
          <w:marBottom w:val="0"/>
          <w:divBdr>
            <w:top w:val="none" w:sz="0" w:space="0" w:color="auto"/>
            <w:left w:val="none" w:sz="0" w:space="0" w:color="auto"/>
            <w:bottom w:val="none" w:sz="0" w:space="0" w:color="auto"/>
            <w:right w:val="none" w:sz="0" w:space="0" w:color="auto"/>
          </w:divBdr>
        </w:div>
        <w:div w:id="2103721804">
          <w:marLeft w:val="360"/>
          <w:marRight w:val="0"/>
          <w:marTop w:val="96"/>
          <w:marBottom w:val="0"/>
          <w:divBdr>
            <w:top w:val="none" w:sz="0" w:space="0" w:color="auto"/>
            <w:left w:val="none" w:sz="0" w:space="0" w:color="auto"/>
            <w:bottom w:val="none" w:sz="0" w:space="0" w:color="auto"/>
            <w:right w:val="none" w:sz="0" w:space="0" w:color="auto"/>
          </w:divBdr>
        </w:div>
      </w:divsChild>
    </w:div>
    <w:div w:id="283193462">
      <w:bodyDiv w:val="1"/>
      <w:marLeft w:val="0"/>
      <w:marRight w:val="0"/>
      <w:marTop w:val="0"/>
      <w:marBottom w:val="0"/>
      <w:divBdr>
        <w:top w:val="none" w:sz="0" w:space="0" w:color="auto"/>
        <w:left w:val="none" w:sz="0" w:space="0" w:color="auto"/>
        <w:bottom w:val="none" w:sz="0" w:space="0" w:color="auto"/>
        <w:right w:val="none" w:sz="0" w:space="0" w:color="auto"/>
      </w:divBdr>
    </w:div>
    <w:div w:id="350179759">
      <w:bodyDiv w:val="1"/>
      <w:marLeft w:val="0"/>
      <w:marRight w:val="0"/>
      <w:marTop w:val="0"/>
      <w:marBottom w:val="0"/>
      <w:divBdr>
        <w:top w:val="none" w:sz="0" w:space="0" w:color="auto"/>
        <w:left w:val="none" w:sz="0" w:space="0" w:color="auto"/>
        <w:bottom w:val="none" w:sz="0" w:space="0" w:color="auto"/>
        <w:right w:val="none" w:sz="0" w:space="0" w:color="auto"/>
      </w:divBdr>
      <w:divsChild>
        <w:div w:id="334069125">
          <w:marLeft w:val="360"/>
          <w:marRight w:val="0"/>
          <w:marTop w:val="96"/>
          <w:marBottom w:val="0"/>
          <w:divBdr>
            <w:top w:val="none" w:sz="0" w:space="0" w:color="auto"/>
            <w:left w:val="none" w:sz="0" w:space="0" w:color="auto"/>
            <w:bottom w:val="none" w:sz="0" w:space="0" w:color="auto"/>
            <w:right w:val="none" w:sz="0" w:space="0" w:color="auto"/>
          </w:divBdr>
        </w:div>
        <w:div w:id="421799142">
          <w:marLeft w:val="360"/>
          <w:marRight w:val="0"/>
          <w:marTop w:val="96"/>
          <w:marBottom w:val="0"/>
          <w:divBdr>
            <w:top w:val="none" w:sz="0" w:space="0" w:color="auto"/>
            <w:left w:val="none" w:sz="0" w:space="0" w:color="auto"/>
            <w:bottom w:val="none" w:sz="0" w:space="0" w:color="auto"/>
            <w:right w:val="none" w:sz="0" w:space="0" w:color="auto"/>
          </w:divBdr>
        </w:div>
        <w:div w:id="755788491">
          <w:marLeft w:val="360"/>
          <w:marRight w:val="0"/>
          <w:marTop w:val="96"/>
          <w:marBottom w:val="0"/>
          <w:divBdr>
            <w:top w:val="none" w:sz="0" w:space="0" w:color="auto"/>
            <w:left w:val="none" w:sz="0" w:space="0" w:color="auto"/>
            <w:bottom w:val="none" w:sz="0" w:space="0" w:color="auto"/>
            <w:right w:val="none" w:sz="0" w:space="0" w:color="auto"/>
          </w:divBdr>
        </w:div>
      </w:divsChild>
    </w:div>
    <w:div w:id="353043340">
      <w:bodyDiv w:val="1"/>
      <w:marLeft w:val="0"/>
      <w:marRight w:val="0"/>
      <w:marTop w:val="0"/>
      <w:marBottom w:val="0"/>
      <w:divBdr>
        <w:top w:val="none" w:sz="0" w:space="0" w:color="auto"/>
        <w:left w:val="none" w:sz="0" w:space="0" w:color="auto"/>
        <w:bottom w:val="none" w:sz="0" w:space="0" w:color="auto"/>
        <w:right w:val="none" w:sz="0" w:space="0" w:color="auto"/>
      </w:divBdr>
    </w:div>
    <w:div w:id="414478543">
      <w:bodyDiv w:val="1"/>
      <w:marLeft w:val="0"/>
      <w:marRight w:val="0"/>
      <w:marTop w:val="0"/>
      <w:marBottom w:val="0"/>
      <w:divBdr>
        <w:top w:val="none" w:sz="0" w:space="0" w:color="auto"/>
        <w:left w:val="none" w:sz="0" w:space="0" w:color="auto"/>
        <w:bottom w:val="none" w:sz="0" w:space="0" w:color="auto"/>
        <w:right w:val="none" w:sz="0" w:space="0" w:color="auto"/>
      </w:divBdr>
      <w:divsChild>
        <w:div w:id="150946524">
          <w:marLeft w:val="720"/>
          <w:marRight w:val="0"/>
          <w:marTop w:val="120"/>
          <w:marBottom w:val="0"/>
          <w:divBdr>
            <w:top w:val="none" w:sz="0" w:space="0" w:color="auto"/>
            <w:left w:val="none" w:sz="0" w:space="0" w:color="auto"/>
            <w:bottom w:val="none" w:sz="0" w:space="0" w:color="auto"/>
            <w:right w:val="none" w:sz="0" w:space="0" w:color="auto"/>
          </w:divBdr>
        </w:div>
      </w:divsChild>
    </w:div>
    <w:div w:id="415785011">
      <w:bodyDiv w:val="1"/>
      <w:marLeft w:val="0"/>
      <w:marRight w:val="0"/>
      <w:marTop w:val="0"/>
      <w:marBottom w:val="0"/>
      <w:divBdr>
        <w:top w:val="none" w:sz="0" w:space="0" w:color="auto"/>
        <w:left w:val="none" w:sz="0" w:space="0" w:color="auto"/>
        <w:bottom w:val="none" w:sz="0" w:space="0" w:color="auto"/>
        <w:right w:val="none" w:sz="0" w:space="0" w:color="auto"/>
      </w:divBdr>
    </w:div>
    <w:div w:id="489565779">
      <w:bodyDiv w:val="1"/>
      <w:marLeft w:val="0"/>
      <w:marRight w:val="0"/>
      <w:marTop w:val="0"/>
      <w:marBottom w:val="0"/>
      <w:divBdr>
        <w:top w:val="none" w:sz="0" w:space="0" w:color="auto"/>
        <w:left w:val="none" w:sz="0" w:space="0" w:color="auto"/>
        <w:bottom w:val="none" w:sz="0" w:space="0" w:color="auto"/>
        <w:right w:val="none" w:sz="0" w:space="0" w:color="auto"/>
      </w:divBdr>
      <w:divsChild>
        <w:div w:id="278992378">
          <w:marLeft w:val="360"/>
          <w:marRight w:val="0"/>
          <w:marTop w:val="96"/>
          <w:marBottom w:val="0"/>
          <w:divBdr>
            <w:top w:val="none" w:sz="0" w:space="0" w:color="auto"/>
            <w:left w:val="none" w:sz="0" w:space="0" w:color="auto"/>
            <w:bottom w:val="none" w:sz="0" w:space="0" w:color="auto"/>
            <w:right w:val="none" w:sz="0" w:space="0" w:color="auto"/>
          </w:divBdr>
        </w:div>
      </w:divsChild>
    </w:div>
    <w:div w:id="541671972">
      <w:bodyDiv w:val="1"/>
      <w:marLeft w:val="0"/>
      <w:marRight w:val="0"/>
      <w:marTop w:val="0"/>
      <w:marBottom w:val="0"/>
      <w:divBdr>
        <w:top w:val="none" w:sz="0" w:space="0" w:color="auto"/>
        <w:left w:val="none" w:sz="0" w:space="0" w:color="auto"/>
        <w:bottom w:val="none" w:sz="0" w:space="0" w:color="auto"/>
        <w:right w:val="none" w:sz="0" w:space="0" w:color="auto"/>
      </w:divBdr>
      <w:divsChild>
        <w:div w:id="661276993">
          <w:marLeft w:val="360"/>
          <w:marRight w:val="0"/>
          <w:marTop w:val="96"/>
          <w:marBottom w:val="0"/>
          <w:divBdr>
            <w:top w:val="none" w:sz="0" w:space="0" w:color="auto"/>
            <w:left w:val="none" w:sz="0" w:space="0" w:color="auto"/>
            <w:bottom w:val="none" w:sz="0" w:space="0" w:color="auto"/>
            <w:right w:val="none" w:sz="0" w:space="0" w:color="auto"/>
          </w:divBdr>
        </w:div>
        <w:div w:id="1740861906">
          <w:marLeft w:val="360"/>
          <w:marRight w:val="0"/>
          <w:marTop w:val="96"/>
          <w:marBottom w:val="0"/>
          <w:divBdr>
            <w:top w:val="none" w:sz="0" w:space="0" w:color="auto"/>
            <w:left w:val="none" w:sz="0" w:space="0" w:color="auto"/>
            <w:bottom w:val="none" w:sz="0" w:space="0" w:color="auto"/>
            <w:right w:val="none" w:sz="0" w:space="0" w:color="auto"/>
          </w:divBdr>
        </w:div>
      </w:divsChild>
    </w:div>
    <w:div w:id="652489921">
      <w:bodyDiv w:val="1"/>
      <w:marLeft w:val="0"/>
      <w:marRight w:val="0"/>
      <w:marTop w:val="0"/>
      <w:marBottom w:val="0"/>
      <w:divBdr>
        <w:top w:val="none" w:sz="0" w:space="0" w:color="auto"/>
        <w:left w:val="none" w:sz="0" w:space="0" w:color="auto"/>
        <w:bottom w:val="none" w:sz="0" w:space="0" w:color="auto"/>
        <w:right w:val="none" w:sz="0" w:space="0" w:color="auto"/>
      </w:divBdr>
      <w:divsChild>
        <w:div w:id="544147678">
          <w:marLeft w:val="0"/>
          <w:marRight w:val="0"/>
          <w:marTop w:val="0"/>
          <w:marBottom w:val="0"/>
          <w:divBdr>
            <w:top w:val="none" w:sz="0" w:space="0" w:color="auto"/>
            <w:left w:val="none" w:sz="0" w:space="0" w:color="auto"/>
            <w:bottom w:val="none" w:sz="0" w:space="0" w:color="auto"/>
            <w:right w:val="none" w:sz="0" w:space="0" w:color="auto"/>
          </w:divBdr>
          <w:divsChild>
            <w:div w:id="4065907">
              <w:marLeft w:val="0"/>
              <w:marRight w:val="0"/>
              <w:marTop w:val="0"/>
              <w:marBottom w:val="0"/>
              <w:divBdr>
                <w:top w:val="none" w:sz="0" w:space="0" w:color="auto"/>
                <w:left w:val="none" w:sz="0" w:space="0" w:color="auto"/>
                <w:bottom w:val="none" w:sz="0" w:space="0" w:color="auto"/>
                <w:right w:val="none" w:sz="0" w:space="0" w:color="auto"/>
              </w:divBdr>
            </w:div>
            <w:div w:id="1092160171">
              <w:marLeft w:val="0"/>
              <w:marRight w:val="0"/>
              <w:marTop w:val="0"/>
              <w:marBottom w:val="0"/>
              <w:divBdr>
                <w:top w:val="none" w:sz="0" w:space="0" w:color="auto"/>
                <w:left w:val="none" w:sz="0" w:space="0" w:color="auto"/>
                <w:bottom w:val="none" w:sz="0" w:space="0" w:color="auto"/>
                <w:right w:val="none" w:sz="0" w:space="0" w:color="auto"/>
              </w:divBdr>
            </w:div>
            <w:div w:id="1431311978">
              <w:marLeft w:val="0"/>
              <w:marRight w:val="0"/>
              <w:marTop w:val="0"/>
              <w:marBottom w:val="0"/>
              <w:divBdr>
                <w:top w:val="none" w:sz="0" w:space="0" w:color="auto"/>
                <w:left w:val="none" w:sz="0" w:space="0" w:color="auto"/>
                <w:bottom w:val="none" w:sz="0" w:space="0" w:color="auto"/>
                <w:right w:val="none" w:sz="0" w:space="0" w:color="auto"/>
              </w:divBdr>
            </w:div>
            <w:div w:id="1615555319">
              <w:marLeft w:val="0"/>
              <w:marRight w:val="0"/>
              <w:marTop w:val="0"/>
              <w:marBottom w:val="0"/>
              <w:divBdr>
                <w:top w:val="none" w:sz="0" w:space="0" w:color="auto"/>
                <w:left w:val="none" w:sz="0" w:space="0" w:color="auto"/>
                <w:bottom w:val="none" w:sz="0" w:space="0" w:color="auto"/>
                <w:right w:val="none" w:sz="0" w:space="0" w:color="auto"/>
              </w:divBdr>
            </w:div>
            <w:div w:id="16272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843">
      <w:bodyDiv w:val="1"/>
      <w:marLeft w:val="0"/>
      <w:marRight w:val="0"/>
      <w:marTop w:val="0"/>
      <w:marBottom w:val="0"/>
      <w:divBdr>
        <w:top w:val="none" w:sz="0" w:space="0" w:color="auto"/>
        <w:left w:val="none" w:sz="0" w:space="0" w:color="auto"/>
        <w:bottom w:val="none" w:sz="0" w:space="0" w:color="auto"/>
        <w:right w:val="none" w:sz="0" w:space="0" w:color="auto"/>
      </w:divBdr>
    </w:div>
    <w:div w:id="1150050076">
      <w:bodyDiv w:val="1"/>
      <w:marLeft w:val="0"/>
      <w:marRight w:val="0"/>
      <w:marTop w:val="0"/>
      <w:marBottom w:val="0"/>
      <w:divBdr>
        <w:top w:val="none" w:sz="0" w:space="0" w:color="auto"/>
        <w:left w:val="none" w:sz="0" w:space="0" w:color="auto"/>
        <w:bottom w:val="none" w:sz="0" w:space="0" w:color="auto"/>
        <w:right w:val="none" w:sz="0" w:space="0" w:color="auto"/>
      </w:divBdr>
    </w:div>
    <w:div w:id="1219366305">
      <w:bodyDiv w:val="1"/>
      <w:marLeft w:val="0"/>
      <w:marRight w:val="0"/>
      <w:marTop w:val="0"/>
      <w:marBottom w:val="0"/>
      <w:divBdr>
        <w:top w:val="none" w:sz="0" w:space="0" w:color="auto"/>
        <w:left w:val="none" w:sz="0" w:space="0" w:color="auto"/>
        <w:bottom w:val="none" w:sz="0" w:space="0" w:color="auto"/>
        <w:right w:val="none" w:sz="0" w:space="0" w:color="auto"/>
      </w:divBdr>
    </w:div>
    <w:div w:id="1224021449">
      <w:bodyDiv w:val="1"/>
      <w:marLeft w:val="0"/>
      <w:marRight w:val="0"/>
      <w:marTop w:val="0"/>
      <w:marBottom w:val="0"/>
      <w:divBdr>
        <w:top w:val="none" w:sz="0" w:space="0" w:color="auto"/>
        <w:left w:val="none" w:sz="0" w:space="0" w:color="auto"/>
        <w:bottom w:val="none" w:sz="0" w:space="0" w:color="auto"/>
        <w:right w:val="none" w:sz="0" w:space="0" w:color="auto"/>
      </w:divBdr>
    </w:div>
    <w:div w:id="1232734529">
      <w:bodyDiv w:val="1"/>
      <w:marLeft w:val="0"/>
      <w:marRight w:val="0"/>
      <w:marTop w:val="0"/>
      <w:marBottom w:val="0"/>
      <w:divBdr>
        <w:top w:val="none" w:sz="0" w:space="0" w:color="auto"/>
        <w:left w:val="none" w:sz="0" w:space="0" w:color="auto"/>
        <w:bottom w:val="none" w:sz="0" w:space="0" w:color="auto"/>
        <w:right w:val="none" w:sz="0" w:space="0" w:color="auto"/>
      </w:divBdr>
      <w:divsChild>
        <w:div w:id="48847578">
          <w:marLeft w:val="360"/>
          <w:marRight w:val="0"/>
          <w:marTop w:val="96"/>
          <w:marBottom w:val="0"/>
          <w:divBdr>
            <w:top w:val="none" w:sz="0" w:space="0" w:color="auto"/>
            <w:left w:val="none" w:sz="0" w:space="0" w:color="auto"/>
            <w:bottom w:val="none" w:sz="0" w:space="0" w:color="auto"/>
            <w:right w:val="none" w:sz="0" w:space="0" w:color="auto"/>
          </w:divBdr>
        </w:div>
        <w:div w:id="449477105">
          <w:marLeft w:val="360"/>
          <w:marRight w:val="0"/>
          <w:marTop w:val="96"/>
          <w:marBottom w:val="0"/>
          <w:divBdr>
            <w:top w:val="none" w:sz="0" w:space="0" w:color="auto"/>
            <w:left w:val="none" w:sz="0" w:space="0" w:color="auto"/>
            <w:bottom w:val="none" w:sz="0" w:space="0" w:color="auto"/>
            <w:right w:val="none" w:sz="0" w:space="0" w:color="auto"/>
          </w:divBdr>
        </w:div>
        <w:div w:id="649134519">
          <w:marLeft w:val="907"/>
          <w:marRight w:val="0"/>
          <w:marTop w:val="77"/>
          <w:marBottom w:val="0"/>
          <w:divBdr>
            <w:top w:val="none" w:sz="0" w:space="0" w:color="auto"/>
            <w:left w:val="none" w:sz="0" w:space="0" w:color="auto"/>
            <w:bottom w:val="none" w:sz="0" w:space="0" w:color="auto"/>
            <w:right w:val="none" w:sz="0" w:space="0" w:color="auto"/>
          </w:divBdr>
        </w:div>
        <w:div w:id="671572357">
          <w:marLeft w:val="907"/>
          <w:marRight w:val="0"/>
          <w:marTop w:val="77"/>
          <w:marBottom w:val="0"/>
          <w:divBdr>
            <w:top w:val="none" w:sz="0" w:space="0" w:color="auto"/>
            <w:left w:val="none" w:sz="0" w:space="0" w:color="auto"/>
            <w:bottom w:val="none" w:sz="0" w:space="0" w:color="auto"/>
            <w:right w:val="none" w:sz="0" w:space="0" w:color="auto"/>
          </w:divBdr>
        </w:div>
        <w:div w:id="1048332729">
          <w:marLeft w:val="907"/>
          <w:marRight w:val="0"/>
          <w:marTop w:val="77"/>
          <w:marBottom w:val="0"/>
          <w:divBdr>
            <w:top w:val="none" w:sz="0" w:space="0" w:color="auto"/>
            <w:left w:val="none" w:sz="0" w:space="0" w:color="auto"/>
            <w:bottom w:val="none" w:sz="0" w:space="0" w:color="auto"/>
            <w:right w:val="none" w:sz="0" w:space="0" w:color="auto"/>
          </w:divBdr>
        </w:div>
        <w:div w:id="1054424703">
          <w:marLeft w:val="907"/>
          <w:marRight w:val="0"/>
          <w:marTop w:val="77"/>
          <w:marBottom w:val="0"/>
          <w:divBdr>
            <w:top w:val="none" w:sz="0" w:space="0" w:color="auto"/>
            <w:left w:val="none" w:sz="0" w:space="0" w:color="auto"/>
            <w:bottom w:val="none" w:sz="0" w:space="0" w:color="auto"/>
            <w:right w:val="none" w:sz="0" w:space="0" w:color="auto"/>
          </w:divBdr>
        </w:div>
        <w:div w:id="1201285619">
          <w:marLeft w:val="907"/>
          <w:marRight w:val="0"/>
          <w:marTop w:val="77"/>
          <w:marBottom w:val="0"/>
          <w:divBdr>
            <w:top w:val="none" w:sz="0" w:space="0" w:color="auto"/>
            <w:left w:val="none" w:sz="0" w:space="0" w:color="auto"/>
            <w:bottom w:val="none" w:sz="0" w:space="0" w:color="auto"/>
            <w:right w:val="none" w:sz="0" w:space="0" w:color="auto"/>
          </w:divBdr>
        </w:div>
        <w:div w:id="1375737224">
          <w:marLeft w:val="907"/>
          <w:marRight w:val="0"/>
          <w:marTop w:val="77"/>
          <w:marBottom w:val="0"/>
          <w:divBdr>
            <w:top w:val="none" w:sz="0" w:space="0" w:color="auto"/>
            <w:left w:val="none" w:sz="0" w:space="0" w:color="auto"/>
            <w:bottom w:val="none" w:sz="0" w:space="0" w:color="auto"/>
            <w:right w:val="none" w:sz="0" w:space="0" w:color="auto"/>
          </w:divBdr>
        </w:div>
        <w:div w:id="1411585344">
          <w:marLeft w:val="907"/>
          <w:marRight w:val="0"/>
          <w:marTop w:val="77"/>
          <w:marBottom w:val="0"/>
          <w:divBdr>
            <w:top w:val="none" w:sz="0" w:space="0" w:color="auto"/>
            <w:left w:val="none" w:sz="0" w:space="0" w:color="auto"/>
            <w:bottom w:val="none" w:sz="0" w:space="0" w:color="auto"/>
            <w:right w:val="none" w:sz="0" w:space="0" w:color="auto"/>
          </w:divBdr>
        </w:div>
        <w:div w:id="1607499570">
          <w:marLeft w:val="360"/>
          <w:marRight w:val="0"/>
          <w:marTop w:val="96"/>
          <w:marBottom w:val="0"/>
          <w:divBdr>
            <w:top w:val="none" w:sz="0" w:space="0" w:color="auto"/>
            <w:left w:val="none" w:sz="0" w:space="0" w:color="auto"/>
            <w:bottom w:val="none" w:sz="0" w:space="0" w:color="auto"/>
            <w:right w:val="none" w:sz="0" w:space="0" w:color="auto"/>
          </w:divBdr>
        </w:div>
        <w:div w:id="1805347215">
          <w:marLeft w:val="907"/>
          <w:marRight w:val="0"/>
          <w:marTop w:val="77"/>
          <w:marBottom w:val="0"/>
          <w:divBdr>
            <w:top w:val="none" w:sz="0" w:space="0" w:color="auto"/>
            <w:left w:val="none" w:sz="0" w:space="0" w:color="auto"/>
            <w:bottom w:val="none" w:sz="0" w:space="0" w:color="auto"/>
            <w:right w:val="none" w:sz="0" w:space="0" w:color="auto"/>
          </w:divBdr>
        </w:div>
        <w:div w:id="1844393980">
          <w:marLeft w:val="907"/>
          <w:marRight w:val="0"/>
          <w:marTop w:val="77"/>
          <w:marBottom w:val="0"/>
          <w:divBdr>
            <w:top w:val="none" w:sz="0" w:space="0" w:color="auto"/>
            <w:left w:val="none" w:sz="0" w:space="0" w:color="auto"/>
            <w:bottom w:val="none" w:sz="0" w:space="0" w:color="auto"/>
            <w:right w:val="none" w:sz="0" w:space="0" w:color="auto"/>
          </w:divBdr>
        </w:div>
      </w:divsChild>
    </w:div>
    <w:div w:id="1256209986">
      <w:bodyDiv w:val="1"/>
      <w:marLeft w:val="0"/>
      <w:marRight w:val="0"/>
      <w:marTop w:val="0"/>
      <w:marBottom w:val="0"/>
      <w:divBdr>
        <w:top w:val="none" w:sz="0" w:space="0" w:color="auto"/>
        <w:left w:val="none" w:sz="0" w:space="0" w:color="auto"/>
        <w:bottom w:val="none" w:sz="0" w:space="0" w:color="auto"/>
        <w:right w:val="none" w:sz="0" w:space="0" w:color="auto"/>
      </w:divBdr>
      <w:divsChild>
        <w:div w:id="582645790">
          <w:marLeft w:val="0"/>
          <w:marRight w:val="0"/>
          <w:marTop w:val="0"/>
          <w:marBottom w:val="0"/>
          <w:divBdr>
            <w:top w:val="none" w:sz="0" w:space="0" w:color="auto"/>
            <w:left w:val="none" w:sz="0" w:space="0" w:color="auto"/>
            <w:bottom w:val="none" w:sz="0" w:space="0" w:color="auto"/>
            <w:right w:val="none" w:sz="0" w:space="0" w:color="auto"/>
          </w:divBdr>
          <w:divsChild>
            <w:div w:id="800684990">
              <w:marLeft w:val="0"/>
              <w:marRight w:val="0"/>
              <w:marTop w:val="0"/>
              <w:marBottom w:val="0"/>
              <w:divBdr>
                <w:top w:val="none" w:sz="0" w:space="0" w:color="auto"/>
                <w:left w:val="none" w:sz="0" w:space="0" w:color="auto"/>
                <w:bottom w:val="none" w:sz="0" w:space="0" w:color="auto"/>
                <w:right w:val="none" w:sz="0" w:space="0" w:color="auto"/>
              </w:divBdr>
            </w:div>
            <w:div w:id="1267226563">
              <w:marLeft w:val="0"/>
              <w:marRight w:val="0"/>
              <w:marTop w:val="0"/>
              <w:marBottom w:val="0"/>
              <w:divBdr>
                <w:top w:val="none" w:sz="0" w:space="0" w:color="auto"/>
                <w:left w:val="none" w:sz="0" w:space="0" w:color="auto"/>
                <w:bottom w:val="none" w:sz="0" w:space="0" w:color="auto"/>
                <w:right w:val="none" w:sz="0" w:space="0" w:color="auto"/>
              </w:divBdr>
            </w:div>
            <w:div w:id="1771395026">
              <w:marLeft w:val="0"/>
              <w:marRight w:val="0"/>
              <w:marTop w:val="0"/>
              <w:marBottom w:val="0"/>
              <w:divBdr>
                <w:top w:val="none" w:sz="0" w:space="0" w:color="auto"/>
                <w:left w:val="none" w:sz="0" w:space="0" w:color="auto"/>
                <w:bottom w:val="none" w:sz="0" w:space="0" w:color="auto"/>
                <w:right w:val="none" w:sz="0" w:space="0" w:color="auto"/>
              </w:divBdr>
            </w:div>
            <w:div w:id="2059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095">
      <w:bodyDiv w:val="1"/>
      <w:marLeft w:val="0"/>
      <w:marRight w:val="0"/>
      <w:marTop w:val="0"/>
      <w:marBottom w:val="0"/>
      <w:divBdr>
        <w:top w:val="none" w:sz="0" w:space="0" w:color="auto"/>
        <w:left w:val="none" w:sz="0" w:space="0" w:color="auto"/>
        <w:bottom w:val="none" w:sz="0" w:space="0" w:color="auto"/>
        <w:right w:val="none" w:sz="0" w:space="0" w:color="auto"/>
      </w:divBdr>
    </w:div>
    <w:div w:id="1866554258">
      <w:bodyDiv w:val="1"/>
      <w:marLeft w:val="0"/>
      <w:marRight w:val="0"/>
      <w:marTop w:val="0"/>
      <w:marBottom w:val="0"/>
      <w:divBdr>
        <w:top w:val="none" w:sz="0" w:space="0" w:color="auto"/>
        <w:left w:val="none" w:sz="0" w:space="0" w:color="auto"/>
        <w:bottom w:val="none" w:sz="0" w:space="0" w:color="auto"/>
        <w:right w:val="none" w:sz="0" w:space="0" w:color="auto"/>
      </w:divBdr>
      <w:divsChild>
        <w:div w:id="917443625">
          <w:marLeft w:val="0"/>
          <w:marRight w:val="0"/>
          <w:marTop w:val="0"/>
          <w:marBottom w:val="0"/>
          <w:divBdr>
            <w:top w:val="none" w:sz="0" w:space="0" w:color="auto"/>
            <w:left w:val="none" w:sz="0" w:space="0" w:color="auto"/>
            <w:bottom w:val="none" w:sz="0" w:space="0" w:color="auto"/>
            <w:right w:val="none" w:sz="0" w:space="0" w:color="auto"/>
          </w:divBdr>
          <w:divsChild>
            <w:div w:id="136143343">
              <w:marLeft w:val="0"/>
              <w:marRight w:val="0"/>
              <w:marTop w:val="0"/>
              <w:marBottom w:val="0"/>
              <w:divBdr>
                <w:top w:val="none" w:sz="0" w:space="0" w:color="auto"/>
                <w:left w:val="none" w:sz="0" w:space="0" w:color="auto"/>
                <w:bottom w:val="none" w:sz="0" w:space="0" w:color="auto"/>
                <w:right w:val="none" w:sz="0" w:space="0" w:color="auto"/>
              </w:divBdr>
            </w:div>
            <w:div w:id="226840545">
              <w:marLeft w:val="0"/>
              <w:marRight w:val="0"/>
              <w:marTop w:val="0"/>
              <w:marBottom w:val="0"/>
              <w:divBdr>
                <w:top w:val="none" w:sz="0" w:space="0" w:color="auto"/>
                <w:left w:val="none" w:sz="0" w:space="0" w:color="auto"/>
                <w:bottom w:val="none" w:sz="0" w:space="0" w:color="auto"/>
                <w:right w:val="none" w:sz="0" w:space="0" w:color="auto"/>
              </w:divBdr>
            </w:div>
            <w:div w:id="323170262">
              <w:marLeft w:val="0"/>
              <w:marRight w:val="0"/>
              <w:marTop w:val="0"/>
              <w:marBottom w:val="0"/>
              <w:divBdr>
                <w:top w:val="none" w:sz="0" w:space="0" w:color="auto"/>
                <w:left w:val="none" w:sz="0" w:space="0" w:color="auto"/>
                <w:bottom w:val="none" w:sz="0" w:space="0" w:color="auto"/>
                <w:right w:val="none" w:sz="0" w:space="0" w:color="auto"/>
              </w:divBdr>
            </w:div>
            <w:div w:id="8125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179">
      <w:bodyDiv w:val="1"/>
      <w:marLeft w:val="0"/>
      <w:marRight w:val="0"/>
      <w:marTop w:val="0"/>
      <w:marBottom w:val="0"/>
      <w:divBdr>
        <w:top w:val="none" w:sz="0" w:space="0" w:color="auto"/>
        <w:left w:val="none" w:sz="0" w:space="0" w:color="auto"/>
        <w:bottom w:val="none" w:sz="0" w:space="0" w:color="auto"/>
        <w:right w:val="none" w:sz="0" w:space="0" w:color="auto"/>
      </w:divBdr>
      <w:divsChild>
        <w:div w:id="1125854584">
          <w:marLeft w:val="360"/>
          <w:marRight w:val="0"/>
          <w:marTop w:val="96"/>
          <w:marBottom w:val="0"/>
          <w:divBdr>
            <w:top w:val="none" w:sz="0" w:space="0" w:color="auto"/>
            <w:left w:val="none" w:sz="0" w:space="0" w:color="auto"/>
            <w:bottom w:val="none" w:sz="0" w:space="0" w:color="auto"/>
            <w:right w:val="none" w:sz="0" w:space="0" w:color="auto"/>
          </w:divBdr>
        </w:div>
        <w:div w:id="1338993468">
          <w:marLeft w:val="907"/>
          <w:marRight w:val="0"/>
          <w:marTop w:val="86"/>
          <w:marBottom w:val="0"/>
          <w:divBdr>
            <w:top w:val="none" w:sz="0" w:space="0" w:color="auto"/>
            <w:left w:val="none" w:sz="0" w:space="0" w:color="auto"/>
            <w:bottom w:val="none" w:sz="0" w:space="0" w:color="auto"/>
            <w:right w:val="none" w:sz="0" w:space="0" w:color="auto"/>
          </w:divBdr>
        </w:div>
        <w:div w:id="1625038095">
          <w:marLeft w:val="907"/>
          <w:marRight w:val="0"/>
          <w:marTop w:val="86"/>
          <w:marBottom w:val="0"/>
          <w:divBdr>
            <w:top w:val="none" w:sz="0" w:space="0" w:color="auto"/>
            <w:left w:val="none" w:sz="0" w:space="0" w:color="auto"/>
            <w:bottom w:val="none" w:sz="0" w:space="0" w:color="auto"/>
            <w:right w:val="none" w:sz="0" w:space="0" w:color="auto"/>
          </w:divBdr>
        </w:div>
      </w:divsChild>
    </w:div>
    <w:div w:id="204324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xilinx.github.io/dma_ip_drivers/master/QDMA/linux-kernel/html/index.html" TargetMode="External"/><Relationship Id="rId42" Type="http://schemas.openxmlformats.org/officeDocument/2006/relationships/chart" Target="charts/chart12.xml"/><Relationship Id="rId47" Type="http://schemas.openxmlformats.org/officeDocument/2006/relationships/chart" Target="charts/chart16.xml"/><Relationship Id="rId63" Type="http://schemas.openxmlformats.org/officeDocument/2006/relationships/chart" Target="charts/chart31.xml"/><Relationship Id="rId68" Type="http://schemas.openxmlformats.org/officeDocument/2006/relationships/chart" Target="charts/chart36.xml"/><Relationship Id="rId16" Type="http://schemas.openxmlformats.org/officeDocument/2006/relationships/hyperlink" Target="https://www.xilinx.com/content/dam/xilinx/support/documents/ip_documentation/qdma/v5_0/pg302-qdma.pdf" TargetMode="External"/><Relationship Id="rId11" Type="http://schemas.openxmlformats.org/officeDocument/2006/relationships/endnotes" Target="endnotes.xml"/><Relationship Id="rId24" Type="http://schemas.openxmlformats.org/officeDocument/2006/relationships/hyperlink" Target="https://www.xilinx.com/content/dam/xilinx/support/documents/ip_documentation/qdma/v5_0/pg302-qdma.pdf" TargetMode="External"/><Relationship Id="rId32" Type="http://schemas.openxmlformats.org/officeDocument/2006/relationships/chart" Target="charts/chart2.xml"/><Relationship Id="rId37" Type="http://schemas.openxmlformats.org/officeDocument/2006/relationships/chart" Target="charts/chart7.xml"/><Relationship Id="rId40" Type="http://schemas.openxmlformats.org/officeDocument/2006/relationships/chart" Target="charts/chart10.xml"/><Relationship Id="rId45" Type="http://schemas.openxmlformats.org/officeDocument/2006/relationships/chart" Target="charts/chart14.xml"/><Relationship Id="rId53" Type="http://schemas.openxmlformats.org/officeDocument/2006/relationships/chart" Target="charts/chart22.xml"/><Relationship Id="rId58" Type="http://schemas.openxmlformats.org/officeDocument/2006/relationships/chart" Target="charts/chart26.xml"/><Relationship Id="rId66" Type="http://schemas.openxmlformats.org/officeDocument/2006/relationships/chart" Target="charts/chart34.xm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chart" Target="charts/chart29.xml"/><Relationship Id="rId19" Type="http://schemas.openxmlformats.org/officeDocument/2006/relationships/hyperlink" Target="https://www.xilinx.com/support/answers/70928.html" TargetMode="External"/><Relationship Id="rId14" Type="http://schemas.microsoft.com/office/2011/relationships/commentsExtended" Target="commentsExtended.xml"/><Relationship Id="rId22" Type="http://schemas.openxmlformats.org/officeDocument/2006/relationships/hyperlink" Target="https://xilinx.github.io/dma_ip_drivers/master/QDMA/DPDK/html/index.html"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chart" Target="charts/chart5.xml"/><Relationship Id="rId43" Type="http://schemas.openxmlformats.org/officeDocument/2006/relationships/hyperlink" Target="https://github.com/Xilinx/dma_ip_drivers" TargetMode="External"/><Relationship Id="rId48" Type="http://schemas.openxmlformats.org/officeDocument/2006/relationships/chart" Target="charts/chart17.xml"/><Relationship Id="rId56" Type="http://schemas.openxmlformats.org/officeDocument/2006/relationships/hyperlink" Target="https://github.com/Xilinx/dma_ip_drivers" TargetMode="External"/><Relationship Id="rId64" Type="http://schemas.openxmlformats.org/officeDocument/2006/relationships/chart" Target="charts/chart32.xml"/><Relationship Id="rId69" Type="http://schemas.openxmlformats.org/officeDocument/2006/relationships/hyperlink" Target="https://www.xilinx.com/content/dam/xilinx/support/documents/ip_documentation/qdma/v5_0/pg302-qdma.pdf" TargetMode="External"/><Relationship Id="rId77"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chart" Target="charts/chart20.xm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xilinx.com/support/answers/71453.html" TargetMode="External"/><Relationship Id="rId17" Type="http://schemas.openxmlformats.org/officeDocument/2006/relationships/hyperlink" Target="https://github.com/Xilinx/dma_ip_drivers/" TargetMode="External"/><Relationship Id="rId25" Type="http://schemas.openxmlformats.org/officeDocument/2006/relationships/hyperlink" Target="https://xilinx.github.io/dma_ip_drivers/master/QDMA/linux-kernel/html/index.html" TargetMode="External"/><Relationship Id="rId33" Type="http://schemas.openxmlformats.org/officeDocument/2006/relationships/chart" Target="charts/chart3.xml"/><Relationship Id="rId38" Type="http://schemas.openxmlformats.org/officeDocument/2006/relationships/chart" Target="charts/chart8.xml"/><Relationship Id="rId46" Type="http://schemas.openxmlformats.org/officeDocument/2006/relationships/chart" Target="charts/chart15.xml"/><Relationship Id="rId59" Type="http://schemas.openxmlformats.org/officeDocument/2006/relationships/chart" Target="charts/chart27.xml"/><Relationship Id="rId67" Type="http://schemas.openxmlformats.org/officeDocument/2006/relationships/chart" Target="charts/chart35.xml"/><Relationship Id="rId20" Type="http://schemas.openxmlformats.org/officeDocument/2006/relationships/hyperlink" Target="https://www.xilinx.com/content/dam/xilinx/support/documents/ip_documentation/qdma/v5_0/pg302-qdma.pdf" TargetMode="External"/><Relationship Id="rId41" Type="http://schemas.openxmlformats.org/officeDocument/2006/relationships/chart" Target="charts/chart11.xml"/><Relationship Id="rId54" Type="http://schemas.openxmlformats.org/officeDocument/2006/relationships/chart" Target="charts/chart23.xml"/><Relationship Id="rId62" Type="http://schemas.openxmlformats.org/officeDocument/2006/relationships/chart" Target="charts/chart30.xml"/><Relationship Id="rId70" Type="http://schemas.openxmlformats.org/officeDocument/2006/relationships/hyperlink" Target="http://git.dpdk.org/apps/pktgen-dpdk/tag/?h=pktgen-22.04.1"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xilinx.com/content/dam/xilinx/support/documents/ip_documentation/qdma/v5_0/pg302-qdma.pdf" TargetMode="External"/><Relationship Id="rId28" Type="http://schemas.openxmlformats.org/officeDocument/2006/relationships/image" Target="media/image3.png"/><Relationship Id="rId36" Type="http://schemas.openxmlformats.org/officeDocument/2006/relationships/chart" Target="charts/chart6.xml"/><Relationship Id="rId49" Type="http://schemas.openxmlformats.org/officeDocument/2006/relationships/chart" Target="charts/chart18.xml"/><Relationship Id="rId57" Type="http://schemas.openxmlformats.org/officeDocument/2006/relationships/chart" Target="charts/chart25.xml"/><Relationship Id="rId10" Type="http://schemas.openxmlformats.org/officeDocument/2006/relationships/footnotes" Target="footnotes.xml"/><Relationship Id="rId31" Type="http://schemas.openxmlformats.org/officeDocument/2006/relationships/chart" Target="charts/chart1.xml"/><Relationship Id="rId44" Type="http://schemas.openxmlformats.org/officeDocument/2006/relationships/chart" Target="charts/chart13.xml"/><Relationship Id="rId52" Type="http://schemas.openxmlformats.org/officeDocument/2006/relationships/chart" Target="charts/chart21.xml"/><Relationship Id="rId60" Type="http://schemas.openxmlformats.org/officeDocument/2006/relationships/chart" Target="charts/chart28.xml"/><Relationship Id="rId65" Type="http://schemas.openxmlformats.org/officeDocument/2006/relationships/chart" Target="charts/chart33.xm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www.xilinx.com/support/answers/70927.html" TargetMode="External"/><Relationship Id="rId39" Type="http://schemas.openxmlformats.org/officeDocument/2006/relationships/chart" Target="charts/chart9.xml"/><Relationship Id="rId34" Type="http://schemas.openxmlformats.org/officeDocument/2006/relationships/chart" Target="charts/chart4.xml"/><Relationship Id="rId50" Type="http://schemas.openxmlformats.org/officeDocument/2006/relationships/chart" Target="charts/chart19.xml"/><Relationship Id="rId55" Type="http://schemas.openxmlformats.org/officeDocument/2006/relationships/chart" Target="charts/chart24.xml"/><Relationship Id="rId76" Type="http://schemas.openxmlformats.org/officeDocument/2006/relationships/header" Target="header3.xml"/><Relationship Id="rId7" Type="http://schemas.openxmlformats.org/officeDocument/2006/relationships/styles" Target="styles.xml"/><Relationship Id="rId71" Type="http://schemas.openxmlformats.org/officeDocument/2006/relationships/hyperlink" Target="https://www.xilinx.com/support/documentation/ip_documentation/pcie4_uscale_plus/v1_3/pg213-pcie4-ultrascale-plus.pdf" TargetMode="External"/><Relationship Id="rId2" Type="http://schemas.openxmlformats.org/officeDocument/2006/relationships/customXml" Target="../customXml/item2.xml"/><Relationship Id="rId2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unidir.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st_bidir%20(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52_vm_st_unidir%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raghusha\Documents\qdma_perf_result_xhdipdslab52_vm_st_bidir.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unidir.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st_bidir.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unidir.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st_bidir.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unidir.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mm_bram_bidir.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unidir.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52_vm_mm_bram_bidir%20(1).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unidir.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mm_bram_bidir.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svmitfiler2-lif1\shine_icons_dma\members\raghusha\Downloads\qdma_perf_result_xhdipdslab46_vm_mm_bram_unidir%20(1).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svmitfiler2-lif1\shine_icons_dma\members\raghusha\Downloads\new\qdma_perf_result_xhdipdslab46_vm_mm_bram_bidir.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amd_lab52%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vmitfiler2-lif1\shine_icons_dma\members\ssangani\qdma\REL_2023_1_testing\performance\qdma5\from_prasad_21Feb2023\dpdk_22_11_pf_performance_intel_lab46%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73.143000000000001</c:v>
                </c:pt>
                <c:pt idx="8">
                  <c:v>76.8</c:v>
                </c:pt>
                <c:pt idx="9">
                  <c:v>80</c:v>
                </c:pt>
                <c:pt idx="10">
                  <c:v>82.822999999999993</c:v>
                </c:pt>
                <c:pt idx="11">
                  <c:v>85.332999999999998</c:v>
                </c:pt>
                <c:pt idx="12">
                  <c:v>87.578000000000003</c:v>
                </c:pt>
                <c:pt idx="13">
                  <c:v>89.6</c:v>
                </c:pt>
                <c:pt idx="14">
                  <c:v>91.427999999999997</c:v>
                </c:pt>
                <c:pt idx="15">
                  <c:v>93.09</c:v>
                </c:pt>
                <c:pt idx="16">
                  <c:v>94.608000000000004</c:v>
                </c:pt>
                <c:pt idx="17">
                  <c:v>95.998999999999995</c:v>
                </c:pt>
                <c:pt idx="18">
                  <c:v>97.28</c:v>
                </c:pt>
                <c:pt idx="19">
                  <c:v>98.460999999999999</c:v>
                </c:pt>
                <c:pt idx="20">
                  <c:v>99.555000000000007</c:v>
                </c:pt>
                <c:pt idx="21">
                  <c:v>100.571</c:v>
                </c:pt>
                <c:pt idx="22">
                  <c:v>101.517</c:v>
                </c:pt>
                <c:pt idx="23">
                  <c:v>102.399</c:v>
                </c:pt>
                <c:pt idx="24">
                  <c:v>103.22499999999999</c:v>
                </c:pt>
                <c:pt idx="25">
                  <c:v>103.999</c:v>
                </c:pt>
                <c:pt idx="26">
                  <c:v>104.727</c:v>
                </c:pt>
                <c:pt idx="27">
                  <c:v>105.411</c:v>
                </c:pt>
                <c:pt idx="28">
                  <c:v>106.057</c:v>
                </c:pt>
                <c:pt idx="29">
                  <c:v>106.666</c:v>
                </c:pt>
                <c:pt idx="30">
                  <c:v>107.24299999999999</c:v>
                </c:pt>
                <c:pt idx="31">
                  <c:v>107.789</c:v>
                </c:pt>
                <c:pt idx="32">
                  <c:v>108.307</c:v>
                </c:pt>
                <c:pt idx="33">
                  <c:v>108.8</c:v>
                </c:pt>
                <c:pt idx="34">
                  <c:v>109.268</c:v>
                </c:pt>
                <c:pt idx="35">
                  <c:v>109.714</c:v>
                </c:pt>
                <c:pt idx="36">
                  <c:v>110.139</c:v>
                </c:pt>
                <c:pt idx="37">
                  <c:v>110.545</c:v>
                </c:pt>
                <c:pt idx="38">
                  <c:v>110.93300000000001</c:v>
                </c:pt>
                <c:pt idx="39">
                  <c:v>111.304</c:v>
                </c:pt>
                <c:pt idx="40">
                  <c:v>111.65900000000001</c:v>
                </c:pt>
                <c:pt idx="41">
                  <c:v>111.999</c:v>
                </c:pt>
                <c:pt idx="42">
                  <c:v>112.32599999999999</c:v>
                </c:pt>
                <c:pt idx="43">
                  <c:v>112.64</c:v>
                </c:pt>
                <c:pt idx="44">
                  <c:v>112.589</c:v>
                </c:pt>
                <c:pt idx="45">
                  <c:v>112.84699999999999</c:v>
                </c:pt>
                <c:pt idx="46">
                  <c:v>113.129</c:v>
                </c:pt>
                <c:pt idx="47">
                  <c:v>113.146</c:v>
                </c:pt>
                <c:pt idx="48">
                  <c:v>112.866</c:v>
                </c:pt>
                <c:pt idx="49">
                  <c:v>112.76600000000001</c:v>
                </c:pt>
                <c:pt idx="50">
                  <c:v>113.408</c:v>
                </c:pt>
                <c:pt idx="51">
                  <c:v>113.53400000000001</c:v>
                </c:pt>
                <c:pt idx="52">
                  <c:v>113.389</c:v>
                </c:pt>
                <c:pt idx="53">
                  <c:v>113.16</c:v>
                </c:pt>
                <c:pt idx="54">
                  <c:v>113.187</c:v>
                </c:pt>
                <c:pt idx="55">
                  <c:v>113.706</c:v>
                </c:pt>
                <c:pt idx="56">
                  <c:v>113.988</c:v>
                </c:pt>
                <c:pt idx="57">
                  <c:v>113.861</c:v>
                </c:pt>
                <c:pt idx="58">
                  <c:v>113.637</c:v>
                </c:pt>
                <c:pt idx="59">
                  <c:v>113.42</c:v>
                </c:pt>
                <c:pt idx="60">
                  <c:v>113.464</c:v>
                </c:pt>
                <c:pt idx="61">
                  <c:v>113.86799999999999</c:v>
                </c:pt>
                <c:pt idx="62">
                  <c:v>114.27200000000001</c:v>
                </c:pt>
                <c:pt idx="63">
                  <c:v>114.419</c:v>
                </c:pt>
              </c:numCache>
            </c:numRef>
          </c:val>
          <c:smooth val="0"/>
          <c:extLst>
            <c:ext xmlns:c16="http://schemas.microsoft.com/office/drawing/2014/chart" uri="{C3380CC4-5D6E-409C-BE32-E72D297353CC}">
              <c16:uniqueId val="{00000000-93A0-435F-9D0E-EA890DFA8EDD}"/>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94.001999999999995</c:v>
                </c:pt>
                <c:pt idx="4">
                  <c:v>96.096999999999994</c:v>
                </c:pt>
                <c:pt idx="5">
                  <c:v>99.188999999999993</c:v>
                </c:pt>
                <c:pt idx="6">
                  <c:v>100.447</c:v>
                </c:pt>
                <c:pt idx="7">
                  <c:v>101.84699999999999</c:v>
                </c:pt>
                <c:pt idx="8">
                  <c:v>103.032</c:v>
                </c:pt>
                <c:pt idx="9">
                  <c:v>103.905</c:v>
                </c:pt>
                <c:pt idx="10">
                  <c:v>104.45699999999999</c:v>
                </c:pt>
                <c:pt idx="11">
                  <c:v>104.78700000000001</c:v>
                </c:pt>
                <c:pt idx="12">
                  <c:v>105.218</c:v>
                </c:pt>
                <c:pt idx="13">
                  <c:v>105.593</c:v>
                </c:pt>
                <c:pt idx="14">
                  <c:v>106.193</c:v>
                </c:pt>
                <c:pt idx="15">
                  <c:v>106.87</c:v>
                </c:pt>
                <c:pt idx="16">
                  <c:v>107.46299999999999</c:v>
                </c:pt>
                <c:pt idx="17">
                  <c:v>107.959</c:v>
                </c:pt>
                <c:pt idx="18">
                  <c:v>108.358</c:v>
                </c:pt>
                <c:pt idx="19">
                  <c:v>108.625</c:v>
                </c:pt>
                <c:pt idx="20">
                  <c:v>108.535</c:v>
                </c:pt>
                <c:pt idx="21">
                  <c:v>108.59699999999999</c:v>
                </c:pt>
                <c:pt idx="22">
                  <c:v>109.09</c:v>
                </c:pt>
                <c:pt idx="23">
                  <c:v>109.36199999999999</c:v>
                </c:pt>
                <c:pt idx="24">
                  <c:v>109.503</c:v>
                </c:pt>
                <c:pt idx="25">
                  <c:v>109.818</c:v>
                </c:pt>
                <c:pt idx="26">
                  <c:v>109.947</c:v>
                </c:pt>
                <c:pt idx="27">
                  <c:v>110.4</c:v>
                </c:pt>
                <c:pt idx="28">
                  <c:v>110.783</c:v>
                </c:pt>
                <c:pt idx="29">
                  <c:v>111.11</c:v>
                </c:pt>
                <c:pt idx="30">
                  <c:v>111.249</c:v>
                </c:pt>
                <c:pt idx="31">
                  <c:v>111.36199999999999</c:v>
                </c:pt>
                <c:pt idx="32">
                  <c:v>111.5</c:v>
                </c:pt>
                <c:pt idx="33">
                  <c:v>111.55</c:v>
                </c:pt>
                <c:pt idx="34">
                  <c:v>111.816</c:v>
                </c:pt>
                <c:pt idx="35">
                  <c:v>111.88200000000001</c:v>
                </c:pt>
                <c:pt idx="36">
                  <c:v>112.167</c:v>
                </c:pt>
                <c:pt idx="37">
                  <c:v>112.22</c:v>
                </c:pt>
                <c:pt idx="38">
                  <c:v>112.187</c:v>
                </c:pt>
                <c:pt idx="39">
                  <c:v>112.404</c:v>
                </c:pt>
                <c:pt idx="40">
                  <c:v>112.32599999999999</c:v>
                </c:pt>
                <c:pt idx="41">
                  <c:v>112.349</c:v>
                </c:pt>
                <c:pt idx="42">
                  <c:v>112.636</c:v>
                </c:pt>
                <c:pt idx="43">
                  <c:v>112.589</c:v>
                </c:pt>
                <c:pt idx="44">
                  <c:v>112.52</c:v>
                </c:pt>
                <c:pt idx="45">
                  <c:v>112.782</c:v>
                </c:pt>
                <c:pt idx="46">
                  <c:v>113.086</c:v>
                </c:pt>
                <c:pt idx="47">
                  <c:v>113.04</c:v>
                </c:pt>
                <c:pt idx="48">
                  <c:v>112.804</c:v>
                </c:pt>
                <c:pt idx="49">
                  <c:v>112.729</c:v>
                </c:pt>
                <c:pt idx="50">
                  <c:v>113.337</c:v>
                </c:pt>
                <c:pt idx="51">
                  <c:v>113.44199999999999</c:v>
                </c:pt>
                <c:pt idx="52">
                  <c:v>113.322</c:v>
                </c:pt>
                <c:pt idx="53">
                  <c:v>113.119</c:v>
                </c:pt>
                <c:pt idx="54">
                  <c:v>113.126</c:v>
                </c:pt>
                <c:pt idx="55">
                  <c:v>113.634</c:v>
                </c:pt>
                <c:pt idx="56">
                  <c:v>113.913</c:v>
                </c:pt>
                <c:pt idx="57">
                  <c:v>113.747</c:v>
                </c:pt>
                <c:pt idx="58">
                  <c:v>113.536</c:v>
                </c:pt>
                <c:pt idx="59">
                  <c:v>113.363</c:v>
                </c:pt>
                <c:pt idx="60">
                  <c:v>113.43</c:v>
                </c:pt>
                <c:pt idx="61">
                  <c:v>113.81100000000001</c:v>
                </c:pt>
                <c:pt idx="62">
                  <c:v>114.191</c:v>
                </c:pt>
                <c:pt idx="63">
                  <c:v>114.346</c:v>
                </c:pt>
              </c:numCache>
            </c:numRef>
          </c:val>
          <c:smooth val="0"/>
          <c:extLst>
            <c:ext xmlns:c16="http://schemas.microsoft.com/office/drawing/2014/chart" uri="{C3380CC4-5D6E-409C-BE32-E72D297353CC}">
              <c16:uniqueId val="{00000001-93A0-435F-9D0E-EA890DFA8EDD}"/>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42.656999999999996</c:v>
                </c:pt>
                <c:pt idx="1">
                  <c:v>75.213999999999999</c:v>
                </c:pt>
                <c:pt idx="2">
                  <c:v>88.323999999999998</c:v>
                </c:pt>
                <c:pt idx="3">
                  <c:v>93.405000000000001</c:v>
                </c:pt>
                <c:pt idx="4">
                  <c:v>96.751000000000005</c:v>
                </c:pt>
                <c:pt idx="5">
                  <c:v>98.680999999999997</c:v>
                </c:pt>
                <c:pt idx="6">
                  <c:v>99.748999999999995</c:v>
                </c:pt>
                <c:pt idx="7">
                  <c:v>101.197</c:v>
                </c:pt>
                <c:pt idx="8">
                  <c:v>102.455</c:v>
                </c:pt>
                <c:pt idx="9">
                  <c:v>103.401</c:v>
                </c:pt>
                <c:pt idx="10">
                  <c:v>103.80500000000001</c:v>
                </c:pt>
                <c:pt idx="11">
                  <c:v>104.46</c:v>
                </c:pt>
                <c:pt idx="12">
                  <c:v>104.878</c:v>
                </c:pt>
                <c:pt idx="13">
                  <c:v>105.095</c:v>
                </c:pt>
                <c:pt idx="14">
                  <c:v>105.505</c:v>
                </c:pt>
                <c:pt idx="15">
                  <c:v>106.21899999999999</c:v>
                </c:pt>
                <c:pt idx="16">
                  <c:v>106.76900000000001</c:v>
                </c:pt>
                <c:pt idx="17">
                  <c:v>107.24</c:v>
                </c:pt>
                <c:pt idx="18">
                  <c:v>107.648</c:v>
                </c:pt>
                <c:pt idx="19">
                  <c:v>108.02800000000001</c:v>
                </c:pt>
                <c:pt idx="20">
                  <c:v>108.134</c:v>
                </c:pt>
                <c:pt idx="21">
                  <c:v>108.294</c:v>
                </c:pt>
                <c:pt idx="22">
                  <c:v>108.78700000000001</c:v>
                </c:pt>
                <c:pt idx="23">
                  <c:v>109.143</c:v>
                </c:pt>
                <c:pt idx="24">
                  <c:v>109.455</c:v>
                </c:pt>
                <c:pt idx="25">
                  <c:v>109.76300000000001</c:v>
                </c:pt>
                <c:pt idx="26">
                  <c:v>109.889</c:v>
                </c:pt>
                <c:pt idx="27">
                  <c:v>110.252</c:v>
                </c:pt>
                <c:pt idx="28">
                  <c:v>110.524</c:v>
                </c:pt>
                <c:pt idx="29">
                  <c:v>110.807</c:v>
                </c:pt>
                <c:pt idx="30">
                  <c:v>111.045</c:v>
                </c:pt>
                <c:pt idx="31">
                  <c:v>111.181</c:v>
                </c:pt>
                <c:pt idx="32">
                  <c:v>111.36799999999999</c:v>
                </c:pt>
                <c:pt idx="33">
                  <c:v>111.373</c:v>
                </c:pt>
                <c:pt idx="34">
                  <c:v>111.682</c:v>
                </c:pt>
                <c:pt idx="35">
                  <c:v>111.70099999999999</c:v>
                </c:pt>
                <c:pt idx="36">
                  <c:v>112.008</c:v>
                </c:pt>
                <c:pt idx="37">
                  <c:v>112.066</c:v>
                </c:pt>
                <c:pt idx="38">
                  <c:v>112.008</c:v>
                </c:pt>
                <c:pt idx="39">
                  <c:v>112.307</c:v>
                </c:pt>
                <c:pt idx="40">
                  <c:v>112.256</c:v>
                </c:pt>
                <c:pt idx="41">
                  <c:v>112.187</c:v>
                </c:pt>
                <c:pt idx="42">
                  <c:v>112.58499999999999</c:v>
                </c:pt>
                <c:pt idx="43">
                  <c:v>112.5</c:v>
                </c:pt>
                <c:pt idx="44">
                  <c:v>112.392</c:v>
                </c:pt>
                <c:pt idx="45">
                  <c:v>112.708</c:v>
                </c:pt>
                <c:pt idx="46">
                  <c:v>113.001</c:v>
                </c:pt>
                <c:pt idx="47">
                  <c:v>113.005</c:v>
                </c:pt>
                <c:pt idx="48">
                  <c:v>112.752</c:v>
                </c:pt>
                <c:pt idx="49">
                  <c:v>112.58799999999999</c:v>
                </c:pt>
                <c:pt idx="50">
                  <c:v>113.245</c:v>
                </c:pt>
                <c:pt idx="51">
                  <c:v>113.33799999999999</c:v>
                </c:pt>
                <c:pt idx="52">
                  <c:v>113.268</c:v>
                </c:pt>
                <c:pt idx="53">
                  <c:v>113.059</c:v>
                </c:pt>
                <c:pt idx="54">
                  <c:v>112.986</c:v>
                </c:pt>
                <c:pt idx="55">
                  <c:v>113.518</c:v>
                </c:pt>
                <c:pt idx="56">
                  <c:v>113.767</c:v>
                </c:pt>
                <c:pt idx="57">
                  <c:v>113.622</c:v>
                </c:pt>
                <c:pt idx="58">
                  <c:v>113.468</c:v>
                </c:pt>
                <c:pt idx="59">
                  <c:v>113.29</c:v>
                </c:pt>
                <c:pt idx="60">
                  <c:v>113.312</c:v>
                </c:pt>
                <c:pt idx="61">
                  <c:v>113.681</c:v>
                </c:pt>
                <c:pt idx="62">
                  <c:v>114.06100000000001</c:v>
                </c:pt>
                <c:pt idx="63">
                  <c:v>114.223</c:v>
                </c:pt>
              </c:numCache>
            </c:numRef>
          </c:val>
          <c:smooth val="0"/>
          <c:extLst>
            <c:ext xmlns:c16="http://schemas.microsoft.com/office/drawing/2014/chart" uri="{C3380CC4-5D6E-409C-BE32-E72D297353CC}">
              <c16:uniqueId val="{00000002-93A0-435F-9D0E-EA890DFA8EDD}"/>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42.603999999999999</c:v>
                </c:pt>
                <c:pt idx="1">
                  <c:v>76.103999999999999</c:v>
                </c:pt>
                <c:pt idx="2">
                  <c:v>88.366</c:v>
                </c:pt>
                <c:pt idx="3">
                  <c:v>92.888000000000005</c:v>
                </c:pt>
                <c:pt idx="4">
                  <c:v>95.78</c:v>
                </c:pt>
                <c:pt idx="5">
                  <c:v>98.094999999999999</c:v>
                </c:pt>
                <c:pt idx="6">
                  <c:v>99.793999999999997</c:v>
                </c:pt>
                <c:pt idx="7">
                  <c:v>101.157</c:v>
                </c:pt>
                <c:pt idx="8">
                  <c:v>102.291</c:v>
                </c:pt>
                <c:pt idx="9">
                  <c:v>103.012</c:v>
                </c:pt>
                <c:pt idx="10">
                  <c:v>103.59</c:v>
                </c:pt>
                <c:pt idx="11">
                  <c:v>104.191</c:v>
                </c:pt>
                <c:pt idx="12">
                  <c:v>104.71599999999999</c:v>
                </c:pt>
                <c:pt idx="13">
                  <c:v>105.01900000000001</c:v>
                </c:pt>
                <c:pt idx="14">
                  <c:v>105.506</c:v>
                </c:pt>
                <c:pt idx="15">
                  <c:v>106.086</c:v>
                </c:pt>
                <c:pt idx="16">
                  <c:v>106.48399999999999</c:v>
                </c:pt>
                <c:pt idx="17">
                  <c:v>106.92</c:v>
                </c:pt>
                <c:pt idx="18">
                  <c:v>107.327</c:v>
                </c:pt>
                <c:pt idx="19">
                  <c:v>107.649</c:v>
                </c:pt>
                <c:pt idx="20">
                  <c:v>107.724</c:v>
                </c:pt>
                <c:pt idx="21">
                  <c:v>107.92</c:v>
                </c:pt>
                <c:pt idx="22">
                  <c:v>108.34699999999999</c:v>
                </c:pt>
                <c:pt idx="23">
                  <c:v>108.556</c:v>
                </c:pt>
                <c:pt idx="24">
                  <c:v>108.646</c:v>
                </c:pt>
                <c:pt idx="25">
                  <c:v>109.125</c:v>
                </c:pt>
                <c:pt idx="26">
                  <c:v>109.36</c:v>
                </c:pt>
                <c:pt idx="27">
                  <c:v>109.69499999999999</c:v>
                </c:pt>
                <c:pt idx="28">
                  <c:v>109.89</c:v>
                </c:pt>
                <c:pt idx="29">
                  <c:v>110.101</c:v>
                </c:pt>
                <c:pt idx="30">
                  <c:v>110.256</c:v>
                </c:pt>
                <c:pt idx="31">
                  <c:v>110.429</c:v>
                </c:pt>
                <c:pt idx="32">
                  <c:v>110.58499999999999</c:v>
                </c:pt>
                <c:pt idx="33">
                  <c:v>110.741</c:v>
                </c:pt>
                <c:pt idx="34">
                  <c:v>110.919</c:v>
                </c:pt>
                <c:pt idx="35">
                  <c:v>111.063</c:v>
                </c:pt>
                <c:pt idx="36">
                  <c:v>111.18899999999999</c:v>
                </c:pt>
                <c:pt idx="37">
                  <c:v>111.277</c:v>
                </c:pt>
                <c:pt idx="38">
                  <c:v>111.366</c:v>
                </c:pt>
                <c:pt idx="39">
                  <c:v>111.46299999999999</c:v>
                </c:pt>
                <c:pt idx="40">
                  <c:v>111.518</c:v>
                </c:pt>
                <c:pt idx="41">
                  <c:v>111.617</c:v>
                </c:pt>
                <c:pt idx="42">
                  <c:v>111.73399999999999</c:v>
                </c:pt>
                <c:pt idx="43">
                  <c:v>111.75</c:v>
                </c:pt>
                <c:pt idx="44">
                  <c:v>111.80200000000001</c:v>
                </c:pt>
                <c:pt idx="45">
                  <c:v>111.952</c:v>
                </c:pt>
                <c:pt idx="46">
                  <c:v>112.04</c:v>
                </c:pt>
                <c:pt idx="47">
                  <c:v>112.05200000000001</c:v>
                </c:pt>
                <c:pt idx="48">
                  <c:v>112.063</c:v>
                </c:pt>
                <c:pt idx="49">
                  <c:v>112.14400000000001</c:v>
                </c:pt>
                <c:pt idx="50">
                  <c:v>112.348</c:v>
                </c:pt>
                <c:pt idx="51">
                  <c:v>112.68300000000001</c:v>
                </c:pt>
                <c:pt idx="52">
                  <c:v>112.51300000000001</c:v>
                </c:pt>
                <c:pt idx="53">
                  <c:v>112.467</c:v>
                </c:pt>
                <c:pt idx="54">
                  <c:v>112.542</c:v>
                </c:pt>
                <c:pt idx="55">
                  <c:v>112.752</c:v>
                </c:pt>
                <c:pt idx="56">
                  <c:v>112.88800000000001</c:v>
                </c:pt>
                <c:pt idx="57">
                  <c:v>112.777</c:v>
                </c:pt>
                <c:pt idx="58">
                  <c:v>112.66500000000001</c:v>
                </c:pt>
                <c:pt idx="59">
                  <c:v>112.73399999999999</c:v>
                </c:pt>
                <c:pt idx="60">
                  <c:v>112.84</c:v>
                </c:pt>
                <c:pt idx="61">
                  <c:v>113.012</c:v>
                </c:pt>
                <c:pt idx="62">
                  <c:v>113.139</c:v>
                </c:pt>
                <c:pt idx="63">
                  <c:v>113.212</c:v>
                </c:pt>
              </c:numCache>
            </c:numRef>
          </c:val>
          <c:smooth val="0"/>
          <c:extLst>
            <c:ext xmlns:c16="http://schemas.microsoft.com/office/drawing/2014/chart" uri="{C3380CC4-5D6E-409C-BE32-E72D297353CC}">
              <c16:uniqueId val="{00000003-93A0-435F-9D0E-EA890DFA8ED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36.890625</c:v>
                </c:pt>
                <c:pt idx="1">
                  <c:v>36.859375</c:v>
                </c:pt>
                <c:pt idx="2">
                  <c:v>36.789713541666664</c:v>
                </c:pt>
                <c:pt idx="3">
                  <c:v>34.22802734375</c:v>
                </c:pt>
                <c:pt idx="4">
                  <c:v>32.474218749999999</c:v>
                </c:pt>
                <c:pt idx="5">
                  <c:v>28.857421875</c:v>
                </c:pt>
                <c:pt idx="6">
                  <c:v>25.958984375</c:v>
                </c:pt>
                <c:pt idx="7">
                  <c:v>23.959228515625</c:v>
                </c:pt>
                <c:pt idx="8">
                  <c:v>21.688802083333332</c:v>
                </c:pt>
                <c:pt idx="9">
                  <c:v>19.479101562499999</c:v>
                </c:pt>
                <c:pt idx="10">
                  <c:v>17.68448153409091</c:v>
                </c:pt>
                <c:pt idx="11">
                  <c:v>16.300130208333332</c:v>
                </c:pt>
                <c:pt idx="12">
                  <c:v>15.029296875</c:v>
                </c:pt>
                <c:pt idx="13">
                  <c:v>13.940569196428571</c:v>
                </c:pt>
                <c:pt idx="14">
                  <c:v>12.997135416666667</c:v>
                </c:pt>
                <c:pt idx="15">
                  <c:v>12.1778564453125</c:v>
                </c:pt>
                <c:pt idx="16">
                  <c:v>11.497242647058824</c:v>
                </c:pt>
                <c:pt idx="17">
                  <c:v>10.851779513888889</c:v>
                </c:pt>
                <c:pt idx="18">
                  <c:v>10.271175986842104</c:v>
                </c:pt>
                <c:pt idx="19">
                  <c:v>9.7493164062499993</c:v>
                </c:pt>
                <c:pt idx="20">
                  <c:v>9.2822730654761898</c:v>
                </c:pt>
                <c:pt idx="21">
                  <c:v>8.8849431818181817</c:v>
                </c:pt>
                <c:pt idx="22">
                  <c:v>8.4915081521739122</c:v>
                </c:pt>
                <c:pt idx="23">
                  <c:v>8.134521484375</c:v>
                </c:pt>
                <c:pt idx="24">
                  <c:v>7.7996093750000002</c:v>
                </c:pt>
                <c:pt idx="25">
                  <c:v>7.499849759615385</c:v>
                </c:pt>
                <c:pt idx="26">
                  <c:v>7.2388599537037033</c:v>
                </c:pt>
                <c:pt idx="27">
                  <c:v>6.9745396205357144</c:v>
                </c:pt>
                <c:pt idx="28">
                  <c:v>6.7313442887931032</c:v>
                </c:pt>
                <c:pt idx="29">
                  <c:v>6.5036458333333336</c:v>
                </c:pt>
                <c:pt idx="30">
                  <c:v>6.292338709677419</c:v>
                </c:pt>
                <c:pt idx="31">
                  <c:v>6.10772705078125</c:v>
                </c:pt>
                <c:pt idx="32">
                  <c:v>5.9189749053030303</c:v>
                </c:pt>
                <c:pt idx="33">
                  <c:v>5.7420726102941178</c:v>
                </c:pt>
                <c:pt idx="34">
                  <c:v>5.5763950892857146</c:v>
                </c:pt>
                <c:pt idx="35">
                  <c:v>5.41845703125</c:v>
                </c:pt>
                <c:pt idx="36">
                  <c:v>5.2817778716216219</c:v>
                </c:pt>
                <c:pt idx="37">
                  <c:v>5.1398026315789478</c:v>
                </c:pt>
                <c:pt idx="38">
                  <c:v>5.0065604967948714</c:v>
                </c:pt>
                <c:pt idx="39">
                  <c:v>4.8791992187500002</c:v>
                </c:pt>
                <c:pt idx="40">
                  <c:v>4.7555735518292686</c:v>
                </c:pt>
                <c:pt idx="41">
                  <c:v>4.6508556547619051</c:v>
                </c:pt>
                <c:pt idx="42">
                  <c:v>4.54296875</c:v>
                </c:pt>
                <c:pt idx="43">
                  <c:v>4.4375</c:v>
                </c:pt>
                <c:pt idx="44">
                  <c:v>4.3375000000000004</c:v>
                </c:pt>
                <c:pt idx="45">
                  <c:v>4.2412533967391308</c:v>
                </c:pt>
                <c:pt idx="46">
                  <c:v>4.1567902260638299</c:v>
                </c:pt>
                <c:pt idx="47">
                  <c:v>4.067545572916667</c:v>
                </c:pt>
                <c:pt idx="48">
                  <c:v>3.983856823979592</c:v>
                </c:pt>
                <c:pt idx="49">
                  <c:v>3.9037109375000001</c:v>
                </c:pt>
                <c:pt idx="50">
                  <c:v>3.8256357230392157</c:v>
                </c:pt>
                <c:pt idx="51">
                  <c:v>3.7562725360576925</c:v>
                </c:pt>
                <c:pt idx="52">
                  <c:v>3.6843307783018866</c:v>
                </c:pt>
                <c:pt idx="53">
                  <c:v>3.6162471064814814</c:v>
                </c:pt>
                <c:pt idx="54">
                  <c:v>3.549041193181818</c:v>
                </c:pt>
                <c:pt idx="55">
                  <c:v>3.4842703683035716</c:v>
                </c:pt>
                <c:pt idx="56">
                  <c:v>3.4273231907894739</c:v>
                </c:pt>
                <c:pt idx="57">
                  <c:v>3.3668844288793105</c:v>
                </c:pt>
                <c:pt idx="58">
                  <c:v>3.3089247881355934</c:v>
                </c:pt>
                <c:pt idx="59">
                  <c:v>3.2530924479166665</c:v>
                </c:pt>
                <c:pt idx="60">
                  <c:v>3.1994748975409837</c:v>
                </c:pt>
                <c:pt idx="61">
                  <c:v>3.1509576612903225</c:v>
                </c:pt>
                <c:pt idx="62">
                  <c:v>3.0998883928571428</c:v>
                </c:pt>
                <c:pt idx="63">
                  <c:v>3.0513916015625</c:v>
                </c:pt>
              </c:numCache>
            </c:numRef>
          </c:val>
          <c:smooth val="0"/>
          <c:extLst>
            <c:ext xmlns:c16="http://schemas.microsoft.com/office/drawing/2014/chart" uri="{C3380CC4-5D6E-409C-BE32-E72D297353CC}">
              <c16:uniqueId val="{00000000-DC56-4851-BDED-EA9E71CF78CC}"/>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72.322265625</c:v>
                </c:pt>
                <c:pt idx="1">
                  <c:v>70.0283203125</c:v>
                </c:pt>
                <c:pt idx="2">
                  <c:v>60.37890625</c:v>
                </c:pt>
                <c:pt idx="3">
                  <c:v>48.9814453125</c:v>
                </c:pt>
                <c:pt idx="4">
                  <c:v>38.626171874999997</c:v>
                </c:pt>
                <c:pt idx="5">
                  <c:v>32.4482421875</c:v>
                </c:pt>
                <c:pt idx="6">
                  <c:v>28.079799107142858</c:v>
                </c:pt>
                <c:pt idx="7">
                  <c:v>24.50146484375</c:v>
                </c:pt>
                <c:pt idx="8">
                  <c:v>21.732421875</c:v>
                </c:pt>
                <c:pt idx="9">
                  <c:v>19.519921875000001</c:v>
                </c:pt>
                <c:pt idx="10">
                  <c:v>17.726384943181817</c:v>
                </c:pt>
                <c:pt idx="11">
                  <c:v>16.336100260416668</c:v>
                </c:pt>
                <c:pt idx="12">
                  <c:v>15.056039663461538</c:v>
                </c:pt>
                <c:pt idx="13">
                  <c:v>13.963448660714286</c:v>
                </c:pt>
                <c:pt idx="14">
                  <c:v>13.017447916666667</c:v>
                </c:pt>
                <c:pt idx="15">
                  <c:v>12.19189453125</c:v>
                </c:pt>
                <c:pt idx="16">
                  <c:v>11.518841911764707</c:v>
                </c:pt>
                <c:pt idx="17">
                  <c:v>10.867621527777779</c:v>
                </c:pt>
                <c:pt idx="18">
                  <c:v>10.286287006578947</c:v>
                </c:pt>
                <c:pt idx="19">
                  <c:v>9.7639648437499993</c:v>
                </c:pt>
                <c:pt idx="20">
                  <c:v>9.2925037202380949</c:v>
                </c:pt>
                <c:pt idx="21">
                  <c:v>8.895951704545455</c:v>
                </c:pt>
                <c:pt idx="22">
                  <c:v>8.5023777173913047</c:v>
                </c:pt>
                <c:pt idx="23">
                  <c:v>8.142333984375</c:v>
                </c:pt>
                <c:pt idx="24">
                  <c:v>7.8114062500000001</c:v>
                </c:pt>
                <c:pt idx="25">
                  <c:v>7.506685697115385</c:v>
                </c:pt>
                <c:pt idx="26">
                  <c:v>7.2456597222222223</c:v>
                </c:pt>
                <c:pt idx="27">
                  <c:v>6.9823521205357144</c:v>
                </c:pt>
                <c:pt idx="28">
                  <c:v>6.7378771551724137</c:v>
                </c:pt>
                <c:pt idx="29">
                  <c:v>6.509765625</c:v>
                </c:pt>
                <c:pt idx="30">
                  <c:v>6.29655997983871</c:v>
                </c:pt>
                <c:pt idx="31">
                  <c:v>6.11199951171875</c:v>
                </c:pt>
                <c:pt idx="32">
                  <c:v>5.9235321969696972</c:v>
                </c:pt>
                <c:pt idx="33">
                  <c:v>5.7466681985294121</c:v>
                </c:pt>
                <c:pt idx="34">
                  <c:v>5.579743303571429</c:v>
                </c:pt>
                <c:pt idx="35">
                  <c:v>5.4225802951388893</c:v>
                </c:pt>
                <c:pt idx="36">
                  <c:v>5.2849451013513518</c:v>
                </c:pt>
                <c:pt idx="37">
                  <c:v>5.1435032894736841</c:v>
                </c:pt>
                <c:pt idx="38">
                  <c:v>5.009615384615385</c:v>
                </c:pt>
                <c:pt idx="39">
                  <c:v>4.8821289062500002</c:v>
                </c:pt>
                <c:pt idx="40">
                  <c:v>4.7615758384146343</c:v>
                </c:pt>
                <c:pt idx="41">
                  <c:v>4.6550874255952381</c:v>
                </c:pt>
                <c:pt idx="42">
                  <c:v>4.5439680232558137</c:v>
                </c:pt>
                <c:pt idx="43">
                  <c:v>4.4401633522727275</c:v>
                </c:pt>
                <c:pt idx="44">
                  <c:v>4.3399305555555552</c:v>
                </c:pt>
                <c:pt idx="45">
                  <c:v>4.2441830842391308</c:v>
                </c:pt>
                <c:pt idx="46">
                  <c:v>4.1594498005319149</c:v>
                </c:pt>
                <c:pt idx="47">
                  <c:v>4.0714111328125</c:v>
                </c:pt>
                <c:pt idx="48">
                  <c:v>3.9869260204081631</c:v>
                </c:pt>
                <c:pt idx="49">
                  <c:v>3.9058984374999999</c:v>
                </c:pt>
                <c:pt idx="50">
                  <c:v>3.8283164828431371</c:v>
                </c:pt>
                <c:pt idx="51">
                  <c:v>3.7593524639423075</c:v>
                </c:pt>
                <c:pt idx="52">
                  <c:v>3.6870209316037736</c:v>
                </c:pt>
                <c:pt idx="53">
                  <c:v>3.6177662037037037</c:v>
                </c:pt>
                <c:pt idx="54">
                  <c:v>3.5509588068181817</c:v>
                </c:pt>
                <c:pt idx="55">
                  <c:v>3.486572265625</c:v>
                </c:pt>
                <c:pt idx="56">
                  <c:v>3.4291049890350878</c:v>
                </c:pt>
                <c:pt idx="57">
                  <c:v>3.369207974137931</c:v>
                </c:pt>
                <c:pt idx="58">
                  <c:v>3.311076536016949</c:v>
                </c:pt>
                <c:pt idx="59">
                  <c:v>3.2550130208333332</c:v>
                </c:pt>
                <c:pt idx="60">
                  <c:v>3.1999871926229506</c:v>
                </c:pt>
                <c:pt idx="61">
                  <c:v>3.152375252016129</c:v>
                </c:pt>
                <c:pt idx="62">
                  <c:v>3.1014384920634921</c:v>
                </c:pt>
                <c:pt idx="63">
                  <c:v>3.052276611328125</c:v>
                </c:pt>
              </c:numCache>
            </c:numRef>
          </c:val>
          <c:smooth val="0"/>
          <c:extLst>
            <c:ext xmlns:c16="http://schemas.microsoft.com/office/drawing/2014/chart" uri="{C3380CC4-5D6E-409C-BE32-E72D297353CC}">
              <c16:uniqueId val="{00000001-DC56-4851-BDED-EA9E71CF78CC}"/>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107.09765625</c:v>
                </c:pt>
                <c:pt idx="1">
                  <c:v>84.83984375</c:v>
                </c:pt>
                <c:pt idx="2">
                  <c:v>61.789713541666664</c:v>
                </c:pt>
                <c:pt idx="3">
                  <c:v>48.89013671875</c:v>
                </c:pt>
                <c:pt idx="4">
                  <c:v>38.641015625000001</c:v>
                </c:pt>
                <c:pt idx="5">
                  <c:v>32.460611979166664</c:v>
                </c:pt>
                <c:pt idx="6">
                  <c:v>28.083147321428573</c:v>
                </c:pt>
                <c:pt idx="7">
                  <c:v>24.505126953125</c:v>
                </c:pt>
                <c:pt idx="8">
                  <c:v>21.735026041666668</c:v>
                </c:pt>
                <c:pt idx="9">
                  <c:v>19.528124999999999</c:v>
                </c:pt>
                <c:pt idx="10">
                  <c:v>17.727982954545453</c:v>
                </c:pt>
                <c:pt idx="11">
                  <c:v>16.337890625</c:v>
                </c:pt>
                <c:pt idx="12">
                  <c:v>15.05829326923077</c:v>
                </c:pt>
                <c:pt idx="13">
                  <c:v>13.964704241071429</c:v>
                </c:pt>
                <c:pt idx="14">
                  <c:v>13.019010416666667</c:v>
                </c:pt>
                <c:pt idx="15">
                  <c:v>12.1942138671875</c:v>
                </c:pt>
                <c:pt idx="16">
                  <c:v>11.519990808823529</c:v>
                </c:pt>
                <c:pt idx="17">
                  <c:v>10.868598090277779</c:v>
                </c:pt>
                <c:pt idx="18">
                  <c:v>10.287006578947368</c:v>
                </c:pt>
                <c:pt idx="19">
                  <c:v>9.7648437500000007</c:v>
                </c:pt>
                <c:pt idx="20">
                  <c:v>9.2927827380952372</c:v>
                </c:pt>
                <c:pt idx="21">
                  <c:v>8.8963068181818183</c:v>
                </c:pt>
                <c:pt idx="22">
                  <c:v>8.5027173913043477</c:v>
                </c:pt>
                <c:pt idx="23">
                  <c:v>8.142822265625</c:v>
                </c:pt>
                <c:pt idx="24">
                  <c:v>7.8120312500000004</c:v>
                </c:pt>
                <c:pt idx="25">
                  <c:v>7.5069110576923075</c:v>
                </c:pt>
                <c:pt idx="26">
                  <c:v>7.2458043981481479</c:v>
                </c:pt>
                <c:pt idx="27">
                  <c:v>6.9829799107142856</c:v>
                </c:pt>
                <c:pt idx="28">
                  <c:v>6.73828125</c:v>
                </c:pt>
                <c:pt idx="29">
                  <c:v>6.5100260416666664</c:v>
                </c:pt>
                <c:pt idx="30">
                  <c:v>6.296811995967742</c:v>
                </c:pt>
                <c:pt idx="31">
                  <c:v>6.11199951171875</c:v>
                </c:pt>
                <c:pt idx="32">
                  <c:v>5.9240648674242422</c:v>
                </c:pt>
                <c:pt idx="33">
                  <c:v>5.7466681985294121</c:v>
                </c:pt>
                <c:pt idx="34">
                  <c:v>5.5801339285714286</c:v>
                </c:pt>
                <c:pt idx="35">
                  <c:v>5.4229600694444446</c:v>
                </c:pt>
                <c:pt idx="36">
                  <c:v>5.2851034628378377</c:v>
                </c:pt>
                <c:pt idx="37">
                  <c:v>5.1437602796052628</c:v>
                </c:pt>
                <c:pt idx="38">
                  <c:v>5.009765625</c:v>
                </c:pt>
                <c:pt idx="39">
                  <c:v>4.8825195312499998</c:v>
                </c:pt>
                <c:pt idx="40">
                  <c:v>4.7615758384146343</c:v>
                </c:pt>
                <c:pt idx="41">
                  <c:v>4.6554594494047619</c:v>
                </c:pt>
                <c:pt idx="42">
                  <c:v>4.5450127180232558</c:v>
                </c:pt>
                <c:pt idx="43">
                  <c:v>4.4402965198863633</c:v>
                </c:pt>
                <c:pt idx="44">
                  <c:v>4.3399305555555552</c:v>
                </c:pt>
                <c:pt idx="45">
                  <c:v>4.2440557065217392</c:v>
                </c:pt>
                <c:pt idx="46">
                  <c:v>4.1594498005319149</c:v>
                </c:pt>
                <c:pt idx="47">
                  <c:v>4.0716552734375</c:v>
                </c:pt>
                <c:pt idx="48">
                  <c:v>3.9871651785714284</c:v>
                </c:pt>
                <c:pt idx="49">
                  <c:v>3.9060156250000002</c:v>
                </c:pt>
                <c:pt idx="50">
                  <c:v>3.8283164828431371</c:v>
                </c:pt>
                <c:pt idx="51">
                  <c:v>3.7593524639423075</c:v>
                </c:pt>
                <c:pt idx="52">
                  <c:v>3.6871314858490565</c:v>
                </c:pt>
                <c:pt idx="53">
                  <c:v>3.6177662037037037</c:v>
                </c:pt>
                <c:pt idx="54">
                  <c:v>3.5512073863636364</c:v>
                </c:pt>
                <c:pt idx="55">
                  <c:v>3.4867117745535716</c:v>
                </c:pt>
                <c:pt idx="56">
                  <c:v>3.4292420504385963</c:v>
                </c:pt>
                <c:pt idx="57">
                  <c:v>3.369207974137931</c:v>
                </c:pt>
                <c:pt idx="58">
                  <c:v>3.311076536016949</c:v>
                </c:pt>
                <c:pt idx="59">
                  <c:v>3.2551432291666669</c:v>
                </c:pt>
                <c:pt idx="60">
                  <c:v>3.1999871926229506</c:v>
                </c:pt>
                <c:pt idx="61">
                  <c:v>3.152375252016129</c:v>
                </c:pt>
                <c:pt idx="62">
                  <c:v>3.1016865079365079</c:v>
                </c:pt>
                <c:pt idx="63">
                  <c:v>3.052398681640625</c:v>
                </c:pt>
              </c:numCache>
            </c:numRef>
          </c:val>
          <c:smooth val="0"/>
          <c:extLst>
            <c:ext xmlns:c16="http://schemas.microsoft.com/office/drawing/2014/chart" uri="{C3380CC4-5D6E-409C-BE32-E72D297353CC}">
              <c16:uniqueId val="{00000002-DC56-4851-BDED-EA9E71CF78CC}"/>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108.068359375</c:v>
                </c:pt>
                <c:pt idx="1">
                  <c:v>84.822265625</c:v>
                </c:pt>
                <c:pt idx="2">
                  <c:v>61.765625</c:v>
                </c:pt>
                <c:pt idx="3">
                  <c:v>48.88134765625</c:v>
                </c:pt>
                <c:pt idx="4">
                  <c:v>38.626953125</c:v>
                </c:pt>
                <c:pt idx="5">
                  <c:v>32.462239583333336</c:v>
                </c:pt>
                <c:pt idx="6">
                  <c:v>28.086216517857142</c:v>
                </c:pt>
                <c:pt idx="7">
                  <c:v>24.50634765625</c:v>
                </c:pt>
                <c:pt idx="8">
                  <c:v>21.736111111111111</c:v>
                </c:pt>
                <c:pt idx="9">
                  <c:v>19.529687500000001</c:v>
                </c:pt>
                <c:pt idx="10">
                  <c:v>17.72745028409091</c:v>
                </c:pt>
                <c:pt idx="11">
                  <c:v>16.338541666666668</c:v>
                </c:pt>
                <c:pt idx="12">
                  <c:v>15.058743990384615</c:v>
                </c:pt>
                <c:pt idx="13">
                  <c:v>13.965541294642858</c:v>
                </c:pt>
                <c:pt idx="14">
                  <c:v>13.019401041666667</c:v>
                </c:pt>
                <c:pt idx="15">
                  <c:v>12.194091796875</c:v>
                </c:pt>
                <c:pt idx="16">
                  <c:v>11.519990808823529</c:v>
                </c:pt>
                <c:pt idx="17">
                  <c:v>10.868815104166666</c:v>
                </c:pt>
                <c:pt idx="18">
                  <c:v>10.287006578947368</c:v>
                </c:pt>
                <c:pt idx="19">
                  <c:v>9.7652343750000004</c:v>
                </c:pt>
                <c:pt idx="20">
                  <c:v>9.2927827380952372</c:v>
                </c:pt>
                <c:pt idx="21">
                  <c:v>8.8963068181818183</c:v>
                </c:pt>
                <c:pt idx="22">
                  <c:v>8.5027173913043477</c:v>
                </c:pt>
                <c:pt idx="23">
                  <c:v>8.142822265625</c:v>
                </c:pt>
                <c:pt idx="24">
                  <c:v>7.8120312500000004</c:v>
                </c:pt>
                <c:pt idx="25">
                  <c:v>7.5069110576923075</c:v>
                </c:pt>
                <c:pt idx="26">
                  <c:v>7.2459490740740744</c:v>
                </c:pt>
                <c:pt idx="27">
                  <c:v>6.9826311383928568</c:v>
                </c:pt>
                <c:pt idx="28">
                  <c:v>6.7378771551724137</c:v>
                </c:pt>
                <c:pt idx="29">
                  <c:v>6.5102864583333337</c:v>
                </c:pt>
                <c:pt idx="30">
                  <c:v>6.296685987903226</c:v>
                </c:pt>
                <c:pt idx="31">
                  <c:v>6.11224365234375</c:v>
                </c:pt>
                <c:pt idx="32">
                  <c:v>5.924479166666667</c:v>
                </c:pt>
                <c:pt idx="33">
                  <c:v>5.7473000919117645</c:v>
                </c:pt>
                <c:pt idx="34">
                  <c:v>5.580412946428571</c:v>
                </c:pt>
                <c:pt idx="35">
                  <c:v>5.422688802083333</c:v>
                </c:pt>
                <c:pt idx="36">
                  <c:v>5.2849451013513518</c:v>
                </c:pt>
                <c:pt idx="37">
                  <c:v>5.1436574835526319</c:v>
                </c:pt>
                <c:pt idx="38">
                  <c:v>5.009615384615385</c:v>
                </c:pt>
                <c:pt idx="39">
                  <c:v>4.8828125</c:v>
                </c:pt>
                <c:pt idx="40">
                  <c:v>4.7611947408536581</c:v>
                </c:pt>
                <c:pt idx="41">
                  <c:v>4.6557384672619051</c:v>
                </c:pt>
                <c:pt idx="42">
                  <c:v>4.5452398255813957</c:v>
                </c:pt>
                <c:pt idx="43">
                  <c:v>4.4406960227272725</c:v>
                </c:pt>
                <c:pt idx="44">
                  <c:v>4.3399305555555552</c:v>
                </c:pt>
                <c:pt idx="45">
                  <c:v>4.2444378396739131</c:v>
                </c:pt>
                <c:pt idx="46">
                  <c:v>4.1594498005319149</c:v>
                </c:pt>
                <c:pt idx="47">
                  <c:v>4.0714111328125</c:v>
                </c:pt>
                <c:pt idx="48">
                  <c:v>3.987324617346939</c:v>
                </c:pt>
                <c:pt idx="49">
                  <c:v>3.9062890625</c:v>
                </c:pt>
                <c:pt idx="50">
                  <c:v>3.8286994485294117</c:v>
                </c:pt>
                <c:pt idx="51">
                  <c:v>3.7592022235576925</c:v>
                </c:pt>
                <c:pt idx="52">
                  <c:v>3.6870209316037736</c:v>
                </c:pt>
                <c:pt idx="53">
                  <c:v>3.6177662037037037</c:v>
                </c:pt>
                <c:pt idx="54">
                  <c:v>3.5511008522727274</c:v>
                </c:pt>
                <c:pt idx="55">
                  <c:v>3.4864327566964284</c:v>
                </c:pt>
                <c:pt idx="56">
                  <c:v>3.4293448464912282</c:v>
                </c:pt>
                <c:pt idx="57">
                  <c:v>3.3693426724137931</c:v>
                </c:pt>
                <c:pt idx="58">
                  <c:v>3.3112089512711864</c:v>
                </c:pt>
                <c:pt idx="59">
                  <c:v>3.2551432291666669</c:v>
                </c:pt>
                <c:pt idx="60">
                  <c:v>3.2007556352459017</c:v>
                </c:pt>
                <c:pt idx="61">
                  <c:v>3.152501260080645</c:v>
                </c:pt>
                <c:pt idx="62">
                  <c:v>3.1016865079365079</c:v>
                </c:pt>
                <c:pt idx="63">
                  <c:v>3.052398681640625</c:v>
                </c:pt>
              </c:numCache>
            </c:numRef>
          </c:val>
          <c:smooth val="0"/>
          <c:extLst>
            <c:ext xmlns:c16="http://schemas.microsoft.com/office/drawing/2014/chart" uri="{C3380CC4-5D6E-409C-BE32-E72D297353CC}">
              <c16:uniqueId val="{00000003-DC56-4851-BDED-EA9E71CF78CC}"/>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15.334199807999999</c:v>
                </c:pt>
                <c:pt idx="1">
                  <c:v>29.515137024000001</c:v>
                </c:pt>
                <c:pt idx="2">
                  <c:v>41.403624960000002</c:v>
                </c:pt>
                <c:pt idx="3">
                  <c:v>51.197124608000003</c:v>
                </c:pt>
                <c:pt idx="4">
                  <c:v>58.181055999999998</c:v>
                </c:pt>
                <c:pt idx="5">
                  <c:v>63.998361600000003</c:v>
                </c:pt>
                <c:pt idx="6">
                  <c:v>68.922699776000002</c:v>
                </c:pt>
                <c:pt idx="7">
                  <c:v>73.141977088000004</c:v>
                </c:pt>
                <c:pt idx="8">
                  <c:v>76.799992320000001</c:v>
                </c:pt>
                <c:pt idx="9">
                  <c:v>79.999042560000007</c:v>
                </c:pt>
                <c:pt idx="10">
                  <c:v>82.820610048000006</c:v>
                </c:pt>
                <c:pt idx="11">
                  <c:v>85.331539968000001</c:v>
                </c:pt>
                <c:pt idx="12">
                  <c:v>87.577404928000007</c:v>
                </c:pt>
                <c:pt idx="13">
                  <c:v>89.595921407999995</c:v>
                </c:pt>
                <c:pt idx="14">
                  <c:v>91.418657280000005</c:v>
                </c:pt>
                <c:pt idx="15">
                  <c:v>93.071900671999998</c:v>
                </c:pt>
                <c:pt idx="16">
                  <c:v>94.510599679999999</c:v>
                </c:pt>
                <c:pt idx="17">
                  <c:v>94.784910335999996</c:v>
                </c:pt>
                <c:pt idx="18">
                  <c:v>95.441884672</c:v>
                </c:pt>
                <c:pt idx="19">
                  <c:v>95.839119359999998</c:v>
                </c:pt>
                <c:pt idx="20">
                  <c:v>96.162243071999995</c:v>
                </c:pt>
                <c:pt idx="21">
                  <c:v>96.272563199999993</c:v>
                </c:pt>
                <c:pt idx="22">
                  <c:v>96.665992704000004</c:v>
                </c:pt>
                <c:pt idx="23">
                  <c:v>97.214263295999999</c:v>
                </c:pt>
                <c:pt idx="24">
                  <c:v>97.432396800000006</c:v>
                </c:pt>
                <c:pt idx="25">
                  <c:v>97.582125055999995</c:v>
                </c:pt>
                <c:pt idx="26">
                  <c:v>97.861879295999998</c:v>
                </c:pt>
                <c:pt idx="27">
                  <c:v>98.176339967999994</c:v>
                </c:pt>
                <c:pt idx="28">
                  <c:v>98.328207359999993</c:v>
                </c:pt>
                <c:pt idx="29">
                  <c:v>98.383073280000005</c:v>
                </c:pt>
                <c:pt idx="30">
                  <c:v>98.422700543999994</c:v>
                </c:pt>
                <c:pt idx="31">
                  <c:v>98.598158335999997</c:v>
                </c:pt>
                <c:pt idx="32">
                  <c:v>98.682388992</c:v>
                </c:pt>
                <c:pt idx="33">
                  <c:v>98.611637247999994</c:v>
                </c:pt>
                <c:pt idx="34">
                  <c:v>98.707535359999994</c:v>
                </c:pt>
                <c:pt idx="35">
                  <c:v>98.671067136000005</c:v>
                </c:pt>
                <c:pt idx="36">
                  <c:v>98.072292352000005</c:v>
                </c:pt>
                <c:pt idx="37">
                  <c:v>97.565438975999996</c:v>
                </c:pt>
                <c:pt idx="38">
                  <c:v>97.979361792000006</c:v>
                </c:pt>
                <c:pt idx="39">
                  <c:v>98.325749759999994</c:v>
                </c:pt>
                <c:pt idx="40">
                  <c:v>98.166464000000005</c:v>
                </c:pt>
                <c:pt idx="41">
                  <c:v>98.630611967999997</c:v>
                </c:pt>
                <c:pt idx="42">
                  <c:v>99.084747264000001</c:v>
                </c:pt>
                <c:pt idx="43">
                  <c:v>99.268280320000002</c:v>
                </c:pt>
                <c:pt idx="44">
                  <c:v>99.356820479999996</c:v>
                </c:pt>
                <c:pt idx="45">
                  <c:v>99.429195776</c:v>
                </c:pt>
                <c:pt idx="46">
                  <c:v>99.563235840000004</c:v>
                </c:pt>
                <c:pt idx="47">
                  <c:v>99.730096128</c:v>
                </c:pt>
                <c:pt idx="48">
                  <c:v>99.774850560000004</c:v>
                </c:pt>
                <c:pt idx="49">
                  <c:v>99.820723200000003</c:v>
                </c:pt>
                <c:pt idx="50">
                  <c:v>99.798810623999998</c:v>
                </c:pt>
                <c:pt idx="51">
                  <c:v>100.020004864</c:v>
                </c:pt>
                <c:pt idx="52">
                  <c:v>100.135856128</c:v>
                </c:pt>
                <c:pt idx="53">
                  <c:v>100.25178624</c:v>
                </c:pt>
                <c:pt idx="54">
                  <c:v>100.35998720000001</c:v>
                </c:pt>
                <c:pt idx="55">
                  <c:v>100.398276608</c:v>
                </c:pt>
                <c:pt idx="56">
                  <c:v>100.44242688</c:v>
                </c:pt>
                <c:pt idx="57">
                  <c:v>100.50046976</c:v>
                </c:pt>
                <c:pt idx="58">
                  <c:v>100.626805248</c:v>
                </c:pt>
                <c:pt idx="59">
                  <c:v>100.68713472</c:v>
                </c:pt>
                <c:pt idx="60">
                  <c:v>100.761271808</c:v>
                </c:pt>
                <c:pt idx="61">
                  <c:v>100.80802406399999</c:v>
                </c:pt>
                <c:pt idx="62">
                  <c:v>100.78696857600001</c:v>
                </c:pt>
                <c:pt idx="63">
                  <c:v>100.96574464</c:v>
                </c:pt>
              </c:numCache>
            </c:numRef>
          </c:val>
          <c:smooth val="0"/>
          <c:extLst>
            <c:ext xmlns:c16="http://schemas.microsoft.com/office/drawing/2014/chart" uri="{C3380CC4-5D6E-409C-BE32-E72D297353CC}">
              <c16:uniqueId val="{00000000-A582-49E3-9C6B-B2C532861EB9}"/>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30.4813312</c:v>
                </c:pt>
                <c:pt idx="1">
                  <c:v>56.508151808000001</c:v>
                </c:pt>
                <c:pt idx="2">
                  <c:v>73.527430656000007</c:v>
                </c:pt>
                <c:pt idx="3">
                  <c:v>79.243106303999994</c:v>
                </c:pt>
                <c:pt idx="4">
                  <c:v>82.049231359999993</c:v>
                </c:pt>
                <c:pt idx="5">
                  <c:v>83.794854912000005</c:v>
                </c:pt>
                <c:pt idx="6">
                  <c:v>85.862275072000003</c:v>
                </c:pt>
                <c:pt idx="7">
                  <c:v>86.910676992000006</c:v>
                </c:pt>
                <c:pt idx="8">
                  <c:v>88.208036351999993</c:v>
                </c:pt>
                <c:pt idx="9">
                  <c:v>89.22106368</c:v>
                </c:pt>
                <c:pt idx="10">
                  <c:v>89.882563583999996</c:v>
                </c:pt>
                <c:pt idx="11">
                  <c:v>90.245001216000006</c:v>
                </c:pt>
                <c:pt idx="12">
                  <c:v>91.039310336</c:v>
                </c:pt>
                <c:pt idx="13">
                  <c:v>92.046309375999996</c:v>
                </c:pt>
                <c:pt idx="14">
                  <c:v>93.139522560000003</c:v>
                </c:pt>
                <c:pt idx="15">
                  <c:v>93.734887423999993</c:v>
                </c:pt>
                <c:pt idx="16">
                  <c:v>93.838755328000005</c:v>
                </c:pt>
                <c:pt idx="17">
                  <c:v>94.152351744000001</c:v>
                </c:pt>
                <c:pt idx="18">
                  <c:v>94.654296063999993</c:v>
                </c:pt>
                <c:pt idx="19">
                  <c:v>95.105791999999994</c:v>
                </c:pt>
                <c:pt idx="20">
                  <c:v>95.452858367999994</c:v>
                </c:pt>
                <c:pt idx="21">
                  <c:v>95.839507456000007</c:v>
                </c:pt>
                <c:pt idx="22">
                  <c:v>96.137956864000003</c:v>
                </c:pt>
                <c:pt idx="23">
                  <c:v>96.415494143999993</c:v>
                </c:pt>
                <c:pt idx="24">
                  <c:v>96.773836799999998</c:v>
                </c:pt>
                <c:pt idx="25">
                  <c:v>96.956314624000001</c:v>
                </c:pt>
                <c:pt idx="26">
                  <c:v>97.232085503999997</c:v>
                </c:pt>
                <c:pt idx="27">
                  <c:v>97.516152832000003</c:v>
                </c:pt>
                <c:pt idx="28">
                  <c:v>97.644412415999994</c:v>
                </c:pt>
                <c:pt idx="29">
                  <c:v>97.770117119999995</c:v>
                </c:pt>
                <c:pt idx="30">
                  <c:v>97.873783295999999</c:v>
                </c:pt>
                <c:pt idx="31">
                  <c:v>97.980366848000003</c:v>
                </c:pt>
                <c:pt idx="32">
                  <c:v>98.046964224000007</c:v>
                </c:pt>
                <c:pt idx="33">
                  <c:v>98.086211583999997</c:v>
                </c:pt>
                <c:pt idx="34">
                  <c:v>98.114598400000006</c:v>
                </c:pt>
                <c:pt idx="35">
                  <c:v>98.167117824000002</c:v>
                </c:pt>
                <c:pt idx="36">
                  <c:v>97.573004288000007</c:v>
                </c:pt>
                <c:pt idx="37">
                  <c:v>97.083941887999998</c:v>
                </c:pt>
                <c:pt idx="38">
                  <c:v>97.450010112000001</c:v>
                </c:pt>
                <c:pt idx="39">
                  <c:v>97.747660800000006</c:v>
                </c:pt>
                <c:pt idx="40">
                  <c:v>97.492872704000007</c:v>
                </c:pt>
                <c:pt idx="41">
                  <c:v>98.024650751999999</c:v>
                </c:pt>
                <c:pt idx="42">
                  <c:v>98.525562879999995</c:v>
                </c:pt>
                <c:pt idx="43">
                  <c:v>98.642069504000006</c:v>
                </c:pt>
                <c:pt idx="44">
                  <c:v>98.75847168</c:v>
                </c:pt>
                <c:pt idx="45">
                  <c:v>98.852619263999998</c:v>
                </c:pt>
                <c:pt idx="46">
                  <c:v>98.949387263999995</c:v>
                </c:pt>
                <c:pt idx="47">
                  <c:v>99.029139455999996</c:v>
                </c:pt>
                <c:pt idx="48">
                  <c:v>99.147926527999999</c:v>
                </c:pt>
                <c:pt idx="49">
                  <c:v>99.257139199999997</c:v>
                </c:pt>
                <c:pt idx="50">
                  <c:v>99.354932735999995</c:v>
                </c:pt>
                <c:pt idx="51">
                  <c:v>99.411300351999998</c:v>
                </c:pt>
                <c:pt idx="52">
                  <c:v>99.542174720000006</c:v>
                </c:pt>
                <c:pt idx="53">
                  <c:v>99.568963584000002</c:v>
                </c:pt>
                <c:pt idx="54">
                  <c:v>99.667392000000007</c:v>
                </c:pt>
                <c:pt idx="55">
                  <c:v>99.762360319999999</c:v>
                </c:pt>
                <c:pt idx="56">
                  <c:v>99.850575359999993</c:v>
                </c:pt>
                <c:pt idx="57">
                  <c:v>99.893631999999997</c:v>
                </c:pt>
                <c:pt idx="58">
                  <c:v>100.020893184</c:v>
                </c:pt>
                <c:pt idx="59">
                  <c:v>100.04078592</c:v>
                </c:pt>
                <c:pt idx="60">
                  <c:v>100.135757312</c:v>
                </c:pt>
                <c:pt idx="61">
                  <c:v>100.16562073599999</c:v>
                </c:pt>
                <c:pt idx="62">
                  <c:v>100.247519232</c:v>
                </c:pt>
                <c:pt idx="63">
                  <c:v>100.308942848</c:v>
                </c:pt>
              </c:numCache>
            </c:numRef>
          </c:val>
          <c:smooth val="0"/>
          <c:extLst>
            <c:ext xmlns:c16="http://schemas.microsoft.com/office/drawing/2014/chart" uri="{C3380CC4-5D6E-409C-BE32-E72D297353CC}">
              <c16:uniqueId val="{00000001-A582-49E3-9C6B-B2C532861EB9}"/>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42.542083583999997</c:v>
                </c:pt>
                <c:pt idx="1">
                  <c:v>65.47260928</c:v>
                </c:pt>
                <c:pt idx="2">
                  <c:v>73.178534400000004</c:v>
                </c:pt>
                <c:pt idx="3">
                  <c:v>78.392561663999999</c:v>
                </c:pt>
                <c:pt idx="4">
                  <c:v>81.746583040000004</c:v>
                </c:pt>
                <c:pt idx="5">
                  <c:v>83.343900672000004</c:v>
                </c:pt>
                <c:pt idx="6">
                  <c:v>85.476772863999997</c:v>
                </c:pt>
                <c:pt idx="7">
                  <c:v>87.125848063999996</c:v>
                </c:pt>
                <c:pt idx="8">
                  <c:v>88.575957504000002</c:v>
                </c:pt>
                <c:pt idx="9">
                  <c:v>89.513154560000004</c:v>
                </c:pt>
                <c:pt idx="10">
                  <c:v>90.079300607999997</c:v>
                </c:pt>
                <c:pt idx="11">
                  <c:v>90.032707583999994</c:v>
                </c:pt>
                <c:pt idx="12">
                  <c:v>90.926384639999995</c:v>
                </c:pt>
                <c:pt idx="13">
                  <c:v>91.945462784</c:v>
                </c:pt>
                <c:pt idx="14">
                  <c:v>92.788008959999999</c:v>
                </c:pt>
                <c:pt idx="15">
                  <c:v>93.187768320000004</c:v>
                </c:pt>
                <c:pt idx="16">
                  <c:v>93.728745472</c:v>
                </c:pt>
                <c:pt idx="17">
                  <c:v>93.878286336000002</c:v>
                </c:pt>
                <c:pt idx="18">
                  <c:v>94.315644927999998</c:v>
                </c:pt>
                <c:pt idx="19">
                  <c:v>94.720030719999997</c:v>
                </c:pt>
                <c:pt idx="20">
                  <c:v>95.149060607999999</c:v>
                </c:pt>
                <c:pt idx="21">
                  <c:v>95.559698432000005</c:v>
                </c:pt>
                <c:pt idx="22">
                  <c:v>95.842626559999999</c:v>
                </c:pt>
                <c:pt idx="23">
                  <c:v>96.182464511999996</c:v>
                </c:pt>
                <c:pt idx="24">
                  <c:v>96.697843199999994</c:v>
                </c:pt>
                <c:pt idx="25">
                  <c:v>96.796770304000006</c:v>
                </c:pt>
                <c:pt idx="26">
                  <c:v>97.445002751999994</c:v>
                </c:pt>
                <c:pt idx="27">
                  <c:v>97.636876287999996</c:v>
                </c:pt>
                <c:pt idx="28">
                  <c:v>97.563282943999994</c:v>
                </c:pt>
                <c:pt idx="29">
                  <c:v>97.917588480000006</c:v>
                </c:pt>
                <c:pt idx="30">
                  <c:v>98.041439232000002</c:v>
                </c:pt>
                <c:pt idx="31">
                  <c:v>98.040381440000004</c:v>
                </c:pt>
                <c:pt idx="32">
                  <c:v>98.162668031999999</c:v>
                </c:pt>
                <c:pt idx="33">
                  <c:v>97.837538304000006</c:v>
                </c:pt>
                <c:pt idx="34">
                  <c:v>97.925094400000006</c:v>
                </c:pt>
                <c:pt idx="35">
                  <c:v>97.878417408000004</c:v>
                </c:pt>
                <c:pt idx="36">
                  <c:v>97.891566592000004</c:v>
                </c:pt>
                <c:pt idx="37">
                  <c:v>97.735095295999997</c:v>
                </c:pt>
                <c:pt idx="38">
                  <c:v>97.658675712000004</c:v>
                </c:pt>
                <c:pt idx="39">
                  <c:v>97.796116479999995</c:v>
                </c:pt>
                <c:pt idx="40">
                  <c:v>97.829269503999996</c:v>
                </c:pt>
                <c:pt idx="41">
                  <c:v>98.662222847999999</c:v>
                </c:pt>
                <c:pt idx="42">
                  <c:v>98.709836800000005</c:v>
                </c:pt>
                <c:pt idx="43">
                  <c:v>98.445400063999998</c:v>
                </c:pt>
                <c:pt idx="44">
                  <c:v>98.547240959999996</c:v>
                </c:pt>
                <c:pt idx="45">
                  <c:v>98.615356415999997</c:v>
                </c:pt>
                <c:pt idx="46">
                  <c:v>98.772444672000006</c:v>
                </c:pt>
                <c:pt idx="47">
                  <c:v>98.836267007999993</c:v>
                </c:pt>
                <c:pt idx="48">
                  <c:v>98.924593152</c:v>
                </c:pt>
                <c:pt idx="49">
                  <c:v>99.049087999999998</c:v>
                </c:pt>
                <c:pt idx="50">
                  <c:v>99.082689024000004</c:v>
                </c:pt>
                <c:pt idx="51">
                  <c:v>99.172589568000006</c:v>
                </c:pt>
                <c:pt idx="52">
                  <c:v>99.342589439999998</c:v>
                </c:pt>
                <c:pt idx="53">
                  <c:v>99.365391360000004</c:v>
                </c:pt>
                <c:pt idx="54">
                  <c:v>99.392465920000006</c:v>
                </c:pt>
                <c:pt idx="55">
                  <c:v>99.488628735999995</c:v>
                </c:pt>
                <c:pt idx="56">
                  <c:v>99.573998591999995</c:v>
                </c:pt>
                <c:pt idx="57">
                  <c:v>99.654430719999993</c:v>
                </c:pt>
                <c:pt idx="58">
                  <c:v>99.722226688000006</c:v>
                </c:pt>
                <c:pt idx="59">
                  <c:v>99.783383040000004</c:v>
                </c:pt>
                <c:pt idx="60">
                  <c:v>99.822437887999996</c:v>
                </c:pt>
                <c:pt idx="61">
                  <c:v>99.893542912000001</c:v>
                </c:pt>
                <c:pt idx="62">
                  <c:v>99.933732864000007</c:v>
                </c:pt>
                <c:pt idx="63">
                  <c:v>99.966844928</c:v>
                </c:pt>
              </c:numCache>
            </c:numRef>
          </c:val>
          <c:smooth val="0"/>
          <c:extLst>
            <c:ext xmlns:c16="http://schemas.microsoft.com/office/drawing/2014/chart" uri="{C3380CC4-5D6E-409C-BE32-E72D297353CC}">
              <c16:uniqueId val="{00000002-A582-49E3-9C6B-B2C532861EB9}"/>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42.583818751999999</c:v>
                </c:pt>
                <c:pt idx="1">
                  <c:v>64.92721152</c:v>
                </c:pt>
                <c:pt idx="2">
                  <c:v>73.082420736000003</c:v>
                </c:pt>
                <c:pt idx="3">
                  <c:v>78.174722048000007</c:v>
                </c:pt>
                <c:pt idx="4">
                  <c:v>81.45719296</c:v>
                </c:pt>
                <c:pt idx="5">
                  <c:v>83.918168064</c:v>
                </c:pt>
                <c:pt idx="6">
                  <c:v>85.740082176000001</c:v>
                </c:pt>
                <c:pt idx="7">
                  <c:v>87.221092351999999</c:v>
                </c:pt>
                <c:pt idx="8">
                  <c:v>88.395411456000005</c:v>
                </c:pt>
                <c:pt idx="9">
                  <c:v>89.373721599999996</c:v>
                </c:pt>
                <c:pt idx="10">
                  <c:v>90.177832448000004</c:v>
                </c:pt>
                <c:pt idx="11">
                  <c:v>90.801199104000005</c:v>
                </c:pt>
                <c:pt idx="12">
                  <c:v>91.509357055999999</c:v>
                </c:pt>
                <c:pt idx="13">
                  <c:v>91.969346560000005</c:v>
                </c:pt>
                <c:pt idx="14">
                  <c:v>92.461931519999993</c:v>
                </c:pt>
                <c:pt idx="15">
                  <c:v>92.989841408000004</c:v>
                </c:pt>
                <c:pt idx="16">
                  <c:v>93.384589312000003</c:v>
                </c:pt>
                <c:pt idx="17">
                  <c:v>93.815949312000001</c:v>
                </c:pt>
                <c:pt idx="18">
                  <c:v>94.267656704000004</c:v>
                </c:pt>
                <c:pt idx="19">
                  <c:v>94.616698880000001</c:v>
                </c:pt>
                <c:pt idx="20">
                  <c:v>94.994049024000006</c:v>
                </c:pt>
                <c:pt idx="21">
                  <c:v>95.342201856000003</c:v>
                </c:pt>
                <c:pt idx="22">
                  <c:v>95.640479744000004</c:v>
                </c:pt>
                <c:pt idx="23">
                  <c:v>95.938240511999993</c:v>
                </c:pt>
                <c:pt idx="24">
                  <c:v>96.202175999999994</c:v>
                </c:pt>
                <c:pt idx="25">
                  <c:v>96.411720704000004</c:v>
                </c:pt>
                <c:pt idx="26">
                  <c:v>96.726251520000005</c:v>
                </c:pt>
                <c:pt idx="27">
                  <c:v>96.931731455999994</c:v>
                </c:pt>
                <c:pt idx="28">
                  <c:v>97.113269759999994</c:v>
                </c:pt>
                <c:pt idx="29">
                  <c:v>97.233822720000006</c:v>
                </c:pt>
                <c:pt idx="30">
                  <c:v>97.419034624000005</c:v>
                </c:pt>
                <c:pt idx="31">
                  <c:v>97.514209280000003</c:v>
                </c:pt>
                <c:pt idx="32">
                  <c:v>97.812295680000005</c:v>
                </c:pt>
                <c:pt idx="33">
                  <c:v>98.208746496000003</c:v>
                </c:pt>
                <c:pt idx="34">
                  <c:v>98.098255359999996</c:v>
                </c:pt>
                <c:pt idx="35">
                  <c:v>98.047475711999994</c:v>
                </c:pt>
                <c:pt idx="36">
                  <c:v>97.643267584</c:v>
                </c:pt>
                <c:pt idx="37">
                  <c:v>97.635071999999994</c:v>
                </c:pt>
                <c:pt idx="38">
                  <c:v>97.868000256000002</c:v>
                </c:pt>
                <c:pt idx="39">
                  <c:v>98.201579519999996</c:v>
                </c:pt>
                <c:pt idx="40">
                  <c:v>98.099730432000001</c:v>
                </c:pt>
                <c:pt idx="41">
                  <c:v>98.200962047999994</c:v>
                </c:pt>
                <c:pt idx="42">
                  <c:v>98.666223103999997</c:v>
                </c:pt>
                <c:pt idx="43">
                  <c:v>98.958407679999993</c:v>
                </c:pt>
                <c:pt idx="44">
                  <c:v>98.928622079999997</c:v>
                </c:pt>
                <c:pt idx="45">
                  <c:v>98.748566527999998</c:v>
                </c:pt>
                <c:pt idx="46">
                  <c:v>98.753506303999998</c:v>
                </c:pt>
                <c:pt idx="47">
                  <c:v>98.878414848000006</c:v>
                </c:pt>
                <c:pt idx="48">
                  <c:v>98.951939072000002</c:v>
                </c:pt>
                <c:pt idx="49">
                  <c:v>99.038745599999999</c:v>
                </c:pt>
                <c:pt idx="50">
                  <c:v>99.115329024000005</c:v>
                </c:pt>
                <c:pt idx="51">
                  <c:v>98.916786176000002</c:v>
                </c:pt>
                <c:pt idx="52">
                  <c:v>99.289565695999997</c:v>
                </c:pt>
                <c:pt idx="53">
                  <c:v>99.358866431999999</c:v>
                </c:pt>
                <c:pt idx="54">
                  <c:v>99.341608960000002</c:v>
                </c:pt>
                <c:pt idx="55">
                  <c:v>99.825524736000006</c:v>
                </c:pt>
                <c:pt idx="56">
                  <c:v>99.770552832000007</c:v>
                </c:pt>
                <c:pt idx="57">
                  <c:v>99.962259455999998</c:v>
                </c:pt>
                <c:pt idx="58">
                  <c:v>100.130699264</c:v>
                </c:pt>
                <c:pt idx="59">
                  <c:v>100.0068096</c:v>
                </c:pt>
                <c:pt idx="60">
                  <c:v>100.087660032</c:v>
                </c:pt>
                <c:pt idx="61">
                  <c:v>99.517757439999997</c:v>
                </c:pt>
                <c:pt idx="62">
                  <c:v>99.474181631999997</c:v>
                </c:pt>
                <c:pt idx="63">
                  <c:v>99.342319615999997</c:v>
                </c:pt>
              </c:numCache>
            </c:numRef>
          </c:val>
          <c:smooth val="0"/>
          <c:extLst>
            <c:ext xmlns:c16="http://schemas.microsoft.com/office/drawing/2014/chart" uri="{C3380CC4-5D6E-409C-BE32-E72D297353CC}">
              <c16:uniqueId val="{00000003-A582-49E3-9C6B-B2C532861EB9}"/>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29.949608999999999</c:v>
                </c:pt>
                <c:pt idx="1">
                  <c:v>28.823376</c:v>
                </c:pt>
                <c:pt idx="2">
                  <c:v>26.955484999999999</c:v>
                </c:pt>
                <c:pt idx="3">
                  <c:v>24.998595999999999</c:v>
                </c:pt>
                <c:pt idx="4">
                  <c:v>22.726974999999999</c:v>
                </c:pt>
                <c:pt idx="5">
                  <c:v>20.832799999999999</c:v>
                </c:pt>
                <c:pt idx="6">
                  <c:v>19.230664000000001</c:v>
                </c:pt>
                <c:pt idx="7">
                  <c:v>17.856928</c:v>
                </c:pt>
                <c:pt idx="8">
                  <c:v>16.666664999999998</c:v>
                </c:pt>
                <c:pt idx="9">
                  <c:v>15.624813</c:v>
                </c:pt>
                <c:pt idx="10">
                  <c:v>14.705363999999999</c:v>
                </c:pt>
                <c:pt idx="11">
                  <c:v>13.888597000000001</c:v>
                </c:pt>
                <c:pt idx="12">
                  <c:v>13.157662999999999</c:v>
                </c:pt>
                <c:pt idx="13">
                  <c:v>12.499431</c:v>
                </c:pt>
                <c:pt idx="14">
                  <c:v>11.903471</c:v>
                </c:pt>
                <c:pt idx="15">
                  <c:v>11.361316</c:v>
                </c:pt>
                <c:pt idx="16">
                  <c:v>10.858295</c:v>
                </c:pt>
                <c:pt idx="17">
                  <c:v>10.284821000000001</c:v>
                </c:pt>
                <c:pt idx="18">
                  <c:v>9.8110490000000006</c:v>
                </c:pt>
                <c:pt idx="19">
                  <c:v>9.3592890000000004</c:v>
                </c:pt>
                <c:pt idx="20">
                  <c:v>8.9436610000000005</c:v>
                </c:pt>
                <c:pt idx="21">
                  <c:v>8.5469249999999999</c:v>
                </c:pt>
                <c:pt idx="22">
                  <c:v>8.2087289999999999</c:v>
                </c:pt>
                <c:pt idx="23">
                  <c:v>7.9113170000000004</c:v>
                </c:pt>
                <c:pt idx="24">
                  <c:v>7.6119060000000003</c:v>
                </c:pt>
                <c:pt idx="25">
                  <c:v>7.3303880000000001</c:v>
                </c:pt>
                <c:pt idx="26">
                  <c:v>7.079129</c:v>
                </c:pt>
                <c:pt idx="27">
                  <c:v>6.8482380000000003</c:v>
                </c:pt>
                <c:pt idx="28">
                  <c:v>6.6223200000000002</c:v>
                </c:pt>
                <c:pt idx="29">
                  <c:v>6.4051479999999996</c:v>
                </c:pt>
                <c:pt idx="30">
                  <c:v>6.2010269999999998</c:v>
                </c:pt>
                <c:pt idx="31">
                  <c:v>6.0179539999999996</c:v>
                </c:pt>
                <c:pt idx="32">
                  <c:v>5.8405769999999997</c:v>
                </c:pt>
                <c:pt idx="33">
                  <c:v>5.6647309999999997</c:v>
                </c:pt>
                <c:pt idx="34">
                  <c:v>5.5082329999999997</c:v>
                </c:pt>
                <c:pt idx="35">
                  <c:v>5.3532479999999998</c:v>
                </c:pt>
                <c:pt idx="36">
                  <c:v>5.1769579999999999</c:v>
                </c:pt>
                <c:pt idx="37">
                  <c:v>5.0146709999999999</c:v>
                </c:pt>
                <c:pt idx="38">
                  <c:v>4.9068189999999996</c:v>
                </c:pt>
                <c:pt idx="39">
                  <c:v>4.8010619999999999</c:v>
                </c:pt>
                <c:pt idx="40">
                  <c:v>4.6763750000000002</c:v>
                </c:pt>
                <c:pt idx="41">
                  <c:v>4.5866170000000004</c:v>
                </c:pt>
                <c:pt idx="42">
                  <c:v>4.5005790000000001</c:v>
                </c:pt>
                <c:pt idx="43">
                  <c:v>4.4064399999999999</c:v>
                </c:pt>
                <c:pt idx="44">
                  <c:v>4.3123620000000003</c:v>
                </c:pt>
                <c:pt idx="45">
                  <c:v>4.2216880000000003</c:v>
                </c:pt>
                <c:pt idx="46">
                  <c:v>4.137435</c:v>
                </c:pt>
                <c:pt idx="47">
                  <c:v>4.0580280000000002</c:v>
                </c:pt>
                <c:pt idx="48">
                  <c:v>3.9769950000000001</c:v>
                </c:pt>
                <c:pt idx="49">
                  <c:v>3.8992469999999999</c:v>
                </c:pt>
                <c:pt idx="50">
                  <c:v>3.821952</c:v>
                </c:pt>
                <c:pt idx="51">
                  <c:v>3.756761</c:v>
                </c:pt>
                <c:pt idx="52">
                  <c:v>3.6901480000000002</c:v>
                </c:pt>
                <c:pt idx="53">
                  <c:v>3.6260050000000001</c:v>
                </c:pt>
                <c:pt idx="54">
                  <c:v>3.56392</c:v>
                </c:pt>
                <c:pt idx="55">
                  <c:v>3.501614</c:v>
                </c:pt>
                <c:pt idx="56">
                  <c:v>3.4416950000000002</c:v>
                </c:pt>
                <c:pt idx="57">
                  <c:v>3.3843100000000002</c:v>
                </c:pt>
                <c:pt idx="58">
                  <c:v>3.3311310000000001</c:v>
                </c:pt>
                <c:pt idx="59">
                  <c:v>3.2775759999999998</c:v>
                </c:pt>
                <c:pt idx="60">
                  <c:v>3.2262189999999999</c:v>
                </c:pt>
                <c:pt idx="61">
                  <c:v>3.175656</c:v>
                </c:pt>
                <c:pt idx="62">
                  <c:v>3.1245959999999999</c:v>
                </c:pt>
                <c:pt idx="63">
                  <c:v>3.0812300000000001</c:v>
                </c:pt>
              </c:numCache>
            </c:numRef>
          </c:val>
          <c:smooth val="0"/>
          <c:extLst>
            <c:ext xmlns:c16="http://schemas.microsoft.com/office/drawing/2014/chart" uri="{C3380CC4-5D6E-409C-BE32-E72D297353CC}">
              <c16:uniqueId val="{00000000-2480-41E3-BC9F-513D3A5E765D}"/>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59.533850000000001</c:v>
                </c:pt>
                <c:pt idx="1">
                  <c:v>55.183742000000002</c:v>
                </c:pt>
                <c:pt idx="2">
                  <c:v>47.869421000000003</c:v>
                </c:pt>
                <c:pt idx="3">
                  <c:v>38.692923</c:v>
                </c:pt>
                <c:pt idx="4">
                  <c:v>32.050480999999998</c:v>
                </c:pt>
                <c:pt idx="5">
                  <c:v>27.276971</c:v>
                </c:pt>
                <c:pt idx="6">
                  <c:v>23.957108000000002</c:v>
                </c:pt>
                <c:pt idx="7">
                  <c:v>21.218426999999998</c:v>
                </c:pt>
                <c:pt idx="8">
                  <c:v>19.142368999999999</c:v>
                </c:pt>
                <c:pt idx="9">
                  <c:v>17.425989000000001</c:v>
                </c:pt>
                <c:pt idx="10">
                  <c:v>15.959262000000001</c:v>
                </c:pt>
                <c:pt idx="11">
                  <c:v>14.688314</c:v>
                </c:pt>
                <c:pt idx="12">
                  <c:v>13.677781</c:v>
                </c:pt>
                <c:pt idx="13">
                  <c:v>12.841282</c:v>
                </c:pt>
                <c:pt idx="14">
                  <c:v>12.127542</c:v>
                </c:pt>
                <c:pt idx="15">
                  <c:v>11.442247</c:v>
                </c:pt>
                <c:pt idx="16">
                  <c:v>10.781107</c:v>
                </c:pt>
                <c:pt idx="17">
                  <c:v>10.216184</c:v>
                </c:pt>
                <c:pt idx="18">
                  <c:v>9.7300880000000003</c:v>
                </c:pt>
                <c:pt idx="19">
                  <c:v>9.2876750000000001</c:v>
                </c:pt>
                <c:pt idx="20">
                  <c:v>8.8776840000000004</c:v>
                </c:pt>
                <c:pt idx="21">
                  <c:v>8.5084789999999995</c:v>
                </c:pt>
                <c:pt idx="22">
                  <c:v>8.1638889999999993</c:v>
                </c:pt>
                <c:pt idx="23">
                  <c:v>7.8463130000000003</c:v>
                </c:pt>
                <c:pt idx="24">
                  <c:v>7.5604560000000003</c:v>
                </c:pt>
                <c:pt idx="25">
                  <c:v>7.2833769999999998</c:v>
                </c:pt>
                <c:pt idx="26">
                  <c:v>7.0335710000000002</c:v>
                </c:pt>
                <c:pt idx="27">
                  <c:v>6.802187</c:v>
                </c:pt>
                <c:pt idx="28">
                  <c:v>6.5762669999999996</c:v>
                </c:pt>
                <c:pt idx="29">
                  <c:v>6.3652420000000003</c:v>
                </c:pt>
                <c:pt idx="30">
                  <c:v>6.1664430000000001</c:v>
                </c:pt>
                <c:pt idx="31">
                  <c:v>5.9802470000000003</c:v>
                </c:pt>
                <c:pt idx="32">
                  <c:v>5.802969</c:v>
                </c:pt>
                <c:pt idx="33">
                  <c:v>5.6345479999999997</c:v>
                </c:pt>
                <c:pt idx="34">
                  <c:v>5.4751450000000004</c:v>
                </c:pt>
                <c:pt idx="35">
                  <c:v>5.3259069999999999</c:v>
                </c:pt>
                <c:pt idx="36">
                  <c:v>5.1506020000000001</c:v>
                </c:pt>
                <c:pt idx="37">
                  <c:v>4.9899230000000001</c:v>
                </c:pt>
                <c:pt idx="38">
                  <c:v>4.8803089999999996</c:v>
                </c:pt>
                <c:pt idx="39">
                  <c:v>4.7728349999999997</c:v>
                </c:pt>
                <c:pt idx="40">
                  <c:v>4.6442870000000003</c:v>
                </c:pt>
                <c:pt idx="41">
                  <c:v>4.5584379999999998</c:v>
                </c:pt>
                <c:pt idx="42">
                  <c:v>4.4751799999999999</c:v>
                </c:pt>
                <c:pt idx="43">
                  <c:v>4.3786430000000003</c:v>
                </c:pt>
                <c:pt idx="44">
                  <c:v>4.2863920000000002</c:v>
                </c:pt>
                <c:pt idx="45">
                  <c:v>4.1972069999999997</c:v>
                </c:pt>
                <c:pt idx="46">
                  <c:v>4.1119260000000004</c:v>
                </c:pt>
                <c:pt idx="47">
                  <c:v>4.0295059999999996</c:v>
                </c:pt>
                <c:pt idx="48">
                  <c:v>3.9520059999999999</c:v>
                </c:pt>
                <c:pt idx="49">
                  <c:v>3.8772319999999998</c:v>
                </c:pt>
                <c:pt idx="50">
                  <c:v>3.8049529999999998</c:v>
                </c:pt>
                <c:pt idx="51">
                  <c:v>3.7338979999999999</c:v>
                </c:pt>
                <c:pt idx="52">
                  <c:v>3.6682700000000001</c:v>
                </c:pt>
                <c:pt idx="53">
                  <c:v>3.601308</c:v>
                </c:pt>
                <c:pt idx="54">
                  <c:v>3.5393249999999998</c:v>
                </c:pt>
                <c:pt idx="55">
                  <c:v>3.4794350000000001</c:v>
                </c:pt>
                <c:pt idx="56">
                  <c:v>3.4214150000000001</c:v>
                </c:pt>
                <c:pt idx="57">
                  <c:v>3.3638750000000002</c:v>
                </c:pt>
                <c:pt idx="58">
                  <c:v>3.3110729999999999</c:v>
                </c:pt>
                <c:pt idx="59">
                  <c:v>3.2565360000000001</c:v>
                </c:pt>
                <c:pt idx="60">
                  <c:v>3.206191</c:v>
                </c:pt>
                <c:pt idx="61">
                  <c:v>3.1554190000000002</c:v>
                </c:pt>
                <c:pt idx="62">
                  <c:v>3.107872</c:v>
                </c:pt>
                <c:pt idx="63">
                  <c:v>3.0611860000000002</c:v>
                </c:pt>
              </c:numCache>
            </c:numRef>
          </c:val>
          <c:smooth val="0"/>
          <c:extLst>
            <c:ext xmlns:c16="http://schemas.microsoft.com/office/drawing/2014/chart" uri="{C3380CC4-5D6E-409C-BE32-E72D297353CC}">
              <c16:uniqueId val="{00000001-2480-41E3-BC9F-513D3A5E765D}"/>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83.090007</c:v>
                </c:pt>
                <c:pt idx="1">
                  <c:v>63.938094999999997</c:v>
                </c:pt>
                <c:pt idx="2">
                  <c:v>47.642274999999998</c:v>
                </c:pt>
                <c:pt idx="3">
                  <c:v>38.277617999999997</c:v>
                </c:pt>
                <c:pt idx="4">
                  <c:v>31.932258999999998</c:v>
                </c:pt>
                <c:pt idx="5">
                  <c:v>27.130175999999999</c:v>
                </c:pt>
                <c:pt idx="6">
                  <c:v>23.849546</c:v>
                </c:pt>
                <c:pt idx="7">
                  <c:v>21.270959000000001</c:v>
                </c:pt>
                <c:pt idx="8">
                  <c:v>19.222213</c:v>
                </c:pt>
                <c:pt idx="9">
                  <c:v>17.483038000000001</c:v>
                </c:pt>
                <c:pt idx="10">
                  <c:v>15.994194</c:v>
                </c:pt>
                <c:pt idx="11">
                  <c:v>14.653760999999999</c:v>
                </c:pt>
                <c:pt idx="12">
                  <c:v>13.660814999999999</c:v>
                </c:pt>
                <c:pt idx="13">
                  <c:v>12.827213</c:v>
                </c:pt>
                <c:pt idx="14">
                  <c:v>12.081772000000001</c:v>
                </c:pt>
                <c:pt idx="15">
                  <c:v>11.37546</c:v>
                </c:pt>
                <c:pt idx="16">
                  <c:v>10.768468</c:v>
                </c:pt>
                <c:pt idx="17">
                  <c:v>10.186446</c:v>
                </c:pt>
                <c:pt idx="18">
                  <c:v>9.6952759999999998</c:v>
                </c:pt>
                <c:pt idx="19">
                  <c:v>9.2500029999999995</c:v>
                </c:pt>
                <c:pt idx="20">
                  <c:v>8.8494290000000007</c:v>
                </c:pt>
                <c:pt idx="21">
                  <c:v>8.4836379999999991</c:v>
                </c:pt>
                <c:pt idx="22">
                  <c:v>8.1388099999999994</c:v>
                </c:pt>
                <c:pt idx="23">
                  <c:v>7.8273489999999999</c:v>
                </c:pt>
                <c:pt idx="24">
                  <c:v>7.554519</c:v>
                </c:pt>
                <c:pt idx="25">
                  <c:v>7.2713919999999996</c:v>
                </c:pt>
                <c:pt idx="26">
                  <c:v>7.0489730000000002</c:v>
                </c:pt>
                <c:pt idx="27">
                  <c:v>6.8106080000000002</c:v>
                </c:pt>
                <c:pt idx="28">
                  <c:v>6.5708029999999997</c:v>
                </c:pt>
                <c:pt idx="29">
                  <c:v>6.3748430000000003</c:v>
                </c:pt>
                <c:pt idx="30">
                  <c:v>6.1770060000000004</c:v>
                </c:pt>
                <c:pt idx="31">
                  <c:v>5.9839099999999998</c:v>
                </c:pt>
                <c:pt idx="32">
                  <c:v>5.8098169999999998</c:v>
                </c:pt>
                <c:pt idx="33">
                  <c:v>5.6202629999999996</c:v>
                </c:pt>
                <c:pt idx="34">
                  <c:v>5.4645700000000001</c:v>
                </c:pt>
                <c:pt idx="35">
                  <c:v>5.310244</c:v>
                </c:pt>
                <c:pt idx="36">
                  <c:v>5.1674179999999996</c:v>
                </c:pt>
                <c:pt idx="37">
                  <c:v>5.0233910000000002</c:v>
                </c:pt>
                <c:pt idx="38">
                  <c:v>4.8907590000000001</c:v>
                </c:pt>
                <c:pt idx="39">
                  <c:v>4.775201</c:v>
                </c:pt>
                <c:pt idx="40">
                  <c:v>4.6603120000000002</c:v>
                </c:pt>
                <c:pt idx="41">
                  <c:v>4.5880869999999998</c:v>
                </c:pt>
                <c:pt idx="42">
                  <c:v>4.4835500000000001</c:v>
                </c:pt>
                <c:pt idx="43">
                  <c:v>4.3699130000000004</c:v>
                </c:pt>
                <c:pt idx="44">
                  <c:v>4.2772240000000004</c:v>
                </c:pt>
                <c:pt idx="45">
                  <c:v>4.1871330000000002</c:v>
                </c:pt>
                <c:pt idx="46">
                  <c:v>4.1045730000000002</c:v>
                </c:pt>
                <c:pt idx="47">
                  <c:v>4.0216580000000004</c:v>
                </c:pt>
                <c:pt idx="48">
                  <c:v>3.9431039999999999</c:v>
                </c:pt>
                <c:pt idx="49">
                  <c:v>3.8691049999999998</c:v>
                </c:pt>
                <c:pt idx="50">
                  <c:v>3.794527</c:v>
                </c:pt>
                <c:pt idx="51">
                  <c:v>3.7249319999999999</c:v>
                </c:pt>
                <c:pt idx="52">
                  <c:v>3.6609150000000001</c:v>
                </c:pt>
                <c:pt idx="53">
                  <c:v>3.5939450000000002</c:v>
                </c:pt>
                <c:pt idx="54">
                  <c:v>3.5295619999999999</c:v>
                </c:pt>
                <c:pt idx="55">
                  <c:v>3.4698880000000001</c:v>
                </c:pt>
                <c:pt idx="56">
                  <c:v>3.4119380000000001</c:v>
                </c:pt>
                <c:pt idx="57">
                  <c:v>3.35582</c:v>
                </c:pt>
                <c:pt idx="58">
                  <c:v>3.301186</c:v>
                </c:pt>
                <c:pt idx="59">
                  <c:v>3.248157</c:v>
                </c:pt>
                <c:pt idx="60">
                  <c:v>3.1961590000000002</c:v>
                </c:pt>
                <c:pt idx="61">
                  <c:v>3.1468479999999999</c:v>
                </c:pt>
                <c:pt idx="62">
                  <c:v>3.098144</c:v>
                </c:pt>
                <c:pt idx="63">
                  <c:v>3.0507460000000002</c:v>
                </c:pt>
              </c:numCache>
            </c:numRef>
          </c:val>
          <c:smooth val="0"/>
          <c:extLst>
            <c:ext xmlns:c16="http://schemas.microsoft.com/office/drawing/2014/chart" uri="{C3380CC4-5D6E-409C-BE32-E72D297353CC}">
              <c16:uniqueId val="{00000002-2480-41E3-BC9F-513D3A5E765D}"/>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83.171520999999998</c:v>
                </c:pt>
                <c:pt idx="1">
                  <c:v>63.405479999999997</c:v>
                </c:pt>
                <c:pt idx="2">
                  <c:v>47.579701</c:v>
                </c:pt>
                <c:pt idx="3">
                  <c:v>38.171250999999998</c:v>
                </c:pt>
                <c:pt idx="4">
                  <c:v>31.819216000000001</c:v>
                </c:pt>
                <c:pt idx="5">
                  <c:v>27.317112000000002</c:v>
                </c:pt>
                <c:pt idx="6">
                  <c:v>23.923013999999998</c:v>
                </c:pt>
                <c:pt idx="7">
                  <c:v>21.294212000000002</c:v>
                </c:pt>
                <c:pt idx="8">
                  <c:v>19.183032000000001</c:v>
                </c:pt>
                <c:pt idx="9">
                  <c:v>17.455805000000002</c:v>
                </c:pt>
                <c:pt idx="10">
                  <c:v>16.011689000000001</c:v>
                </c:pt>
                <c:pt idx="11">
                  <c:v>14.778841</c:v>
                </c:pt>
                <c:pt idx="12">
                  <c:v>13.748400999999999</c:v>
                </c:pt>
                <c:pt idx="13">
                  <c:v>12.830545000000001</c:v>
                </c:pt>
                <c:pt idx="14">
                  <c:v>12.039313999999999</c:v>
                </c:pt>
                <c:pt idx="15">
                  <c:v>11.351298999999999</c:v>
                </c:pt>
                <c:pt idx="16">
                  <c:v>10.728928</c:v>
                </c:pt>
                <c:pt idx="17">
                  <c:v>10.179682</c:v>
                </c:pt>
                <c:pt idx="18">
                  <c:v>9.6903430000000004</c:v>
                </c:pt>
                <c:pt idx="19">
                  <c:v>9.2399120000000003</c:v>
                </c:pt>
                <c:pt idx="20">
                  <c:v>8.8350120000000008</c:v>
                </c:pt>
                <c:pt idx="21">
                  <c:v>8.4643289999999993</c:v>
                </c:pt>
                <c:pt idx="22">
                  <c:v>8.1216439999999999</c:v>
                </c:pt>
                <c:pt idx="23">
                  <c:v>7.807474</c:v>
                </c:pt>
                <c:pt idx="24">
                  <c:v>7.5157949999999998</c:v>
                </c:pt>
                <c:pt idx="25">
                  <c:v>7.2424670000000004</c:v>
                </c:pt>
                <c:pt idx="26">
                  <c:v>6.9969799999999998</c:v>
                </c:pt>
                <c:pt idx="27">
                  <c:v>6.7614210000000003</c:v>
                </c:pt>
                <c:pt idx="28">
                  <c:v>6.5404949999999999</c:v>
                </c:pt>
                <c:pt idx="29">
                  <c:v>6.3303269999999996</c:v>
                </c:pt>
                <c:pt idx="30">
                  <c:v>6.1377920000000001</c:v>
                </c:pt>
                <c:pt idx="31">
                  <c:v>5.9517949999999997</c:v>
                </c:pt>
                <c:pt idx="32">
                  <c:v>5.7890800000000002</c:v>
                </c:pt>
                <c:pt idx="33">
                  <c:v>5.6415870000000004</c:v>
                </c:pt>
                <c:pt idx="34">
                  <c:v>5.4742329999999999</c:v>
                </c:pt>
                <c:pt idx="35">
                  <c:v>5.3194160000000004</c:v>
                </c:pt>
                <c:pt idx="36">
                  <c:v>5.1543109999999999</c:v>
                </c:pt>
                <c:pt idx="37">
                  <c:v>5.0182500000000001</c:v>
                </c:pt>
                <c:pt idx="38">
                  <c:v>4.9012419999999999</c:v>
                </c:pt>
                <c:pt idx="39">
                  <c:v>4.7949989999999998</c:v>
                </c:pt>
                <c:pt idx="40">
                  <c:v>4.6731959999999999</c:v>
                </c:pt>
                <c:pt idx="41">
                  <c:v>4.5666370000000001</c:v>
                </c:pt>
                <c:pt idx="42">
                  <c:v>4.4815690000000004</c:v>
                </c:pt>
                <c:pt idx="43">
                  <c:v>4.3926850000000002</c:v>
                </c:pt>
                <c:pt idx="44">
                  <c:v>4.2937770000000004</c:v>
                </c:pt>
                <c:pt idx="45">
                  <c:v>4.1927890000000003</c:v>
                </c:pt>
                <c:pt idx="46">
                  <c:v>4.1037860000000004</c:v>
                </c:pt>
                <c:pt idx="47">
                  <c:v>4.0233730000000003</c:v>
                </c:pt>
                <c:pt idx="48">
                  <c:v>3.944194</c:v>
                </c:pt>
                <c:pt idx="49">
                  <c:v>3.8687010000000002</c:v>
                </c:pt>
                <c:pt idx="50">
                  <c:v>3.7957770000000002</c:v>
                </c:pt>
                <c:pt idx="51">
                  <c:v>3.7153239999999998</c:v>
                </c:pt>
                <c:pt idx="52">
                  <c:v>3.6589610000000001</c:v>
                </c:pt>
                <c:pt idx="53">
                  <c:v>3.593709</c:v>
                </c:pt>
                <c:pt idx="54">
                  <c:v>3.5277560000000001</c:v>
                </c:pt>
                <c:pt idx="55">
                  <c:v>3.4816379999999998</c:v>
                </c:pt>
                <c:pt idx="56">
                  <c:v>3.4186730000000001</c:v>
                </c:pt>
                <c:pt idx="57">
                  <c:v>3.3661859999999999</c:v>
                </c:pt>
                <c:pt idx="58">
                  <c:v>3.314708</c:v>
                </c:pt>
                <c:pt idx="59">
                  <c:v>3.25543</c:v>
                </c:pt>
                <c:pt idx="60">
                  <c:v>3.2046510000000001</c:v>
                </c:pt>
                <c:pt idx="61">
                  <c:v>3.1350099999999999</c:v>
                </c:pt>
                <c:pt idx="62">
                  <c:v>3.0838969999999999</c:v>
                </c:pt>
                <c:pt idx="63">
                  <c:v>3.0316869999999998</c:v>
                </c:pt>
              </c:numCache>
            </c:numRef>
          </c:val>
          <c:smooth val="0"/>
          <c:extLst>
            <c:ext xmlns:c16="http://schemas.microsoft.com/office/drawing/2014/chart" uri="{C3380CC4-5D6E-409C-BE32-E72D297353CC}">
              <c16:uniqueId val="{00000003-2480-41E3-BC9F-513D3A5E765D}"/>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PF: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8172.6559999999999</c:v>
                </c:pt>
                <c:pt idx="1">
                  <c:v>16524.936000000002</c:v>
                </c:pt>
                <c:pt idx="2">
                  <c:v>24468.92</c:v>
                </c:pt>
                <c:pt idx="3">
                  <c:v>32453.991999999998</c:v>
                </c:pt>
                <c:pt idx="4">
                  <c:v>41482.543999999987</c:v>
                </c:pt>
                <c:pt idx="5">
                  <c:v>49600.52</c:v>
                </c:pt>
                <c:pt idx="6">
                  <c:v>58911.887999999999</c:v>
                </c:pt>
                <c:pt idx="7">
                  <c:v>65540.512000000002</c:v>
                </c:pt>
                <c:pt idx="8">
                  <c:v>75941.295999999988</c:v>
                </c:pt>
                <c:pt idx="9">
                  <c:v>79402.968000000008</c:v>
                </c:pt>
                <c:pt idx="10">
                  <c:v>82150.416000000012</c:v>
                </c:pt>
                <c:pt idx="11">
                  <c:v>85125.736000000004</c:v>
                </c:pt>
                <c:pt idx="12">
                  <c:v>87146.288</c:v>
                </c:pt>
                <c:pt idx="13">
                  <c:v>89184.312000000005</c:v>
                </c:pt>
                <c:pt idx="14">
                  <c:v>91000.671999999991</c:v>
                </c:pt>
                <c:pt idx="15">
                  <c:v>92623.656000000003</c:v>
                </c:pt>
                <c:pt idx="16">
                  <c:v>94390.04</c:v>
                </c:pt>
                <c:pt idx="17">
                  <c:v>95659.271999999997</c:v>
                </c:pt>
                <c:pt idx="18">
                  <c:v>96836.775999999998</c:v>
                </c:pt>
                <c:pt idx="19">
                  <c:v>98068.703999999998</c:v>
                </c:pt>
                <c:pt idx="20">
                  <c:v>99262.784</c:v>
                </c:pt>
                <c:pt idx="21">
                  <c:v>100249.048</c:v>
                </c:pt>
                <c:pt idx="22">
                  <c:v>101040.64</c:v>
                </c:pt>
                <c:pt idx="23">
                  <c:v>102033.88800000001</c:v>
                </c:pt>
                <c:pt idx="24">
                  <c:v>102914.624</c:v>
                </c:pt>
                <c:pt idx="25">
                  <c:v>103378.848</c:v>
                </c:pt>
                <c:pt idx="26">
                  <c:v>104314.12</c:v>
                </c:pt>
                <c:pt idx="27">
                  <c:v>105167.272</c:v>
                </c:pt>
                <c:pt idx="28">
                  <c:v>105831.632</c:v>
                </c:pt>
                <c:pt idx="29">
                  <c:v>106079.52</c:v>
                </c:pt>
                <c:pt idx="30">
                  <c:v>106904.61599999999</c:v>
                </c:pt>
                <c:pt idx="31">
                  <c:v>106823.992</c:v>
                </c:pt>
                <c:pt idx="32">
                  <c:v>108040.432</c:v>
                </c:pt>
                <c:pt idx="33">
                  <c:v>108363.064</c:v>
                </c:pt>
                <c:pt idx="34">
                  <c:v>107860.39200000001</c:v>
                </c:pt>
                <c:pt idx="35">
                  <c:v>109304.728</c:v>
                </c:pt>
                <c:pt idx="36">
                  <c:v>109611.984</c:v>
                </c:pt>
                <c:pt idx="37">
                  <c:v>110324.67200000001</c:v>
                </c:pt>
                <c:pt idx="38">
                  <c:v>110490.024</c:v>
                </c:pt>
                <c:pt idx="39">
                  <c:v>110895.344</c:v>
                </c:pt>
                <c:pt idx="40">
                  <c:v>111445.376</c:v>
                </c:pt>
                <c:pt idx="41">
                  <c:v>111364.064</c:v>
                </c:pt>
                <c:pt idx="42">
                  <c:v>111853.632</c:v>
                </c:pt>
                <c:pt idx="43">
                  <c:v>112388.31200000001</c:v>
                </c:pt>
                <c:pt idx="44">
                  <c:v>112603.24800000001</c:v>
                </c:pt>
                <c:pt idx="45">
                  <c:v>112961.67200000001</c:v>
                </c:pt>
                <c:pt idx="46">
                  <c:v>112830.568</c:v>
                </c:pt>
                <c:pt idx="47">
                  <c:v>113539.704</c:v>
                </c:pt>
                <c:pt idx="48">
                  <c:v>112957.064</c:v>
                </c:pt>
                <c:pt idx="49">
                  <c:v>112645.89599999999</c:v>
                </c:pt>
                <c:pt idx="50">
                  <c:v>112874.416</c:v>
                </c:pt>
                <c:pt idx="51">
                  <c:v>113650.088</c:v>
                </c:pt>
                <c:pt idx="52">
                  <c:v>113903.64</c:v>
                </c:pt>
                <c:pt idx="53">
                  <c:v>113518.944</c:v>
                </c:pt>
                <c:pt idx="54">
                  <c:v>113612.128</c:v>
                </c:pt>
                <c:pt idx="55">
                  <c:v>113356.272</c:v>
                </c:pt>
                <c:pt idx="56">
                  <c:v>113281.92</c:v>
                </c:pt>
                <c:pt idx="57">
                  <c:v>113945.848</c:v>
                </c:pt>
                <c:pt idx="58">
                  <c:v>113752.92</c:v>
                </c:pt>
                <c:pt idx="59">
                  <c:v>113479.584</c:v>
                </c:pt>
                <c:pt idx="60">
                  <c:v>113298.04</c:v>
                </c:pt>
                <c:pt idx="61">
                  <c:v>113425.52800000001</c:v>
                </c:pt>
                <c:pt idx="62">
                  <c:v>114345.056</c:v>
                </c:pt>
                <c:pt idx="63">
                  <c:v>114555.11199999999</c:v>
                </c:pt>
              </c:numCache>
            </c:numRef>
          </c:val>
          <c:smooth val="1"/>
          <c:extLst>
            <c:ext xmlns:c16="http://schemas.microsoft.com/office/drawing/2014/chart" uri="{C3380CC4-5D6E-409C-BE32-E72D297353CC}">
              <c16:uniqueId val="{00000000-14B6-4781-BA95-ECB318246675}"/>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14679.536</c:v>
                </c:pt>
                <c:pt idx="1">
                  <c:v>29196.792000000001</c:v>
                </c:pt>
                <c:pt idx="2">
                  <c:v>45056.848000000013</c:v>
                </c:pt>
                <c:pt idx="3">
                  <c:v>59501.08</c:v>
                </c:pt>
                <c:pt idx="4">
                  <c:v>75227.288</c:v>
                </c:pt>
                <c:pt idx="5">
                  <c:v>87616.288</c:v>
                </c:pt>
                <c:pt idx="6">
                  <c:v>103767.728</c:v>
                </c:pt>
                <c:pt idx="7">
                  <c:v>105951.39200000001</c:v>
                </c:pt>
                <c:pt idx="8">
                  <c:v>102509.424</c:v>
                </c:pt>
                <c:pt idx="9">
                  <c:v>103157.576</c:v>
                </c:pt>
                <c:pt idx="10">
                  <c:v>104419.936</c:v>
                </c:pt>
                <c:pt idx="11">
                  <c:v>105419.648</c:v>
                </c:pt>
                <c:pt idx="12">
                  <c:v>105855.224</c:v>
                </c:pt>
                <c:pt idx="13">
                  <c:v>106321.208</c:v>
                </c:pt>
                <c:pt idx="14">
                  <c:v>107958.53599999999</c:v>
                </c:pt>
                <c:pt idx="15">
                  <c:v>109056.81600000001</c:v>
                </c:pt>
                <c:pt idx="16">
                  <c:v>106547.61599999999</c:v>
                </c:pt>
                <c:pt idx="17">
                  <c:v>107317.216</c:v>
                </c:pt>
                <c:pt idx="18">
                  <c:v>107741.768</c:v>
                </c:pt>
                <c:pt idx="19">
                  <c:v>108623.368</c:v>
                </c:pt>
                <c:pt idx="20">
                  <c:v>109043.4</c:v>
                </c:pt>
                <c:pt idx="21">
                  <c:v>109545.45600000001</c:v>
                </c:pt>
                <c:pt idx="22">
                  <c:v>110245.288</c:v>
                </c:pt>
                <c:pt idx="23">
                  <c:v>110593.648</c:v>
                </c:pt>
                <c:pt idx="24">
                  <c:v>109312.576</c:v>
                </c:pt>
                <c:pt idx="25">
                  <c:v>109660.68799999999</c:v>
                </c:pt>
                <c:pt idx="26">
                  <c:v>110301.04</c:v>
                </c:pt>
                <c:pt idx="27">
                  <c:v>110840.448</c:v>
                </c:pt>
                <c:pt idx="28">
                  <c:v>111308.336</c:v>
                </c:pt>
                <c:pt idx="29">
                  <c:v>111658.568</c:v>
                </c:pt>
                <c:pt idx="30">
                  <c:v>112152.61599999999</c:v>
                </c:pt>
                <c:pt idx="31">
                  <c:v>112495.6</c:v>
                </c:pt>
                <c:pt idx="32">
                  <c:v>111053.416</c:v>
                </c:pt>
                <c:pt idx="33">
                  <c:v>111442.32</c:v>
                </c:pt>
                <c:pt idx="34">
                  <c:v>111797.592</c:v>
                </c:pt>
                <c:pt idx="35">
                  <c:v>111904.83199999999</c:v>
                </c:pt>
                <c:pt idx="36">
                  <c:v>112259.496</c:v>
                </c:pt>
                <c:pt idx="37">
                  <c:v>112849.992</c:v>
                </c:pt>
                <c:pt idx="38">
                  <c:v>112828.424</c:v>
                </c:pt>
                <c:pt idx="39">
                  <c:v>113186.264</c:v>
                </c:pt>
                <c:pt idx="40">
                  <c:v>112104.17600000001</c:v>
                </c:pt>
                <c:pt idx="41">
                  <c:v>111862.224</c:v>
                </c:pt>
                <c:pt idx="42">
                  <c:v>112405.54399999999</c:v>
                </c:pt>
                <c:pt idx="43">
                  <c:v>112640.432</c:v>
                </c:pt>
                <c:pt idx="44">
                  <c:v>112713.4</c:v>
                </c:pt>
                <c:pt idx="45">
                  <c:v>112627.09600000001</c:v>
                </c:pt>
                <c:pt idx="46">
                  <c:v>113129.39200000001</c:v>
                </c:pt>
                <c:pt idx="47">
                  <c:v>113482.56</c:v>
                </c:pt>
                <c:pt idx="48">
                  <c:v>112701.984</c:v>
                </c:pt>
                <c:pt idx="49">
                  <c:v>112400.96000000001</c:v>
                </c:pt>
                <c:pt idx="50">
                  <c:v>112771.25599999999</c:v>
                </c:pt>
                <c:pt idx="51">
                  <c:v>113258.52800000001</c:v>
                </c:pt>
                <c:pt idx="52">
                  <c:v>113436.296</c:v>
                </c:pt>
                <c:pt idx="53">
                  <c:v>113663.68799999999</c:v>
                </c:pt>
                <c:pt idx="54">
                  <c:v>113469.39200000001</c:v>
                </c:pt>
                <c:pt idx="55">
                  <c:v>113449.92</c:v>
                </c:pt>
                <c:pt idx="56">
                  <c:v>113354.016</c:v>
                </c:pt>
                <c:pt idx="57">
                  <c:v>113581.264</c:v>
                </c:pt>
                <c:pt idx="58">
                  <c:v>113416.264</c:v>
                </c:pt>
                <c:pt idx="59">
                  <c:v>113347.52800000001</c:v>
                </c:pt>
                <c:pt idx="60">
                  <c:v>113456.344</c:v>
                </c:pt>
                <c:pt idx="61">
                  <c:v>113513.632</c:v>
                </c:pt>
                <c:pt idx="62">
                  <c:v>114113.44</c:v>
                </c:pt>
                <c:pt idx="63">
                  <c:v>114511.976</c:v>
                </c:pt>
              </c:numCache>
            </c:numRef>
          </c:val>
          <c:smooth val="1"/>
          <c:extLst>
            <c:ext xmlns:c16="http://schemas.microsoft.com/office/drawing/2014/chart" uri="{C3380CC4-5D6E-409C-BE32-E72D297353CC}">
              <c16:uniqueId val="{00000001-14B6-4781-BA95-ECB318246675}"/>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27774.407999999999</c:v>
                </c:pt>
                <c:pt idx="1">
                  <c:v>52822.36</c:v>
                </c:pt>
                <c:pt idx="2">
                  <c:v>85221.28</c:v>
                </c:pt>
                <c:pt idx="3">
                  <c:v>96665.096000000005</c:v>
                </c:pt>
                <c:pt idx="4">
                  <c:v>100246.416</c:v>
                </c:pt>
                <c:pt idx="5">
                  <c:v>102538.04</c:v>
                </c:pt>
                <c:pt idx="6">
                  <c:v>104523.2</c:v>
                </c:pt>
                <c:pt idx="7">
                  <c:v>106151.344</c:v>
                </c:pt>
                <c:pt idx="8">
                  <c:v>102258.016</c:v>
                </c:pt>
                <c:pt idx="9">
                  <c:v>103481.232</c:v>
                </c:pt>
                <c:pt idx="10">
                  <c:v>104585.48</c:v>
                </c:pt>
                <c:pt idx="11">
                  <c:v>105464.448</c:v>
                </c:pt>
                <c:pt idx="12">
                  <c:v>106504.448</c:v>
                </c:pt>
                <c:pt idx="13">
                  <c:v>107197.192</c:v>
                </c:pt>
                <c:pt idx="14">
                  <c:v>107911.352</c:v>
                </c:pt>
                <c:pt idx="15">
                  <c:v>108644.09600000001</c:v>
                </c:pt>
                <c:pt idx="16">
                  <c:v>106506.448</c:v>
                </c:pt>
                <c:pt idx="17">
                  <c:v>107235</c:v>
                </c:pt>
                <c:pt idx="18">
                  <c:v>108019.68799999999</c:v>
                </c:pt>
                <c:pt idx="19">
                  <c:v>108695.144</c:v>
                </c:pt>
                <c:pt idx="20">
                  <c:v>109242.61599999999</c:v>
                </c:pt>
                <c:pt idx="21">
                  <c:v>109686.10400000001</c:v>
                </c:pt>
                <c:pt idx="22">
                  <c:v>110260.64</c:v>
                </c:pt>
                <c:pt idx="23">
                  <c:v>110605.24</c:v>
                </c:pt>
                <c:pt idx="24">
                  <c:v>109291.632</c:v>
                </c:pt>
                <c:pt idx="25">
                  <c:v>109746.8</c:v>
                </c:pt>
                <c:pt idx="26">
                  <c:v>110241.46400000001</c:v>
                </c:pt>
                <c:pt idx="27">
                  <c:v>110783.192</c:v>
                </c:pt>
                <c:pt idx="28">
                  <c:v>111211.09600000001</c:v>
                </c:pt>
                <c:pt idx="29">
                  <c:v>111640.936</c:v>
                </c:pt>
                <c:pt idx="30">
                  <c:v>112034.31200000001</c:v>
                </c:pt>
                <c:pt idx="31">
                  <c:v>112445.792</c:v>
                </c:pt>
                <c:pt idx="32">
                  <c:v>111084.88</c:v>
                </c:pt>
                <c:pt idx="33">
                  <c:v>111396.344</c:v>
                </c:pt>
                <c:pt idx="34">
                  <c:v>111734.136</c:v>
                </c:pt>
                <c:pt idx="35">
                  <c:v>111925.16</c:v>
                </c:pt>
                <c:pt idx="36">
                  <c:v>112291.664</c:v>
                </c:pt>
                <c:pt idx="37">
                  <c:v>112715.96799999999</c:v>
                </c:pt>
                <c:pt idx="38">
                  <c:v>112830.08</c:v>
                </c:pt>
                <c:pt idx="39">
                  <c:v>113129.376</c:v>
                </c:pt>
                <c:pt idx="40">
                  <c:v>112039.872</c:v>
                </c:pt>
                <c:pt idx="41">
                  <c:v>112144.264</c:v>
                </c:pt>
                <c:pt idx="42">
                  <c:v>112411.232</c:v>
                </c:pt>
                <c:pt idx="43">
                  <c:v>112679.12</c:v>
                </c:pt>
                <c:pt idx="44">
                  <c:v>112731.976</c:v>
                </c:pt>
                <c:pt idx="45">
                  <c:v>112832.39200000001</c:v>
                </c:pt>
                <c:pt idx="46">
                  <c:v>113214.25599999999</c:v>
                </c:pt>
                <c:pt idx="47">
                  <c:v>113547.048</c:v>
                </c:pt>
                <c:pt idx="48">
                  <c:v>112547.47199999999</c:v>
                </c:pt>
                <c:pt idx="49">
                  <c:v>112453.32799999999</c:v>
                </c:pt>
                <c:pt idx="50">
                  <c:v>112869.408</c:v>
                </c:pt>
                <c:pt idx="51">
                  <c:v>113260.912</c:v>
                </c:pt>
                <c:pt idx="52">
                  <c:v>113414.008</c:v>
                </c:pt>
                <c:pt idx="53">
                  <c:v>113495.584</c:v>
                </c:pt>
                <c:pt idx="54">
                  <c:v>113383.96799999999</c:v>
                </c:pt>
                <c:pt idx="55">
                  <c:v>113734.52800000001</c:v>
                </c:pt>
                <c:pt idx="56">
                  <c:v>113252.408</c:v>
                </c:pt>
                <c:pt idx="57">
                  <c:v>113446.768</c:v>
                </c:pt>
                <c:pt idx="58">
                  <c:v>113304.84</c:v>
                </c:pt>
                <c:pt idx="59">
                  <c:v>113336.584</c:v>
                </c:pt>
                <c:pt idx="60">
                  <c:v>113450.08</c:v>
                </c:pt>
                <c:pt idx="61">
                  <c:v>113625.368</c:v>
                </c:pt>
                <c:pt idx="62">
                  <c:v>114156.376</c:v>
                </c:pt>
                <c:pt idx="63">
                  <c:v>114438.792</c:v>
                </c:pt>
              </c:numCache>
            </c:numRef>
          </c:val>
          <c:smooth val="1"/>
          <c:extLst>
            <c:ext xmlns:c16="http://schemas.microsoft.com/office/drawing/2014/chart" uri="{C3380CC4-5D6E-409C-BE32-E72D297353CC}">
              <c16:uniqueId val="{00000002-14B6-4781-BA95-ECB318246675}"/>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25681.984</c:v>
                </c:pt>
                <c:pt idx="1">
                  <c:v>76834</c:v>
                </c:pt>
                <c:pt idx="2">
                  <c:v>90748.968000000008</c:v>
                </c:pt>
                <c:pt idx="3">
                  <c:v>96249.527999999991</c:v>
                </c:pt>
                <c:pt idx="4">
                  <c:v>99731.4</c:v>
                </c:pt>
                <c:pt idx="5">
                  <c:v>102297.216</c:v>
                </c:pt>
                <c:pt idx="6">
                  <c:v>104224.944</c:v>
                </c:pt>
                <c:pt idx="7">
                  <c:v>105640.088</c:v>
                </c:pt>
                <c:pt idx="8">
                  <c:v>101761.45600000001</c:v>
                </c:pt>
                <c:pt idx="9">
                  <c:v>103037.60799999999</c:v>
                </c:pt>
                <c:pt idx="10">
                  <c:v>104223.696</c:v>
                </c:pt>
                <c:pt idx="11">
                  <c:v>105200.344</c:v>
                </c:pt>
                <c:pt idx="12">
                  <c:v>106176.89599999999</c:v>
                </c:pt>
                <c:pt idx="13">
                  <c:v>106860.208</c:v>
                </c:pt>
                <c:pt idx="14">
                  <c:v>107397.792</c:v>
                </c:pt>
                <c:pt idx="15">
                  <c:v>108174.928</c:v>
                </c:pt>
                <c:pt idx="16">
                  <c:v>106096.16</c:v>
                </c:pt>
                <c:pt idx="17">
                  <c:v>106910.12</c:v>
                </c:pt>
                <c:pt idx="18">
                  <c:v>107612.31200000001</c:v>
                </c:pt>
                <c:pt idx="19">
                  <c:v>108260.712</c:v>
                </c:pt>
                <c:pt idx="20">
                  <c:v>108709.064</c:v>
                </c:pt>
                <c:pt idx="21">
                  <c:v>109154.44</c:v>
                </c:pt>
                <c:pt idx="22">
                  <c:v>109821.45600000001</c:v>
                </c:pt>
                <c:pt idx="23">
                  <c:v>110163.92</c:v>
                </c:pt>
                <c:pt idx="24">
                  <c:v>108823.784</c:v>
                </c:pt>
                <c:pt idx="25">
                  <c:v>109348.76</c:v>
                </c:pt>
                <c:pt idx="26">
                  <c:v>109782.352</c:v>
                </c:pt>
                <c:pt idx="27">
                  <c:v>110304.504</c:v>
                </c:pt>
                <c:pt idx="28">
                  <c:v>110737.288</c:v>
                </c:pt>
                <c:pt idx="29">
                  <c:v>111173.072</c:v>
                </c:pt>
                <c:pt idx="30">
                  <c:v>111564.704</c:v>
                </c:pt>
                <c:pt idx="31">
                  <c:v>111958.24</c:v>
                </c:pt>
                <c:pt idx="32">
                  <c:v>110625.96</c:v>
                </c:pt>
                <c:pt idx="33">
                  <c:v>110942.82399999999</c:v>
                </c:pt>
                <c:pt idx="34">
                  <c:v>111252.368</c:v>
                </c:pt>
                <c:pt idx="35">
                  <c:v>111485.624</c:v>
                </c:pt>
                <c:pt idx="36">
                  <c:v>111871.96799999999</c:v>
                </c:pt>
                <c:pt idx="37">
                  <c:v>112172.44</c:v>
                </c:pt>
                <c:pt idx="38">
                  <c:v>112325.68</c:v>
                </c:pt>
                <c:pt idx="39">
                  <c:v>112642.448</c:v>
                </c:pt>
                <c:pt idx="40">
                  <c:v>111584.288</c:v>
                </c:pt>
                <c:pt idx="41">
                  <c:v>111734.46400000001</c:v>
                </c:pt>
                <c:pt idx="42">
                  <c:v>111999.936</c:v>
                </c:pt>
                <c:pt idx="43">
                  <c:v>112184.44</c:v>
                </c:pt>
                <c:pt idx="44">
                  <c:v>112329.81600000001</c:v>
                </c:pt>
                <c:pt idx="45">
                  <c:v>112485.60799999999</c:v>
                </c:pt>
                <c:pt idx="46">
                  <c:v>112880.512</c:v>
                </c:pt>
                <c:pt idx="47">
                  <c:v>113082.784</c:v>
                </c:pt>
                <c:pt idx="48">
                  <c:v>112089.44</c:v>
                </c:pt>
                <c:pt idx="49">
                  <c:v>112178.792</c:v>
                </c:pt>
                <c:pt idx="50">
                  <c:v>112545.976</c:v>
                </c:pt>
                <c:pt idx="51">
                  <c:v>112806.64</c:v>
                </c:pt>
                <c:pt idx="52">
                  <c:v>112910.82399999999</c:v>
                </c:pt>
                <c:pt idx="53">
                  <c:v>112968.81600000001</c:v>
                </c:pt>
                <c:pt idx="54">
                  <c:v>113066.648</c:v>
                </c:pt>
                <c:pt idx="55">
                  <c:v>113430.592</c:v>
                </c:pt>
                <c:pt idx="56">
                  <c:v>112819.712</c:v>
                </c:pt>
                <c:pt idx="57">
                  <c:v>112917.024</c:v>
                </c:pt>
                <c:pt idx="58">
                  <c:v>112882.024</c:v>
                </c:pt>
                <c:pt idx="59">
                  <c:v>112935.568</c:v>
                </c:pt>
                <c:pt idx="60">
                  <c:v>113106.81600000001</c:v>
                </c:pt>
                <c:pt idx="61">
                  <c:v>113331.52800000001</c:v>
                </c:pt>
                <c:pt idx="62">
                  <c:v>113732.144</c:v>
                </c:pt>
                <c:pt idx="63">
                  <c:v>113947.424</c:v>
                </c:pt>
              </c:numCache>
            </c:numRef>
          </c:val>
          <c:smooth val="1"/>
          <c:extLst>
            <c:ext xmlns:c16="http://schemas.microsoft.com/office/drawing/2014/chart" uri="{C3380CC4-5D6E-409C-BE32-E72D297353CC}">
              <c16:uniqueId val="{00000003-14B6-4781-BA95-ECB31824667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1797.7748160000001</c:v>
                </c:pt>
                <c:pt idx="1">
                  <c:v>3670.7696639999999</c:v>
                </c:pt>
                <c:pt idx="2">
                  <c:v>4930.830336</c:v>
                </c:pt>
                <c:pt idx="3">
                  <c:v>6487.4286400000001</c:v>
                </c:pt>
                <c:pt idx="4">
                  <c:v>7905.3677200000002</c:v>
                </c:pt>
                <c:pt idx="5">
                  <c:v>9561.2720000000008</c:v>
                </c:pt>
                <c:pt idx="6">
                  <c:v>11073.664000000001</c:v>
                </c:pt>
                <c:pt idx="7">
                  <c:v>12932.111999999999</c:v>
                </c:pt>
                <c:pt idx="8">
                  <c:v>14215.808000000001</c:v>
                </c:pt>
                <c:pt idx="9">
                  <c:v>16199.208000000001</c:v>
                </c:pt>
                <c:pt idx="10">
                  <c:v>17033.184000000001</c:v>
                </c:pt>
                <c:pt idx="11">
                  <c:v>18558.664000000001</c:v>
                </c:pt>
                <c:pt idx="12">
                  <c:v>19676.808000000001</c:v>
                </c:pt>
                <c:pt idx="13">
                  <c:v>20972.639999999999</c:v>
                </c:pt>
                <c:pt idx="14">
                  <c:v>22453.96</c:v>
                </c:pt>
                <c:pt idx="15">
                  <c:v>23479.552</c:v>
                </c:pt>
                <c:pt idx="16">
                  <c:v>24580.151999999998</c:v>
                </c:pt>
                <c:pt idx="17">
                  <c:v>25662.928</c:v>
                </c:pt>
                <c:pt idx="18">
                  <c:v>26705.896000000001</c:v>
                </c:pt>
                <c:pt idx="19">
                  <c:v>28619.263999999999</c:v>
                </c:pt>
                <c:pt idx="20">
                  <c:v>30086.815999999999</c:v>
                </c:pt>
                <c:pt idx="21">
                  <c:v>31213.088</c:v>
                </c:pt>
                <c:pt idx="22">
                  <c:v>32451.488000000001</c:v>
                </c:pt>
                <c:pt idx="23">
                  <c:v>33146.616000000002</c:v>
                </c:pt>
                <c:pt idx="24">
                  <c:v>35845.703999999998</c:v>
                </c:pt>
                <c:pt idx="25">
                  <c:v>36171.519999999997</c:v>
                </c:pt>
                <c:pt idx="26">
                  <c:v>37562.735999999997</c:v>
                </c:pt>
                <c:pt idx="27">
                  <c:v>39053.807999999997</c:v>
                </c:pt>
                <c:pt idx="28">
                  <c:v>40622.008000000002</c:v>
                </c:pt>
                <c:pt idx="29">
                  <c:v>41268.743999999999</c:v>
                </c:pt>
                <c:pt idx="30">
                  <c:v>43897.264000000003</c:v>
                </c:pt>
                <c:pt idx="31">
                  <c:v>45387.824000000001</c:v>
                </c:pt>
                <c:pt idx="32">
                  <c:v>46312.92</c:v>
                </c:pt>
                <c:pt idx="33">
                  <c:v>48543.455999999998</c:v>
                </c:pt>
                <c:pt idx="34">
                  <c:v>48609.856</c:v>
                </c:pt>
                <c:pt idx="35">
                  <c:v>49911.144</c:v>
                </c:pt>
                <c:pt idx="36">
                  <c:v>51100.831999999988</c:v>
                </c:pt>
                <c:pt idx="37">
                  <c:v>53541.919999999998</c:v>
                </c:pt>
                <c:pt idx="38">
                  <c:v>55468.784</c:v>
                </c:pt>
                <c:pt idx="39">
                  <c:v>56265.8</c:v>
                </c:pt>
                <c:pt idx="40">
                  <c:v>58023.144</c:v>
                </c:pt>
                <c:pt idx="41">
                  <c:v>58072.591999999997</c:v>
                </c:pt>
                <c:pt idx="42">
                  <c:v>59887.424000000014</c:v>
                </c:pt>
                <c:pt idx="43">
                  <c:v>62167.375999999997</c:v>
                </c:pt>
                <c:pt idx="44">
                  <c:v>61154.28</c:v>
                </c:pt>
                <c:pt idx="45">
                  <c:v>63006.864000000001</c:v>
                </c:pt>
                <c:pt idx="46">
                  <c:v>63778.968000000001</c:v>
                </c:pt>
                <c:pt idx="47">
                  <c:v>65462.023999999998</c:v>
                </c:pt>
                <c:pt idx="48">
                  <c:v>65685.399999999994</c:v>
                </c:pt>
                <c:pt idx="49">
                  <c:v>67134.255999999994</c:v>
                </c:pt>
                <c:pt idx="50">
                  <c:v>69072.832000000009</c:v>
                </c:pt>
                <c:pt idx="51">
                  <c:v>69982.584000000003</c:v>
                </c:pt>
                <c:pt idx="52">
                  <c:v>72270.856</c:v>
                </c:pt>
                <c:pt idx="53">
                  <c:v>72753.847999999998</c:v>
                </c:pt>
                <c:pt idx="54">
                  <c:v>74445.183999999994</c:v>
                </c:pt>
                <c:pt idx="55">
                  <c:v>75770.784</c:v>
                </c:pt>
                <c:pt idx="56">
                  <c:v>76993.775999999998</c:v>
                </c:pt>
                <c:pt idx="57">
                  <c:v>78397.015999999989</c:v>
                </c:pt>
                <c:pt idx="58">
                  <c:v>79894.056000000011</c:v>
                </c:pt>
                <c:pt idx="59">
                  <c:v>82718.624000000011</c:v>
                </c:pt>
                <c:pt idx="60">
                  <c:v>81511.567999999999</c:v>
                </c:pt>
                <c:pt idx="61">
                  <c:v>85262.728000000003</c:v>
                </c:pt>
                <c:pt idx="62">
                  <c:v>84751.912000000011</c:v>
                </c:pt>
                <c:pt idx="63">
                  <c:v>85637.200000000012</c:v>
                </c:pt>
              </c:numCache>
            </c:numRef>
          </c:val>
          <c:smooth val="1"/>
          <c:extLst>
            <c:ext xmlns:c16="http://schemas.microsoft.com/office/drawing/2014/chart" uri="{C3380CC4-5D6E-409C-BE32-E72D297353CC}">
              <c16:uniqueId val="{00000000-D69C-45C7-90E7-5E20B09C326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2950.7468640000002</c:v>
                </c:pt>
                <c:pt idx="1">
                  <c:v>5777.4178320000001</c:v>
                </c:pt>
                <c:pt idx="2">
                  <c:v>8024.0399999999991</c:v>
                </c:pt>
                <c:pt idx="3">
                  <c:v>11598.44</c:v>
                </c:pt>
                <c:pt idx="4">
                  <c:v>14817.552</c:v>
                </c:pt>
                <c:pt idx="5">
                  <c:v>17606.439999999999</c:v>
                </c:pt>
                <c:pt idx="6">
                  <c:v>20021.008000000002</c:v>
                </c:pt>
                <c:pt idx="7">
                  <c:v>23506.92</c:v>
                </c:pt>
                <c:pt idx="8">
                  <c:v>25707.383999999998</c:v>
                </c:pt>
                <c:pt idx="9">
                  <c:v>27716.831999999999</c:v>
                </c:pt>
                <c:pt idx="10">
                  <c:v>30590.335999999999</c:v>
                </c:pt>
                <c:pt idx="11">
                  <c:v>32771.832000000002</c:v>
                </c:pt>
                <c:pt idx="12">
                  <c:v>34981.24</c:v>
                </c:pt>
                <c:pt idx="13">
                  <c:v>37943.127999999997</c:v>
                </c:pt>
                <c:pt idx="14">
                  <c:v>39940.591999999997</c:v>
                </c:pt>
                <c:pt idx="15">
                  <c:v>42649.4</c:v>
                </c:pt>
                <c:pt idx="16">
                  <c:v>44571.983999999997</c:v>
                </c:pt>
                <c:pt idx="17">
                  <c:v>46654.815999999999</c:v>
                </c:pt>
                <c:pt idx="18">
                  <c:v>49458.192000000003</c:v>
                </c:pt>
                <c:pt idx="19">
                  <c:v>52776.367999999988</c:v>
                </c:pt>
                <c:pt idx="20">
                  <c:v>53981.672000000013</c:v>
                </c:pt>
                <c:pt idx="21">
                  <c:v>57698.791999999987</c:v>
                </c:pt>
                <c:pt idx="22">
                  <c:v>58664.152000000002</c:v>
                </c:pt>
                <c:pt idx="23">
                  <c:v>62312.552000000003</c:v>
                </c:pt>
                <c:pt idx="24">
                  <c:v>63215.040000000001</c:v>
                </c:pt>
                <c:pt idx="25">
                  <c:v>65448.696000000004</c:v>
                </c:pt>
                <c:pt idx="26">
                  <c:v>70006.92</c:v>
                </c:pt>
                <c:pt idx="27">
                  <c:v>70698.240000000005</c:v>
                </c:pt>
                <c:pt idx="28">
                  <c:v>73194.864000000001</c:v>
                </c:pt>
                <c:pt idx="29">
                  <c:v>77073.840000000011</c:v>
                </c:pt>
                <c:pt idx="30">
                  <c:v>81016.823999999993</c:v>
                </c:pt>
                <c:pt idx="31">
                  <c:v>82413.88</c:v>
                </c:pt>
                <c:pt idx="32">
                  <c:v>84217.055999999997</c:v>
                </c:pt>
                <c:pt idx="33">
                  <c:v>86444.504000000001</c:v>
                </c:pt>
                <c:pt idx="34">
                  <c:v>89272.576000000001</c:v>
                </c:pt>
                <c:pt idx="35">
                  <c:v>92673.032000000007</c:v>
                </c:pt>
                <c:pt idx="36">
                  <c:v>93714.144</c:v>
                </c:pt>
                <c:pt idx="37">
                  <c:v>97015.872000000003</c:v>
                </c:pt>
                <c:pt idx="38">
                  <c:v>100150.432</c:v>
                </c:pt>
                <c:pt idx="39">
                  <c:v>102500.16</c:v>
                </c:pt>
                <c:pt idx="40">
                  <c:v>105737.128</c:v>
                </c:pt>
                <c:pt idx="41">
                  <c:v>107532.88800000001</c:v>
                </c:pt>
                <c:pt idx="42">
                  <c:v>109308.224</c:v>
                </c:pt>
                <c:pt idx="43">
                  <c:v>109082.736</c:v>
                </c:pt>
                <c:pt idx="44">
                  <c:v>108548.448</c:v>
                </c:pt>
                <c:pt idx="45">
                  <c:v>107834.088</c:v>
                </c:pt>
                <c:pt idx="46">
                  <c:v>109670.008</c:v>
                </c:pt>
                <c:pt idx="47">
                  <c:v>109283.872</c:v>
                </c:pt>
                <c:pt idx="48">
                  <c:v>108225.10400000001</c:v>
                </c:pt>
                <c:pt idx="49">
                  <c:v>107997.128</c:v>
                </c:pt>
                <c:pt idx="50">
                  <c:v>109007.45600000001</c:v>
                </c:pt>
                <c:pt idx="51">
                  <c:v>109125.39200000001</c:v>
                </c:pt>
                <c:pt idx="52">
                  <c:v>108094.376</c:v>
                </c:pt>
                <c:pt idx="53">
                  <c:v>108263.11199999999</c:v>
                </c:pt>
                <c:pt idx="54">
                  <c:v>108814.56</c:v>
                </c:pt>
                <c:pt idx="55">
                  <c:v>109224.424</c:v>
                </c:pt>
                <c:pt idx="56">
                  <c:v>108020.912</c:v>
                </c:pt>
                <c:pt idx="57">
                  <c:v>108693.736</c:v>
                </c:pt>
                <c:pt idx="58">
                  <c:v>108623.192</c:v>
                </c:pt>
                <c:pt idx="59">
                  <c:v>109421.592</c:v>
                </c:pt>
                <c:pt idx="60">
                  <c:v>107953.792</c:v>
                </c:pt>
                <c:pt idx="61">
                  <c:v>108971.61599999999</c:v>
                </c:pt>
                <c:pt idx="62">
                  <c:v>108453.704</c:v>
                </c:pt>
                <c:pt idx="63">
                  <c:v>109445.136</c:v>
                </c:pt>
              </c:numCache>
            </c:numRef>
          </c:val>
          <c:smooth val="1"/>
          <c:extLst>
            <c:ext xmlns:c16="http://schemas.microsoft.com/office/drawing/2014/chart" uri="{C3380CC4-5D6E-409C-BE32-E72D297353CC}">
              <c16:uniqueId val="{00000001-D69C-45C7-90E7-5E20B09C326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4594.8220080000001</c:v>
                </c:pt>
                <c:pt idx="1">
                  <c:v>9747.48</c:v>
                </c:pt>
                <c:pt idx="2">
                  <c:v>14049</c:v>
                </c:pt>
                <c:pt idx="3">
                  <c:v>19263.12</c:v>
                </c:pt>
                <c:pt idx="4">
                  <c:v>22867.103999999999</c:v>
                </c:pt>
                <c:pt idx="5">
                  <c:v>28265.112000000001</c:v>
                </c:pt>
                <c:pt idx="6">
                  <c:v>32410.392</c:v>
                </c:pt>
                <c:pt idx="7">
                  <c:v>37997.832000000002</c:v>
                </c:pt>
                <c:pt idx="8">
                  <c:v>42341.991999999998</c:v>
                </c:pt>
                <c:pt idx="9">
                  <c:v>48180.152000000002</c:v>
                </c:pt>
                <c:pt idx="10">
                  <c:v>51933.608</c:v>
                </c:pt>
                <c:pt idx="11">
                  <c:v>56053.8</c:v>
                </c:pt>
                <c:pt idx="12">
                  <c:v>61499.495999999999</c:v>
                </c:pt>
                <c:pt idx="13">
                  <c:v>65440.423999999992</c:v>
                </c:pt>
                <c:pt idx="14">
                  <c:v>69488.175999999992</c:v>
                </c:pt>
                <c:pt idx="15">
                  <c:v>73872.864000000001</c:v>
                </c:pt>
                <c:pt idx="16">
                  <c:v>77151.024000000005</c:v>
                </c:pt>
                <c:pt idx="17">
                  <c:v>82040.856</c:v>
                </c:pt>
                <c:pt idx="18">
                  <c:v>85966.455999999991</c:v>
                </c:pt>
                <c:pt idx="19">
                  <c:v>94632.08</c:v>
                </c:pt>
                <c:pt idx="20">
                  <c:v>97644.368000000002</c:v>
                </c:pt>
                <c:pt idx="21">
                  <c:v>104268.84</c:v>
                </c:pt>
                <c:pt idx="22">
                  <c:v>106854.712</c:v>
                </c:pt>
                <c:pt idx="23">
                  <c:v>108804.056</c:v>
                </c:pt>
                <c:pt idx="24">
                  <c:v>106968.88800000001</c:v>
                </c:pt>
                <c:pt idx="25">
                  <c:v>107775.088</c:v>
                </c:pt>
                <c:pt idx="26">
                  <c:v>108175.92</c:v>
                </c:pt>
                <c:pt idx="27">
                  <c:v>109054.712</c:v>
                </c:pt>
                <c:pt idx="28">
                  <c:v>107675.38400000001</c:v>
                </c:pt>
                <c:pt idx="29">
                  <c:v>108303.75199999999</c:v>
                </c:pt>
                <c:pt idx="30">
                  <c:v>108842.944</c:v>
                </c:pt>
                <c:pt idx="31">
                  <c:v>109199.38400000001</c:v>
                </c:pt>
                <c:pt idx="32">
                  <c:v>108720.25599999999</c:v>
                </c:pt>
                <c:pt idx="33">
                  <c:v>108896.83199999999</c:v>
                </c:pt>
                <c:pt idx="34">
                  <c:v>109236.712</c:v>
                </c:pt>
                <c:pt idx="35">
                  <c:v>109297.68799999999</c:v>
                </c:pt>
                <c:pt idx="36">
                  <c:v>108970.88</c:v>
                </c:pt>
                <c:pt idx="37">
                  <c:v>108654.696</c:v>
                </c:pt>
                <c:pt idx="38">
                  <c:v>109555.64</c:v>
                </c:pt>
                <c:pt idx="39">
                  <c:v>109375.09600000001</c:v>
                </c:pt>
                <c:pt idx="40">
                  <c:v>108855.664</c:v>
                </c:pt>
                <c:pt idx="41">
                  <c:v>108248.18399999999</c:v>
                </c:pt>
                <c:pt idx="42">
                  <c:v>109791.704</c:v>
                </c:pt>
                <c:pt idx="43">
                  <c:v>109439.344</c:v>
                </c:pt>
                <c:pt idx="44">
                  <c:v>108681.09600000001</c:v>
                </c:pt>
                <c:pt idx="45">
                  <c:v>107899.272</c:v>
                </c:pt>
                <c:pt idx="46">
                  <c:v>109821.768</c:v>
                </c:pt>
                <c:pt idx="47">
                  <c:v>109487.624</c:v>
                </c:pt>
                <c:pt idx="48">
                  <c:v>108492.24800000001</c:v>
                </c:pt>
                <c:pt idx="49">
                  <c:v>108395.24800000001</c:v>
                </c:pt>
                <c:pt idx="50">
                  <c:v>109364.24</c:v>
                </c:pt>
                <c:pt idx="51">
                  <c:v>109535.88</c:v>
                </c:pt>
                <c:pt idx="52">
                  <c:v>108378.496</c:v>
                </c:pt>
                <c:pt idx="53">
                  <c:v>108726.38400000001</c:v>
                </c:pt>
                <c:pt idx="54">
                  <c:v>109090.4</c:v>
                </c:pt>
                <c:pt idx="55">
                  <c:v>109540.96799999999</c:v>
                </c:pt>
                <c:pt idx="56">
                  <c:v>108301.576</c:v>
                </c:pt>
                <c:pt idx="57">
                  <c:v>109019.936</c:v>
                </c:pt>
                <c:pt idx="58">
                  <c:v>108843.4</c:v>
                </c:pt>
                <c:pt idx="59">
                  <c:v>109608.52800000001</c:v>
                </c:pt>
                <c:pt idx="60">
                  <c:v>108230.44</c:v>
                </c:pt>
                <c:pt idx="61">
                  <c:v>109197.25599999999</c:v>
                </c:pt>
                <c:pt idx="62">
                  <c:v>108767.16800000001</c:v>
                </c:pt>
                <c:pt idx="63">
                  <c:v>109637.31200000001</c:v>
                </c:pt>
              </c:numCache>
            </c:numRef>
          </c:val>
          <c:smooth val="1"/>
          <c:extLst>
            <c:ext xmlns:c16="http://schemas.microsoft.com/office/drawing/2014/chart" uri="{C3380CC4-5D6E-409C-BE32-E72D297353CC}">
              <c16:uniqueId val="{00000002-D69C-45C7-90E7-5E20B09C326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8323.08</c:v>
                </c:pt>
                <c:pt idx="1">
                  <c:v>16451.624</c:v>
                </c:pt>
                <c:pt idx="2">
                  <c:v>24488.04</c:v>
                </c:pt>
                <c:pt idx="3">
                  <c:v>32304.864000000001</c:v>
                </c:pt>
                <c:pt idx="4">
                  <c:v>42172.767999999996</c:v>
                </c:pt>
                <c:pt idx="5">
                  <c:v>47393.271999999997</c:v>
                </c:pt>
                <c:pt idx="6">
                  <c:v>55273.56</c:v>
                </c:pt>
                <c:pt idx="7">
                  <c:v>64301.88</c:v>
                </c:pt>
                <c:pt idx="8">
                  <c:v>72340.551999999996</c:v>
                </c:pt>
                <c:pt idx="9">
                  <c:v>79686.384000000005</c:v>
                </c:pt>
                <c:pt idx="10">
                  <c:v>87748.400000000009</c:v>
                </c:pt>
                <c:pt idx="11">
                  <c:v>92265.576000000001</c:v>
                </c:pt>
                <c:pt idx="12">
                  <c:v>102804.192</c:v>
                </c:pt>
                <c:pt idx="13">
                  <c:v>105044.488</c:v>
                </c:pt>
                <c:pt idx="14">
                  <c:v>107087.336</c:v>
                </c:pt>
                <c:pt idx="15">
                  <c:v>108334.712</c:v>
                </c:pt>
                <c:pt idx="16">
                  <c:v>106535.232</c:v>
                </c:pt>
                <c:pt idx="17">
                  <c:v>107459.808</c:v>
                </c:pt>
                <c:pt idx="18">
                  <c:v>107876.504</c:v>
                </c:pt>
                <c:pt idx="19">
                  <c:v>108690.728</c:v>
                </c:pt>
                <c:pt idx="20">
                  <c:v>107497</c:v>
                </c:pt>
                <c:pt idx="21">
                  <c:v>108205.24800000001</c:v>
                </c:pt>
                <c:pt idx="22">
                  <c:v>107424.68799999999</c:v>
                </c:pt>
                <c:pt idx="23">
                  <c:v>108873.944</c:v>
                </c:pt>
                <c:pt idx="24">
                  <c:v>107041.408</c:v>
                </c:pt>
                <c:pt idx="25">
                  <c:v>107854.224</c:v>
                </c:pt>
                <c:pt idx="26">
                  <c:v>108231.48</c:v>
                </c:pt>
                <c:pt idx="27">
                  <c:v>109078.928</c:v>
                </c:pt>
                <c:pt idx="28">
                  <c:v>107681.24</c:v>
                </c:pt>
                <c:pt idx="29">
                  <c:v>108297.44</c:v>
                </c:pt>
                <c:pt idx="30">
                  <c:v>108850.928</c:v>
                </c:pt>
                <c:pt idx="31">
                  <c:v>109201.648</c:v>
                </c:pt>
                <c:pt idx="32">
                  <c:v>108715.784</c:v>
                </c:pt>
                <c:pt idx="33">
                  <c:v>108900.48</c:v>
                </c:pt>
                <c:pt idx="34">
                  <c:v>109240.09600000001</c:v>
                </c:pt>
                <c:pt idx="35">
                  <c:v>109298.496</c:v>
                </c:pt>
                <c:pt idx="36">
                  <c:v>108969.74400000001</c:v>
                </c:pt>
                <c:pt idx="37">
                  <c:v>108674.496</c:v>
                </c:pt>
                <c:pt idx="38">
                  <c:v>109557.304</c:v>
                </c:pt>
                <c:pt idx="39">
                  <c:v>109374.8</c:v>
                </c:pt>
                <c:pt idx="40">
                  <c:v>108854.768</c:v>
                </c:pt>
                <c:pt idx="41">
                  <c:v>108247.32799999999</c:v>
                </c:pt>
                <c:pt idx="42">
                  <c:v>109792.704</c:v>
                </c:pt>
                <c:pt idx="43">
                  <c:v>109436.25599999999</c:v>
                </c:pt>
                <c:pt idx="44">
                  <c:v>108666.272</c:v>
                </c:pt>
                <c:pt idx="45">
                  <c:v>108020.992</c:v>
                </c:pt>
                <c:pt idx="46">
                  <c:v>109819.24</c:v>
                </c:pt>
                <c:pt idx="47">
                  <c:v>109454.336</c:v>
                </c:pt>
                <c:pt idx="48">
                  <c:v>108532.81600000001</c:v>
                </c:pt>
                <c:pt idx="49">
                  <c:v>108389.344</c:v>
                </c:pt>
                <c:pt idx="50">
                  <c:v>109395.39200000001</c:v>
                </c:pt>
                <c:pt idx="51">
                  <c:v>109534.808</c:v>
                </c:pt>
                <c:pt idx="52">
                  <c:v>108413.46400000001</c:v>
                </c:pt>
                <c:pt idx="53">
                  <c:v>108726.224</c:v>
                </c:pt>
                <c:pt idx="54">
                  <c:v>109092.352</c:v>
                </c:pt>
                <c:pt idx="55">
                  <c:v>109574.45600000001</c:v>
                </c:pt>
                <c:pt idx="56">
                  <c:v>108300.96799999999</c:v>
                </c:pt>
                <c:pt idx="57">
                  <c:v>108958.28</c:v>
                </c:pt>
                <c:pt idx="58">
                  <c:v>108843.568</c:v>
                </c:pt>
                <c:pt idx="59">
                  <c:v>109607</c:v>
                </c:pt>
                <c:pt idx="60">
                  <c:v>108227.96799999999</c:v>
                </c:pt>
                <c:pt idx="61">
                  <c:v>109269.048</c:v>
                </c:pt>
                <c:pt idx="62">
                  <c:v>108785.89599999999</c:v>
                </c:pt>
                <c:pt idx="63">
                  <c:v>109609.81600000001</c:v>
                </c:pt>
              </c:numCache>
            </c:numRef>
          </c:val>
          <c:smooth val="1"/>
          <c:extLst>
            <c:ext xmlns:c16="http://schemas.microsoft.com/office/drawing/2014/chart" uri="{C3380CC4-5D6E-409C-BE32-E72D297353CC}">
              <c16:uniqueId val="{00000003-D69C-45C7-90E7-5E20B09C326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8388.6200480000007</c:v>
                </c:pt>
                <c:pt idx="1">
                  <c:v>16615.113288</c:v>
                </c:pt>
                <c:pt idx="2">
                  <c:v>25487.049423999997</c:v>
                </c:pt>
                <c:pt idx="3">
                  <c:v>35525.788824000003</c:v>
                </c:pt>
                <c:pt idx="4">
                  <c:v>44617.123263999994</c:v>
                </c:pt>
                <c:pt idx="5">
                  <c:v>52749.8</c:v>
                </c:pt>
                <c:pt idx="6">
                  <c:v>59037.584000000003</c:v>
                </c:pt>
                <c:pt idx="7">
                  <c:v>68288.543999999994</c:v>
                </c:pt>
                <c:pt idx="8">
                  <c:v>78888.040000000008</c:v>
                </c:pt>
                <c:pt idx="9">
                  <c:v>91844.887999999992</c:v>
                </c:pt>
                <c:pt idx="10">
                  <c:v>96842.432000000001</c:v>
                </c:pt>
                <c:pt idx="11">
                  <c:v>101680.18400000001</c:v>
                </c:pt>
                <c:pt idx="12">
                  <c:v>105452.52799999999</c:v>
                </c:pt>
                <c:pt idx="13">
                  <c:v>109219.656</c:v>
                </c:pt>
                <c:pt idx="14">
                  <c:v>111995.31999999999</c:v>
                </c:pt>
                <c:pt idx="15">
                  <c:v>114759.52</c:v>
                </c:pt>
                <c:pt idx="16">
                  <c:v>117229.60799999999</c:v>
                </c:pt>
                <c:pt idx="17">
                  <c:v>119272.704</c:v>
                </c:pt>
                <c:pt idx="18">
                  <c:v>121198.632</c:v>
                </c:pt>
                <c:pt idx="19">
                  <c:v>123278.64</c:v>
                </c:pt>
                <c:pt idx="20">
                  <c:v>125241.52800000001</c:v>
                </c:pt>
                <c:pt idx="21">
                  <c:v>128020.288</c:v>
                </c:pt>
                <c:pt idx="22">
                  <c:v>130062.81600000001</c:v>
                </c:pt>
                <c:pt idx="23">
                  <c:v>132634.88</c:v>
                </c:pt>
                <c:pt idx="24">
                  <c:v>135148.88800000001</c:v>
                </c:pt>
                <c:pt idx="25">
                  <c:v>137046.52000000002</c:v>
                </c:pt>
                <c:pt idx="26">
                  <c:v>138986.584</c:v>
                </c:pt>
                <c:pt idx="27">
                  <c:v>140296.31200000001</c:v>
                </c:pt>
                <c:pt idx="28">
                  <c:v>142733.46400000001</c:v>
                </c:pt>
                <c:pt idx="29">
                  <c:v>145453.728</c:v>
                </c:pt>
                <c:pt idx="30">
                  <c:v>147160.96799999999</c:v>
                </c:pt>
                <c:pt idx="31">
                  <c:v>149461.47999999998</c:v>
                </c:pt>
                <c:pt idx="32">
                  <c:v>148802.93599999999</c:v>
                </c:pt>
                <c:pt idx="33">
                  <c:v>150805.28</c:v>
                </c:pt>
                <c:pt idx="34">
                  <c:v>153918</c:v>
                </c:pt>
                <c:pt idx="35">
                  <c:v>154373.24799999999</c:v>
                </c:pt>
                <c:pt idx="36">
                  <c:v>157024.46400000001</c:v>
                </c:pt>
                <c:pt idx="37">
                  <c:v>158210.296</c:v>
                </c:pt>
                <c:pt idx="38">
                  <c:v>160026.80799999999</c:v>
                </c:pt>
                <c:pt idx="39">
                  <c:v>161248.65599999999</c:v>
                </c:pt>
                <c:pt idx="40">
                  <c:v>158765.288</c:v>
                </c:pt>
                <c:pt idx="41">
                  <c:v>160814.16</c:v>
                </c:pt>
                <c:pt idx="42">
                  <c:v>162307.06400000001</c:v>
                </c:pt>
                <c:pt idx="43">
                  <c:v>163115.848</c:v>
                </c:pt>
                <c:pt idx="44">
                  <c:v>164830.584</c:v>
                </c:pt>
                <c:pt idx="45">
                  <c:v>165237.11199999999</c:v>
                </c:pt>
                <c:pt idx="46">
                  <c:v>166130.17599999998</c:v>
                </c:pt>
                <c:pt idx="47">
                  <c:v>166294.82399999999</c:v>
                </c:pt>
                <c:pt idx="48">
                  <c:v>169017.51199999999</c:v>
                </c:pt>
                <c:pt idx="49">
                  <c:v>168973.76799999998</c:v>
                </c:pt>
                <c:pt idx="50">
                  <c:v>170477.96</c:v>
                </c:pt>
                <c:pt idx="51">
                  <c:v>173077.43200000003</c:v>
                </c:pt>
                <c:pt idx="52">
                  <c:v>172326.264</c:v>
                </c:pt>
                <c:pt idx="53">
                  <c:v>176223.70400000003</c:v>
                </c:pt>
                <c:pt idx="54">
                  <c:v>174585.88799999998</c:v>
                </c:pt>
                <c:pt idx="55">
                  <c:v>176789.92</c:v>
                </c:pt>
                <c:pt idx="56">
                  <c:v>176453.26400000002</c:v>
                </c:pt>
                <c:pt idx="57">
                  <c:v>179189.88</c:v>
                </c:pt>
                <c:pt idx="58">
                  <c:v>179468.96</c:v>
                </c:pt>
                <c:pt idx="59">
                  <c:v>180438.08000000002</c:v>
                </c:pt>
                <c:pt idx="60">
                  <c:v>183934.03200000001</c:v>
                </c:pt>
                <c:pt idx="61">
                  <c:v>185132.38400000002</c:v>
                </c:pt>
                <c:pt idx="62">
                  <c:v>186900.976</c:v>
                </c:pt>
                <c:pt idx="63">
                  <c:v>187092.28</c:v>
                </c:pt>
              </c:numCache>
            </c:numRef>
          </c:val>
          <c:smooth val="1"/>
          <c:extLst>
            <c:ext xmlns:c16="http://schemas.microsoft.com/office/drawing/2014/chart" uri="{C3380CC4-5D6E-409C-BE32-E72D297353CC}">
              <c16:uniqueId val="{00000000-C454-4501-8BC5-BF1B472CA3D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16343.128151999999</c:v>
                </c:pt>
                <c:pt idx="1">
                  <c:v>32514.741664000001</c:v>
                </c:pt>
                <c:pt idx="2">
                  <c:v>48379.117888000001</c:v>
                </c:pt>
                <c:pt idx="3">
                  <c:v>62939.951999999997</c:v>
                </c:pt>
                <c:pt idx="4">
                  <c:v>78067.864000000001</c:v>
                </c:pt>
                <c:pt idx="5">
                  <c:v>91886.616000000009</c:v>
                </c:pt>
                <c:pt idx="6">
                  <c:v>109335.376</c:v>
                </c:pt>
                <c:pt idx="7">
                  <c:v>121212.664</c:v>
                </c:pt>
                <c:pt idx="8">
                  <c:v>120427.144</c:v>
                </c:pt>
                <c:pt idx="9">
                  <c:v>123896.208</c:v>
                </c:pt>
                <c:pt idx="10">
                  <c:v>127766.88</c:v>
                </c:pt>
                <c:pt idx="11">
                  <c:v>130077.12000000001</c:v>
                </c:pt>
                <c:pt idx="12">
                  <c:v>134386.24799999999</c:v>
                </c:pt>
                <c:pt idx="13">
                  <c:v>137507.22399999999</c:v>
                </c:pt>
                <c:pt idx="14">
                  <c:v>141157.432</c:v>
                </c:pt>
                <c:pt idx="15">
                  <c:v>144504.24</c:v>
                </c:pt>
                <c:pt idx="16">
                  <c:v>141917.712</c:v>
                </c:pt>
                <c:pt idx="17">
                  <c:v>146198.80799999999</c:v>
                </c:pt>
                <c:pt idx="18">
                  <c:v>150495.19199999998</c:v>
                </c:pt>
                <c:pt idx="19">
                  <c:v>151545.704</c:v>
                </c:pt>
                <c:pt idx="20">
                  <c:v>155562.288</c:v>
                </c:pt>
                <c:pt idx="21">
                  <c:v>158726.78399999999</c:v>
                </c:pt>
                <c:pt idx="22">
                  <c:v>161537.08799999999</c:v>
                </c:pt>
                <c:pt idx="23">
                  <c:v>162797.288</c:v>
                </c:pt>
                <c:pt idx="24">
                  <c:v>162746.696</c:v>
                </c:pt>
                <c:pt idx="25">
                  <c:v>167492.16800000001</c:v>
                </c:pt>
                <c:pt idx="26">
                  <c:v>169331.32799999998</c:v>
                </c:pt>
                <c:pt idx="27">
                  <c:v>172522.296</c:v>
                </c:pt>
                <c:pt idx="28">
                  <c:v>175206.92800000001</c:v>
                </c:pt>
                <c:pt idx="29">
                  <c:v>177162.03200000001</c:v>
                </c:pt>
                <c:pt idx="30">
                  <c:v>179128.10399999999</c:v>
                </c:pt>
                <c:pt idx="31">
                  <c:v>185821.84000000003</c:v>
                </c:pt>
                <c:pt idx="32">
                  <c:v>183960.864</c:v>
                </c:pt>
                <c:pt idx="33">
                  <c:v>188882.63199999998</c:v>
                </c:pt>
                <c:pt idx="34">
                  <c:v>190453.128</c:v>
                </c:pt>
                <c:pt idx="35">
                  <c:v>189935.296</c:v>
                </c:pt>
                <c:pt idx="36">
                  <c:v>199338.32</c:v>
                </c:pt>
                <c:pt idx="37">
                  <c:v>195149.46400000001</c:v>
                </c:pt>
                <c:pt idx="38">
                  <c:v>200387.66399999999</c:v>
                </c:pt>
                <c:pt idx="39">
                  <c:v>205526.68</c:v>
                </c:pt>
                <c:pt idx="40">
                  <c:v>202429.15999999997</c:v>
                </c:pt>
                <c:pt idx="41">
                  <c:v>204907.92</c:v>
                </c:pt>
                <c:pt idx="42">
                  <c:v>208906.18400000001</c:v>
                </c:pt>
                <c:pt idx="43">
                  <c:v>209238.76</c:v>
                </c:pt>
                <c:pt idx="44">
                  <c:v>210145.73599999998</c:v>
                </c:pt>
                <c:pt idx="45">
                  <c:v>210856.53599999999</c:v>
                </c:pt>
                <c:pt idx="46">
                  <c:v>211521.62400000001</c:v>
                </c:pt>
                <c:pt idx="47">
                  <c:v>212598.34399999998</c:v>
                </c:pt>
                <c:pt idx="48">
                  <c:v>210009.576</c:v>
                </c:pt>
                <c:pt idx="49">
                  <c:v>210792.2</c:v>
                </c:pt>
                <c:pt idx="50">
                  <c:v>211700.024</c:v>
                </c:pt>
                <c:pt idx="51">
                  <c:v>211885.36800000002</c:v>
                </c:pt>
                <c:pt idx="52">
                  <c:v>211836.6</c:v>
                </c:pt>
                <c:pt idx="53">
                  <c:v>212583.51199999999</c:v>
                </c:pt>
                <c:pt idx="54">
                  <c:v>213439.04800000001</c:v>
                </c:pt>
                <c:pt idx="55">
                  <c:v>213554.696</c:v>
                </c:pt>
                <c:pt idx="56">
                  <c:v>211586.35200000001</c:v>
                </c:pt>
                <c:pt idx="57">
                  <c:v>212203.37599999999</c:v>
                </c:pt>
                <c:pt idx="58">
                  <c:v>213007.864</c:v>
                </c:pt>
                <c:pt idx="59">
                  <c:v>212931.33600000001</c:v>
                </c:pt>
                <c:pt idx="60">
                  <c:v>212817.2</c:v>
                </c:pt>
                <c:pt idx="61">
                  <c:v>213465.2</c:v>
                </c:pt>
                <c:pt idx="62">
                  <c:v>214100.61599999998</c:v>
                </c:pt>
                <c:pt idx="63">
                  <c:v>214057.04800000001</c:v>
                </c:pt>
              </c:numCache>
            </c:numRef>
          </c:val>
          <c:smooth val="1"/>
          <c:extLst>
            <c:ext xmlns:c16="http://schemas.microsoft.com/office/drawing/2014/chart" uri="{C3380CC4-5D6E-409C-BE32-E72D297353CC}">
              <c16:uniqueId val="{00000001-C454-4501-8BC5-BF1B472CA3D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29098.784776</c:v>
                </c:pt>
                <c:pt idx="1">
                  <c:v>51642.032095999995</c:v>
                </c:pt>
                <c:pt idx="2">
                  <c:v>74747.464000000007</c:v>
                </c:pt>
                <c:pt idx="3">
                  <c:v>96097.392000000007</c:v>
                </c:pt>
                <c:pt idx="4">
                  <c:v>113859.36</c:v>
                </c:pt>
                <c:pt idx="5">
                  <c:v>121173.32799999999</c:v>
                </c:pt>
                <c:pt idx="6">
                  <c:v>128056.912</c:v>
                </c:pt>
                <c:pt idx="7">
                  <c:v>132100.12</c:v>
                </c:pt>
                <c:pt idx="8">
                  <c:v>130518.128</c:v>
                </c:pt>
                <c:pt idx="9">
                  <c:v>134913.136</c:v>
                </c:pt>
                <c:pt idx="10">
                  <c:v>138664.696</c:v>
                </c:pt>
                <c:pt idx="11">
                  <c:v>144003.696</c:v>
                </c:pt>
                <c:pt idx="12">
                  <c:v>146521.64799999999</c:v>
                </c:pt>
                <c:pt idx="13">
                  <c:v>152418.016</c:v>
                </c:pt>
                <c:pt idx="14">
                  <c:v>156611.21600000001</c:v>
                </c:pt>
                <c:pt idx="15">
                  <c:v>160367.62400000001</c:v>
                </c:pt>
                <c:pt idx="16">
                  <c:v>157443.09600000002</c:v>
                </c:pt>
                <c:pt idx="17">
                  <c:v>169443.288</c:v>
                </c:pt>
                <c:pt idx="18">
                  <c:v>169554.46399999998</c:v>
                </c:pt>
                <c:pt idx="19">
                  <c:v>174979.80799999999</c:v>
                </c:pt>
                <c:pt idx="20">
                  <c:v>177955.91200000001</c:v>
                </c:pt>
                <c:pt idx="21">
                  <c:v>183862.75999999998</c:v>
                </c:pt>
                <c:pt idx="22">
                  <c:v>182759.56</c:v>
                </c:pt>
                <c:pt idx="23">
                  <c:v>186073.50400000002</c:v>
                </c:pt>
                <c:pt idx="24">
                  <c:v>193919.31199999998</c:v>
                </c:pt>
                <c:pt idx="25">
                  <c:v>194753.28</c:v>
                </c:pt>
                <c:pt idx="26">
                  <c:v>195722.47999999998</c:v>
                </c:pt>
                <c:pt idx="27">
                  <c:v>198544.80799999999</c:v>
                </c:pt>
                <c:pt idx="28">
                  <c:v>203060.304</c:v>
                </c:pt>
                <c:pt idx="29">
                  <c:v>202596.39199999999</c:v>
                </c:pt>
                <c:pt idx="30">
                  <c:v>205247.94400000002</c:v>
                </c:pt>
                <c:pt idx="31">
                  <c:v>209543.736</c:v>
                </c:pt>
                <c:pt idx="32">
                  <c:v>205477</c:v>
                </c:pt>
                <c:pt idx="33">
                  <c:v>207875.11199999999</c:v>
                </c:pt>
                <c:pt idx="34">
                  <c:v>209227.94400000002</c:v>
                </c:pt>
                <c:pt idx="35">
                  <c:v>209354.44</c:v>
                </c:pt>
                <c:pt idx="36">
                  <c:v>210481.448</c:v>
                </c:pt>
                <c:pt idx="37">
                  <c:v>211058.02399999998</c:v>
                </c:pt>
                <c:pt idx="38">
                  <c:v>212245.416</c:v>
                </c:pt>
                <c:pt idx="39">
                  <c:v>212594.20799999998</c:v>
                </c:pt>
                <c:pt idx="40">
                  <c:v>209651.24</c:v>
                </c:pt>
                <c:pt idx="41">
                  <c:v>209775.416</c:v>
                </c:pt>
                <c:pt idx="42">
                  <c:v>211210.144</c:v>
                </c:pt>
                <c:pt idx="43">
                  <c:v>211428.848</c:v>
                </c:pt>
                <c:pt idx="44">
                  <c:v>211238.62400000001</c:v>
                </c:pt>
                <c:pt idx="45">
                  <c:v>211452.51199999999</c:v>
                </c:pt>
                <c:pt idx="46">
                  <c:v>212739.65600000002</c:v>
                </c:pt>
                <c:pt idx="47">
                  <c:v>212908.08</c:v>
                </c:pt>
                <c:pt idx="48">
                  <c:v>210367.73599999998</c:v>
                </c:pt>
                <c:pt idx="49">
                  <c:v>211009.872</c:v>
                </c:pt>
                <c:pt idx="50">
                  <c:v>212014.35200000001</c:v>
                </c:pt>
                <c:pt idx="51">
                  <c:v>212182.44</c:v>
                </c:pt>
                <c:pt idx="52">
                  <c:v>211778.44</c:v>
                </c:pt>
                <c:pt idx="53">
                  <c:v>212508.88</c:v>
                </c:pt>
                <c:pt idx="54">
                  <c:v>213274.74400000001</c:v>
                </c:pt>
                <c:pt idx="55">
                  <c:v>213448.66399999999</c:v>
                </c:pt>
                <c:pt idx="56">
                  <c:v>211395.24</c:v>
                </c:pt>
                <c:pt idx="57">
                  <c:v>212084.016</c:v>
                </c:pt>
                <c:pt idx="58">
                  <c:v>212773.17599999998</c:v>
                </c:pt>
                <c:pt idx="59">
                  <c:v>212854.61600000001</c:v>
                </c:pt>
                <c:pt idx="60">
                  <c:v>212625.36</c:v>
                </c:pt>
                <c:pt idx="61">
                  <c:v>213298.03999999998</c:v>
                </c:pt>
                <c:pt idx="62">
                  <c:v>213807.76799999998</c:v>
                </c:pt>
                <c:pt idx="63">
                  <c:v>213904.11199999999</c:v>
                </c:pt>
              </c:numCache>
            </c:numRef>
          </c:val>
          <c:smooth val="1"/>
          <c:extLst>
            <c:ext xmlns:c16="http://schemas.microsoft.com/office/drawing/2014/chart" uri="{C3380CC4-5D6E-409C-BE32-E72D297353CC}">
              <c16:uniqueId val="{00000002-C454-4501-8BC5-BF1B472CA3D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23585.084376000003</c:v>
                </c:pt>
                <c:pt idx="1">
                  <c:v>72889.680000000008</c:v>
                </c:pt>
                <c:pt idx="2">
                  <c:v>99468.656000000003</c:v>
                </c:pt>
                <c:pt idx="3">
                  <c:v>111858.44</c:v>
                </c:pt>
                <c:pt idx="4">
                  <c:v>118422.128</c:v>
                </c:pt>
                <c:pt idx="5">
                  <c:v>124312.728</c:v>
                </c:pt>
                <c:pt idx="6">
                  <c:v>132696.848</c:v>
                </c:pt>
                <c:pt idx="7">
                  <c:v>136405.304</c:v>
                </c:pt>
                <c:pt idx="8">
                  <c:v>140201.93600000002</c:v>
                </c:pt>
                <c:pt idx="9">
                  <c:v>144549.79200000002</c:v>
                </c:pt>
                <c:pt idx="10">
                  <c:v>146055.568</c:v>
                </c:pt>
                <c:pt idx="11">
                  <c:v>153968.4</c:v>
                </c:pt>
                <c:pt idx="12">
                  <c:v>158323.03199999998</c:v>
                </c:pt>
                <c:pt idx="13">
                  <c:v>172226.16800000001</c:v>
                </c:pt>
                <c:pt idx="14">
                  <c:v>176823.64799999999</c:v>
                </c:pt>
                <c:pt idx="15">
                  <c:v>179601.31200000001</c:v>
                </c:pt>
                <c:pt idx="16">
                  <c:v>179434.09600000002</c:v>
                </c:pt>
                <c:pt idx="17">
                  <c:v>183933.68</c:v>
                </c:pt>
                <c:pt idx="18">
                  <c:v>185450.25599999999</c:v>
                </c:pt>
                <c:pt idx="19">
                  <c:v>200551.24800000002</c:v>
                </c:pt>
                <c:pt idx="20">
                  <c:v>196412.584</c:v>
                </c:pt>
                <c:pt idx="21">
                  <c:v>201392.704</c:v>
                </c:pt>
                <c:pt idx="22">
                  <c:v>202456.09600000002</c:v>
                </c:pt>
                <c:pt idx="23">
                  <c:v>208315.6</c:v>
                </c:pt>
                <c:pt idx="24">
                  <c:v>204674.36800000002</c:v>
                </c:pt>
                <c:pt idx="25">
                  <c:v>204603.288</c:v>
                </c:pt>
                <c:pt idx="26">
                  <c:v>207322.87199999997</c:v>
                </c:pt>
                <c:pt idx="27">
                  <c:v>208822.39199999999</c:v>
                </c:pt>
                <c:pt idx="28">
                  <c:v>208422.47200000001</c:v>
                </c:pt>
                <c:pt idx="29">
                  <c:v>209707.54399999999</c:v>
                </c:pt>
                <c:pt idx="30">
                  <c:v>210764.36</c:v>
                </c:pt>
                <c:pt idx="31">
                  <c:v>211690.25599999999</c:v>
                </c:pt>
                <c:pt idx="32">
                  <c:v>208105.78399999999</c:v>
                </c:pt>
                <c:pt idx="33">
                  <c:v>209122.47200000001</c:v>
                </c:pt>
                <c:pt idx="34">
                  <c:v>209969.38399999999</c:v>
                </c:pt>
                <c:pt idx="35">
                  <c:v>210684.864</c:v>
                </c:pt>
                <c:pt idx="36">
                  <c:v>210475.20799999998</c:v>
                </c:pt>
                <c:pt idx="37">
                  <c:v>210849.144</c:v>
                </c:pt>
                <c:pt idx="38">
                  <c:v>211817.50400000002</c:v>
                </c:pt>
                <c:pt idx="39">
                  <c:v>212288.22399999999</c:v>
                </c:pt>
                <c:pt idx="40">
                  <c:v>209442.52799999999</c:v>
                </c:pt>
                <c:pt idx="41">
                  <c:v>209583.38400000002</c:v>
                </c:pt>
                <c:pt idx="42">
                  <c:v>210921.47999999998</c:v>
                </c:pt>
                <c:pt idx="43">
                  <c:v>211297.08799999999</c:v>
                </c:pt>
                <c:pt idx="44">
                  <c:v>210954.35200000001</c:v>
                </c:pt>
                <c:pt idx="45">
                  <c:v>211123.93599999999</c:v>
                </c:pt>
                <c:pt idx="46">
                  <c:v>212343.416</c:v>
                </c:pt>
                <c:pt idx="47">
                  <c:v>212653.41600000003</c:v>
                </c:pt>
                <c:pt idx="48">
                  <c:v>210114.83199999999</c:v>
                </c:pt>
                <c:pt idx="49">
                  <c:v>210702.16</c:v>
                </c:pt>
                <c:pt idx="50">
                  <c:v>211627.16</c:v>
                </c:pt>
                <c:pt idx="51">
                  <c:v>211960.88</c:v>
                </c:pt>
                <c:pt idx="52">
                  <c:v>211454.91200000001</c:v>
                </c:pt>
                <c:pt idx="53">
                  <c:v>212211.07199999999</c:v>
                </c:pt>
                <c:pt idx="54">
                  <c:v>212820.08799999999</c:v>
                </c:pt>
                <c:pt idx="55">
                  <c:v>213170.416</c:v>
                </c:pt>
                <c:pt idx="56">
                  <c:v>210968.976</c:v>
                </c:pt>
                <c:pt idx="57">
                  <c:v>211723.272</c:v>
                </c:pt>
                <c:pt idx="58">
                  <c:v>212244.856</c:v>
                </c:pt>
                <c:pt idx="59">
                  <c:v>212530.63199999998</c:v>
                </c:pt>
                <c:pt idx="60">
                  <c:v>212127.288</c:v>
                </c:pt>
                <c:pt idx="61">
                  <c:v>212937.94400000002</c:v>
                </c:pt>
                <c:pt idx="62">
                  <c:v>213256.16800000001</c:v>
                </c:pt>
                <c:pt idx="63">
                  <c:v>213548.36799999999</c:v>
                </c:pt>
              </c:numCache>
            </c:numRef>
          </c:val>
          <c:smooth val="1"/>
          <c:extLst>
            <c:ext xmlns:c16="http://schemas.microsoft.com/office/drawing/2014/chart" uri="{C3380CC4-5D6E-409C-BE32-E72D297353CC}">
              <c16:uniqueId val="{00000003-C454-4501-8BC5-BF1B472CA3D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VF: 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4821.6866799999998</c:v>
                </c:pt>
                <c:pt idx="1">
                  <c:v>9720.76</c:v>
                </c:pt>
                <c:pt idx="2">
                  <c:v>16313.672</c:v>
                </c:pt>
                <c:pt idx="3">
                  <c:v>20119.392</c:v>
                </c:pt>
                <c:pt idx="4">
                  <c:v>26543.423999999999</c:v>
                </c:pt>
                <c:pt idx="5">
                  <c:v>31014.216</c:v>
                </c:pt>
                <c:pt idx="6">
                  <c:v>38052.160000000003</c:v>
                </c:pt>
                <c:pt idx="7">
                  <c:v>39173.264000000003</c:v>
                </c:pt>
                <c:pt idx="8">
                  <c:v>47994.743999999999</c:v>
                </c:pt>
                <c:pt idx="9">
                  <c:v>50173.976000000002</c:v>
                </c:pt>
                <c:pt idx="10">
                  <c:v>54742.112000000001</c:v>
                </c:pt>
                <c:pt idx="11">
                  <c:v>63383.048000000003</c:v>
                </c:pt>
                <c:pt idx="12">
                  <c:v>64954.040000000008</c:v>
                </c:pt>
                <c:pt idx="13">
                  <c:v>69279.199999999997</c:v>
                </c:pt>
                <c:pt idx="14">
                  <c:v>76875.56</c:v>
                </c:pt>
                <c:pt idx="15">
                  <c:v>70240.911999999997</c:v>
                </c:pt>
                <c:pt idx="16">
                  <c:v>84536.271999999997</c:v>
                </c:pt>
                <c:pt idx="17">
                  <c:v>91359.96</c:v>
                </c:pt>
                <c:pt idx="18">
                  <c:v>93341.936000000002</c:v>
                </c:pt>
                <c:pt idx="19">
                  <c:v>95432.320000000007</c:v>
                </c:pt>
                <c:pt idx="20">
                  <c:v>98780.567999999999</c:v>
                </c:pt>
                <c:pt idx="21">
                  <c:v>100340.024</c:v>
                </c:pt>
                <c:pt idx="22">
                  <c:v>99995.664000000004</c:v>
                </c:pt>
                <c:pt idx="23">
                  <c:v>101906.09600000001</c:v>
                </c:pt>
                <c:pt idx="24">
                  <c:v>102839.8</c:v>
                </c:pt>
                <c:pt idx="25">
                  <c:v>103595.47199999999</c:v>
                </c:pt>
                <c:pt idx="26">
                  <c:v>104601.18399999999</c:v>
                </c:pt>
                <c:pt idx="27">
                  <c:v>105241.776</c:v>
                </c:pt>
                <c:pt idx="28">
                  <c:v>105978.416</c:v>
                </c:pt>
                <c:pt idx="29">
                  <c:v>106550.2</c:v>
                </c:pt>
                <c:pt idx="30">
                  <c:v>107078.864</c:v>
                </c:pt>
                <c:pt idx="31">
                  <c:v>107515.632</c:v>
                </c:pt>
                <c:pt idx="32">
                  <c:v>108058.24000000001</c:v>
                </c:pt>
                <c:pt idx="33">
                  <c:v>108614.592</c:v>
                </c:pt>
                <c:pt idx="34">
                  <c:v>109208.016</c:v>
                </c:pt>
                <c:pt idx="35">
                  <c:v>109629.056</c:v>
                </c:pt>
                <c:pt idx="36">
                  <c:v>110060.416</c:v>
                </c:pt>
                <c:pt idx="37">
                  <c:v>110410.17600000001</c:v>
                </c:pt>
                <c:pt idx="38">
                  <c:v>110901.31200000001</c:v>
                </c:pt>
                <c:pt idx="39">
                  <c:v>111214.72</c:v>
                </c:pt>
                <c:pt idx="40">
                  <c:v>111531.984</c:v>
                </c:pt>
                <c:pt idx="41">
                  <c:v>111899.75199999999</c:v>
                </c:pt>
                <c:pt idx="42">
                  <c:v>112259.10400000001</c:v>
                </c:pt>
                <c:pt idx="43">
                  <c:v>112558.39200000001</c:v>
                </c:pt>
                <c:pt idx="44">
                  <c:v>112875.064</c:v>
                </c:pt>
                <c:pt idx="45">
                  <c:v>113017.648</c:v>
                </c:pt>
                <c:pt idx="46">
                  <c:v>113446.04</c:v>
                </c:pt>
                <c:pt idx="47">
                  <c:v>113684.984</c:v>
                </c:pt>
                <c:pt idx="48">
                  <c:v>113435.976</c:v>
                </c:pt>
                <c:pt idx="49">
                  <c:v>112717.664</c:v>
                </c:pt>
                <c:pt idx="50">
                  <c:v>113219.352</c:v>
                </c:pt>
                <c:pt idx="51">
                  <c:v>114013.48</c:v>
                </c:pt>
                <c:pt idx="52">
                  <c:v>114308.46400000001</c:v>
                </c:pt>
                <c:pt idx="53">
                  <c:v>114472.568</c:v>
                </c:pt>
                <c:pt idx="54">
                  <c:v>114041.54399999999</c:v>
                </c:pt>
                <c:pt idx="55">
                  <c:v>113776.552</c:v>
                </c:pt>
                <c:pt idx="56">
                  <c:v>114000.64</c:v>
                </c:pt>
                <c:pt idx="57">
                  <c:v>114247.848</c:v>
                </c:pt>
                <c:pt idx="58">
                  <c:v>114282.264</c:v>
                </c:pt>
                <c:pt idx="59">
                  <c:v>113861.45600000001</c:v>
                </c:pt>
                <c:pt idx="60">
                  <c:v>113782.56</c:v>
                </c:pt>
                <c:pt idx="61">
                  <c:v>113759.8</c:v>
                </c:pt>
                <c:pt idx="62">
                  <c:v>114601.872</c:v>
                </c:pt>
                <c:pt idx="63">
                  <c:v>115220.88800000001</c:v>
                </c:pt>
              </c:numCache>
            </c:numRef>
          </c:val>
          <c:smooth val="1"/>
          <c:extLst>
            <c:ext xmlns:c16="http://schemas.microsoft.com/office/drawing/2014/chart" uri="{C3380CC4-5D6E-409C-BE32-E72D297353CC}">
              <c16:uniqueId val="{00000000-0438-4D23-BA24-E6E7E95C4B2D}"/>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10136.023999999999</c:v>
                </c:pt>
                <c:pt idx="1">
                  <c:v>20292.504000000001</c:v>
                </c:pt>
                <c:pt idx="2">
                  <c:v>33021.424000000014</c:v>
                </c:pt>
                <c:pt idx="3">
                  <c:v>40571.088000000003</c:v>
                </c:pt>
                <c:pt idx="4">
                  <c:v>52709.591999999997</c:v>
                </c:pt>
                <c:pt idx="5">
                  <c:v>63871.367999999988</c:v>
                </c:pt>
                <c:pt idx="6">
                  <c:v>75053.304000000004</c:v>
                </c:pt>
                <c:pt idx="7">
                  <c:v>78123.495999999999</c:v>
                </c:pt>
                <c:pt idx="8">
                  <c:v>96761.439999999988</c:v>
                </c:pt>
                <c:pt idx="9">
                  <c:v>101438.936</c:v>
                </c:pt>
                <c:pt idx="10">
                  <c:v>104102.82399999999</c:v>
                </c:pt>
                <c:pt idx="11">
                  <c:v>104854.28</c:v>
                </c:pt>
                <c:pt idx="12">
                  <c:v>106282.75199999999</c:v>
                </c:pt>
                <c:pt idx="13">
                  <c:v>106960.2</c:v>
                </c:pt>
                <c:pt idx="14">
                  <c:v>108052.90399999999</c:v>
                </c:pt>
                <c:pt idx="15">
                  <c:v>109010.192</c:v>
                </c:pt>
                <c:pt idx="16">
                  <c:v>106901.128</c:v>
                </c:pt>
                <c:pt idx="17">
                  <c:v>107540.504</c:v>
                </c:pt>
                <c:pt idx="18">
                  <c:v>108145.352</c:v>
                </c:pt>
                <c:pt idx="19">
                  <c:v>108879.432</c:v>
                </c:pt>
                <c:pt idx="20">
                  <c:v>109491.46400000001</c:v>
                </c:pt>
                <c:pt idx="21">
                  <c:v>109934.96</c:v>
                </c:pt>
                <c:pt idx="22">
                  <c:v>110625.288</c:v>
                </c:pt>
                <c:pt idx="23">
                  <c:v>110979.16</c:v>
                </c:pt>
                <c:pt idx="24">
                  <c:v>109694.784</c:v>
                </c:pt>
                <c:pt idx="25">
                  <c:v>110007.728</c:v>
                </c:pt>
                <c:pt idx="26">
                  <c:v>110547.736</c:v>
                </c:pt>
                <c:pt idx="27">
                  <c:v>111125.82399999999</c:v>
                </c:pt>
                <c:pt idx="28">
                  <c:v>111599.28</c:v>
                </c:pt>
                <c:pt idx="29">
                  <c:v>112027.432</c:v>
                </c:pt>
                <c:pt idx="30">
                  <c:v>112423.84</c:v>
                </c:pt>
                <c:pt idx="31">
                  <c:v>112844.53599999999</c:v>
                </c:pt>
                <c:pt idx="32">
                  <c:v>111599.784</c:v>
                </c:pt>
                <c:pt idx="33">
                  <c:v>111901.928</c:v>
                </c:pt>
                <c:pt idx="34">
                  <c:v>112159.056</c:v>
                </c:pt>
                <c:pt idx="35">
                  <c:v>112468.31200000001</c:v>
                </c:pt>
                <c:pt idx="36">
                  <c:v>112702.512</c:v>
                </c:pt>
                <c:pt idx="37">
                  <c:v>113211.592</c:v>
                </c:pt>
                <c:pt idx="38">
                  <c:v>113357.11199999999</c:v>
                </c:pt>
                <c:pt idx="39">
                  <c:v>113629.504</c:v>
                </c:pt>
                <c:pt idx="40">
                  <c:v>112595</c:v>
                </c:pt>
                <c:pt idx="41">
                  <c:v>112696.28</c:v>
                </c:pt>
                <c:pt idx="42">
                  <c:v>112920.12</c:v>
                </c:pt>
                <c:pt idx="43">
                  <c:v>113306.784</c:v>
                </c:pt>
                <c:pt idx="44">
                  <c:v>113304.304</c:v>
                </c:pt>
                <c:pt idx="45">
                  <c:v>113349.808</c:v>
                </c:pt>
                <c:pt idx="46">
                  <c:v>113519.504</c:v>
                </c:pt>
                <c:pt idx="47">
                  <c:v>114127.376</c:v>
                </c:pt>
                <c:pt idx="48">
                  <c:v>113311.96799999999</c:v>
                </c:pt>
                <c:pt idx="49">
                  <c:v>112751.68799999999</c:v>
                </c:pt>
                <c:pt idx="50">
                  <c:v>113194.728</c:v>
                </c:pt>
                <c:pt idx="51">
                  <c:v>113975.31200000001</c:v>
                </c:pt>
                <c:pt idx="52">
                  <c:v>114152.976</c:v>
                </c:pt>
                <c:pt idx="53">
                  <c:v>114297.568</c:v>
                </c:pt>
                <c:pt idx="54">
                  <c:v>113905.53599999999</c:v>
                </c:pt>
                <c:pt idx="55">
                  <c:v>113837.16800000001</c:v>
                </c:pt>
                <c:pt idx="56">
                  <c:v>113911.92</c:v>
                </c:pt>
                <c:pt idx="57">
                  <c:v>114191.336</c:v>
                </c:pt>
                <c:pt idx="58">
                  <c:v>114161.432</c:v>
                </c:pt>
                <c:pt idx="59">
                  <c:v>113891.936</c:v>
                </c:pt>
                <c:pt idx="60">
                  <c:v>113782.224</c:v>
                </c:pt>
                <c:pt idx="61">
                  <c:v>113891.584</c:v>
                </c:pt>
                <c:pt idx="62">
                  <c:v>114592.992</c:v>
                </c:pt>
                <c:pt idx="63">
                  <c:v>115103.16800000001</c:v>
                </c:pt>
              </c:numCache>
            </c:numRef>
          </c:val>
          <c:smooth val="1"/>
          <c:extLst>
            <c:ext xmlns:c16="http://schemas.microsoft.com/office/drawing/2014/chart" uri="{C3380CC4-5D6E-409C-BE32-E72D297353CC}">
              <c16:uniqueId val="{00000001-0438-4D23-BA24-E6E7E95C4B2D}"/>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15838.864</c:v>
                </c:pt>
                <c:pt idx="1">
                  <c:v>35484.152000000002</c:v>
                </c:pt>
                <c:pt idx="2">
                  <c:v>55514.704000000012</c:v>
                </c:pt>
                <c:pt idx="3">
                  <c:v>66209.751999999993</c:v>
                </c:pt>
                <c:pt idx="4">
                  <c:v>87357.671999999991</c:v>
                </c:pt>
                <c:pt idx="5">
                  <c:v>99322.664000000004</c:v>
                </c:pt>
                <c:pt idx="6">
                  <c:v>103689.048</c:v>
                </c:pt>
                <c:pt idx="7">
                  <c:v>105608.2</c:v>
                </c:pt>
                <c:pt idx="8">
                  <c:v>102266.648</c:v>
                </c:pt>
                <c:pt idx="9">
                  <c:v>103419.67200000001</c:v>
                </c:pt>
                <c:pt idx="10">
                  <c:v>104698.984</c:v>
                </c:pt>
                <c:pt idx="11">
                  <c:v>105746.67200000001</c:v>
                </c:pt>
                <c:pt idx="12">
                  <c:v>106536.792</c:v>
                </c:pt>
                <c:pt idx="13">
                  <c:v>107289.936</c:v>
                </c:pt>
                <c:pt idx="14">
                  <c:v>107945.18399999999</c:v>
                </c:pt>
                <c:pt idx="15">
                  <c:v>108788.68</c:v>
                </c:pt>
                <c:pt idx="16">
                  <c:v>106630.36</c:v>
                </c:pt>
                <c:pt idx="17">
                  <c:v>107359.704</c:v>
                </c:pt>
                <c:pt idx="18">
                  <c:v>108104.38400000001</c:v>
                </c:pt>
                <c:pt idx="19">
                  <c:v>108813.808</c:v>
                </c:pt>
                <c:pt idx="20">
                  <c:v>109316.47199999999</c:v>
                </c:pt>
                <c:pt idx="21">
                  <c:v>109821.44</c:v>
                </c:pt>
                <c:pt idx="22">
                  <c:v>110397.32799999999</c:v>
                </c:pt>
                <c:pt idx="23">
                  <c:v>110638.664</c:v>
                </c:pt>
                <c:pt idx="24">
                  <c:v>109444.632</c:v>
                </c:pt>
                <c:pt idx="25">
                  <c:v>109883.224</c:v>
                </c:pt>
                <c:pt idx="26">
                  <c:v>110443.89599999999</c:v>
                </c:pt>
                <c:pt idx="27">
                  <c:v>110988.68799999999</c:v>
                </c:pt>
                <c:pt idx="28">
                  <c:v>111370.552</c:v>
                </c:pt>
                <c:pt idx="29">
                  <c:v>111824.44</c:v>
                </c:pt>
                <c:pt idx="30">
                  <c:v>112229.856</c:v>
                </c:pt>
                <c:pt idx="31">
                  <c:v>112639.152</c:v>
                </c:pt>
                <c:pt idx="32">
                  <c:v>111346.24000000001</c:v>
                </c:pt>
                <c:pt idx="33">
                  <c:v>111607.39200000001</c:v>
                </c:pt>
                <c:pt idx="34">
                  <c:v>111937.592</c:v>
                </c:pt>
                <c:pt idx="35">
                  <c:v>112193.216</c:v>
                </c:pt>
                <c:pt idx="36">
                  <c:v>112501.696</c:v>
                </c:pt>
                <c:pt idx="37">
                  <c:v>112941.67200000001</c:v>
                </c:pt>
                <c:pt idx="38">
                  <c:v>113108.504</c:v>
                </c:pt>
                <c:pt idx="39">
                  <c:v>113376.36</c:v>
                </c:pt>
                <c:pt idx="40">
                  <c:v>112371.712</c:v>
                </c:pt>
                <c:pt idx="41">
                  <c:v>112406.39999999999</c:v>
                </c:pt>
                <c:pt idx="42">
                  <c:v>112676.928</c:v>
                </c:pt>
                <c:pt idx="43">
                  <c:v>113045.912</c:v>
                </c:pt>
                <c:pt idx="44">
                  <c:v>113084.352</c:v>
                </c:pt>
                <c:pt idx="45">
                  <c:v>113161.296</c:v>
                </c:pt>
                <c:pt idx="46">
                  <c:v>113422.992</c:v>
                </c:pt>
                <c:pt idx="47">
                  <c:v>113915.144</c:v>
                </c:pt>
                <c:pt idx="48">
                  <c:v>112972.216</c:v>
                </c:pt>
                <c:pt idx="49">
                  <c:v>112618.48</c:v>
                </c:pt>
                <c:pt idx="50">
                  <c:v>113109.72</c:v>
                </c:pt>
                <c:pt idx="51">
                  <c:v>113645.944</c:v>
                </c:pt>
                <c:pt idx="52">
                  <c:v>113855.016</c:v>
                </c:pt>
                <c:pt idx="53">
                  <c:v>113919.2</c:v>
                </c:pt>
                <c:pt idx="54">
                  <c:v>113619.04</c:v>
                </c:pt>
                <c:pt idx="55">
                  <c:v>113881.144</c:v>
                </c:pt>
                <c:pt idx="56">
                  <c:v>113578.088</c:v>
                </c:pt>
                <c:pt idx="57">
                  <c:v>113868.17600000001</c:v>
                </c:pt>
                <c:pt idx="58">
                  <c:v>113854.352</c:v>
                </c:pt>
                <c:pt idx="59">
                  <c:v>113661.90399999999</c:v>
                </c:pt>
                <c:pt idx="60">
                  <c:v>113657.632</c:v>
                </c:pt>
                <c:pt idx="61">
                  <c:v>113829.81600000001</c:v>
                </c:pt>
                <c:pt idx="62">
                  <c:v>114390.336</c:v>
                </c:pt>
                <c:pt idx="63">
                  <c:v>114817.60000000001</c:v>
                </c:pt>
              </c:numCache>
            </c:numRef>
          </c:val>
          <c:smooth val="1"/>
          <c:extLst>
            <c:ext xmlns:c16="http://schemas.microsoft.com/office/drawing/2014/chart" uri="{C3380CC4-5D6E-409C-BE32-E72D297353CC}">
              <c16:uniqueId val="{00000002-0438-4D23-BA24-E6E7E95C4B2D}"/>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18505.952000000001</c:v>
                </c:pt>
                <c:pt idx="1">
                  <c:v>49730.415999999997</c:v>
                </c:pt>
                <c:pt idx="2">
                  <c:v>76319.543999999994</c:v>
                </c:pt>
                <c:pt idx="3">
                  <c:v>88157.487999999998</c:v>
                </c:pt>
                <c:pt idx="4">
                  <c:v>98983.615999999995</c:v>
                </c:pt>
                <c:pt idx="5">
                  <c:v>102490.648</c:v>
                </c:pt>
                <c:pt idx="6">
                  <c:v>104351.488</c:v>
                </c:pt>
                <c:pt idx="7">
                  <c:v>105733.624</c:v>
                </c:pt>
                <c:pt idx="8">
                  <c:v>102002.38400000001</c:v>
                </c:pt>
                <c:pt idx="9">
                  <c:v>103190.88</c:v>
                </c:pt>
                <c:pt idx="10">
                  <c:v>104401.16800000001</c:v>
                </c:pt>
                <c:pt idx="11">
                  <c:v>105491.54399999999</c:v>
                </c:pt>
                <c:pt idx="12">
                  <c:v>106469.216</c:v>
                </c:pt>
                <c:pt idx="13">
                  <c:v>107103.47199999999</c:v>
                </c:pt>
                <c:pt idx="14">
                  <c:v>107652.04</c:v>
                </c:pt>
                <c:pt idx="15">
                  <c:v>108442.75199999999</c:v>
                </c:pt>
                <c:pt idx="16">
                  <c:v>106386.424</c:v>
                </c:pt>
                <c:pt idx="17">
                  <c:v>107188.736</c:v>
                </c:pt>
                <c:pt idx="18">
                  <c:v>107912.56</c:v>
                </c:pt>
                <c:pt idx="19">
                  <c:v>108559.288</c:v>
                </c:pt>
                <c:pt idx="20">
                  <c:v>109015.712</c:v>
                </c:pt>
                <c:pt idx="21">
                  <c:v>109460.68</c:v>
                </c:pt>
                <c:pt idx="22">
                  <c:v>110109.08</c:v>
                </c:pt>
                <c:pt idx="23">
                  <c:v>110343.072</c:v>
                </c:pt>
                <c:pt idx="24">
                  <c:v>109150.32</c:v>
                </c:pt>
                <c:pt idx="25">
                  <c:v>109616.96000000001</c:v>
                </c:pt>
                <c:pt idx="26">
                  <c:v>110099.61599999999</c:v>
                </c:pt>
                <c:pt idx="27">
                  <c:v>110631.44</c:v>
                </c:pt>
                <c:pt idx="28">
                  <c:v>111030.856</c:v>
                </c:pt>
                <c:pt idx="29">
                  <c:v>111498.16800000001</c:v>
                </c:pt>
                <c:pt idx="30">
                  <c:v>111878.048</c:v>
                </c:pt>
                <c:pt idx="31">
                  <c:v>112288.16</c:v>
                </c:pt>
                <c:pt idx="32">
                  <c:v>111015.496</c:v>
                </c:pt>
                <c:pt idx="33">
                  <c:v>111245.792</c:v>
                </c:pt>
                <c:pt idx="34">
                  <c:v>111615.696</c:v>
                </c:pt>
                <c:pt idx="35">
                  <c:v>111815.25599999999</c:v>
                </c:pt>
                <c:pt idx="36">
                  <c:v>112181.576</c:v>
                </c:pt>
                <c:pt idx="37">
                  <c:v>112536.61599999999</c:v>
                </c:pt>
                <c:pt idx="38">
                  <c:v>112703.60799999999</c:v>
                </c:pt>
                <c:pt idx="39">
                  <c:v>113003.728</c:v>
                </c:pt>
                <c:pt idx="40">
                  <c:v>112010.67200000001</c:v>
                </c:pt>
                <c:pt idx="41">
                  <c:v>112069.4</c:v>
                </c:pt>
                <c:pt idx="42">
                  <c:v>112388.872</c:v>
                </c:pt>
                <c:pt idx="43">
                  <c:v>112687.67200000001</c:v>
                </c:pt>
                <c:pt idx="44">
                  <c:v>112732.912</c:v>
                </c:pt>
                <c:pt idx="45">
                  <c:v>112812.448</c:v>
                </c:pt>
                <c:pt idx="46">
                  <c:v>113228.52800000001</c:v>
                </c:pt>
                <c:pt idx="47">
                  <c:v>113591.712</c:v>
                </c:pt>
                <c:pt idx="48">
                  <c:v>112567.38400000001</c:v>
                </c:pt>
                <c:pt idx="49">
                  <c:v>112437.38400000001</c:v>
                </c:pt>
                <c:pt idx="50">
                  <c:v>112894.24800000001</c:v>
                </c:pt>
                <c:pt idx="51">
                  <c:v>113318.336</c:v>
                </c:pt>
                <c:pt idx="52">
                  <c:v>113501.768</c:v>
                </c:pt>
                <c:pt idx="53">
                  <c:v>113466.03200000001</c:v>
                </c:pt>
                <c:pt idx="54">
                  <c:v>113356.152</c:v>
                </c:pt>
                <c:pt idx="55">
                  <c:v>113754.47199999999</c:v>
                </c:pt>
                <c:pt idx="56">
                  <c:v>113269.592</c:v>
                </c:pt>
                <c:pt idx="57">
                  <c:v>113549.96799999999</c:v>
                </c:pt>
                <c:pt idx="58">
                  <c:v>113426.83199999999</c:v>
                </c:pt>
                <c:pt idx="59">
                  <c:v>113344.12</c:v>
                </c:pt>
                <c:pt idx="60">
                  <c:v>113442.88800000001</c:v>
                </c:pt>
                <c:pt idx="61">
                  <c:v>113689.368</c:v>
                </c:pt>
                <c:pt idx="62">
                  <c:v>114146.056</c:v>
                </c:pt>
                <c:pt idx="63">
                  <c:v>114464.656</c:v>
                </c:pt>
              </c:numCache>
            </c:numRef>
          </c:val>
          <c:smooth val="1"/>
          <c:extLst>
            <c:ext xmlns:c16="http://schemas.microsoft.com/office/drawing/2014/chart" uri="{C3380CC4-5D6E-409C-BE32-E72D297353CC}">
              <c16:uniqueId val="{00000003-0438-4D23-BA24-E6E7E95C4B2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1297.326832</c:v>
                </c:pt>
                <c:pt idx="1">
                  <c:v>2489.9975199999999</c:v>
                </c:pt>
                <c:pt idx="2">
                  <c:v>3838.987568</c:v>
                </c:pt>
                <c:pt idx="3">
                  <c:v>4905.3587440000001</c:v>
                </c:pt>
                <c:pt idx="4">
                  <c:v>6157.1410800000003</c:v>
                </c:pt>
                <c:pt idx="5">
                  <c:v>7556.89912</c:v>
                </c:pt>
                <c:pt idx="6">
                  <c:v>8853.2160000000003</c:v>
                </c:pt>
                <c:pt idx="7">
                  <c:v>10176.544</c:v>
                </c:pt>
                <c:pt idx="8">
                  <c:v>10916.752</c:v>
                </c:pt>
                <c:pt idx="9">
                  <c:v>12510.216</c:v>
                </c:pt>
                <c:pt idx="10">
                  <c:v>13733.016</c:v>
                </c:pt>
                <c:pt idx="11">
                  <c:v>14900.84</c:v>
                </c:pt>
                <c:pt idx="12">
                  <c:v>16304.016</c:v>
                </c:pt>
                <c:pt idx="13">
                  <c:v>17120.792000000001</c:v>
                </c:pt>
                <c:pt idx="14">
                  <c:v>18629.423999999999</c:v>
                </c:pt>
                <c:pt idx="15">
                  <c:v>19953.84</c:v>
                </c:pt>
                <c:pt idx="16">
                  <c:v>21234.887999999999</c:v>
                </c:pt>
                <c:pt idx="17">
                  <c:v>22662.567999999999</c:v>
                </c:pt>
                <c:pt idx="18">
                  <c:v>24496.12</c:v>
                </c:pt>
                <c:pt idx="19">
                  <c:v>25149.792000000001</c:v>
                </c:pt>
                <c:pt idx="20">
                  <c:v>26712.544000000002</c:v>
                </c:pt>
                <c:pt idx="21">
                  <c:v>27339.944</c:v>
                </c:pt>
                <c:pt idx="22">
                  <c:v>28399.112000000001</c:v>
                </c:pt>
                <c:pt idx="23">
                  <c:v>30181.815999999999</c:v>
                </c:pt>
                <c:pt idx="24">
                  <c:v>31484.312000000002</c:v>
                </c:pt>
                <c:pt idx="25">
                  <c:v>32851.671999999999</c:v>
                </c:pt>
                <c:pt idx="26">
                  <c:v>34548.328000000001</c:v>
                </c:pt>
                <c:pt idx="27">
                  <c:v>35290.120000000003</c:v>
                </c:pt>
                <c:pt idx="28">
                  <c:v>36227.007999999987</c:v>
                </c:pt>
                <c:pt idx="29">
                  <c:v>36899.064000000013</c:v>
                </c:pt>
                <c:pt idx="30">
                  <c:v>38604.696000000004</c:v>
                </c:pt>
                <c:pt idx="31">
                  <c:v>39664.743999999999</c:v>
                </c:pt>
                <c:pt idx="32">
                  <c:v>41641.039999999994</c:v>
                </c:pt>
                <c:pt idx="33">
                  <c:v>42544.2</c:v>
                </c:pt>
                <c:pt idx="34">
                  <c:v>43809.704000000012</c:v>
                </c:pt>
                <c:pt idx="35">
                  <c:v>45361.375999999997</c:v>
                </c:pt>
                <c:pt idx="36">
                  <c:v>46160.52</c:v>
                </c:pt>
                <c:pt idx="37">
                  <c:v>47499.28</c:v>
                </c:pt>
                <c:pt idx="38">
                  <c:v>48559.712</c:v>
                </c:pt>
                <c:pt idx="39">
                  <c:v>50901.072</c:v>
                </c:pt>
                <c:pt idx="40">
                  <c:v>51600.232000000004</c:v>
                </c:pt>
                <c:pt idx="41">
                  <c:v>52124.959999999999</c:v>
                </c:pt>
                <c:pt idx="42">
                  <c:v>53093.911999999997</c:v>
                </c:pt>
                <c:pt idx="43">
                  <c:v>54373.759999999987</c:v>
                </c:pt>
                <c:pt idx="44">
                  <c:v>55776.072</c:v>
                </c:pt>
                <c:pt idx="45">
                  <c:v>57299.343999999997</c:v>
                </c:pt>
                <c:pt idx="46">
                  <c:v>58604.872000000003</c:v>
                </c:pt>
                <c:pt idx="47">
                  <c:v>59904.967999999993</c:v>
                </c:pt>
                <c:pt idx="48">
                  <c:v>63139.512000000002</c:v>
                </c:pt>
                <c:pt idx="49">
                  <c:v>62376.784</c:v>
                </c:pt>
                <c:pt idx="50">
                  <c:v>64093.320000000007</c:v>
                </c:pt>
                <c:pt idx="51">
                  <c:v>64973.600000000013</c:v>
                </c:pt>
                <c:pt idx="52">
                  <c:v>64884.472000000002</c:v>
                </c:pt>
                <c:pt idx="53">
                  <c:v>67722.623999999996</c:v>
                </c:pt>
                <c:pt idx="54">
                  <c:v>68414.096000000005</c:v>
                </c:pt>
                <c:pt idx="55">
                  <c:v>70677.959999999992</c:v>
                </c:pt>
                <c:pt idx="56">
                  <c:v>71686.559999999998</c:v>
                </c:pt>
                <c:pt idx="57">
                  <c:v>70983.432000000001</c:v>
                </c:pt>
                <c:pt idx="58">
                  <c:v>72956.504000000001</c:v>
                </c:pt>
                <c:pt idx="59">
                  <c:v>73852.472000000009</c:v>
                </c:pt>
                <c:pt idx="60">
                  <c:v>76763.583999999988</c:v>
                </c:pt>
                <c:pt idx="61">
                  <c:v>76798.311999999991</c:v>
                </c:pt>
                <c:pt idx="62">
                  <c:v>80054.432000000001</c:v>
                </c:pt>
                <c:pt idx="63">
                  <c:v>79116.135999999999</c:v>
                </c:pt>
              </c:numCache>
            </c:numRef>
          </c:val>
          <c:smooth val="1"/>
          <c:extLst>
            <c:ext xmlns:c16="http://schemas.microsoft.com/office/drawing/2014/chart" uri="{C3380CC4-5D6E-409C-BE32-E72D297353CC}">
              <c16:uniqueId val="{00000000-FCE0-4B6B-8D97-1FA20AF2A69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2406.3930719999998</c:v>
                </c:pt>
                <c:pt idx="1">
                  <c:v>4833.073496</c:v>
                </c:pt>
                <c:pt idx="2">
                  <c:v>7041.7286640000002</c:v>
                </c:pt>
                <c:pt idx="3">
                  <c:v>9216.7200000000012</c:v>
                </c:pt>
                <c:pt idx="4">
                  <c:v>11704.791999999999</c:v>
                </c:pt>
                <c:pt idx="5">
                  <c:v>14091.88</c:v>
                </c:pt>
                <c:pt idx="6">
                  <c:v>16041.928</c:v>
                </c:pt>
                <c:pt idx="7">
                  <c:v>18340.400000000001</c:v>
                </c:pt>
                <c:pt idx="8">
                  <c:v>21539.671999999999</c:v>
                </c:pt>
                <c:pt idx="9">
                  <c:v>23190.768</c:v>
                </c:pt>
                <c:pt idx="10">
                  <c:v>25377.4</c:v>
                </c:pt>
                <c:pt idx="11">
                  <c:v>27692.792000000001</c:v>
                </c:pt>
                <c:pt idx="12">
                  <c:v>30070.959999999999</c:v>
                </c:pt>
                <c:pt idx="13">
                  <c:v>32742.76</c:v>
                </c:pt>
                <c:pt idx="14">
                  <c:v>34371.64</c:v>
                </c:pt>
                <c:pt idx="15">
                  <c:v>36965.472000000002</c:v>
                </c:pt>
                <c:pt idx="16">
                  <c:v>39522.504000000001</c:v>
                </c:pt>
                <c:pt idx="17">
                  <c:v>42823.976000000002</c:v>
                </c:pt>
                <c:pt idx="18">
                  <c:v>44491.383999999998</c:v>
                </c:pt>
                <c:pt idx="19">
                  <c:v>46878.656000000003</c:v>
                </c:pt>
                <c:pt idx="20">
                  <c:v>50012.103999999999</c:v>
                </c:pt>
                <c:pt idx="21">
                  <c:v>51507.232000000004</c:v>
                </c:pt>
                <c:pt idx="22">
                  <c:v>56006.472000000002</c:v>
                </c:pt>
                <c:pt idx="23">
                  <c:v>56429.08</c:v>
                </c:pt>
                <c:pt idx="24">
                  <c:v>59476.56</c:v>
                </c:pt>
                <c:pt idx="25">
                  <c:v>61084.32</c:v>
                </c:pt>
                <c:pt idx="26">
                  <c:v>62704.56</c:v>
                </c:pt>
                <c:pt idx="27">
                  <c:v>67031.16</c:v>
                </c:pt>
                <c:pt idx="28">
                  <c:v>69537.983999999997</c:v>
                </c:pt>
                <c:pt idx="29">
                  <c:v>71432.848000000013</c:v>
                </c:pt>
                <c:pt idx="30">
                  <c:v>74906.543999999994</c:v>
                </c:pt>
                <c:pt idx="31">
                  <c:v>77528.479999999996</c:v>
                </c:pt>
                <c:pt idx="32">
                  <c:v>79987.111999999994</c:v>
                </c:pt>
                <c:pt idx="33">
                  <c:v>81829.495999999999</c:v>
                </c:pt>
                <c:pt idx="34">
                  <c:v>83784.536000000007</c:v>
                </c:pt>
                <c:pt idx="35">
                  <c:v>87011.632000000012</c:v>
                </c:pt>
                <c:pt idx="36">
                  <c:v>89824.423999999999</c:v>
                </c:pt>
                <c:pt idx="37">
                  <c:v>91593.952000000005</c:v>
                </c:pt>
                <c:pt idx="38">
                  <c:v>93722.008000000002</c:v>
                </c:pt>
                <c:pt idx="39">
                  <c:v>96078.816000000006</c:v>
                </c:pt>
                <c:pt idx="40">
                  <c:v>98951.6</c:v>
                </c:pt>
                <c:pt idx="41">
                  <c:v>101732.128</c:v>
                </c:pt>
                <c:pt idx="42">
                  <c:v>103989.08</c:v>
                </c:pt>
                <c:pt idx="43">
                  <c:v>104504.64</c:v>
                </c:pt>
                <c:pt idx="44">
                  <c:v>105853.68</c:v>
                </c:pt>
                <c:pt idx="45">
                  <c:v>105255.568</c:v>
                </c:pt>
                <c:pt idx="46">
                  <c:v>108503.09600000001</c:v>
                </c:pt>
                <c:pt idx="47">
                  <c:v>107665.17600000001</c:v>
                </c:pt>
                <c:pt idx="48">
                  <c:v>108013.856</c:v>
                </c:pt>
                <c:pt idx="49">
                  <c:v>107881.216</c:v>
                </c:pt>
                <c:pt idx="50">
                  <c:v>108862.18399999999</c:v>
                </c:pt>
                <c:pt idx="51">
                  <c:v>107673.96</c:v>
                </c:pt>
                <c:pt idx="52">
                  <c:v>107978.264</c:v>
                </c:pt>
                <c:pt idx="53">
                  <c:v>107560.144</c:v>
                </c:pt>
                <c:pt idx="54">
                  <c:v>108324.89599999999</c:v>
                </c:pt>
                <c:pt idx="55">
                  <c:v>109181.704</c:v>
                </c:pt>
                <c:pt idx="56">
                  <c:v>108180.92</c:v>
                </c:pt>
                <c:pt idx="57">
                  <c:v>108929.72</c:v>
                </c:pt>
                <c:pt idx="58">
                  <c:v>108704.8</c:v>
                </c:pt>
                <c:pt idx="59">
                  <c:v>109345.088</c:v>
                </c:pt>
                <c:pt idx="60">
                  <c:v>107982.36</c:v>
                </c:pt>
                <c:pt idx="61">
                  <c:v>109136.52800000001</c:v>
                </c:pt>
                <c:pt idx="62">
                  <c:v>108761.288</c:v>
                </c:pt>
                <c:pt idx="63">
                  <c:v>109571.984</c:v>
                </c:pt>
              </c:numCache>
            </c:numRef>
          </c:val>
          <c:smooth val="1"/>
          <c:extLst>
            <c:ext xmlns:c16="http://schemas.microsoft.com/office/drawing/2014/chart" uri="{C3380CC4-5D6E-409C-BE32-E72D297353CC}">
              <c16:uniqueId val="{00000001-FCE0-4B6B-8D97-1FA20AF2A69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3622.2572</c:v>
                </c:pt>
                <c:pt idx="1">
                  <c:v>6916.2466000000004</c:v>
                </c:pt>
                <c:pt idx="2">
                  <c:v>10108.928</c:v>
                </c:pt>
                <c:pt idx="3">
                  <c:v>14258.008</c:v>
                </c:pt>
                <c:pt idx="4">
                  <c:v>16659.024000000001</c:v>
                </c:pt>
                <c:pt idx="5">
                  <c:v>20120.752</c:v>
                </c:pt>
                <c:pt idx="6">
                  <c:v>24880.712</c:v>
                </c:pt>
                <c:pt idx="7">
                  <c:v>25946.776000000002</c:v>
                </c:pt>
                <c:pt idx="8">
                  <c:v>29869.504000000001</c:v>
                </c:pt>
                <c:pt idx="9">
                  <c:v>35009.752</c:v>
                </c:pt>
                <c:pt idx="10">
                  <c:v>36395.112000000001</c:v>
                </c:pt>
                <c:pt idx="11">
                  <c:v>40548.800000000003</c:v>
                </c:pt>
                <c:pt idx="12">
                  <c:v>43949.751999999993</c:v>
                </c:pt>
                <c:pt idx="13">
                  <c:v>45538.527999999998</c:v>
                </c:pt>
                <c:pt idx="14">
                  <c:v>50794.968000000001</c:v>
                </c:pt>
                <c:pt idx="15">
                  <c:v>54988.368000000002</c:v>
                </c:pt>
                <c:pt idx="16">
                  <c:v>58078.224000000002</c:v>
                </c:pt>
                <c:pt idx="17">
                  <c:v>61355.92</c:v>
                </c:pt>
                <c:pt idx="18">
                  <c:v>66233.816000000006</c:v>
                </c:pt>
                <c:pt idx="19">
                  <c:v>70796.224000000002</c:v>
                </c:pt>
                <c:pt idx="20">
                  <c:v>72896.144</c:v>
                </c:pt>
                <c:pt idx="21">
                  <c:v>76948.672000000006</c:v>
                </c:pt>
                <c:pt idx="22">
                  <c:v>79691.135999999999</c:v>
                </c:pt>
                <c:pt idx="23">
                  <c:v>88436.792000000001</c:v>
                </c:pt>
                <c:pt idx="24">
                  <c:v>88911.024000000005</c:v>
                </c:pt>
                <c:pt idx="25">
                  <c:v>96862.312000000005</c:v>
                </c:pt>
                <c:pt idx="26">
                  <c:v>94598.95199999999</c:v>
                </c:pt>
                <c:pt idx="27">
                  <c:v>99529.383999999991</c:v>
                </c:pt>
                <c:pt idx="28">
                  <c:v>101389.18399999999</c:v>
                </c:pt>
                <c:pt idx="29">
                  <c:v>102548.81600000001</c:v>
                </c:pt>
                <c:pt idx="30">
                  <c:v>102987.64</c:v>
                </c:pt>
                <c:pt idx="31">
                  <c:v>103929.264</c:v>
                </c:pt>
                <c:pt idx="32">
                  <c:v>105208.44</c:v>
                </c:pt>
                <c:pt idx="33">
                  <c:v>106671.304</c:v>
                </c:pt>
                <c:pt idx="34">
                  <c:v>107780.60799999999</c:v>
                </c:pt>
                <c:pt idx="35">
                  <c:v>108073.2</c:v>
                </c:pt>
                <c:pt idx="36">
                  <c:v>108194.568</c:v>
                </c:pt>
                <c:pt idx="37">
                  <c:v>108166.936</c:v>
                </c:pt>
                <c:pt idx="38">
                  <c:v>109003.448</c:v>
                </c:pt>
                <c:pt idx="39">
                  <c:v>109298.192</c:v>
                </c:pt>
                <c:pt idx="40">
                  <c:v>108706.656</c:v>
                </c:pt>
                <c:pt idx="41">
                  <c:v>108223.064</c:v>
                </c:pt>
                <c:pt idx="42">
                  <c:v>109622.264</c:v>
                </c:pt>
                <c:pt idx="43">
                  <c:v>109389.128</c:v>
                </c:pt>
                <c:pt idx="44">
                  <c:v>108668.416</c:v>
                </c:pt>
                <c:pt idx="45">
                  <c:v>108020.584</c:v>
                </c:pt>
                <c:pt idx="46">
                  <c:v>109822.488</c:v>
                </c:pt>
                <c:pt idx="47">
                  <c:v>109465.304</c:v>
                </c:pt>
                <c:pt idx="48">
                  <c:v>108516.74400000001</c:v>
                </c:pt>
                <c:pt idx="49">
                  <c:v>108393.88</c:v>
                </c:pt>
                <c:pt idx="50">
                  <c:v>109393.24</c:v>
                </c:pt>
                <c:pt idx="51">
                  <c:v>109534.792</c:v>
                </c:pt>
                <c:pt idx="52">
                  <c:v>108401.61599999999</c:v>
                </c:pt>
                <c:pt idx="53">
                  <c:v>108725.736</c:v>
                </c:pt>
                <c:pt idx="54">
                  <c:v>109094.45600000001</c:v>
                </c:pt>
                <c:pt idx="55">
                  <c:v>109567.54399999999</c:v>
                </c:pt>
                <c:pt idx="56">
                  <c:v>108289.84</c:v>
                </c:pt>
                <c:pt idx="57">
                  <c:v>109016.64</c:v>
                </c:pt>
                <c:pt idx="58">
                  <c:v>108888.82399999999</c:v>
                </c:pt>
                <c:pt idx="59">
                  <c:v>109602.64</c:v>
                </c:pt>
                <c:pt idx="60">
                  <c:v>108229.216</c:v>
                </c:pt>
                <c:pt idx="61">
                  <c:v>109265.44</c:v>
                </c:pt>
                <c:pt idx="62">
                  <c:v>108852.25599999999</c:v>
                </c:pt>
                <c:pt idx="63">
                  <c:v>109642.624</c:v>
                </c:pt>
              </c:numCache>
            </c:numRef>
          </c:val>
          <c:smooth val="1"/>
          <c:extLst>
            <c:ext xmlns:c16="http://schemas.microsoft.com/office/drawing/2014/chart" uri="{C3380CC4-5D6E-409C-BE32-E72D297353CC}">
              <c16:uniqueId val="{00000002-FCE0-4B6B-8D97-1FA20AF2A69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4227.8714719999998</c:v>
                </c:pt>
                <c:pt idx="1">
                  <c:v>7856.4348559999999</c:v>
                </c:pt>
                <c:pt idx="2">
                  <c:v>12212.175999999999</c:v>
                </c:pt>
                <c:pt idx="3">
                  <c:v>15757.632</c:v>
                </c:pt>
                <c:pt idx="4">
                  <c:v>20093.968000000001</c:v>
                </c:pt>
                <c:pt idx="5">
                  <c:v>24092.328000000001</c:v>
                </c:pt>
                <c:pt idx="6">
                  <c:v>28110.128000000001</c:v>
                </c:pt>
                <c:pt idx="7">
                  <c:v>30674.831999999999</c:v>
                </c:pt>
                <c:pt idx="8">
                  <c:v>35509.552000000003</c:v>
                </c:pt>
                <c:pt idx="9">
                  <c:v>39726.135999999999</c:v>
                </c:pt>
                <c:pt idx="10">
                  <c:v>44997.048000000003</c:v>
                </c:pt>
                <c:pt idx="11">
                  <c:v>46901.447999999997</c:v>
                </c:pt>
                <c:pt idx="12">
                  <c:v>51400.127999999997</c:v>
                </c:pt>
                <c:pt idx="13">
                  <c:v>53260.144</c:v>
                </c:pt>
                <c:pt idx="14">
                  <c:v>59866.96</c:v>
                </c:pt>
                <c:pt idx="15">
                  <c:v>59420.631999999998</c:v>
                </c:pt>
                <c:pt idx="16">
                  <c:v>64320.671999999999</c:v>
                </c:pt>
                <c:pt idx="17">
                  <c:v>72849.495999999999</c:v>
                </c:pt>
                <c:pt idx="18">
                  <c:v>77360.544000000009</c:v>
                </c:pt>
                <c:pt idx="19">
                  <c:v>79431.376000000004</c:v>
                </c:pt>
                <c:pt idx="20">
                  <c:v>86275.775999999998</c:v>
                </c:pt>
                <c:pt idx="21">
                  <c:v>86587.432000000001</c:v>
                </c:pt>
                <c:pt idx="22">
                  <c:v>95670.80799999999</c:v>
                </c:pt>
                <c:pt idx="23">
                  <c:v>99027.216</c:v>
                </c:pt>
                <c:pt idx="24">
                  <c:v>98307.472000000009</c:v>
                </c:pt>
                <c:pt idx="25">
                  <c:v>103553.24800000001</c:v>
                </c:pt>
                <c:pt idx="26">
                  <c:v>105259.61599999999</c:v>
                </c:pt>
                <c:pt idx="27">
                  <c:v>106770.72</c:v>
                </c:pt>
                <c:pt idx="28">
                  <c:v>106387.32</c:v>
                </c:pt>
                <c:pt idx="29">
                  <c:v>108076.61599999999</c:v>
                </c:pt>
                <c:pt idx="30">
                  <c:v>108396.08</c:v>
                </c:pt>
                <c:pt idx="31">
                  <c:v>108989.39200000001</c:v>
                </c:pt>
                <c:pt idx="32">
                  <c:v>108590.936</c:v>
                </c:pt>
                <c:pt idx="33">
                  <c:v>108809.88</c:v>
                </c:pt>
                <c:pt idx="34">
                  <c:v>109184.25599999999</c:v>
                </c:pt>
                <c:pt idx="35">
                  <c:v>109252.288</c:v>
                </c:pt>
                <c:pt idx="36">
                  <c:v>108965.68799999999</c:v>
                </c:pt>
                <c:pt idx="37">
                  <c:v>108682.704</c:v>
                </c:pt>
                <c:pt idx="38">
                  <c:v>109562.432</c:v>
                </c:pt>
                <c:pt idx="39">
                  <c:v>109370.936</c:v>
                </c:pt>
                <c:pt idx="40">
                  <c:v>108861.304</c:v>
                </c:pt>
                <c:pt idx="41">
                  <c:v>108248.88</c:v>
                </c:pt>
                <c:pt idx="42">
                  <c:v>109786.232</c:v>
                </c:pt>
                <c:pt idx="43">
                  <c:v>109441.512</c:v>
                </c:pt>
                <c:pt idx="44">
                  <c:v>108680.368</c:v>
                </c:pt>
                <c:pt idx="45">
                  <c:v>108025</c:v>
                </c:pt>
                <c:pt idx="46">
                  <c:v>109833.624</c:v>
                </c:pt>
                <c:pt idx="47">
                  <c:v>109494.624</c:v>
                </c:pt>
                <c:pt idx="48">
                  <c:v>108523.848</c:v>
                </c:pt>
                <c:pt idx="49">
                  <c:v>108397.36</c:v>
                </c:pt>
                <c:pt idx="50">
                  <c:v>109408.376</c:v>
                </c:pt>
                <c:pt idx="51">
                  <c:v>109535.344</c:v>
                </c:pt>
                <c:pt idx="52">
                  <c:v>108409.4</c:v>
                </c:pt>
                <c:pt idx="53">
                  <c:v>108730.576</c:v>
                </c:pt>
                <c:pt idx="54">
                  <c:v>109110.272</c:v>
                </c:pt>
                <c:pt idx="55">
                  <c:v>109578.92</c:v>
                </c:pt>
                <c:pt idx="56">
                  <c:v>108308.216</c:v>
                </c:pt>
                <c:pt idx="57">
                  <c:v>109019.856</c:v>
                </c:pt>
                <c:pt idx="58">
                  <c:v>108887.272</c:v>
                </c:pt>
                <c:pt idx="59">
                  <c:v>109607.952</c:v>
                </c:pt>
                <c:pt idx="60">
                  <c:v>108238.624</c:v>
                </c:pt>
                <c:pt idx="61">
                  <c:v>109272.67200000001</c:v>
                </c:pt>
                <c:pt idx="62">
                  <c:v>108856.704</c:v>
                </c:pt>
                <c:pt idx="63">
                  <c:v>109639.2</c:v>
                </c:pt>
              </c:numCache>
            </c:numRef>
          </c:val>
          <c:smooth val="1"/>
          <c:extLst>
            <c:ext xmlns:c16="http://schemas.microsoft.com/office/drawing/2014/chart" uri="{C3380CC4-5D6E-409C-BE32-E72D297353CC}">
              <c16:uniqueId val="{00000003-FCE0-4B6B-8D97-1FA20AF2A69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7325.1328000000003</c:v>
                </c:pt>
                <c:pt idx="1">
                  <c:v>13764.252928</c:v>
                </c:pt>
                <c:pt idx="2">
                  <c:v>23671.379327999999</c:v>
                </c:pt>
                <c:pt idx="3">
                  <c:v>28060.283328000001</c:v>
                </c:pt>
                <c:pt idx="4">
                  <c:v>34696.355199999998</c:v>
                </c:pt>
                <c:pt idx="5">
                  <c:v>44882.194559999996</c:v>
                </c:pt>
                <c:pt idx="6">
                  <c:v>47273.367999999988</c:v>
                </c:pt>
                <c:pt idx="7">
                  <c:v>48017.167999999998</c:v>
                </c:pt>
                <c:pt idx="8">
                  <c:v>67856.959999999992</c:v>
                </c:pt>
                <c:pt idx="9">
                  <c:v>73496.639999999999</c:v>
                </c:pt>
                <c:pt idx="10">
                  <c:v>74922.688000000009</c:v>
                </c:pt>
                <c:pt idx="11">
                  <c:v>85885.767999999996</c:v>
                </c:pt>
                <c:pt idx="12">
                  <c:v>86735.367999999988</c:v>
                </c:pt>
                <c:pt idx="13">
                  <c:v>93299.823999999993</c:v>
                </c:pt>
                <c:pt idx="14">
                  <c:v>102872.92000000001</c:v>
                </c:pt>
                <c:pt idx="15">
                  <c:v>108317.79200000002</c:v>
                </c:pt>
                <c:pt idx="16">
                  <c:v>101291.24799999999</c:v>
                </c:pt>
                <c:pt idx="17">
                  <c:v>113663.872</c:v>
                </c:pt>
                <c:pt idx="18">
                  <c:v>107049.12800000001</c:v>
                </c:pt>
                <c:pt idx="19">
                  <c:v>119798.704</c:v>
                </c:pt>
                <c:pt idx="20">
                  <c:v>120322.336</c:v>
                </c:pt>
                <c:pt idx="21">
                  <c:v>123614.93599999999</c:v>
                </c:pt>
                <c:pt idx="22">
                  <c:v>122824.432</c:v>
                </c:pt>
                <c:pt idx="23">
                  <c:v>132738.16</c:v>
                </c:pt>
                <c:pt idx="24">
                  <c:v>126240.92</c:v>
                </c:pt>
                <c:pt idx="25">
                  <c:v>131977.82399999999</c:v>
                </c:pt>
                <c:pt idx="26">
                  <c:v>135120.03200000001</c:v>
                </c:pt>
                <c:pt idx="27">
                  <c:v>132437.016</c:v>
                </c:pt>
                <c:pt idx="28">
                  <c:v>133815.04800000001</c:v>
                </c:pt>
                <c:pt idx="29">
                  <c:v>136183.92799999999</c:v>
                </c:pt>
                <c:pt idx="30">
                  <c:v>142127.04800000001</c:v>
                </c:pt>
                <c:pt idx="31">
                  <c:v>139155.40800000002</c:v>
                </c:pt>
                <c:pt idx="32">
                  <c:v>151113.31200000001</c:v>
                </c:pt>
                <c:pt idx="33">
                  <c:v>150104.16800000001</c:v>
                </c:pt>
                <c:pt idx="34">
                  <c:v>145676.19199999998</c:v>
                </c:pt>
                <c:pt idx="35">
                  <c:v>147138.728</c:v>
                </c:pt>
                <c:pt idx="36">
                  <c:v>155095.51199999999</c:v>
                </c:pt>
                <c:pt idx="37">
                  <c:v>149554.16800000001</c:v>
                </c:pt>
                <c:pt idx="38">
                  <c:v>141522.44</c:v>
                </c:pt>
                <c:pt idx="39">
                  <c:v>160349.552</c:v>
                </c:pt>
                <c:pt idx="40">
                  <c:v>158603.424</c:v>
                </c:pt>
                <c:pt idx="41">
                  <c:v>154512.90399999998</c:v>
                </c:pt>
                <c:pt idx="42">
                  <c:v>150351.32</c:v>
                </c:pt>
                <c:pt idx="43">
                  <c:v>158983.24800000002</c:v>
                </c:pt>
                <c:pt idx="44">
                  <c:v>166015.592</c:v>
                </c:pt>
                <c:pt idx="45">
                  <c:v>160194.67199999999</c:v>
                </c:pt>
                <c:pt idx="46">
                  <c:v>150698.008</c:v>
                </c:pt>
                <c:pt idx="47">
                  <c:v>159953.48800000001</c:v>
                </c:pt>
                <c:pt idx="48">
                  <c:v>172621.47200000001</c:v>
                </c:pt>
                <c:pt idx="49">
                  <c:v>165740.39199999999</c:v>
                </c:pt>
                <c:pt idx="50">
                  <c:v>171001.47999999998</c:v>
                </c:pt>
                <c:pt idx="51">
                  <c:v>177436.76800000001</c:v>
                </c:pt>
                <c:pt idx="52">
                  <c:v>170543.97600000002</c:v>
                </c:pt>
                <c:pt idx="53">
                  <c:v>169030.11199999999</c:v>
                </c:pt>
                <c:pt idx="54">
                  <c:v>166108.96799999999</c:v>
                </c:pt>
                <c:pt idx="55">
                  <c:v>176814.66399999999</c:v>
                </c:pt>
                <c:pt idx="56">
                  <c:v>163748.04</c:v>
                </c:pt>
                <c:pt idx="57">
                  <c:v>176690.34400000001</c:v>
                </c:pt>
                <c:pt idx="58">
                  <c:v>173992.128</c:v>
                </c:pt>
                <c:pt idx="59">
                  <c:v>182037.37599999999</c:v>
                </c:pt>
                <c:pt idx="60">
                  <c:v>181280.024</c:v>
                </c:pt>
                <c:pt idx="61">
                  <c:v>182586.53599999999</c:v>
                </c:pt>
                <c:pt idx="62">
                  <c:v>187570.51199999999</c:v>
                </c:pt>
                <c:pt idx="63">
                  <c:v>185174.36</c:v>
                </c:pt>
              </c:numCache>
            </c:numRef>
          </c:val>
          <c:smooth val="1"/>
          <c:extLst>
            <c:ext xmlns:c16="http://schemas.microsoft.com/office/drawing/2014/chart" uri="{C3380CC4-5D6E-409C-BE32-E72D297353CC}">
              <c16:uniqueId val="{00000000-2C27-4372-955F-5F6F47E86F8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12995.861183999999</c:v>
                </c:pt>
                <c:pt idx="1">
                  <c:v>23634.417344000001</c:v>
                </c:pt>
                <c:pt idx="2">
                  <c:v>33205.1872</c:v>
                </c:pt>
                <c:pt idx="3">
                  <c:v>42096.188671999997</c:v>
                </c:pt>
                <c:pt idx="4">
                  <c:v>55600.307200000003</c:v>
                </c:pt>
                <c:pt idx="5">
                  <c:v>61786.415999999997</c:v>
                </c:pt>
                <c:pt idx="6">
                  <c:v>78887.311999999991</c:v>
                </c:pt>
                <c:pt idx="7">
                  <c:v>91693.080000000016</c:v>
                </c:pt>
                <c:pt idx="8">
                  <c:v>97344.448000000004</c:v>
                </c:pt>
                <c:pt idx="9">
                  <c:v>94495.183999999979</c:v>
                </c:pt>
                <c:pt idx="10">
                  <c:v>105242.39200000001</c:v>
                </c:pt>
                <c:pt idx="11">
                  <c:v>104608.512</c:v>
                </c:pt>
                <c:pt idx="12">
                  <c:v>112075.16800000001</c:v>
                </c:pt>
                <c:pt idx="13">
                  <c:v>113830.376</c:v>
                </c:pt>
                <c:pt idx="14">
                  <c:v>120198.32800000001</c:v>
                </c:pt>
                <c:pt idx="15">
                  <c:v>120002.984</c:v>
                </c:pt>
                <c:pt idx="16">
                  <c:v>124719.25599999999</c:v>
                </c:pt>
                <c:pt idx="17">
                  <c:v>118217.072</c:v>
                </c:pt>
                <c:pt idx="18">
                  <c:v>126383.80799999999</c:v>
                </c:pt>
                <c:pt idx="19">
                  <c:v>136022.11199999999</c:v>
                </c:pt>
                <c:pt idx="20">
                  <c:v>136713.48800000001</c:v>
                </c:pt>
                <c:pt idx="21">
                  <c:v>138813.32</c:v>
                </c:pt>
                <c:pt idx="22">
                  <c:v>133889.88</c:v>
                </c:pt>
                <c:pt idx="23">
                  <c:v>142272.024</c:v>
                </c:pt>
                <c:pt idx="24">
                  <c:v>137633.576</c:v>
                </c:pt>
                <c:pt idx="25">
                  <c:v>138090.54399999999</c:v>
                </c:pt>
                <c:pt idx="26">
                  <c:v>158128.93599999999</c:v>
                </c:pt>
                <c:pt idx="27">
                  <c:v>144214.712</c:v>
                </c:pt>
                <c:pt idx="28">
                  <c:v>141561.36800000002</c:v>
                </c:pt>
                <c:pt idx="29">
                  <c:v>140268.44</c:v>
                </c:pt>
                <c:pt idx="30">
                  <c:v>143330.96799999999</c:v>
                </c:pt>
                <c:pt idx="31">
                  <c:v>155749.38399999999</c:v>
                </c:pt>
                <c:pt idx="32">
                  <c:v>153299.52000000002</c:v>
                </c:pt>
                <c:pt idx="33">
                  <c:v>156498.95199999999</c:v>
                </c:pt>
                <c:pt idx="34">
                  <c:v>157746.68</c:v>
                </c:pt>
                <c:pt idx="35">
                  <c:v>157996.37599999999</c:v>
                </c:pt>
                <c:pt idx="36">
                  <c:v>171489.6</c:v>
                </c:pt>
                <c:pt idx="37">
                  <c:v>170293.81599999999</c:v>
                </c:pt>
                <c:pt idx="38">
                  <c:v>178161.78399999999</c:v>
                </c:pt>
                <c:pt idx="39">
                  <c:v>186425.712</c:v>
                </c:pt>
                <c:pt idx="40">
                  <c:v>176120.21599999999</c:v>
                </c:pt>
                <c:pt idx="41">
                  <c:v>172936.44</c:v>
                </c:pt>
                <c:pt idx="42">
                  <c:v>179115.17599999998</c:v>
                </c:pt>
                <c:pt idx="43">
                  <c:v>186741.25599999999</c:v>
                </c:pt>
                <c:pt idx="44">
                  <c:v>174536.736</c:v>
                </c:pt>
                <c:pt idx="45">
                  <c:v>181325.08799999999</c:v>
                </c:pt>
                <c:pt idx="46">
                  <c:v>175896.96000000002</c:v>
                </c:pt>
                <c:pt idx="47">
                  <c:v>188997.89600000001</c:v>
                </c:pt>
                <c:pt idx="48">
                  <c:v>182822.70400000003</c:v>
                </c:pt>
                <c:pt idx="49">
                  <c:v>196665.91200000001</c:v>
                </c:pt>
                <c:pt idx="50">
                  <c:v>180690.68</c:v>
                </c:pt>
                <c:pt idx="51">
                  <c:v>175864.83199999999</c:v>
                </c:pt>
                <c:pt idx="52">
                  <c:v>198514.52</c:v>
                </c:pt>
                <c:pt idx="53">
                  <c:v>176129.95199999999</c:v>
                </c:pt>
                <c:pt idx="54">
                  <c:v>189492.64</c:v>
                </c:pt>
                <c:pt idx="55">
                  <c:v>199174.32</c:v>
                </c:pt>
                <c:pt idx="56">
                  <c:v>183957.984</c:v>
                </c:pt>
                <c:pt idx="57">
                  <c:v>181845.568</c:v>
                </c:pt>
                <c:pt idx="58">
                  <c:v>187792.77600000001</c:v>
                </c:pt>
                <c:pt idx="59">
                  <c:v>197298.89600000001</c:v>
                </c:pt>
                <c:pt idx="60">
                  <c:v>195805.864</c:v>
                </c:pt>
                <c:pt idx="61">
                  <c:v>192052.05600000001</c:v>
                </c:pt>
                <c:pt idx="62">
                  <c:v>185101.12</c:v>
                </c:pt>
                <c:pt idx="63">
                  <c:v>195039.39199999999</c:v>
                </c:pt>
              </c:numCache>
            </c:numRef>
          </c:val>
          <c:smooth val="1"/>
          <c:extLst>
            <c:ext xmlns:c16="http://schemas.microsoft.com/office/drawing/2014/chart" uri="{C3380CC4-5D6E-409C-BE32-E72D297353CC}">
              <c16:uniqueId val="{00000001-2C27-4372-955F-5F6F47E86F8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19126.677823999999</c:v>
                </c:pt>
                <c:pt idx="1">
                  <c:v>36795.773055999998</c:v>
                </c:pt>
                <c:pt idx="2">
                  <c:v>47542.950592000001</c:v>
                </c:pt>
                <c:pt idx="3">
                  <c:v>53169.003199999999</c:v>
                </c:pt>
                <c:pt idx="4">
                  <c:v>76237.424000000014</c:v>
                </c:pt>
                <c:pt idx="5">
                  <c:v>76362.872000000003</c:v>
                </c:pt>
                <c:pt idx="6">
                  <c:v>86194.111999999994</c:v>
                </c:pt>
                <c:pt idx="7">
                  <c:v>103966.46400000001</c:v>
                </c:pt>
                <c:pt idx="8">
                  <c:v>103104.91200000001</c:v>
                </c:pt>
                <c:pt idx="9">
                  <c:v>109712.11199999999</c:v>
                </c:pt>
                <c:pt idx="10">
                  <c:v>118787.208</c:v>
                </c:pt>
                <c:pt idx="11">
                  <c:v>114079.072</c:v>
                </c:pt>
                <c:pt idx="12">
                  <c:v>125208.576</c:v>
                </c:pt>
                <c:pt idx="13">
                  <c:v>129596.46400000001</c:v>
                </c:pt>
                <c:pt idx="14">
                  <c:v>126435.584</c:v>
                </c:pt>
                <c:pt idx="15">
                  <c:v>125316.6</c:v>
                </c:pt>
                <c:pt idx="16">
                  <c:v>134122.67199999999</c:v>
                </c:pt>
                <c:pt idx="17">
                  <c:v>128430.01599999999</c:v>
                </c:pt>
                <c:pt idx="18">
                  <c:v>132430.07200000001</c:v>
                </c:pt>
                <c:pt idx="19">
                  <c:v>139638.16</c:v>
                </c:pt>
                <c:pt idx="20">
                  <c:v>129618.568</c:v>
                </c:pt>
                <c:pt idx="21">
                  <c:v>139407.88800000001</c:v>
                </c:pt>
                <c:pt idx="22">
                  <c:v>149617.136</c:v>
                </c:pt>
                <c:pt idx="23">
                  <c:v>158841.22399999999</c:v>
                </c:pt>
                <c:pt idx="24">
                  <c:v>159793.848</c:v>
                </c:pt>
                <c:pt idx="25">
                  <c:v>148491.32800000001</c:v>
                </c:pt>
                <c:pt idx="26">
                  <c:v>146765.736</c:v>
                </c:pt>
                <c:pt idx="27">
                  <c:v>157984.35200000001</c:v>
                </c:pt>
                <c:pt idx="28">
                  <c:v>149675.20799999998</c:v>
                </c:pt>
                <c:pt idx="29">
                  <c:v>153773.91200000001</c:v>
                </c:pt>
                <c:pt idx="30">
                  <c:v>169580.864</c:v>
                </c:pt>
                <c:pt idx="31">
                  <c:v>157881.07199999999</c:v>
                </c:pt>
                <c:pt idx="32">
                  <c:v>167623.19199999998</c:v>
                </c:pt>
                <c:pt idx="33">
                  <c:v>181873.44</c:v>
                </c:pt>
                <c:pt idx="34">
                  <c:v>175801.47200000001</c:v>
                </c:pt>
                <c:pt idx="35">
                  <c:v>165164.51199999999</c:v>
                </c:pt>
                <c:pt idx="36">
                  <c:v>162194.77600000001</c:v>
                </c:pt>
                <c:pt idx="37">
                  <c:v>181207.24799999999</c:v>
                </c:pt>
                <c:pt idx="38">
                  <c:v>191643</c:v>
                </c:pt>
                <c:pt idx="39">
                  <c:v>170146.288</c:v>
                </c:pt>
                <c:pt idx="40">
                  <c:v>175909.12</c:v>
                </c:pt>
                <c:pt idx="41">
                  <c:v>183474.6</c:v>
                </c:pt>
                <c:pt idx="42">
                  <c:v>181463.35200000001</c:v>
                </c:pt>
                <c:pt idx="43">
                  <c:v>187160.8</c:v>
                </c:pt>
                <c:pt idx="44">
                  <c:v>186499.37599999999</c:v>
                </c:pt>
                <c:pt idx="45">
                  <c:v>191281.90399999998</c:v>
                </c:pt>
                <c:pt idx="46">
                  <c:v>184926.93599999999</c:v>
                </c:pt>
                <c:pt idx="47">
                  <c:v>172442.05600000001</c:v>
                </c:pt>
                <c:pt idx="48">
                  <c:v>182081.90399999998</c:v>
                </c:pt>
                <c:pt idx="49">
                  <c:v>196864.64000000001</c:v>
                </c:pt>
                <c:pt idx="50">
                  <c:v>192756.144</c:v>
                </c:pt>
                <c:pt idx="51">
                  <c:v>206692.39199999999</c:v>
                </c:pt>
                <c:pt idx="52">
                  <c:v>195021.03200000001</c:v>
                </c:pt>
                <c:pt idx="53">
                  <c:v>192443.76</c:v>
                </c:pt>
                <c:pt idx="54">
                  <c:v>198610.92800000001</c:v>
                </c:pt>
                <c:pt idx="55">
                  <c:v>205161.78399999999</c:v>
                </c:pt>
                <c:pt idx="56">
                  <c:v>189164.76799999998</c:v>
                </c:pt>
                <c:pt idx="57">
                  <c:v>187281.77599999998</c:v>
                </c:pt>
                <c:pt idx="58">
                  <c:v>208378.32</c:v>
                </c:pt>
                <c:pt idx="59">
                  <c:v>205155.25599999999</c:v>
                </c:pt>
                <c:pt idx="60">
                  <c:v>190775.04800000001</c:v>
                </c:pt>
                <c:pt idx="61">
                  <c:v>204838.32</c:v>
                </c:pt>
                <c:pt idx="62">
                  <c:v>199723.21599999999</c:v>
                </c:pt>
                <c:pt idx="63">
                  <c:v>198669.33600000001</c:v>
                </c:pt>
              </c:numCache>
            </c:numRef>
          </c:val>
          <c:smooth val="1"/>
          <c:extLst>
            <c:ext xmlns:c16="http://schemas.microsoft.com/office/drawing/2014/chart" uri="{C3380CC4-5D6E-409C-BE32-E72D297353CC}">
              <c16:uniqueId val="{00000002-2C27-4372-955F-5F6F47E86F8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18971.037887999999</c:v>
                </c:pt>
                <c:pt idx="1">
                  <c:v>37122.329151999998</c:v>
                </c:pt>
                <c:pt idx="2">
                  <c:v>52965.452735999999</c:v>
                </c:pt>
                <c:pt idx="3">
                  <c:v>61862.675136000005</c:v>
                </c:pt>
                <c:pt idx="4">
                  <c:v>77907.159999999989</c:v>
                </c:pt>
                <c:pt idx="5">
                  <c:v>83391.368000000002</c:v>
                </c:pt>
                <c:pt idx="6">
                  <c:v>98024.096000000005</c:v>
                </c:pt>
                <c:pt idx="7">
                  <c:v>109315.68</c:v>
                </c:pt>
                <c:pt idx="8">
                  <c:v>116747.408</c:v>
                </c:pt>
                <c:pt idx="9">
                  <c:v>115701.272</c:v>
                </c:pt>
                <c:pt idx="10">
                  <c:v>125199.192</c:v>
                </c:pt>
                <c:pt idx="11">
                  <c:v>133727.24799999999</c:v>
                </c:pt>
                <c:pt idx="12">
                  <c:v>142380.65599999999</c:v>
                </c:pt>
                <c:pt idx="13">
                  <c:v>137016.584</c:v>
                </c:pt>
                <c:pt idx="14">
                  <c:v>141546.016</c:v>
                </c:pt>
                <c:pt idx="15">
                  <c:v>138413.20799999998</c:v>
                </c:pt>
                <c:pt idx="16">
                  <c:v>132813.37599999999</c:v>
                </c:pt>
                <c:pt idx="17">
                  <c:v>125179.51999999999</c:v>
                </c:pt>
                <c:pt idx="18">
                  <c:v>150755.60800000001</c:v>
                </c:pt>
                <c:pt idx="19">
                  <c:v>149907.39200000002</c:v>
                </c:pt>
                <c:pt idx="20">
                  <c:v>162698.39199999999</c:v>
                </c:pt>
                <c:pt idx="21">
                  <c:v>144453.96000000002</c:v>
                </c:pt>
                <c:pt idx="22">
                  <c:v>166860.576</c:v>
                </c:pt>
                <c:pt idx="23">
                  <c:v>165589.77600000001</c:v>
                </c:pt>
                <c:pt idx="24">
                  <c:v>180200.51199999999</c:v>
                </c:pt>
                <c:pt idx="25">
                  <c:v>186275.06400000001</c:v>
                </c:pt>
                <c:pt idx="26">
                  <c:v>177366.64799999999</c:v>
                </c:pt>
                <c:pt idx="27">
                  <c:v>181216.984</c:v>
                </c:pt>
                <c:pt idx="28">
                  <c:v>178084.68800000002</c:v>
                </c:pt>
                <c:pt idx="29">
                  <c:v>191958.49599999998</c:v>
                </c:pt>
                <c:pt idx="30">
                  <c:v>167653.62400000001</c:v>
                </c:pt>
                <c:pt idx="31">
                  <c:v>172214.288</c:v>
                </c:pt>
                <c:pt idx="32">
                  <c:v>193337.37599999999</c:v>
                </c:pt>
                <c:pt idx="33">
                  <c:v>187309.52000000002</c:v>
                </c:pt>
                <c:pt idx="34">
                  <c:v>194236.59999999998</c:v>
                </c:pt>
                <c:pt idx="35">
                  <c:v>196562.03200000001</c:v>
                </c:pt>
                <c:pt idx="36">
                  <c:v>180978.24</c:v>
                </c:pt>
                <c:pt idx="37">
                  <c:v>193130.296</c:v>
                </c:pt>
                <c:pt idx="38">
                  <c:v>204673.94400000002</c:v>
                </c:pt>
                <c:pt idx="39">
                  <c:v>204934.38400000002</c:v>
                </c:pt>
                <c:pt idx="40">
                  <c:v>204687.76800000001</c:v>
                </c:pt>
                <c:pt idx="41">
                  <c:v>206491.736</c:v>
                </c:pt>
                <c:pt idx="42">
                  <c:v>201195.51199999999</c:v>
                </c:pt>
                <c:pt idx="43">
                  <c:v>209390.32799999998</c:v>
                </c:pt>
                <c:pt idx="44">
                  <c:v>208707.53599999999</c:v>
                </c:pt>
                <c:pt idx="45">
                  <c:v>205727.31199999998</c:v>
                </c:pt>
                <c:pt idx="46">
                  <c:v>209481.97600000002</c:v>
                </c:pt>
                <c:pt idx="47">
                  <c:v>209381.47200000001</c:v>
                </c:pt>
                <c:pt idx="48">
                  <c:v>208216.85600000003</c:v>
                </c:pt>
                <c:pt idx="49">
                  <c:v>207925.32800000001</c:v>
                </c:pt>
                <c:pt idx="50">
                  <c:v>209806.712</c:v>
                </c:pt>
                <c:pt idx="51">
                  <c:v>208186.52799999999</c:v>
                </c:pt>
                <c:pt idx="52">
                  <c:v>207389.728</c:v>
                </c:pt>
                <c:pt idx="53">
                  <c:v>209764.44</c:v>
                </c:pt>
                <c:pt idx="54">
                  <c:v>211016.45600000001</c:v>
                </c:pt>
                <c:pt idx="55">
                  <c:v>208406.81599999999</c:v>
                </c:pt>
                <c:pt idx="56">
                  <c:v>183955.44799999997</c:v>
                </c:pt>
                <c:pt idx="57">
                  <c:v>209858.90400000001</c:v>
                </c:pt>
                <c:pt idx="58">
                  <c:v>210539.82400000002</c:v>
                </c:pt>
                <c:pt idx="59">
                  <c:v>209573.52799999999</c:v>
                </c:pt>
                <c:pt idx="60">
                  <c:v>202051.39199999999</c:v>
                </c:pt>
                <c:pt idx="61">
                  <c:v>208387.08000000002</c:v>
                </c:pt>
                <c:pt idx="62">
                  <c:v>212829.83199999999</c:v>
                </c:pt>
                <c:pt idx="63">
                  <c:v>211857.50400000002</c:v>
                </c:pt>
              </c:numCache>
            </c:numRef>
          </c:val>
          <c:smooth val="1"/>
          <c:extLst>
            <c:ext xmlns:c16="http://schemas.microsoft.com/office/drawing/2014/chart" uri="{C3380CC4-5D6E-409C-BE32-E72D297353CC}">
              <c16:uniqueId val="{00000003-2C27-4372-955F-5F6F47E86F8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baseline="0"/>
              <a:t> </a:t>
            </a:r>
            <a:r>
              <a:rPr lang="en-US"/>
              <a:t>ST C2H Unidirectional performance</a:t>
            </a:r>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12632.592000000001</c:v>
                </c:pt>
                <c:pt idx="1">
                  <c:v>25116.903999999999</c:v>
                </c:pt>
                <c:pt idx="2">
                  <c:v>39444.839999999997</c:v>
                </c:pt>
                <c:pt idx="3">
                  <c:v>50917.752</c:v>
                </c:pt>
                <c:pt idx="4">
                  <c:v>57971.088000000003</c:v>
                </c:pt>
                <c:pt idx="5">
                  <c:v>63779.631999999998</c:v>
                </c:pt>
                <c:pt idx="6">
                  <c:v>68755.392000000007</c:v>
                </c:pt>
                <c:pt idx="7">
                  <c:v>73003.895999999993</c:v>
                </c:pt>
                <c:pt idx="8">
                  <c:v>76638.52</c:v>
                </c:pt>
                <c:pt idx="9">
                  <c:v>79794.872000000003</c:v>
                </c:pt>
                <c:pt idx="10">
                  <c:v>82525.19200000001</c:v>
                </c:pt>
                <c:pt idx="11">
                  <c:v>85201.504000000001</c:v>
                </c:pt>
                <c:pt idx="12">
                  <c:v>87438.911999999997</c:v>
                </c:pt>
                <c:pt idx="13">
                  <c:v>89426.087999999989</c:v>
                </c:pt>
                <c:pt idx="14">
                  <c:v>91258.207999999999</c:v>
                </c:pt>
                <c:pt idx="15">
                  <c:v>92677.728000000003</c:v>
                </c:pt>
                <c:pt idx="16">
                  <c:v>94370.728000000003</c:v>
                </c:pt>
                <c:pt idx="17">
                  <c:v>95826.896000000008</c:v>
                </c:pt>
                <c:pt idx="18">
                  <c:v>97022.471999999994</c:v>
                </c:pt>
                <c:pt idx="19">
                  <c:v>98240.256000000008</c:v>
                </c:pt>
                <c:pt idx="20">
                  <c:v>99101.967999999993</c:v>
                </c:pt>
                <c:pt idx="21">
                  <c:v>100359.8</c:v>
                </c:pt>
                <c:pt idx="22">
                  <c:v>101312.944</c:v>
                </c:pt>
                <c:pt idx="23">
                  <c:v>101874.424</c:v>
                </c:pt>
                <c:pt idx="24">
                  <c:v>102998.232</c:v>
                </c:pt>
                <c:pt idx="25">
                  <c:v>103751.128</c:v>
                </c:pt>
                <c:pt idx="26">
                  <c:v>104482.016</c:v>
                </c:pt>
                <c:pt idx="27">
                  <c:v>105197.584</c:v>
                </c:pt>
                <c:pt idx="28">
                  <c:v>105111.52</c:v>
                </c:pt>
                <c:pt idx="29">
                  <c:v>105574.632</c:v>
                </c:pt>
                <c:pt idx="30">
                  <c:v>105968.992</c:v>
                </c:pt>
                <c:pt idx="31">
                  <c:v>106559.056</c:v>
                </c:pt>
                <c:pt idx="32">
                  <c:v>105455.912</c:v>
                </c:pt>
                <c:pt idx="33">
                  <c:v>106005.89599999999</c:v>
                </c:pt>
                <c:pt idx="34">
                  <c:v>106270.936</c:v>
                </c:pt>
                <c:pt idx="35">
                  <c:v>106863.52800000001</c:v>
                </c:pt>
                <c:pt idx="36">
                  <c:v>105972.88</c:v>
                </c:pt>
                <c:pt idx="37">
                  <c:v>106187.296</c:v>
                </c:pt>
                <c:pt idx="38">
                  <c:v>106640.624</c:v>
                </c:pt>
                <c:pt idx="39">
                  <c:v>106776.584</c:v>
                </c:pt>
                <c:pt idx="40">
                  <c:v>106102.864</c:v>
                </c:pt>
                <c:pt idx="41">
                  <c:v>106521.344</c:v>
                </c:pt>
                <c:pt idx="42">
                  <c:v>106850.28</c:v>
                </c:pt>
                <c:pt idx="43">
                  <c:v>106874.272</c:v>
                </c:pt>
                <c:pt idx="44">
                  <c:v>106883.088</c:v>
                </c:pt>
                <c:pt idx="45">
                  <c:v>106963.208</c:v>
                </c:pt>
                <c:pt idx="46">
                  <c:v>107080.568</c:v>
                </c:pt>
                <c:pt idx="47">
                  <c:v>107373.976</c:v>
                </c:pt>
                <c:pt idx="48">
                  <c:v>106991.18399999999</c:v>
                </c:pt>
                <c:pt idx="49">
                  <c:v>107459.704</c:v>
                </c:pt>
                <c:pt idx="50">
                  <c:v>107547.18399999999</c:v>
                </c:pt>
                <c:pt idx="51">
                  <c:v>107183.2</c:v>
                </c:pt>
                <c:pt idx="52">
                  <c:v>107168.36</c:v>
                </c:pt>
                <c:pt idx="53">
                  <c:v>107648.128</c:v>
                </c:pt>
                <c:pt idx="54">
                  <c:v>108049.45600000001</c:v>
                </c:pt>
                <c:pt idx="55">
                  <c:v>107954.008</c:v>
                </c:pt>
                <c:pt idx="56">
                  <c:v>106810.08</c:v>
                </c:pt>
                <c:pt idx="57">
                  <c:v>107023.944</c:v>
                </c:pt>
                <c:pt idx="58">
                  <c:v>108033.088</c:v>
                </c:pt>
                <c:pt idx="59">
                  <c:v>108430.09600000001</c:v>
                </c:pt>
                <c:pt idx="60">
                  <c:v>107849.31200000001</c:v>
                </c:pt>
                <c:pt idx="61">
                  <c:v>107853.96</c:v>
                </c:pt>
                <c:pt idx="62">
                  <c:v>107764.008</c:v>
                </c:pt>
                <c:pt idx="63">
                  <c:v>107585.928</c:v>
                </c:pt>
              </c:numCache>
            </c:numRef>
          </c:val>
          <c:smooth val="1"/>
          <c:extLst>
            <c:ext xmlns:c16="http://schemas.microsoft.com/office/drawing/2014/chart" uri="{C3380CC4-5D6E-409C-BE32-E72D297353CC}">
              <c16:uniqueId val="{00000000-CA64-40F3-9F4A-EA3E9CFFDEE9}"/>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23388.175999999999</c:v>
                </c:pt>
                <c:pt idx="1">
                  <c:v>46140.800000000003</c:v>
                </c:pt>
                <c:pt idx="2">
                  <c:v>72139.335999999996</c:v>
                </c:pt>
                <c:pt idx="3">
                  <c:v>91073.263999999996</c:v>
                </c:pt>
                <c:pt idx="4">
                  <c:v>92037.384000000005</c:v>
                </c:pt>
                <c:pt idx="5">
                  <c:v>93823.864000000001</c:v>
                </c:pt>
                <c:pt idx="6">
                  <c:v>97883.256000000008</c:v>
                </c:pt>
                <c:pt idx="7">
                  <c:v>99548.423999999999</c:v>
                </c:pt>
                <c:pt idx="8">
                  <c:v>96991.472000000009</c:v>
                </c:pt>
                <c:pt idx="9">
                  <c:v>98683.88</c:v>
                </c:pt>
                <c:pt idx="10">
                  <c:v>99961.256000000008</c:v>
                </c:pt>
                <c:pt idx="11">
                  <c:v>100905.4</c:v>
                </c:pt>
                <c:pt idx="12">
                  <c:v>99079.224000000002</c:v>
                </c:pt>
                <c:pt idx="13">
                  <c:v>100850.048</c:v>
                </c:pt>
                <c:pt idx="14">
                  <c:v>102036.344</c:v>
                </c:pt>
                <c:pt idx="15">
                  <c:v>103115.18399999999</c:v>
                </c:pt>
                <c:pt idx="16">
                  <c:v>101416.776</c:v>
                </c:pt>
                <c:pt idx="17">
                  <c:v>102263.82399999999</c:v>
                </c:pt>
                <c:pt idx="18">
                  <c:v>103109.39200000001</c:v>
                </c:pt>
                <c:pt idx="19">
                  <c:v>104091.44</c:v>
                </c:pt>
                <c:pt idx="20">
                  <c:v>102953.03200000001</c:v>
                </c:pt>
                <c:pt idx="21">
                  <c:v>103744.88800000001</c:v>
                </c:pt>
                <c:pt idx="22">
                  <c:v>104503.67999999999</c:v>
                </c:pt>
                <c:pt idx="23">
                  <c:v>105207.928</c:v>
                </c:pt>
                <c:pt idx="24">
                  <c:v>104151.016</c:v>
                </c:pt>
                <c:pt idx="25">
                  <c:v>104783.32</c:v>
                </c:pt>
                <c:pt idx="26">
                  <c:v>105419.39200000001</c:v>
                </c:pt>
                <c:pt idx="27">
                  <c:v>105980.368</c:v>
                </c:pt>
                <c:pt idx="28">
                  <c:v>104968.12</c:v>
                </c:pt>
                <c:pt idx="29">
                  <c:v>105505.68799999999</c:v>
                </c:pt>
                <c:pt idx="30">
                  <c:v>105997.976</c:v>
                </c:pt>
                <c:pt idx="31">
                  <c:v>106468.216</c:v>
                </c:pt>
                <c:pt idx="32">
                  <c:v>105554.856</c:v>
                </c:pt>
                <c:pt idx="33">
                  <c:v>105995.056</c:v>
                </c:pt>
                <c:pt idx="34">
                  <c:v>106410.2</c:v>
                </c:pt>
                <c:pt idx="35">
                  <c:v>106784.88</c:v>
                </c:pt>
                <c:pt idx="36">
                  <c:v>105938.88800000001</c:v>
                </c:pt>
                <c:pt idx="37">
                  <c:v>106222.784</c:v>
                </c:pt>
                <c:pt idx="38">
                  <c:v>106520.496</c:v>
                </c:pt>
                <c:pt idx="39">
                  <c:v>106842.24800000001</c:v>
                </c:pt>
                <c:pt idx="40">
                  <c:v>106254.632</c:v>
                </c:pt>
                <c:pt idx="41">
                  <c:v>106642.496</c:v>
                </c:pt>
                <c:pt idx="42">
                  <c:v>106787.24800000001</c:v>
                </c:pt>
                <c:pt idx="43">
                  <c:v>107016.38400000001</c:v>
                </c:pt>
                <c:pt idx="44">
                  <c:v>106688.2</c:v>
                </c:pt>
                <c:pt idx="45">
                  <c:v>106974.416</c:v>
                </c:pt>
                <c:pt idx="46">
                  <c:v>106919.83199999999</c:v>
                </c:pt>
                <c:pt idx="47">
                  <c:v>107535.872</c:v>
                </c:pt>
                <c:pt idx="48">
                  <c:v>107072.8</c:v>
                </c:pt>
                <c:pt idx="49">
                  <c:v>107326.56</c:v>
                </c:pt>
                <c:pt idx="50">
                  <c:v>107443.68</c:v>
                </c:pt>
                <c:pt idx="51">
                  <c:v>107388.18399999999</c:v>
                </c:pt>
                <c:pt idx="52">
                  <c:v>107203.38400000001</c:v>
                </c:pt>
                <c:pt idx="53">
                  <c:v>107603.712</c:v>
                </c:pt>
                <c:pt idx="54">
                  <c:v>107829.704</c:v>
                </c:pt>
                <c:pt idx="55">
                  <c:v>107885.44</c:v>
                </c:pt>
                <c:pt idx="56">
                  <c:v>106926.624</c:v>
                </c:pt>
                <c:pt idx="57">
                  <c:v>107329.04</c:v>
                </c:pt>
                <c:pt idx="58">
                  <c:v>108039.08</c:v>
                </c:pt>
                <c:pt idx="59">
                  <c:v>108300.072</c:v>
                </c:pt>
                <c:pt idx="60">
                  <c:v>107725.712</c:v>
                </c:pt>
                <c:pt idx="61">
                  <c:v>107778.31200000001</c:v>
                </c:pt>
                <c:pt idx="62">
                  <c:v>107697.53599999999</c:v>
                </c:pt>
                <c:pt idx="63">
                  <c:v>107887.008</c:v>
                </c:pt>
              </c:numCache>
            </c:numRef>
          </c:val>
          <c:smooth val="1"/>
          <c:extLst>
            <c:ext xmlns:c16="http://schemas.microsoft.com/office/drawing/2014/chart" uri="{C3380CC4-5D6E-409C-BE32-E72D297353CC}">
              <c16:uniqueId val="{00000001-CA64-40F3-9F4A-EA3E9CFFDEE9}"/>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30468.248</c:v>
                </c:pt>
                <c:pt idx="1">
                  <c:v>73683.359999999986</c:v>
                </c:pt>
                <c:pt idx="2">
                  <c:v>91018.87999999999</c:v>
                </c:pt>
                <c:pt idx="3">
                  <c:v>96497.232000000004</c:v>
                </c:pt>
                <c:pt idx="4">
                  <c:v>92247.816000000006</c:v>
                </c:pt>
                <c:pt idx="5">
                  <c:v>95500.232000000004</c:v>
                </c:pt>
                <c:pt idx="6">
                  <c:v>98206.64</c:v>
                </c:pt>
                <c:pt idx="7">
                  <c:v>100369.60799999999</c:v>
                </c:pt>
                <c:pt idx="8">
                  <c:v>97372.656000000003</c:v>
                </c:pt>
                <c:pt idx="9">
                  <c:v>99086.184000000008</c:v>
                </c:pt>
                <c:pt idx="10">
                  <c:v>100476.08</c:v>
                </c:pt>
                <c:pt idx="11">
                  <c:v>101721.68</c:v>
                </c:pt>
                <c:pt idx="12">
                  <c:v>99484.983999999997</c:v>
                </c:pt>
                <c:pt idx="13">
                  <c:v>100713.264</c:v>
                </c:pt>
                <c:pt idx="14">
                  <c:v>101846.10400000001</c:v>
                </c:pt>
                <c:pt idx="15">
                  <c:v>102916.24800000001</c:v>
                </c:pt>
                <c:pt idx="16">
                  <c:v>101302.728</c:v>
                </c:pt>
                <c:pt idx="17">
                  <c:v>102300.648</c:v>
                </c:pt>
                <c:pt idx="18">
                  <c:v>103190.16</c:v>
                </c:pt>
                <c:pt idx="19">
                  <c:v>104084.03200000001</c:v>
                </c:pt>
                <c:pt idx="20">
                  <c:v>102821.32799999999</c:v>
                </c:pt>
                <c:pt idx="21">
                  <c:v>103581.60799999999</c:v>
                </c:pt>
                <c:pt idx="22">
                  <c:v>104319.36</c:v>
                </c:pt>
                <c:pt idx="23">
                  <c:v>105024.376</c:v>
                </c:pt>
                <c:pt idx="24">
                  <c:v>103901.648</c:v>
                </c:pt>
                <c:pt idx="25">
                  <c:v>104556.352</c:v>
                </c:pt>
                <c:pt idx="26">
                  <c:v>105167.504</c:v>
                </c:pt>
                <c:pt idx="27">
                  <c:v>105746.4</c:v>
                </c:pt>
                <c:pt idx="28">
                  <c:v>104733.152</c:v>
                </c:pt>
                <c:pt idx="29">
                  <c:v>105257.432</c:v>
                </c:pt>
                <c:pt idx="30">
                  <c:v>105753.336</c:v>
                </c:pt>
                <c:pt idx="31">
                  <c:v>106253.432</c:v>
                </c:pt>
                <c:pt idx="32">
                  <c:v>105325.432</c:v>
                </c:pt>
                <c:pt idx="33">
                  <c:v>105758.496</c:v>
                </c:pt>
                <c:pt idx="34">
                  <c:v>106119.54399999999</c:v>
                </c:pt>
                <c:pt idx="35">
                  <c:v>106570.38400000001</c:v>
                </c:pt>
                <c:pt idx="36">
                  <c:v>105670.056</c:v>
                </c:pt>
                <c:pt idx="37">
                  <c:v>106020.488</c:v>
                </c:pt>
                <c:pt idx="38">
                  <c:v>106362.368</c:v>
                </c:pt>
                <c:pt idx="39">
                  <c:v>106577.31200000001</c:v>
                </c:pt>
                <c:pt idx="40">
                  <c:v>106045.136</c:v>
                </c:pt>
                <c:pt idx="41">
                  <c:v>106440.144</c:v>
                </c:pt>
                <c:pt idx="42">
                  <c:v>106477.68799999999</c:v>
                </c:pt>
                <c:pt idx="43">
                  <c:v>106905.03200000001</c:v>
                </c:pt>
                <c:pt idx="44">
                  <c:v>106496.848</c:v>
                </c:pt>
                <c:pt idx="45">
                  <c:v>106713.74400000001</c:v>
                </c:pt>
                <c:pt idx="46">
                  <c:v>106666.024</c:v>
                </c:pt>
                <c:pt idx="47">
                  <c:v>107350.848</c:v>
                </c:pt>
                <c:pt idx="48">
                  <c:v>106834.848</c:v>
                </c:pt>
                <c:pt idx="49">
                  <c:v>107104.936</c:v>
                </c:pt>
                <c:pt idx="50">
                  <c:v>107045.60799999999</c:v>
                </c:pt>
                <c:pt idx="51">
                  <c:v>107178.03200000001</c:v>
                </c:pt>
                <c:pt idx="52">
                  <c:v>107009.04</c:v>
                </c:pt>
                <c:pt idx="53">
                  <c:v>107386.6</c:v>
                </c:pt>
                <c:pt idx="54">
                  <c:v>107608.984</c:v>
                </c:pt>
                <c:pt idx="55">
                  <c:v>107601.992</c:v>
                </c:pt>
                <c:pt idx="56">
                  <c:v>106735.488</c:v>
                </c:pt>
                <c:pt idx="57">
                  <c:v>107126.568</c:v>
                </c:pt>
                <c:pt idx="58">
                  <c:v>107815.136</c:v>
                </c:pt>
                <c:pt idx="59">
                  <c:v>108074.89599999999</c:v>
                </c:pt>
                <c:pt idx="60">
                  <c:v>107403.232</c:v>
                </c:pt>
                <c:pt idx="61">
                  <c:v>107536.008</c:v>
                </c:pt>
                <c:pt idx="62">
                  <c:v>107468.8</c:v>
                </c:pt>
                <c:pt idx="63">
                  <c:v>107670.024</c:v>
                </c:pt>
              </c:numCache>
            </c:numRef>
          </c:val>
          <c:smooth val="1"/>
          <c:extLst>
            <c:ext xmlns:c16="http://schemas.microsoft.com/office/drawing/2014/chart" uri="{C3380CC4-5D6E-409C-BE32-E72D297353CC}">
              <c16:uniqueId val="{00000002-CA64-40F3-9F4A-EA3E9CFFDEE9}"/>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24877.144</c:v>
                </c:pt>
                <c:pt idx="1">
                  <c:v>76882.648000000001</c:v>
                </c:pt>
                <c:pt idx="2">
                  <c:v>90793.423999999999</c:v>
                </c:pt>
                <c:pt idx="3">
                  <c:v>96125.584000000003</c:v>
                </c:pt>
                <c:pt idx="4">
                  <c:v>91980.583999999988</c:v>
                </c:pt>
                <c:pt idx="5">
                  <c:v>95335.52</c:v>
                </c:pt>
                <c:pt idx="6">
                  <c:v>97893.4</c:v>
                </c:pt>
                <c:pt idx="7">
                  <c:v>100018.2</c:v>
                </c:pt>
                <c:pt idx="8">
                  <c:v>96988.671999999991</c:v>
                </c:pt>
                <c:pt idx="9">
                  <c:v>98654.936000000002</c:v>
                </c:pt>
                <c:pt idx="10">
                  <c:v>100170.352</c:v>
                </c:pt>
                <c:pt idx="11">
                  <c:v>101404.44</c:v>
                </c:pt>
                <c:pt idx="12">
                  <c:v>99185.744000000006</c:v>
                </c:pt>
                <c:pt idx="13">
                  <c:v>100273.46400000001</c:v>
                </c:pt>
                <c:pt idx="14">
                  <c:v>101368.90399999999</c:v>
                </c:pt>
                <c:pt idx="15">
                  <c:v>102489.88</c:v>
                </c:pt>
                <c:pt idx="16">
                  <c:v>100930.136</c:v>
                </c:pt>
                <c:pt idx="17">
                  <c:v>101918.064</c:v>
                </c:pt>
                <c:pt idx="18">
                  <c:v>102783.696</c:v>
                </c:pt>
                <c:pt idx="19">
                  <c:v>103636.31200000001</c:v>
                </c:pt>
                <c:pt idx="20">
                  <c:v>102361.36</c:v>
                </c:pt>
                <c:pt idx="21">
                  <c:v>103165.768</c:v>
                </c:pt>
                <c:pt idx="22">
                  <c:v>103915.32</c:v>
                </c:pt>
                <c:pt idx="23">
                  <c:v>104615.8</c:v>
                </c:pt>
                <c:pt idx="24">
                  <c:v>103489.784</c:v>
                </c:pt>
                <c:pt idx="25">
                  <c:v>104146.216</c:v>
                </c:pt>
                <c:pt idx="26">
                  <c:v>104742.74400000001</c:v>
                </c:pt>
                <c:pt idx="27">
                  <c:v>105338.144</c:v>
                </c:pt>
                <c:pt idx="28">
                  <c:v>104315.856</c:v>
                </c:pt>
                <c:pt idx="29">
                  <c:v>104831.584</c:v>
                </c:pt>
                <c:pt idx="30">
                  <c:v>105326.83199999999</c:v>
                </c:pt>
                <c:pt idx="31">
                  <c:v>105834.136</c:v>
                </c:pt>
                <c:pt idx="32">
                  <c:v>104921.47199999999</c:v>
                </c:pt>
                <c:pt idx="33">
                  <c:v>105334.576</c:v>
                </c:pt>
                <c:pt idx="34">
                  <c:v>105700.74400000001</c:v>
                </c:pt>
                <c:pt idx="35">
                  <c:v>106155.304</c:v>
                </c:pt>
                <c:pt idx="36">
                  <c:v>105225.54399999999</c:v>
                </c:pt>
                <c:pt idx="37">
                  <c:v>105619.16</c:v>
                </c:pt>
                <c:pt idx="38">
                  <c:v>105936.984</c:v>
                </c:pt>
                <c:pt idx="39">
                  <c:v>106177.712</c:v>
                </c:pt>
                <c:pt idx="40">
                  <c:v>105653.288</c:v>
                </c:pt>
                <c:pt idx="41">
                  <c:v>105994.144</c:v>
                </c:pt>
                <c:pt idx="42">
                  <c:v>106069.304</c:v>
                </c:pt>
                <c:pt idx="43">
                  <c:v>106516.568</c:v>
                </c:pt>
                <c:pt idx="44">
                  <c:v>106043.128</c:v>
                </c:pt>
                <c:pt idx="45">
                  <c:v>106252.10400000001</c:v>
                </c:pt>
                <c:pt idx="46">
                  <c:v>106224.52800000001</c:v>
                </c:pt>
                <c:pt idx="47">
                  <c:v>106898.76</c:v>
                </c:pt>
                <c:pt idx="48">
                  <c:v>106380.936</c:v>
                </c:pt>
                <c:pt idx="49">
                  <c:v>106645.584</c:v>
                </c:pt>
                <c:pt idx="50">
                  <c:v>106569.992</c:v>
                </c:pt>
                <c:pt idx="51">
                  <c:v>106763.52</c:v>
                </c:pt>
                <c:pt idx="52">
                  <c:v>106576.72</c:v>
                </c:pt>
                <c:pt idx="53">
                  <c:v>106917.808</c:v>
                </c:pt>
                <c:pt idx="54">
                  <c:v>107100.75199999999</c:v>
                </c:pt>
                <c:pt idx="55">
                  <c:v>107068.8</c:v>
                </c:pt>
                <c:pt idx="56">
                  <c:v>106313</c:v>
                </c:pt>
                <c:pt idx="57">
                  <c:v>106732.016</c:v>
                </c:pt>
                <c:pt idx="58">
                  <c:v>107316.53599999999</c:v>
                </c:pt>
                <c:pt idx="59">
                  <c:v>107574.984</c:v>
                </c:pt>
                <c:pt idx="60">
                  <c:v>106972.352</c:v>
                </c:pt>
                <c:pt idx="61">
                  <c:v>107030.072</c:v>
                </c:pt>
                <c:pt idx="62">
                  <c:v>107030.46400000001</c:v>
                </c:pt>
                <c:pt idx="63">
                  <c:v>107288.61599999999</c:v>
                </c:pt>
              </c:numCache>
            </c:numRef>
          </c:val>
          <c:smooth val="1"/>
          <c:extLst>
            <c:ext xmlns:c16="http://schemas.microsoft.com/office/drawing/2014/chart" uri="{C3380CC4-5D6E-409C-BE32-E72D297353CC}">
              <c16:uniqueId val="{00000003-CA64-40F3-9F4A-EA3E9CFFDE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17.857177734375</c:v>
                </c:pt>
                <c:pt idx="8">
                  <c:v>16.666666666666668</c:v>
                </c:pt>
                <c:pt idx="9">
                  <c:v>15.625</c:v>
                </c:pt>
                <c:pt idx="10">
                  <c:v>14.705788352272727</c:v>
                </c:pt>
                <c:pt idx="11">
                  <c:v>13.888834635416666</c:v>
                </c:pt>
                <c:pt idx="12">
                  <c:v>13.157752403846153</c:v>
                </c:pt>
                <c:pt idx="13">
                  <c:v>12.5</c:v>
                </c:pt>
                <c:pt idx="14">
                  <c:v>11.9046875</c:v>
                </c:pt>
                <c:pt idx="15">
                  <c:v>11.363525390625</c:v>
                </c:pt>
                <c:pt idx="16">
                  <c:v>10.869485294117647</c:v>
                </c:pt>
                <c:pt idx="17">
                  <c:v>10.416558159722221</c:v>
                </c:pt>
                <c:pt idx="18">
                  <c:v>10</c:v>
                </c:pt>
                <c:pt idx="19">
                  <c:v>9.6153320312500004</c:v>
                </c:pt>
                <c:pt idx="20">
                  <c:v>9.2592075892857135</c:v>
                </c:pt>
                <c:pt idx="21">
                  <c:v>8.9285333806818183</c:v>
                </c:pt>
                <c:pt idx="22">
                  <c:v>8.6206691576086953</c:v>
                </c:pt>
                <c:pt idx="23">
                  <c:v>8.333251953125</c:v>
                </c:pt>
                <c:pt idx="24">
                  <c:v>8.064453125</c:v>
                </c:pt>
                <c:pt idx="25">
                  <c:v>7.8124248798076925</c:v>
                </c:pt>
                <c:pt idx="26">
                  <c:v>7.5757378472222223</c:v>
                </c:pt>
                <c:pt idx="27">
                  <c:v>7.3528878348214288</c:v>
                </c:pt>
                <c:pt idx="28">
                  <c:v>7.1428475215517242</c:v>
                </c:pt>
                <c:pt idx="29">
                  <c:v>6.9444010416666666</c:v>
                </c:pt>
                <c:pt idx="30">
                  <c:v>6.756741431451613</c:v>
                </c:pt>
                <c:pt idx="31">
                  <c:v>6.57891845703125</c:v>
                </c:pt>
                <c:pt idx="32">
                  <c:v>6.4102154356060606</c:v>
                </c:pt>
                <c:pt idx="33">
                  <c:v>6.25</c:v>
                </c:pt>
                <c:pt idx="34">
                  <c:v>6.0975446428571427</c:v>
                </c:pt>
                <c:pt idx="35">
                  <c:v>5.9523654513888893</c:v>
                </c:pt>
                <c:pt idx="36">
                  <c:v>5.8139252533783781</c:v>
                </c:pt>
                <c:pt idx="37">
                  <c:v>5.6817948190789478</c:v>
                </c:pt>
                <c:pt idx="38">
                  <c:v>5.5555388621794872</c:v>
                </c:pt>
                <c:pt idx="39">
                  <c:v>5.4347656249999998</c:v>
                </c:pt>
                <c:pt idx="40">
                  <c:v>5.3191215701219514</c:v>
                </c:pt>
                <c:pt idx="41">
                  <c:v>5.2082868303571432</c:v>
                </c:pt>
                <c:pt idx="42">
                  <c:v>5.102016715116279</c:v>
                </c:pt>
                <c:pt idx="43">
                  <c:v>5</c:v>
                </c:pt>
                <c:pt idx="44">
                  <c:v>4.886675347222222</c:v>
                </c:pt>
                <c:pt idx="45">
                  <c:v>4.7913977581521738</c:v>
                </c:pt>
                <c:pt idx="46">
                  <c:v>4.701171875</c:v>
                </c:pt>
                <c:pt idx="47">
                  <c:v>4.603922526041667</c:v>
                </c:pt>
                <c:pt idx="48">
                  <c:v>4.4988042091836737</c:v>
                </c:pt>
                <c:pt idx="49">
                  <c:v>4.4049218750000003</c:v>
                </c:pt>
                <c:pt idx="50">
                  <c:v>4.3431372549019605</c:v>
                </c:pt>
                <c:pt idx="51">
                  <c:v>4.2643479567307692</c:v>
                </c:pt>
                <c:pt idx="52">
                  <c:v>4.1785451061320753</c:v>
                </c:pt>
                <c:pt idx="53">
                  <c:v>4.0928819444444446</c:v>
                </c:pt>
                <c:pt idx="54">
                  <c:v>4.019424715909091</c:v>
                </c:pt>
                <c:pt idx="55">
                  <c:v>3.9657505580357144</c:v>
                </c:pt>
                <c:pt idx="56">
                  <c:v>3.9058388157894739</c:v>
                </c:pt>
                <c:pt idx="57">
                  <c:v>3.8342200969827585</c:v>
                </c:pt>
                <c:pt idx="58">
                  <c:v>3.7618180614406778</c:v>
                </c:pt>
                <c:pt idx="59">
                  <c:v>3.6920572916666665</c:v>
                </c:pt>
                <c:pt idx="60">
                  <c:v>3.6329405737704916</c:v>
                </c:pt>
                <c:pt idx="61">
                  <c:v>3.587071572580645</c:v>
                </c:pt>
                <c:pt idx="62">
                  <c:v>3.5426587301587302</c:v>
                </c:pt>
                <c:pt idx="63">
                  <c:v>3.491790771484375</c:v>
                </c:pt>
              </c:numCache>
            </c:numRef>
          </c:val>
          <c:smooth val="0"/>
          <c:extLst>
            <c:ext xmlns:c16="http://schemas.microsoft.com/office/drawing/2014/chart" uri="{C3380CC4-5D6E-409C-BE32-E72D297353CC}">
              <c16:uniqueId val="{00000000-4E1A-4128-9476-838AA119EFCE}"/>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45.8994140625</c:v>
                </c:pt>
                <c:pt idx="4">
                  <c:v>37.537890625000003</c:v>
                </c:pt>
                <c:pt idx="5">
                  <c:v>32.2880859375</c:v>
                </c:pt>
                <c:pt idx="6">
                  <c:v>28.026506696428573</c:v>
                </c:pt>
                <c:pt idx="7">
                  <c:v>24.864990234375</c:v>
                </c:pt>
                <c:pt idx="8">
                  <c:v>22.359375</c:v>
                </c:pt>
                <c:pt idx="9">
                  <c:v>20.2939453125</c:v>
                </c:pt>
                <c:pt idx="10">
                  <c:v>18.547052556818183</c:v>
                </c:pt>
                <c:pt idx="11">
                  <c:v>17.05517578125</c:v>
                </c:pt>
                <c:pt idx="12">
                  <c:v>15.807992788461538</c:v>
                </c:pt>
                <c:pt idx="13">
                  <c:v>14.731166294642858</c:v>
                </c:pt>
                <c:pt idx="14">
                  <c:v>13.827213541666667</c:v>
                </c:pt>
                <c:pt idx="15">
                  <c:v>13.045654296875</c:v>
                </c:pt>
                <c:pt idx="16">
                  <c:v>12.346392463235293</c:v>
                </c:pt>
                <c:pt idx="17">
                  <c:v>11.714301215277779</c:v>
                </c:pt>
                <c:pt idx="18">
                  <c:v>11.138774671052632</c:v>
                </c:pt>
                <c:pt idx="19">
                  <c:v>10.60791015625</c:v>
                </c:pt>
                <c:pt idx="20">
                  <c:v>10.094401041666666</c:v>
                </c:pt>
                <c:pt idx="21">
                  <c:v>9.641068892045455</c:v>
                </c:pt>
                <c:pt idx="22">
                  <c:v>9.2637567934782616</c:v>
                </c:pt>
                <c:pt idx="23">
                  <c:v>8.89990234375</c:v>
                </c:pt>
                <c:pt idx="24">
                  <c:v>8.5549218749999998</c:v>
                </c:pt>
                <c:pt idx="25">
                  <c:v>8.2495492788461533</c:v>
                </c:pt>
                <c:pt idx="26">
                  <c:v>7.9533420138888893</c:v>
                </c:pt>
                <c:pt idx="27">
                  <c:v>7.7008928571428568</c:v>
                </c:pt>
                <c:pt idx="28">
                  <c:v>7.4611395474137927</c:v>
                </c:pt>
                <c:pt idx="29">
                  <c:v>7.233723958333333</c:v>
                </c:pt>
                <c:pt idx="30">
                  <c:v>7.009135584677419</c:v>
                </c:pt>
                <c:pt idx="31">
                  <c:v>6.7969970703125</c:v>
                </c:pt>
                <c:pt idx="32">
                  <c:v>6.5991950757575761</c:v>
                </c:pt>
                <c:pt idx="33">
                  <c:v>6.4079733455882355</c:v>
                </c:pt>
                <c:pt idx="34">
                  <c:v>6.2397321428571431</c:v>
                </c:pt>
                <c:pt idx="35">
                  <c:v>6.069986979166667</c:v>
                </c:pt>
                <c:pt idx="36">
                  <c:v>5.920977618243243</c:v>
                </c:pt>
                <c:pt idx="37">
                  <c:v>5.7678865131578947</c:v>
                </c:pt>
                <c:pt idx="38">
                  <c:v>5.6183393429487181</c:v>
                </c:pt>
                <c:pt idx="39">
                  <c:v>5.4884765624999998</c:v>
                </c:pt>
                <c:pt idx="40">
                  <c:v>5.3508955792682924</c:v>
                </c:pt>
                <c:pt idx="41">
                  <c:v>5.2245628720238093</c:v>
                </c:pt>
                <c:pt idx="42">
                  <c:v>5.1160973837209305</c:v>
                </c:pt>
                <c:pt idx="43">
                  <c:v>4.9977361505681817</c:v>
                </c:pt>
                <c:pt idx="44">
                  <c:v>4.8836805555555554</c:v>
                </c:pt>
                <c:pt idx="45">
                  <c:v>4.7886379076086953</c:v>
                </c:pt>
                <c:pt idx="46">
                  <c:v>4.6993849734042552</c:v>
                </c:pt>
                <c:pt idx="47">
                  <c:v>4.599609375</c:v>
                </c:pt>
                <c:pt idx="48">
                  <c:v>4.4963329081632653</c:v>
                </c:pt>
                <c:pt idx="49">
                  <c:v>4.4034765624999999</c:v>
                </c:pt>
                <c:pt idx="50">
                  <c:v>4.3404181985294121</c:v>
                </c:pt>
                <c:pt idx="51">
                  <c:v>4.260892427884615</c:v>
                </c:pt>
                <c:pt idx="52">
                  <c:v>4.1760760613207548</c:v>
                </c:pt>
                <c:pt idx="53">
                  <c:v>4.0913990162037033</c:v>
                </c:pt>
                <c:pt idx="54">
                  <c:v>4.017258522727273</c:v>
                </c:pt>
                <c:pt idx="55">
                  <c:v>3.9632393973214284</c:v>
                </c:pt>
                <c:pt idx="56">
                  <c:v>3.9032689144736841</c:v>
                </c:pt>
                <c:pt idx="57">
                  <c:v>3.8303811961206895</c:v>
                </c:pt>
                <c:pt idx="58">
                  <c:v>3.7584745762711864</c:v>
                </c:pt>
                <c:pt idx="59">
                  <c:v>3.6902018229166669</c:v>
                </c:pt>
                <c:pt idx="60">
                  <c:v>3.6318519467213113</c:v>
                </c:pt>
                <c:pt idx="61">
                  <c:v>3.5852759576612905</c:v>
                </c:pt>
                <c:pt idx="62">
                  <c:v>3.5401475694444446</c:v>
                </c:pt>
                <c:pt idx="63">
                  <c:v>3.48956298828125</c:v>
                </c:pt>
              </c:numCache>
            </c:numRef>
          </c:val>
          <c:smooth val="0"/>
          <c:extLst>
            <c:ext xmlns:c16="http://schemas.microsoft.com/office/drawing/2014/chart" uri="{C3380CC4-5D6E-409C-BE32-E72D297353CC}">
              <c16:uniqueId val="{00000001-4E1A-4128-9476-838AA119EFCE}"/>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83.314453125</c:v>
                </c:pt>
                <c:pt idx="1">
                  <c:v>73.451171875</c:v>
                </c:pt>
                <c:pt idx="2">
                  <c:v>57.502604166666664</c:v>
                </c:pt>
                <c:pt idx="3">
                  <c:v>45.60791015625</c:v>
                </c:pt>
                <c:pt idx="4">
                  <c:v>37.793359375000001</c:v>
                </c:pt>
                <c:pt idx="5">
                  <c:v>32.122721354166664</c:v>
                </c:pt>
                <c:pt idx="6">
                  <c:v>27.831752232142858</c:v>
                </c:pt>
                <c:pt idx="7">
                  <c:v>24.706298828125</c:v>
                </c:pt>
                <c:pt idx="8">
                  <c:v>22.234157986111111</c:v>
                </c:pt>
                <c:pt idx="9">
                  <c:v>20.195507812500001</c:v>
                </c:pt>
                <c:pt idx="10">
                  <c:v>18.431285511363637</c:v>
                </c:pt>
                <c:pt idx="11">
                  <c:v>17.001953125</c:v>
                </c:pt>
                <c:pt idx="12">
                  <c:v>15.756911057692308</c:v>
                </c:pt>
                <c:pt idx="13">
                  <c:v>14.661690848214286</c:v>
                </c:pt>
                <c:pt idx="14">
                  <c:v>13.737630208333334</c:v>
                </c:pt>
                <c:pt idx="15">
                  <c:v>12.9661865234375</c:v>
                </c:pt>
                <c:pt idx="16">
                  <c:v>12.266659007352942</c:v>
                </c:pt>
                <c:pt idx="17">
                  <c:v>11.636284722222221</c:v>
                </c:pt>
                <c:pt idx="18">
                  <c:v>11.065789473684211</c:v>
                </c:pt>
                <c:pt idx="19">
                  <c:v>10.549609374999999</c:v>
                </c:pt>
                <c:pt idx="20">
                  <c:v>10.057105654761905</c:v>
                </c:pt>
                <c:pt idx="21">
                  <c:v>9.6141690340909083</c:v>
                </c:pt>
                <c:pt idx="22">
                  <c:v>9.2380264945652169</c:v>
                </c:pt>
                <c:pt idx="23">
                  <c:v>8.882080078125</c:v>
                </c:pt>
                <c:pt idx="24">
                  <c:v>8.5511718749999996</c:v>
                </c:pt>
                <c:pt idx="25">
                  <c:v>8.2454176682692299</c:v>
                </c:pt>
                <c:pt idx="26">
                  <c:v>7.9491464120370372</c:v>
                </c:pt>
                <c:pt idx="27">
                  <c:v>7.6905691964285712</c:v>
                </c:pt>
                <c:pt idx="28">
                  <c:v>7.4436961206896548</c:v>
                </c:pt>
                <c:pt idx="29">
                  <c:v>7.2139973958333332</c:v>
                </c:pt>
                <c:pt idx="30">
                  <c:v>6.996282762096774</c:v>
                </c:pt>
                <c:pt idx="31">
                  <c:v>6.78594970703125</c:v>
                </c:pt>
                <c:pt idx="32">
                  <c:v>6.5913825757575761</c:v>
                </c:pt>
                <c:pt idx="33">
                  <c:v>6.3978056066176467</c:v>
                </c:pt>
                <c:pt idx="34">
                  <c:v>6.2322544642857141</c:v>
                </c:pt>
                <c:pt idx="35">
                  <c:v>6.0601671006944446</c:v>
                </c:pt>
                <c:pt idx="36">
                  <c:v>5.9125844594594597</c:v>
                </c:pt>
                <c:pt idx="37">
                  <c:v>5.7599712171052628</c:v>
                </c:pt>
                <c:pt idx="38">
                  <c:v>5.609375</c:v>
                </c:pt>
                <c:pt idx="39">
                  <c:v>5.4837402343750004</c:v>
                </c:pt>
                <c:pt idx="40">
                  <c:v>5.3475609756097562</c:v>
                </c:pt>
                <c:pt idx="41">
                  <c:v>5.2170293898809526</c:v>
                </c:pt>
                <c:pt idx="42">
                  <c:v>5.1137808866279073</c:v>
                </c:pt>
                <c:pt idx="43">
                  <c:v>4.9937855113636367</c:v>
                </c:pt>
                <c:pt idx="44">
                  <c:v>4.8781249999999998</c:v>
                </c:pt>
                <c:pt idx="45">
                  <c:v>4.7854959239130439</c:v>
                </c:pt>
                <c:pt idx="46">
                  <c:v>4.6958527260638299</c:v>
                </c:pt>
                <c:pt idx="47">
                  <c:v>4.598185221354167</c:v>
                </c:pt>
                <c:pt idx="48">
                  <c:v>4.4942602040816331</c:v>
                </c:pt>
                <c:pt idx="49">
                  <c:v>4.3979687500000004</c:v>
                </c:pt>
                <c:pt idx="50">
                  <c:v>4.3368949142156863</c:v>
                </c:pt>
                <c:pt idx="51">
                  <c:v>4.256986177884615</c:v>
                </c:pt>
                <c:pt idx="52">
                  <c:v>4.1740860849056602</c:v>
                </c:pt>
                <c:pt idx="53">
                  <c:v>4.0892288773148149</c:v>
                </c:pt>
                <c:pt idx="54">
                  <c:v>4.0122869318181822</c:v>
                </c:pt>
                <c:pt idx="55">
                  <c:v>3.9591936383928572</c:v>
                </c:pt>
                <c:pt idx="56">
                  <c:v>3.8982661732456139</c:v>
                </c:pt>
                <c:pt idx="57">
                  <c:v>3.826171875</c:v>
                </c:pt>
                <c:pt idx="58">
                  <c:v>3.7562235169491527</c:v>
                </c:pt>
                <c:pt idx="59">
                  <c:v>3.6878255208333335</c:v>
                </c:pt>
                <c:pt idx="60">
                  <c:v>3.6280737704918034</c:v>
                </c:pt>
                <c:pt idx="61">
                  <c:v>3.581180695564516</c:v>
                </c:pt>
                <c:pt idx="62">
                  <c:v>3.5361173115079363</c:v>
                </c:pt>
                <c:pt idx="63">
                  <c:v>3.485809326171875</c:v>
                </c:pt>
              </c:numCache>
            </c:numRef>
          </c:val>
          <c:smooth val="0"/>
          <c:extLst>
            <c:ext xmlns:c16="http://schemas.microsoft.com/office/drawing/2014/chart" uri="{C3380CC4-5D6E-409C-BE32-E72D297353CC}">
              <c16:uniqueId val="{00000002-4E1A-4128-9476-838AA119EFCE}"/>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83.2109375</c:v>
                </c:pt>
                <c:pt idx="1">
                  <c:v>74.3203125</c:v>
                </c:pt>
                <c:pt idx="2">
                  <c:v>57.529947916666664</c:v>
                </c:pt>
                <c:pt idx="3">
                  <c:v>45.35546875</c:v>
                </c:pt>
                <c:pt idx="4">
                  <c:v>37.4140625</c:v>
                </c:pt>
                <c:pt idx="5">
                  <c:v>31.931966145833332</c:v>
                </c:pt>
                <c:pt idx="6">
                  <c:v>27.844308035714285</c:v>
                </c:pt>
                <c:pt idx="7">
                  <c:v>24.696533203125</c:v>
                </c:pt>
                <c:pt idx="8">
                  <c:v>22.198567708333332</c:v>
                </c:pt>
                <c:pt idx="9">
                  <c:v>20.119531250000001</c:v>
                </c:pt>
                <c:pt idx="10">
                  <c:v>18.393110795454547</c:v>
                </c:pt>
                <c:pt idx="11">
                  <c:v>16.958170572916668</c:v>
                </c:pt>
                <c:pt idx="12">
                  <c:v>15.732572115384615</c:v>
                </c:pt>
                <c:pt idx="13">
                  <c:v>14.651088169642858</c:v>
                </c:pt>
                <c:pt idx="14">
                  <c:v>13.737760416666667</c:v>
                </c:pt>
                <c:pt idx="15">
                  <c:v>12.949951171875</c:v>
                </c:pt>
                <c:pt idx="16">
                  <c:v>12.233915441176471</c:v>
                </c:pt>
                <c:pt idx="17">
                  <c:v>11.6015625</c:v>
                </c:pt>
                <c:pt idx="18">
                  <c:v>11.032791940789474</c:v>
                </c:pt>
                <c:pt idx="19">
                  <c:v>10.51259765625</c:v>
                </c:pt>
                <c:pt idx="20">
                  <c:v>10.018973214285714</c:v>
                </c:pt>
                <c:pt idx="21">
                  <c:v>9.5809659090909083</c:v>
                </c:pt>
                <c:pt idx="22">
                  <c:v>9.2006623641304355</c:v>
                </c:pt>
                <c:pt idx="23">
                  <c:v>8.8343098958333339</c:v>
                </c:pt>
                <c:pt idx="24">
                  <c:v>8.4879687500000003</c:v>
                </c:pt>
                <c:pt idx="25">
                  <c:v>8.1974909855769234</c:v>
                </c:pt>
                <c:pt idx="26">
                  <c:v>7.9108796296296298</c:v>
                </c:pt>
                <c:pt idx="27">
                  <c:v>7.6517159598214288</c:v>
                </c:pt>
                <c:pt idx="28">
                  <c:v>7.400996767241379</c:v>
                </c:pt>
                <c:pt idx="29">
                  <c:v>7.1680338541666666</c:v>
                </c:pt>
                <c:pt idx="30">
                  <c:v>6.946572580645161</c:v>
                </c:pt>
                <c:pt idx="31">
                  <c:v>6.74005126953125</c:v>
                </c:pt>
                <c:pt idx="32">
                  <c:v>6.5450402462121211</c:v>
                </c:pt>
                <c:pt idx="33">
                  <c:v>6.3615004595588234</c:v>
                </c:pt>
                <c:pt idx="34">
                  <c:v>6.1896763392857146</c:v>
                </c:pt>
                <c:pt idx="35">
                  <c:v>6.025553385416667</c:v>
                </c:pt>
                <c:pt idx="36">
                  <c:v>5.8693517736486482</c:v>
                </c:pt>
                <c:pt idx="37">
                  <c:v>5.7194181743421053</c:v>
                </c:pt>
                <c:pt idx="38">
                  <c:v>5.5772235576923075</c:v>
                </c:pt>
                <c:pt idx="39">
                  <c:v>5.4425292968749996</c:v>
                </c:pt>
                <c:pt idx="40">
                  <c:v>5.3124047256097562</c:v>
                </c:pt>
                <c:pt idx="41">
                  <c:v>5.1905226934523814</c:v>
                </c:pt>
                <c:pt idx="42">
                  <c:v>5.0751271802325579</c:v>
                </c:pt>
                <c:pt idx="43">
                  <c:v>4.9604936079545459</c:v>
                </c:pt>
                <c:pt idx="44">
                  <c:v>4.8525173611111114</c:v>
                </c:pt>
                <c:pt idx="45">
                  <c:v>4.7533967391304346</c:v>
                </c:pt>
                <c:pt idx="46">
                  <c:v>4.6559175531914896</c:v>
                </c:pt>
                <c:pt idx="47">
                  <c:v>4.559407552083333</c:v>
                </c:pt>
                <c:pt idx="48">
                  <c:v>4.466796875</c:v>
                </c:pt>
                <c:pt idx="49">
                  <c:v>4.3806250000000002</c:v>
                </c:pt>
                <c:pt idx="50">
                  <c:v>4.3025428921568629</c:v>
                </c:pt>
                <c:pt idx="51">
                  <c:v>4.2323843149038458</c:v>
                </c:pt>
                <c:pt idx="52">
                  <c:v>4.1462632665094343</c:v>
                </c:pt>
                <c:pt idx="53">
                  <c:v>4.0678168402777777</c:v>
                </c:pt>
                <c:pt idx="54">
                  <c:v>3.9965198863636364</c:v>
                </c:pt>
                <c:pt idx="55">
                  <c:v>3.9324776785714284</c:v>
                </c:pt>
                <c:pt idx="56">
                  <c:v>3.8681469298245612</c:v>
                </c:pt>
                <c:pt idx="57">
                  <c:v>3.7977168642241379</c:v>
                </c:pt>
                <c:pt idx="58">
                  <c:v>3.7296411546610169</c:v>
                </c:pt>
                <c:pt idx="59">
                  <c:v>3.6697265625000002</c:v>
                </c:pt>
                <c:pt idx="60">
                  <c:v>3.6129610655737703</c:v>
                </c:pt>
                <c:pt idx="61">
                  <c:v>3.5601058467741935</c:v>
                </c:pt>
                <c:pt idx="62">
                  <c:v>3.5075334821428572</c:v>
                </c:pt>
                <c:pt idx="63">
                  <c:v>3.4549560546875</c:v>
                </c:pt>
              </c:numCache>
            </c:numRef>
          </c:val>
          <c:smooth val="0"/>
          <c:extLst>
            <c:ext xmlns:c16="http://schemas.microsoft.com/office/drawing/2014/chart" uri="{C3380CC4-5D6E-409C-BE32-E72D297353CC}">
              <c16:uniqueId val="{00000003-4E1A-4128-9476-838AA119EFCE}"/>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Unidirectional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2471.2303120000001</c:v>
                </c:pt>
                <c:pt idx="1">
                  <c:v>4662.1774480000004</c:v>
                </c:pt>
                <c:pt idx="2">
                  <c:v>6758.7815920000003</c:v>
                </c:pt>
                <c:pt idx="3">
                  <c:v>8837</c:v>
                </c:pt>
                <c:pt idx="4">
                  <c:v>10981.048000000001</c:v>
                </c:pt>
                <c:pt idx="5">
                  <c:v>13375.464</c:v>
                </c:pt>
                <c:pt idx="6">
                  <c:v>15720.888000000001</c:v>
                </c:pt>
                <c:pt idx="7">
                  <c:v>17928.704000000002</c:v>
                </c:pt>
                <c:pt idx="8">
                  <c:v>19602.416000000001</c:v>
                </c:pt>
                <c:pt idx="9">
                  <c:v>21329.544000000002</c:v>
                </c:pt>
                <c:pt idx="10">
                  <c:v>23492.063999999998</c:v>
                </c:pt>
                <c:pt idx="11">
                  <c:v>25732.32</c:v>
                </c:pt>
                <c:pt idx="12">
                  <c:v>28243.056</c:v>
                </c:pt>
                <c:pt idx="13">
                  <c:v>31156.12</c:v>
                </c:pt>
                <c:pt idx="14">
                  <c:v>32974.088000000003</c:v>
                </c:pt>
                <c:pt idx="15">
                  <c:v>35561.256000000001</c:v>
                </c:pt>
                <c:pt idx="16">
                  <c:v>37402.983999999997</c:v>
                </c:pt>
                <c:pt idx="17">
                  <c:v>39484.847999999998</c:v>
                </c:pt>
                <c:pt idx="18">
                  <c:v>41315.432000000001</c:v>
                </c:pt>
                <c:pt idx="19">
                  <c:v>43351.903999999988</c:v>
                </c:pt>
                <c:pt idx="20">
                  <c:v>46248.624000000003</c:v>
                </c:pt>
                <c:pt idx="21">
                  <c:v>47743.464</c:v>
                </c:pt>
                <c:pt idx="22">
                  <c:v>49843.887999999999</c:v>
                </c:pt>
                <c:pt idx="23">
                  <c:v>52493.312000000013</c:v>
                </c:pt>
                <c:pt idx="24">
                  <c:v>55229</c:v>
                </c:pt>
                <c:pt idx="25">
                  <c:v>57001.68</c:v>
                </c:pt>
                <c:pt idx="26">
                  <c:v>60752.567999999999</c:v>
                </c:pt>
                <c:pt idx="27">
                  <c:v>61115.56</c:v>
                </c:pt>
                <c:pt idx="28">
                  <c:v>63729.127999999997</c:v>
                </c:pt>
                <c:pt idx="29">
                  <c:v>65477.928000000007</c:v>
                </c:pt>
                <c:pt idx="30">
                  <c:v>67991.191999999995</c:v>
                </c:pt>
                <c:pt idx="31">
                  <c:v>70377.032000000007</c:v>
                </c:pt>
                <c:pt idx="32">
                  <c:v>72652.02399999999</c:v>
                </c:pt>
                <c:pt idx="33">
                  <c:v>75158.991999999998</c:v>
                </c:pt>
                <c:pt idx="34">
                  <c:v>76547.039999999994</c:v>
                </c:pt>
                <c:pt idx="35">
                  <c:v>80270.288</c:v>
                </c:pt>
                <c:pt idx="36">
                  <c:v>80565.072</c:v>
                </c:pt>
                <c:pt idx="37">
                  <c:v>82879.88</c:v>
                </c:pt>
                <c:pt idx="38">
                  <c:v>85591.216</c:v>
                </c:pt>
                <c:pt idx="39">
                  <c:v>86345.072</c:v>
                </c:pt>
                <c:pt idx="40">
                  <c:v>91864.856</c:v>
                </c:pt>
                <c:pt idx="41">
                  <c:v>91822.384000000005</c:v>
                </c:pt>
                <c:pt idx="42">
                  <c:v>95588.903999999995</c:v>
                </c:pt>
                <c:pt idx="43">
                  <c:v>96873.583999999988</c:v>
                </c:pt>
                <c:pt idx="44">
                  <c:v>99514.992000000013</c:v>
                </c:pt>
                <c:pt idx="45">
                  <c:v>101172.81600000001</c:v>
                </c:pt>
                <c:pt idx="46">
                  <c:v>106629.52</c:v>
                </c:pt>
                <c:pt idx="47">
                  <c:v>104601.216</c:v>
                </c:pt>
                <c:pt idx="48">
                  <c:v>109348.45600000001</c:v>
                </c:pt>
                <c:pt idx="49">
                  <c:v>109454.136</c:v>
                </c:pt>
                <c:pt idx="50">
                  <c:v>110036.704</c:v>
                </c:pt>
                <c:pt idx="51">
                  <c:v>110307.90399999999</c:v>
                </c:pt>
                <c:pt idx="52">
                  <c:v>109827.18399999999</c:v>
                </c:pt>
                <c:pt idx="53">
                  <c:v>109742.504</c:v>
                </c:pt>
                <c:pt idx="54">
                  <c:v>110358.952</c:v>
                </c:pt>
                <c:pt idx="55">
                  <c:v>110239.656</c:v>
                </c:pt>
                <c:pt idx="56">
                  <c:v>109684.75199999999</c:v>
                </c:pt>
                <c:pt idx="57">
                  <c:v>109869.792</c:v>
                </c:pt>
                <c:pt idx="58">
                  <c:v>109755.632</c:v>
                </c:pt>
                <c:pt idx="59">
                  <c:v>110033.136</c:v>
                </c:pt>
                <c:pt idx="60">
                  <c:v>109608.632</c:v>
                </c:pt>
                <c:pt idx="61">
                  <c:v>109651.136</c:v>
                </c:pt>
                <c:pt idx="62">
                  <c:v>110144.82399999999</c:v>
                </c:pt>
                <c:pt idx="63">
                  <c:v>110052.568</c:v>
                </c:pt>
              </c:numCache>
            </c:numRef>
          </c:val>
          <c:smooth val="1"/>
          <c:extLst>
            <c:ext xmlns:c16="http://schemas.microsoft.com/office/drawing/2014/chart" uri="{C3380CC4-5D6E-409C-BE32-E72D297353CC}">
              <c16:uniqueId val="{00000000-6768-4F45-89AC-87A7212416C1}"/>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3885.8862800000002</c:v>
                </c:pt>
                <c:pt idx="1">
                  <c:v>7717.3604320000004</c:v>
                </c:pt>
                <c:pt idx="2">
                  <c:v>11694.352000000001</c:v>
                </c:pt>
                <c:pt idx="3">
                  <c:v>15614.263999999999</c:v>
                </c:pt>
                <c:pt idx="4">
                  <c:v>19810.936000000002</c:v>
                </c:pt>
                <c:pt idx="5">
                  <c:v>23800.959999999999</c:v>
                </c:pt>
                <c:pt idx="6">
                  <c:v>27257.416000000001</c:v>
                </c:pt>
                <c:pt idx="7">
                  <c:v>31231.687999999998</c:v>
                </c:pt>
                <c:pt idx="8">
                  <c:v>35287.903999999988</c:v>
                </c:pt>
                <c:pt idx="9">
                  <c:v>39261.456000000013</c:v>
                </c:pt>
                <c:pt idx="10">
                  <c:v>43466.552000000003</c:v>
                </c:pt>
                <c:pt idx="11">
                  <c:v>46919.207999999999</c:v>
                </c:pt>
                <c:pt idx="12">
                  <c:v>51155.92</c:v>
                </c:pt>
                <c:pt idx="13">
                  <c:v>55445.52</c:v>
                </c:pt>
                <c:pt idx="14">
                  <c:v>59531.303999999996</c:v>
                </c:pt>
                <c:pt idx="15">
                  <c:v>64089.135999999999</c:v>
                </c:pt>
                <c:pt idx="16">
                  <c:v>68988.911999999997</c:v>
                </c:pt>
                <c:pt idx="17">
                  <c:v>72873.127999999997</c:v>
                </c:pt>
                <c:pt idx="18">
                  <c:v>77280.184000000008</c:v>
                </c:pt>
                <c:pt idx="19">
                  <c:v>81438.44</c:v>
                </c:pt>
                <c:pt idx="20">
                  <c:v>86334.895999999993</c:v>
                </c:pt>
                <c:pt idx="21">
                  <c:v>90617.44</c:v>
                </c:pt>
                <c:pt idx="22">
                  <c:v>94145.055999999997</c:v>
                </c:pt>
                <c:pt idx="23">
                  <c:v>99295.624000000011</c:v>
                </c:pt>
                <c:pt idx="24">
                  <c:v>104409</c:v>
                </c:pt>
                <c:pt idx="25">
                  <c:v>107064.16800000001</c:v>
                </c:pt>
                <c:pt idx="26">
                  <c:v>109021.792</c:v>
                </c:pt>
                <c:pt idx="27">
                  <c:v>110068.16800000001</c:v>
                </c:pt>
                <c:pt idx="28">
                  <c:v>107810.96</c:v>
                </c:pt>
                <c:pt idx="29">
                  <c:v>108634</c:v>
                </c:pt>
                <c:pt idx="30">
                  <c:v>108784.416</c:v>
                </c:pt>
                <c:pt idx="31">
                  <c:v>109476.68799999999</c:v>
                </c:pt>
                <c:pt idx="32">
                  <c:v>108290.76</c:v>
                </c:pt>
                <c:pt idx="33">
                  <c:v>108995.52</c:v>
                </c:pt>
                <c:pt idx="34">
                  <c:v>109245.74400000001</c:v>
                </c:pt>
                <c:pt idx="35">
                  <c:v>109780.47199999999</c:v>
                </c:pt>
                <c:pt idx="36">
                  <c:v>108525.336</c:v>
                </c:pt>
                <c:pt idx="37">
                  <c:v>108933.72</c:v>
                </c:pt>
                <c:pt idx="38">
                  <c:v>109537.75199999999</c:v>
                </c:pt>
                <c:pt idx="39">
                  <c:v>109784.03200000001</c:v>
                </c:pt>
                <c:pt idx="40">
                  <c:v>109049.552</c:v>
                </c:pt>
                <c:pt idx="41">
                  <c:v>109285.376</c:v>
                </c:pt>
                <c:pt idx="42">
                  <c:v>109773.74400000001</c:v>
                </c:pt>
                <c:pt idx="43">
                  <c:v>110115.6</c:v>
                </c:pt>
                <c:pt idx="44">
                  <c:v>109388.704</c:v>
                </c:pt>
                <c:pt idx="45">
                  <c:v>109673.75199999999</c:v>
                </c:pt>
                <c:pt idx="46">
                  <c:v>110162.32799999999</c:v>
                </c:pt>
                <c:pt idx="47">
                  <c:v>110304.272</c:v>
                </c:pt>
                <c:pt idx="48">
                  <c:v>109785.38400000001</c:v>
                </c:pt>
                <c:pt idx="49">
                  <c:v>109934.53599999999</c:v>
                </c:pt>
                <c:pt idx="50">
                  <c:v>110042.552</c:v>
                </c:pt>
                <c:pt idx="51">
                  <c:v>110436.352</c:v>
                </c:pt>
                <c:pt idx="52">
                  <c:v>109944.11199999999</c:v>
                </c:pt>
                <c:pt idx="53">
                  <c:v>110131.584</c:v>
                </c:pt>
                <c:pt idx="54">
                  <c:v>110412.136</c:v>
                </c:pt>
                <c:pt idx="55">
                  <c:v>110501.47199999999</c:v>
                </c:pt>
                <c:pt idx="56">
                  <c:v>110028.448</c:v>
                </c:pt>
                <c:pt idx="57">
                  <c:v>110182.048</c:v>
                </c:pt>
                <c:pt idx="58">
                  <c:v>110184.8</c:v>
                </c:pt>
                <c:pt idx="59">
                  <c:v>110530.952</c:v>
                </c:pt>
                <c:pt idx="60">
                  <c:v>110041.944</c:v>
                </c:pt>
                <c:pt idx="61">
                  <c:v>110002.11199999999</c:v>
                </c:pt>
                <c:pt idx="62">
                  <c:v>110415.624</c:v>
                </c:pt>
                <c:pt idx="63">
                  <c:v>110589.144</c:v>
                </c:pt>
              </c:numCache>
            </c:numRef>
          </c:val>
          <c:smooth val="1"/>
          <c:extLst>
            <c:ext xmlns:c16="http://schemas.microsoft.com/office/drawing/2014/chart" uri="{C3380CC4-5D6E-409C-BE32-E72D297353CC}">
              <c16:uniqueId val="{00000001-6768-4F45-89AC-87A7212416C1}"/>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6141.9204399999999</c:v>
                </c:pt>
                <c:pt idx="1">
                  <c:v>12097.88</c:v>
                </c:pt>
                <c:pt idx="2">
                  <c:v>17710.616000000002</c:v>
                </c:pt>
                <c:pt idx="3">
                  <c:v>23731.128000000001</c:v>
                </c:pt>
                <c:pt idx="4">
                  <c:v>29863.288</c:v>
                </c:pt>
                <c:pt idx="5">
                  <c:v>34983.112000000001</c:v>
                </c:pt>
                <c:pt idx="6">
                  <c:v>41147.472000000002</c:v>
                </c:pt>
                <c:pt idx="7">
                  <c:v>45522.976000000002</c:v>
                </c:pt>
                <c:pt idx="8">
                  <c:v>52255.752</c:v>
                </c:pt>
                <c:pt idx="9">
                  <c:v>57755.063999999998</c:v>
                </c:pt>
                <c:pt idx="10">
                  <c:v>64620.720000000008</c:v>
                </c:pt>
                <c:pt idx="11">
                  <c:v>70487.752000000008</c:v>
                </c:pt>
                <c:pt idx="12">
                  <c:v>76469.399999999994</c:v>
                </c:pt>
                <c:pt idx="13">
                  <c:v>83885.784</c:v>
                </c:pt>
                <c:pt idx="14">
                  <c:v>91187.231999999989</c:v>
                </c:pt>
                <c:pt idx="15">
                  <c:v>98291.768000000011</c:v>
                </c:pt>
                <c:pt idx="16">
                  <c:v>103714.54399999999</c:v>
                </c:pt>
                <c:pt idx="17">
                  <c:v>105315.6</c:v>
                </c:pt>
                <c:pt idx="18">
                  <c:v>108258.82399999999</c:v>
                </c:pt>
                <c:pt idx="19">
                  <c:v>109246.416</c:v>
                </c:pt>
                <c:pt idx="20">
                  <c:v>107609.064</c:v>
                </c:pt>
                <c:pt idx="21">
                  <c:v>108431.38400000001</c:v>
                </c:pt>
                <c:pt idx="22">
                  <c:v>109013</c:v>
                </c:pt>
                <c:pt idx="23">
                  <c:v>109770.432</c:v>
                </c:pt>
                <c:pt idx="24">
                  <c:v>108502.36</c:v>
                </c:pt>
                <c:pt idx="25">
                  <c:v>109178.39200000001</c:v>
                </c:pt>
                <c:pt idx="26">
                  <c:v>109422.11199999999</c:v>
                </c:pt>
                <c:pt idx="27">
                  <c:v>110213.048</c:v>
                </c:pt>
                <c:pt idx="28">
                  <c:v>108333.696</c:v>
                </c:pt>
                <c:pt idx="29">
                  <c:v>109132.792</c:v>
                </c:pt>
                <c:pt idx="30">
                  <c:v>109326.352</c:v>
                </c:pt>
                <c:pt idx="31">
                  <c:v>110113.136</c:v>
                </c:pt>
                <c:pt idx="32">
                  <c:v>108885.496</c:v>
                </c:pt>
                <c:pt idx="33">
                  <c:v>109503.272</c:v>
                </c:pt>
                <c:pt idx="34">
                  <c:v>109713.288</c:v>
                </c:pt>
                <c:pt idx="35">
                  <c:v>110287.24800000001</c:v>
                </c:pt>
                <c:pt idx="36">
                  <c:v>108983.712</c:v>
                </c:pt>
                <c:pt idx="37">
                  <c:v>109454.264</c:v>
                </c:pt>
                <c:pt idx="38">
                  <c:v>109971.664</c:v>
                </c:pt>
                <c:pt idx="39">
                  <c:v>110296.848</c:v>
                </c:pt>
                <c:pt idx="40">
                  <c:v>109416.232</c:v>
                </c:pt>
                <c:pt idx="41">
                  <c:v>109692.376</c:v>
                </c:pt>
                <c:pt idx="42">
                  <c:v>110152.136</c:v>
                </c:pt>
                <c:pt idx="43">
                  <c:v>110387.04</c:v>
                </c:pt>
                <c:pt idx="44">
                  <c:v>109569.632</c:v>
                </c:pt>
                <c:pt idx="45">
                  <c:v>109958.68799999999</c:v>
                </c:pt>
                <c:pt idx="46">
                  <c:v>110296.32000000001</c:v>
                </c:pt>
                <c:pt idx="47">
                  <c:v>110424.24800000001</c:v>
                </c:pt>
                <c:pt idx="48">
                  <c:v>109862.712</c:v>
                </c:pt>
                <c:pt idx="49">
                  <c:v>110003.424</c:v>
                </c:pt>
                <c:pt idx="50">
                  <c:v>110140.064</c:v>
                </c:pt>
                <c:pt idx="51">
                  <c:v>110479.88800000001</c:v>
                </c:pt>
                <c:pt idx="52">
                  <c:v>109957.792</c:v>
                </c:pt>
                <c:pt idx="53">
                  <c:v>110142.75199999999</c:v>
                </c:pt>
                <c:pt idx="54">
                  <c:v>110439.88</c:v>
                </c:pt>
                <c:pt idx="55">
                  <c:v>110527.264</c:v>
                </c:pt>
                <c:pt idx="56">
                  <c:v>110042.17600000001</c:v>
                </c:pt>
                <c:pt idx="57">
                  <c:v>110203.296</c:v>
                </c:pt>
                <c:pt idx="58">
                  <c:v>110199.03200000001</c:v>
                </c:pt>
                <c:pt idx="59">
                  <c:v>110531.128</c:v>
                </c:pt>
                <c:pt idx="60">
                  <c:v>110055.568</c:v>
                </c:pt>
                <c:pt idx="61">
                  <c:v>110007.928</c:v>
                </c:pt>
                <c:pt idx="62">
                  <c:v>110429.2</c:v>
                </c:pt>
                <c:pt idx="63">
                  <c:v>110592.24</c:v>
                </c:pt>
              </c:numCache>
            </c:numRef>
          </c:val>
          <c:smooth val="1"/>
          <c:extLst>
            <c:ext xmlns:c16="http://schemas.microsoft.com/office/drawing/2014/chart" uri="{C3380CC4-5D6E-409C-BE32-E72D297353CC}">
              <c16:uniqueId val="{00000002-6768-4F45-89AC-87A7212416C1}"/>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8620.4719999999998</c:v>
                </c:pt>
                <c:pt idx="1">
                  <c:v>16434.815999999999</c:v>
                </c:pt>
                <c:pt idx="2">
                  <c:v>25450.815999999999</c:v>
                </c:pt>
                <c:pt idx="3">
                  <c:v>32464.616000000002</c:v>
                </c:pt>
                <c:pt idx="4">
                  <c:v>39433.752</c:v>
                </c:pt>
                <c:pt idx="5">
                  <c:v>46664.544000000002</c:v>
                </c:pt>
                <c:pt idx="6">
                  <c:v>53755.055999999997</c:v>
                </c:pt>
                <c:pt idx="7">
                  <c:v>62816.2</c:v>
                </c:pt>
                <c:pt idx="8">
                  <c:v>67183.847999999998</c:v>
                </c:pt>
                <c:pt idx="9">
                  <c:v>76051.8</c:v>
                </c:pt>
                <c:pt idx="10">
                  <c:v>83934.44</c:v>
                </c:pt>
                <c:pt idx="11">
                  <c:v>93489.168000000005</c:v>
                </c:pt>
                <c:pt idx="12">
                  <c:v>100730.68</c:v>
                </c:pt>
                <c:pt idx="13">
                  <c:v>105838.408</c:v>
                </c:pt>
                <c:pt idx="14">
                  <c:v>107570.18399999999</c:v>
                </c:pt>
                <c:pt idx="15">
                  <c:v>109052.04</c:v>
                </c:pt>
                <c:pt idx="16">
                  <c:v>107100.17600000001</c:v>
                </c:pt>
                <c:pt idx="17">
                  <c:v>107779.952</c:v>
                </c:pt>
                <c:pt idx="18">
                  <c:v>108758.352</c:v>
                </c:pt>
                <c:pt idx="19">
                  <c:v>109513.81600000001</c:v>
                </c:pt>
                <c:pt idx="20">
                  <c:v>107671.216</c:v>
                </c:pt>
                <c:pt idx="21">
                  <c:v>108494.056</c:v>
                </c:pt>
                <c:pt idx="22">
                  <c:v>109004.632</c:v>
                </c:pt>
                <c:pt idx="23">
                  <c:v>109779.32</c:v>
                </c:pt>
                <c:pt idx="24">
                  <c:v>108498.504</c:v>
                </c:pt>
                <c:pt idx="25">
                  <c:v>109178.31200000001</c:v>
                </c:pt>
                <c:pt idx="26">
                  <c:v>109418.592</c:v>
                </c:pt>
                <c:pt idx="27">
                  <c:v>110195.44</c:v>
                </c:pt>
                <c:pt idx="28">
                  <c:v>108329.224</c:v>
                </c:pt>
                <c:pt idx="29">
                  <c:v>109130.152</c:v>
                </c:pt>
                <c:pt idx="30">
                  <c:v>109336.4</c:v>
                </c:pt>
                <c:pt idx="31">
                  <c:v>110102.17600000001</c:v>
                </c:pt>
                <c:pt idx="32">
                  <c:v>108883.09600000001</c:v>
                </c:pt>
                <c:pt idx="33">
                  <c:v>109495.496</c:v>
                </c:pt>
                <c:pt idx="34">
                  <c:v>109718.216</c:v>
                </c:pt>
                <c:pt idx="35">
                  <c:v>110281.712</c:v>
                </c:pt>
                <c:pt idx="36">
                  <c:v>108977.2</c:v>
                </c:pt>
                <c:pt idx="37">
                  <c:v>109460.792</c:v>
                </c:pt>
                <c:pt idx="38">
                  <c:v>109965.728</c:v>
                </c:pt>
                <c:pt idx="39">
                  <c:v>110308.52</c:v>
                </c:pt>
                <c:pt idx="40">
                  <c:v>109405.09600000001</c:v>
                </c:pt>
                <c:pt idx="41">
                  <c:v>109692.6</c:v>
                </c:pt>
                <c:pt idx="42">
                  <c:v>110140.09600000001</c:v>
                </c:pt>
                <c:pt idx="43">
                  <c:v>110383.90399999999</c:v>
                </c:pt>
                <c:pt idx="44">
                  <c:v>109565.17600000001</c:v>
                </c:pt>
                <c:pt idx="45">
                  <c:v>109943.992</c:v>
                </c:pt>
                <c:pt idx="46">
                  <c:v>110290.88</c:v>
                </c:pt>
                <c:pt idx="47">
                  <c:v>110427.928</c:v>
                </c:pt>
                <c:pt idx="48">
                  <c:v>109854.36</c:v>
                </c:pt>
                <c:pt idx="49">
                  <c:v>109994.144</c:v>
                </c:pt>
                <c:pt idx="50">
                  <c:v>110135.856</c:v>
                </c:pt>
                <c:pt idx="51">
                  <c:v>110475.416</c:v>
                </c:pt>
                <c:pt idx="52">
                  <c:v>109948.416</c:v>
                </c:pt>
                <c:pt idx="53">
                  <c:v>110135.872</c:v>
                </c:pt>
                <c:pt idx="54">
                  <c:v>110431.704</c:v>
                </c:pt>
                <c:pt idx="55">
                  <c:v>110526.216</c:v>
                </c:pt>
                <c:pt idx="56">
                  <c:v>110034.504</c:v>
                </c:pt>
                <c:pt idx="57">
                  <c:v>110192.664</c:v>
                </c:pt>
                <c:pt idx="58">
                  <c:v>110200.648</c:v>
                </c:pt>
                <c:pt idx="59">
                  <c:v>110533.88800000001</c:v>
                </c:pt>
                <c:pt idx="60">
                  <c:v>110054.344</c:v>
                </c:pt>
                <c:pt idx="61">
                  <c:v>110001.128</c:v>
                </c:pt>
                <c:pt idx="62">
                  <c:v>110426.008</c:v>
                </c:pt>
                <c:pt idx="63">
                  <c:v>110581.12</c:v>
                </c:pt>
              </c:numCache>
            </c:numRef>
          </c:val>
          <c:smooth val="1"/>
          <c:extLst>
            <c:ext xmlns:c16="http://schemas.microsoft.com/office/drawing/2014/chart" uri="{C3380CC4-5D6E-409C-BE32-E72D297353CC}">
              <c16:uniqueId val="{00000003-6768-4F45-89AC-87A7212416C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ST H2C &amp; C2H Combined performance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15125.292216</c:v>
                </c:pt>
                <c:pt idx="1">
                  <c:v>28950.781328000001</c:v>
                </c:pt>
                <c:pt idx="2">
                  <c:v>45204.409512000006</c:v>
                </c:pt>
                <c:pt idx="3">
                  <c:v>56930.311999999998</c:v>
                </c:pt>
                <c:pt idx="4">
                  <c:v>67281.152000000016</c:v>
                </c:pt>
                <c:pt idx="5">
                  <c:v>76440.87999999999</c:v>
                </c:pt>
                <c:pt idx="6">
                  <c:v>83929.343999999997</c:v>
                </c:pt>
                <c:pt idx="7">
                  <c:v>89830.584000000003</c:v>
                </c:pt>
                <c:pt idx="8">
                  <c:v>95920.432000000015</c:v>
                </c:pt>
                <c:pt idx="9">
                  <c:v>101267.864</c:v>
                </c:pt>
                <c:pt idx="10">
                  <c:v>106215.776</c:v>
                </c:pt>
                <c:pt idx="11">
                  <c:v>110243.272</c:v>
                </c:pt>
                <c:pt idx="12">
                  <c:v>114886.39999999999</c:v>
                </c:pt>
                <c:pt idx="13">
                  <c:v>120412.712</c:v>
                </c:pt>
                <c:pt idx="14">
                  <c:v>123487.48800000001</c:v>
                </c:pt>
                <c:pt idx="15">
                  <c:v>127824.23999999999</c:v>
                </c:pt>
                <c:pt idx="16">
                  <c:v>131275.79999999999</c:v>
                </c:pt>
                <c:pt idx="17">
                  <c:v>136298.19200000001</c:v>
                </c:pt>
                <c:pt idx="18">
                  <c:v>138392.94399999999</c:v>
                </c:pt>
                <c:pt idx="19">
                  <c:v>142766.46400000001</c:v>
                </c:pt>
                <c:pt idx="20">
                  <c:v>145514.07199999999</c:v>
                </c:pt>
                <c:pt idx="21">
                  <c:v>149132.63999999998</c:v>
                </c:pt>
                <c:pt idx="22">
                  <c:v>151978.54399999999</c:v>
                </c:pt>
                <c:pt idx="23">
                  <c:v>154869.80799999999</c:v>
                </c:pt>
                <c:pt idx="24">
                  <c:v>155724.47999999998</c:v>
                </c:pt>
                <c:pt idx="25">
                  <c:v>159954.10399999999</c:v>
                </c:pt>
                <c:pt idx="26">
                  <c:v>162751.28</c:v>
                </c:pt>
                <c:pt idx="27">
                  <c:v>164818.68</c:v>
                </c:pt>
                <c:pt idx="28">
                  <c:v>165085.52000000002</c:v>
                </c:pt>
                <c:pt idx="29">
                  <c:v>167053.77600000001</c:v>
                </c:pt>
                <c:pt idx="30">
                  <c:v>169627.47999999998</c:v>
                </c:pt>
                <c:pt idx="31">
                  <c:v>173096.136</c:v>
                </c:pt>
                <c:pt idx="32">
                  <c:v>173912.48</c:v>
                </c:pt>
                <c:pt idx="33">
                  <c:v>177463.88800000001</c:v>
                </c:pt>
                <c:pt idx="34">
                  <c:v>182232.53599999999</c:v>
                </c:pt>
                <c:pt idx="35">
                  <c:v>183552.11199999999</c:v>
                </c:pt>
                <c:pt idx="36">
                  <c:v>181141.976</c:v>
                </c:pt>
                <c:pt idx="37">
                  <c:v>184075.84</c:v>
                </c:pt>
                <c:pt idx="38">
                  <c:v>189288.79199999999</c:v>
                </c:pt>
                <c:pt idx="39">
                  <c:v>190631.288</c:v>
                </c:pt>
                <c:pt idx="40">
                  <c:v>190520.47200000001</c:v>
                </c:pt>
                <c:pt idx="41">
                  <c:v>194540.07199999999</c:v>
                </c:pt>
                <c:pt idx="42">
                  <c:v>195816.65600000002</c:v>
                </c:pt>
                <c:pt idx="43">
                  <c:v>198283.67199999999</c:v>
                </c:pt>
                <c:pt idx="44">
                  <c:v>199623.61599999998</c:v>
                </c:pt>
                <c:pt idx="45">
                  <c:v>200317.77600000001</c:v>
                </c:pt>
                <c:pt idx="46">
                  <c:v>202028.32799999998</c:v>
                </c:pt>
                <c:pt idx="47">
                  <c:v>202659.24800000002</c:v>
                </c:pt>
                <c:pt idx="48">
                  <c:v>201953.44799999997</c:v>
                </c:pt>
                <c:pt idx="49">
                  <c:v>203248.432</c:v>
                </c:pt>
                <c:pt idx="50">
                  <c:v>204348.47200000001</c:v>
                </c:pt>
                <c:pt idx="51">
                  <c:v>205663.64</c:v>
                </c:pt>
                <c:pt idx="52">
                  <c:v>203487.07199999999</c:v>
                </c:pt>
                <c:pt idx="53">
                  <c:v>205734.47999999998</c:v>
                </c:pt>
                <c:pt idx="54">
                  <c:v>206041.22399999999</c:v>
                </c:pt>
                <c:pt idx="55">
                  <c:v>206241.704</c:v>
                </c:pt>
                <c:pt idx="56">
                  <c:v>204594.296</c:v>
                </c:pt>
                <c:pt idx="57">
                  <c:v>205687.728</c:v>
                </c:pt>
                <c:pt idx="58">
                  <c:v>205534.18400000001</c:v>
                </c:pt>
                <c:pt idx="59">
                  <c:v>206471.17599999998</c:v>
                </c:pt>
                <c:pt idx="60">
                  <c:v>204225.97600000002</c:v>
                </c:pt>
                <c:pt idx="61">
                  <c:v>205051.50400000002</c:v>
                </c:pt>
                <c:pt idx="62">
                  <c:v>204619.712</c:v>
                </c:pt>
                <c:pt idx="63">
                  <c:v>205819.48</c:v>
                </c:pt>
              </c:numCache>
            </c:numRef>
          </c:val>
          <c:smooth val="1"/>
          <c:extLst>
            <c:ext xmlns:c16="http://schemas.microsoft.com/office/drawing/2014/chart" uri="{C3380CC4-5D6E-409C-BE32-E72D297353CC}">
              <c16:uniqueId val="{00000000-525C-45BE-9106-8CC62FE18447}"/>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25260.060384</c:v>
                </c:pt>
                <c:pt idx="1">
                  <c:v>49193.169527999999</c:v>
                </c:pt>
                <c:pt idx="2">
                  <c:v>76281.463999999993</c:v>
                </c:pt>
                <c:pt idx="3">
                  <c:v>94198.623999999982</c:v>
                </c:pt>
                <c:pt idx="4">
                  <c:v>103229.576</c:v>
                </c:pt>
                <c:pt idx="5">
                  <c:v>110400.008</c:v>
                </c:pt>
                <c:pt idx="6">
                  <c:v>116321.424</c:v>
                </c:pt>
                <c:pt idx="7">
                  <c:v>121688.856</c:v>
                </c:pt>
                <c:pt idx="8">
                  <c:v>121917.61600000001</c:v>
                </c:pt>
                <c:pt idx="9">
                  <c:v>125948.45600000001</c:v>
                </c:pt>
                <c:pt idx="10">
                  <c:v>131398.39199999999</c:v>
                </c:pt>
                <c:pt idx="11">
                  <c:v>133970.288</c:v>
                </c:pt>
                <c:pt idx="12">
                  <c:v>138319.79199999999</c:v>
                </c:pt>
                <c:pt idx="13">
                  <c:v>143912.48000000001</c:v>
                </c:pt>
                <c:pt idx="14">
                  <c:v>145309.856</c:v>
                </c:pt>
                <c:pt idx="15">
                  <c:v>149888.37600000002</c:v>
                </c:pt>
                <c:pt idx="16">
                  <c:v>151407.24</c:v>
                </c:pt>
                <c:pt idx="17">
                  <c:v>156036.45600000001</c:v>
                </c:pt>
                <c:pt idx="18">
                  <c:v>161631.82399999999</c:v>
                </c:pt>
                <c:pt idx="19">
                  <c:v>164387.36800000002</c:v>
                </c:pt>
                <c:pt idx="20">
                  <c:v>166383.864</c:v>
                </c:pt>
                <c:pt idx="21">
                  <c:v>169628.37599999999</c:v>
                </c:pt>
                <c:pt idx="22">
                  <c:v>175326.96000000002</c:v>
                </c:pt>
                <c:pt idx="23">
                  <c:v>177583.66399999999</c:v>
                </c:pt>
                <c:pt idx="24">
                  <c:v>177918.552</c:v>
                </c:pt>
                <c:pt idx="25">
                  <c:v>181653.24</c:v>
                </c:pt>
                <c:pt idx="26">
                  <c:v>187706.05599999998</c:v>
                </c:pt>
                <c:pt idx="27">
                  <c:v>192759.06400000001</c:v>
                </c:pt>
                <c:pt idx="28">
                  <c:v>188193.34399999998</c:v>
                </c:pt>
                <c:pt idx="29">
                  <c:v>195135.36800000002</c:v>
                </c:pt>
                <c:pt idx="30">
                  <c:v>194629.36</c:v>
                </c:pt>
                <c:pt idx="31">
                  <c:v>198632.296</c:v>
                </c:pt>
                <c:pt idx="32">
                  <c:v>194202.44799999997</c:v>
                </c:pt>
                <c:pt idx="33">
                  <c:v>193437.39199999999</c:v>
                </c:pt>
                <c:pt idx="34">
                  <c:v>198339.11200000002</c:v>
                </c:pt>
                <c:pt idx="35">
                  <c:v>198855.35200000001</c:v>
                </c:pt>
                <c:pt idx="36">
                  <c:v>195948.31199999998</c:v>
                </c:pt>
                <c:pt idx="37">
                  <c:v>197331.93599999999</c:v>
                </c:pt>
                <c:pt idx="38">
                  <c:v>196816.872</c:v>
                </c:pt>
                <c:pt idx="39">
                  <c:v>197930.35199999998</c:v>
                </c:pt>
                <c:pt idx="40">
                  <c:v>197239.18400000001</c:v>
                </c:pt>
                <c:pt idx="41">
                  <c:v>199471.49599999998</c:v>
                </c:pt>
                <c:pt idx="42">
                  <c:v>199008.04800000001</c:v>
                </c:pt>
                <c:pt idx="43">
                  <c:v>202454.46400000001</c:v>
                </c:pt>
                <c:pt idx="44">
                  <c:v>201573.4</c:v>
                </c:pt>
                <c:pt idx="45">
                  <c:v>204218.33600000001</c:v>
                </c:pt>
                <c:pt idx="46">
                  <c:v>204660.22399999999</c:v>
                </c:pt>
                <c:pt idx="47">
                  <c:v>205841.64799999999</c:v>
                </c:pt>
                <c:pt idx="48">
                  <c:v>203485.25599999999</c:v>
                </c:pt>
                <c:pt idx="49">
                  <c:v>205132.32799999998</c:v>
                </c:pt>
                <c:pt idx="50">
                  <c:v>205325.84</c:v>
                </c:pt>
                <c:pt idx="51">
                  <c:v>206701.63200000001</c:v>
                </c:pt>
                <c:pt idx="52">
                  <c:v>205461.08000000002</c:v>
                </c:pt>
                <c:pt idx="53">
                  <c:v>206313.37599999999</c:v>
                </c:pt>
                <c:pt idx="54">
                  <c:v>206921.64</c:v>
                </c:pt>
                <c:pt idx="55">
                  <c:v>207582.48800000001</c:v>
                </c:pt>
                <c:pt idx="56">
                  <c:v>205358.44</c:v>
                </c:pt>
                <c:pt idx="57">
                  <c:v>206208.70400000003</c:v>
                </c:pt>
                <c:pt idx="58">
                  <c:v>206439.75200000001</c:v>
                </c:pt>
                <c:pt idx="59">
                  <c:v>207057.72</c:v>
                </c:pt>
                <c:pt idx="60">
                  <c:v>204975.424</c:v>
                </c:pt>
                <c:pt idx="61">
                  <c:v>205949.67200000002</c:v>
                </c:pt>
                <c:pt idx="62">
                  <c:v>205779.11200000002</c:v>
                </c:pt>
                <c:pt idx="63">
                  <c:v>206464.75199999998</c:v>
                </c:pt>
              </c:numCache>
            </c:numRef>
          </c:val>
          <c:smooth val="1"/>
          <c:extLst>
            <c:ext xmlns:c16="http://schemas.microsoft.com/office/drawing/2014/chart" uri="{C3380CC4-5D6E-409C-BE32-E72D297353CC}">
              <c16:uniqueId val="{00000001-525C-45BE-9106-8CC62FE18447}"/>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27958.679624</c:v>
                </c:pt>
                <c:pt idx="1">
                  <c:v>61841.187319999997</c:v>
                </c:pt>
                <c:pt idx="2">
                  <c:v>90546.959999999992</c:v>
                </c:pt>
                <c:pt idx="3">
                  <c:v>104314.71999999999</c:v>
                </c:pt>
                <c:pt idx="4">
                  <c:v>107294.73599999999</c:v>
                </c:pt>
                <c:pt idx="5">
                  <c:v>114715.91999999998</c:v>
                </c:pt>
                <c:pt idx="6">
                  <c:v>121799.512</c:v>
                </c:pt>
                <c:pt idx="7">
                  <c:v>128418.90399999999</c:v>
                </c:pt>
                <c:pt idx="8">
                  <c:v>126255.56</c:v>
                </c:pt>
                <c:pt idx="9">
                  <c:v>130941.976</c:v>
                </c:pt>
                <c:pt idx="10">
                  <c:v>135902.136</c:v>
                </c:pt>
                <c:pt idx="11">
                  <c:v>141068.06400000001</c:v>
                </c:pt>
                <c:pt idx="12">
                  <c:v>143038.288</c:v>
                </c:pt>
                <c:pt idx="13">
                  <c:v>150618.424</c:v>
                </c:pt>
                <c:pt idx="14">
                  <c:v>151900.92799999999</c:v>
                </c:pt>
                <c:pt idx="15">
                  <c:v>153647.33600000001</c:v>
                </c:pt>
                <c:pt idx="16">
                  <c:v>160623.848</c:v>
                </c:pt>
                <c:pt idx="17">
                  <c:v>160136.864</c:v>
                </c:pt>
                <c:pt idx="18">
                  <c:v>162001.32800000001</c:v>
                </c:pt>
                <c:pt idx="19">
                  <c:v>172025.16800000001</c:v>
                </c:pt>
                <c:pt idx="20">
                  <c:v>172859.23200000002</c:v>
                </c:pt>
                <c:pt idx="21">
                  <c:v>169592.76799999998</c:v>
                </c:pt>
                <c:pt idx="22">
                  <c:v>182554.424</c:v>
                </c:pt>
                <c:pt idx="23">
                  <c:v>185730.62400000001</c:v>
                </c:pt>
                <c:pt idx="24">
                  <c:v>189540.05599999998</c:v>
                </c:pt>
                <c:pt idx="25">
                  <c:v>189536.92</c:v>
                </c:pt>
                <c:pt idx="26">
                  <c:v>192751.21600000001</c:v>
                </c:pt>
                <c:pt idx="27">
                  <c:v>196447.44</c:v>
                </c:pt>
                <c:pt idx="28">
                  <c:v>192086.33600000001</c:v>
                </c:pt>
                <c:pt idx="29">
                  <c:v>198029.848</c:v>
                </c:pt>
                <c:pt idx="30">
                  <c:v>197134.37599999999</c:v>
                </c:pt>
                <c:pt idx="31">
                  <c:v>201929.39199999999</c:v>
                </c:pt>
                <c:pt idx="32">
                  <c:v>197136.76</c:v>
                </c:pt>
                <c:pt idx="33">
                  <c:v>196723.33600000001</c:v>
                </c:pt>
                <c:pt idx="34">
                  <c:v>199012.304</c:v>
                </c:pt>
                <c:pt idx="35">
                  <c:v>199696.37599999999</c:v>
                </c:pt>
                <c:pt idx="36">
                  <c:v>197103.696</c:v>
                </c:pt>
                <c:pt idx="37">
                  <c:v>198227.08799999999</c:v>
                </c:pt>
                <c:pt idx="38">
                  <c:v>198117.60800000001</c:v>
                </c:pt>
                <c:pt idx="39">
                  <c:v>199084.08</c:v>
                </c:pt>
                <c:pt idx="40">
                  <c:v>197163.32</c:v>
                </c:pt>
                <c:pt idx="41">
                  <c:v>199857.74400000001</c:v>
                </c:pt>
                <c:pt idx="42">
                  <c:v>200131.77600000001</c:v>
                </c:pt>
                <c:pt idx="43">
                  <c:v>201783.848</c:v>
                </c:pt>
                <c:pt idx="44">
                  <c:v>201467.32</c:v>
                </c:pt>
                <c:pt idx="45">
                  <c:v>203375.408</c:v>
                </c:pt>
                <c:pt idx="46">
                  <c:v>203959.416</c:v>
                </c:pt>
                <c:pt idx="47">
                  <c:v>205209</c:v>
                </c:pt>
                <c:pt idx="48">
                  <c:v>203757.74400000001</c:v>
                </c:pt>
                <c:pt idx="49">
                  <c:v>204366.47200000001</c:v>
                </c:pt>
                <c:pt idx="50">
                  <c:v>204886.90399999998</c:v>
                </c:pt>
                <c:pt idx="51">
                  <c:v>205722.144</c:v>
                </c:pt>
                <c:pt idx="52">
                  <c:v>204849.88</c:v>
                </c:pt>
                <c:pt idx="53">
                  <c:v>205622.264</c:v>
                </c:pt>
                <c:pt idx="54">
                  <c:v>205983.32800000001</c:v>
                </c:pt>
                <c:pt idx="55">
                  <c:v>206794.78399999999</c:v>
                </c:pt>
                <c:pt idx="56">
                  <c:v>204335.568</c:v>
                </c:pt>
                <c:pt idx="57">
                  <c:v>205083.91200000001</c:v>
                </c:pt>
                <c:pt idx="58">
                  <c:v>205283.08799999999</c:v>
                </c:pt>
                <c:pt idx="59">
                  <c:v>205860.91200000001</c:v>
                </c:pt>
                <c:pt idx="60">
                  <c:v>203841.04800000001</c:v>
                </c:pt>
                <c:pt idx="61">
                  <c:v>204644.552</c:v>
                </c:pt>
                <c:pt idx="62">
                  <c:v>204644.72</c:v>
                </c:pt>
                <c:pt idx="63">
                  <c:v>205168.424</c:v>
                </c:pt>
              </c:numCache>
            </c:numRef>
          </c:val>
          <c:smooth val="1"/>
          <c:extLst>
            <c:ext xmlns:c16="http://schemas.microsoft.com/office/drawing/2014/chart" uri="{C3380CC4-5D6E-409C-BE32-E72D297353CC}">
              <c16:uniqueId val="{00000002-525C-45BE-9106-8CC62FE18447}"/>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18917.337879999999</c:v>
                </c:pt>
                <c:pt idx="1">
                  <c:v>68784.079943999997</c:v>
                </c:pt>
                <c:pt idx="2">
                  <c:v>89307.528000000006</c:v>
                </c:pt>
                <c:pt idx="3">
                  <c:v>107747.072</c:v>
                </c:pt>
                <c:pt idx="4">
                  <c:v>108613.03200000001</c:v>
                </c:pt>
                <c:pt idx="5">
                  <c:v>117078.24799999999</c:v>
                </c:pt>
                <c:pt idx="6">
                  <c:v>121805.38400000001</c:v>
                </c:pt>
                <c:pt idx="7">
                  <c:v>130124.18400000001</c:v>
                </c:pt>
                <c:pt idx="8">
                  <c:v>125423.79999999999</c:v>
                </c:pt>
                <c:pt idx="9">
                  <c:v>135991.16800000001</c:v>
                </c:pt>
                <c:pt idx="10">
                  <c:v>138897.4</c:v>
                </c:pt>
                <c:pt idx="11">
                  <c:v>136714.20799999998</c:v>
                </c:pt>
                <c:pt idx="12">
                  <c:v>145949.96</c:v>
                </c:pt>
                <c:pt idx="13">
                  <c:v>165426.59999999998</c:v>
                </c:pt>
                <c:pt idx="14">
                  <c:v>151249.10399999999</c:v>
                </c:pt>
                <c:pt idx="15">
                  <c:v>156351.6</c:v>
                </c:pt>
                <c:pt idx="16">
                  <c:v>165022.144</c:v>
                </c:pt>
                <c:pt idx="17">
                  <c:v>174016.47200000001</c:v>
                </c:pt>
                <c:pt idx="18">
                  <c:v>170502.84000000003</c:v>
                </c:pt>
                <c:pt idx="19">
                  <c:v>175037.32799999998</c:v>
                </c:pt>
                <c:pt idx="20">
                  <c:v>185807.8</c:v>
                </c:pt>
                <c:pt idx="21">
                  <c:v>187573.38400000002</c:v>
                </c:pt>
                <c:pt idx="22">
                  <c:v>188616.75200000001</c:v>
                </c:pt>
                <c:pt idx="23">
                  <c:v>187540.92799999999</c:v>
                </c:pt>
                <c:pt idx="24">
                  <c:v>192644.32799999998</c:v>
                </c:pt>
                <c:pt idx="25">
                  <c:v>193836.78400000001</c:v>
                </c:pt>
                <c:pt idx="26">
                  <c:v>194327.08000000002</c:v>
                </c:pt>
                <c:pt idx="27">
                  <c:v>194443.36799999999</c:v>
                </c:pt>
                <c:pt idx="28">
                  <c:v>197417.552</c:v>
                </c:pt>
                <c:pt idx="29">
                  <c:v>198564.61600000001</c:v>
                </c:pt>
                <c:pt idx="30">
                  <c:v>200675.16800000001</c:v>
                </c:pt>
                <c:pt idx="31">
                  <c:v>201280.08</c:v>
                </c:pt>
                <c:pt idx="32">
                  <c:v>193677.72</c:v>
                </c:pt>
                <c:pt idx="33">
                  <c:v>197216.024</c:v>
                </c:pt>
                <c:pt idx="34">
                  <c:v>199075.38400000002</c:v>
                </c:pt>
                <c:pt idx="35">
                  <c:v>199007.408</c:v>
                </c:pt>
                <c:pt idx="36">
                  <c:v>197457.46399999998</c:v>
                </c:pt>
                <c:pt idx="37">
                  <c:v>199060.80800000002</c:v>
                </c:pt>
                <c:pt idx="38">
                  <c:v>199063.47199999998</c:v>
                </c:pt>
                <c:pt idx="39">
                  <c:v>199735.016</c:v>
                </c:pt>
                <c:pt idx="40">
                  <c:v>198556.03200000001</c:v>
                </c:pt>
                <c:pt idx="41">
                  <c:v>199704</c:v>
                </c:pt>
                <c:pt idx="42">
                  <c:v>200224.53600000002</c:v>
                </c:pt>
                <c:pt idx="43">
                  <c:v>201192.592</c:v>
                </c:pt>
                <c:pt idx="44">
                  <c:v>200827.10399999999</c:v>
                </c:pt>
                <c:pt idx="45">
                  <c:v>202127.34399999998</c:v>
                </c:pt>
                <c:pt idx="46">
                  <c:v>202645.38399999999</c:v>
                </c:pt>
                <c:pt idx="47">
                  <c:v>203811.32800000001</c:v>
                </c:pt>
                <c:pt idx="48">
                  <c:v>202444.448</c:v>
                </c:pt>
                <c:pt idx="49">
                  <c:v>203158.54399999999</c:v>
                </c:pt>
                <c:pt idx="50">
                  <c:v>203632.51199999999</c:v>
                </c:pt>
                <c:pt idx="51">
                  <c:v>204322.016</c:v>
                </c:pt>
                <c:pt idx="52">
                  <c:v>203459.54399999999</c:v>
                </c:pt>
                <c:pt idx="53">
                  <c:v>203982.37599999999</c:v>
                </c:pt>
                <c:pt idx="54">
                  <c:v>204455</c:v>
                </c:pt>
                <c:pt idx="55">
                  <c:v>204316.288</c:v>
                </c:pt>
                <c:pt idx="56">
                  <c:v>203026.46400000001</c:v>
                </c:pt>
                <c:pt idx="57">
                  <c:v>203284.21600000001</c:v>
                </c:pt>
                <c:pt idx="58">
                  <c:v>203645.95199999999</c:v>
                </c:pt>
                <c:pt idx="59">
                  <c:v>204150.264</c:v>
                </c:pt>
                <c:pt idx="60">
                  <c:v>202369.66399999999</c:v>
                </c:pt>
                <c:pt idx="61">
                  <c:v>202965.44</c:v>
                </c:pt>
                <c:pt idx="62">
                  <c:v>201076.62400000001</c:v>
                </c:pt>
                <c:pt idx="63">
                  <c:v>201890.424</c:v>
                </c:pt>
              </c:numCache>
            </c:numRef>
          </c:val>
          <c:smooth val="1"/>
          <c:extLst>
            <c:ext xmlns:c16="http://schemas.microsoft.com/office/drawing/2014/chart" uri="{C3380CC4-5D6E-409C-BE32-E72D297353CC}">
              <c16:uniqueId val="{00000003-525C-45BE-9106-8CC62FE18447}"/>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a:t>ST C2H Unidirectional performance with 16B</a:t>
            </a:r>
            <a:r>
              <a:rPr lang="en-US" baseline="0"/>
              <a:t> Completion entry size and </a:t>
            </a:r>
            <a:r>
              <a:rPr lang="en-US"/>
              <a:t>prefetch</a:t>
            </a:r>
            <a:r>
              <a:rPr lang="en-US" baseline="0"/>
              <a:t> ON in interrupt aggregation mode</a:t>
            </a:r>
            <a:endParaRPr lang="en-US"/>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5"/>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'pfetch-cmptsz1'!$E$4:$E$67</c:f>
              <c:numCache>
                <c:formatCode>General</c:formatCode>
                <c:ptCount val="64"/>
                <c:pt idx="0">
                  <c:v>12124.216</c:v>
                </c:pt>
                <c:pt idx="1">
                  <c:v>24392.799999999999</c:v>
                </c:pt>
                <c:pt idx="2">
                  <c:v>36659.248</c:v>
                </c:pt>
                <c:pt idx="3">
                  <c:v>47634.735999999997</c:v>
                </c:pt>
                <c:pt idx="4">
                  <c:v>57628.807999999997</c:v>
                </c:pt>
                <c:pt idx="5">
                  <c:v>63813.375999999997</c:v>
                </c:pt>
                <c:pt idx="6">
                  <c:v>68728.232000000004</c:v>
                </c:pt>
                <c:pt idx="7">
                  <c:v>72895.072</c:v>
                </c:pt>
                <c:pt idx="8">
                  <c:v>76415.760000000009</c:v>
                </c:pt>
                <c:pt idx="9">
                  <c:v>79539.528000000006</c:v>
                </c:pt>
                <c:pt idx="10">
                  <c:v>82351.159999999989</c:v>
                </c:pt>
                <c:pt idx="11">
                  <c:v>84951.631999999998</c:v>
                </c:pt>
                <c:pt idx="12">
                  <c:v>87037.464000000007</c:v>
                </c:pt>
                <c:pt idx="13">
                  <c:v>89065</c:v>
                </c:pt>
                <c:pt idx="14">
                  <c:v>90954.151999999987</c:v>
                </c:pt>
                <c:pt idx="15">
                  <c:v>92565.392000000007</c:v>
                </c:pt>
                <c:pt idx="16">
                  <c:v>94129.648000000001</c:v>
                </c:pt>
                <c:pt idx="17">
                  <c:v>95589.687999999995</c:v>
                </c:pt>
                <c:pt idx="18">
                  <c:v>97001.656000000003</c:v>
                </c:pt>
                <c:pt idx="19">
                  <c:v>98025.688000000009</c:v>
                </c:pt>
                <c:pt idx="20">
                  <c:v>99120.223999999987</c:v>
                </c:pt>
                <c:pt idx="21">
                  <c:v>100112.656</c:v>
                </c:pt>
                <c:pt idx="22">
                  <c:v>100159.808</c:v>
                </c:pt>
                <c:pt idx="23">
                  <c:v>99926.175999999992</c:v>
                </c:pt>
                <c:pt idx="24">
                  <c:v>100513.024</c:v>
                </c:pt>
                <c:pt idx="25">
                  <c:v>101500.17600000001</c:v>
                </c:pt>
                <c:pt idx="26">
                  <c:v>102802.576</c:v>
                </c:pt>
                <c:pt idx="27">
                  <c:v>103878.792</c:v>
                </c:pt>
                <c:pt idx="28">
                  <c:v>101433.24</c:v>
                </c:pt>
                <c:pt idx="29">
                  <c:v>102697.632</c:v>
                </c:pt>
                <c:pt idx="30">
                  <c:v>103912.488</c:v>
                </c:pt>
                <c:pt idx="31">
                  <c:v>103946.352</c:v>
                </c:pt>
                <c:pt idx="32">
                  <c:v>102627.83199999999</c:v>
                </c:pt>
                <c:pt idx="33">
                  <c:v>103146.008</c:v>
                </c:pt>
                <c:pt idx="34">
                  <c:v>103520.83199999999</c:v>
                </c:pt>
                <c:pt idx="35">
                  <c:v>104243.216</c:v>
                </c:pt>
                <c:pt idx="36">
                  <c:v>102520.68799999999</c:v>
                </c:pt>
                <c:pt idx="37">
                  <c:v>103142.24</c:v>
                </c:pt>
                <c:pt idx="38">
                  <c:v>103982.144</c:v>
                </c:pt>
                <c:pt idx="39">
                  <c:v>103539.192</c:v>
                </c:pt>
                <c:pt idx="40">
                  <c:v>103827.488</c:v>
                </c:pt>
                <c:pt idx="41">
                  <c:v>102558.136</c:v>
                </c:pt>
                <c:pt idx="42">
                  <c:v>104158.24800000001</c:v>
                </c:pt>
                <c:pt idx="43">
                  <c:v>104193.31200000001</c:v>
                </c:pt>
                <c:pt idx="44">
                  <c:v>103067.96</c:v>
                </c:pt>
                <c:pt idx="45">
                  <c:v>102836.2</c:v>
                </c:pt>
                <c:pt idx="46">
                  <c:v>103985.432</c:v>
                </c:pt>
                <c:pt idx="47">
                  <c:v>104676.88</c:v>
                </c:pt>
                <c:pt idx="48">
                  <c:v>103066.856</c:v>
                </c:pt>
                <c:pt idx="49">
                  <c:v>102780.712</c:v>
                </c:pt>
                <c:pt idx="50">
                  <c:v>101693.912</c:v>
                </c:pt>
                <c:pt idx="51">
                  <c:v>103930.728</c:v>
                </c:pt>
                <c:pt idx="52">
                  <c:v>103163.984</c:v>
                </c:pt>
                <c:pt idx="53">
                  <c:v>103417.61599999999</c:v>
                </c:pt>
                <c:pt idx="54">
                  <c:v>104362.67200000001</c:v>
                </c:pt>
                <c:pt idx="55">
                  <c:v>104866.304</c:v>
                </c:pt>
                <c:pt idx="56">
                  <c:v>104410.296</c:v>
                </c:pt>
                <c:pt idx="57">
                  <c:v>105014.872</c:v>
                </c:pt>
                <c:pt idx="58">
                  <c:v>105776.976</c:v>
                </c:pt>
                <c:pt idx="59">
                  <c:v>105424.61599999999</c:v>
                </c:pt>
                <c:pt idx="60">
                  <c:v>105099.89599999999</c:v>
                </c:pt>
                <c:pt idx="61">
                  <c:v>105239.2</c:v>
                </c:pt>
                <c:pt idx="62">
                  <c:v>106511.96</c:v>
                </c:pt>
                <c:pt idx="63">
                  <c:v>106067.936</c:v>
                </c:pt>
              </c:numCache>
            </c:numRef>
          </c:val>
          <c:smooth val="1"/>
          <c:extLst>
            <c:ext xmlns:c16="http://schemas.microsoft.com/office/drawing/2014/chart" uri="{C3380CC4-5D6E-409C-BE32-E72D297353CC}">
              <c16:uniqueId val="{00000000-1BAB-4AD1-8174-78B21CAF2D74}"/>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'pfetch-cmptsz1'!$E$72:$E$135</c:f>
              <c:numCache>
                <c:formatCode>General</c:formatCode>
                <c:ptCount val="64"/>
                <c:pt idx="0">
                  <c:v>12981.144</c:v>
                </c:pt>
                <c:pt idx="1">
                  <c:v>41786.487999999998</c:v>
                </c:pt>
                <c:pt idx="2">
                  <c:v>59676.591999999997</c:v>
                </c:pt>
                <c:pt idx="3">
                  <c:v>73758.335999999996</c:v>
                </c:pt>
                <c:pt idx="4">
                  <c:v>76118.008000000002</c:v>
                </c:pt>
                <c:pt idx="5">
                  <c:v>81935.232000000004</c:v>
                </c:pt>
                <c:pt idx="6">
                  <c:v>86653.847999999998</c:v>
                </c:pt>
                <c:pt idx="7">
                  <c:v>89180.28</c:v>
                </c:pt>
                <c:pt idx="8">
                  <c:v>89555.088000000003</c:v>
                </c:pt>
                <c:pt idx="9">
                  <c:v>90570.504000000001</c:v>
                </c:pt>
                <c:pt idx="10">
                  <c:v>93934.296000000002</c:v>
                </c:pt>
                <c:pt idx="11">
                  <c:v>97669.392000000007</c:v>
                </c:pt>
                <c:pt idx="12">
                  <c:v>97044.607999999993</c:v>
                </c:pt>
                <c:pt idx="13">
                  <c:v>98006.112000000008</c:v>
                </c:pt>
                <c:pt idx="14">
                  <c:v>99551.624000000011</c:v>
                </c:pt>
                <c:pt idx="15">
                  <c:v>100203.216</c:v>
                </c:pt>
                <c:pt idx="16">
                  <c:v>98768.255999999994</c:v>
                </c:pt>
                <c:pt idx="17">
                  <c:v>99297.600000000006</c:v>
                </c:pt>
                <c:pt idx="18">
                  <c:v>99913.664000000004</c:v>
                </c:pt>
                <c:pt idx="19">
                  <c:v>101175.136</c:v>
                </c:pt>
                <c:pt idx="20">
                  <c:v>99593.063999999998</c:v>
                </c:pt>
                <c:pt idx="21">
                  <c:v>100593.224</c:v>
                </c:pt>
                <c:pt idx="22">
                  <c:v>101243.224</c:v>
                </c:pt>
                <c:pt idx="23">
                  <c:v>101786.976</c:v>
                </c:pt>
                <c:pt idx="24">
                  <c:v>100251.704</c:v>
                </c:pt>
                <c:pt idx="25">
                  <c:v>101192.304</c:v>
                </c:pt>
                <c:pt idx="26">
                  <c:v>102340.272</c:v>
                </c:pt>
                <c:pt idx="27">
                  <c:v>103558.856</c:v>
                </c:pt>
                <c:pt idx="28">
                  <c:v>102710.272</c:v>
                </c:pt>
                <c:pt idx="29">
                  <c:v>103269.46400000001</c:v>
                </c:pt>
                <c:pt idx="30">
                  <c:v>103930.36</c:v>
                </c:pt>
                <c:pt idx="31">
                  <c:v>104434.81600000001</c:v>
                </c:pt>
                <c:pt idx="32">
                  <c:v>103556.928</c:v>
                </c:pt>
                <c:pt idx="33">
                  <c:v>103501.64</c:v>
                </c:pt>
                <c:pt idx="34">
                  <c:v>103807.81600000001</c:v>
                </c:pt>
                <c:pt idx="35">
                  <c:v>104438.048</c:v>
                </c:pt>
                <c:pt idx="36">
                  <c:v>103424.25599999999</c:v>
                </c:pt>
                <c:pt idx="37">
                  <c:v>103855.736</c:v>
                </c:pt>
                <c:pt idx="38">
                  <c:v>104047.61599999999</c:v>
                </c:pt>
                <c:pt idx="39">
                  <c:v>104625.60000000001</c:v>
                </c:pt>
                <c:pt idx="40">
                  <c:v>103571.592</c:v>
                </c:pt>
                <c:pt idx="41">
                  <c:v>104300.848</c:v>
                </c:pt>
                <c:pt idx="42">
                  <c:v>104657.512</c:v>
                </c:pt>
                <c:pt idx="43">
                  <c:v>104896.136</c:v>
                </c:pt>
                <c:pt idx="44">
                  <c:v>103922.96</c:v>
                </c:pt>
                <c:pt idx="45">
                  <c:v>104305.88800000001</c:v>
                </c:pt>
                <c:pt idx="46">
                  <c:v>104707.68799999999</c:v>
                </c:pt>
                <c:pt idx="47">
                  <c:v>104996.32799999999</c:v>
                </c:pt>
                <c:pt idx="48">
                  <c:v>103772.64</c:v>
                </c:pt>
                <c:pt idx="49">
                  <c:v>104185.96799999999</c:v>
                </c:pt>
                <c:pt idx="50">
                  <c:v>104505.432</c:v>
                </c:pt>
                <c:pt idx="51">
                  <c:v>104736.8</c:v>
                </c:pt>
                <c:pt idx="52">
                  <c:v>104335.56</c:v>
                </c:pt>
                <c:pt idx="53">
                  <c:v>104397.136</c:v>
                </c:pt>
                <c:pt idx="54">
                  <c:v>105150.488</c:v>
                </c:pt>
                <c:pt idx="55">
                  <c:v>104894.68799999999</c:v>
                </c:pt>
                <c:pt idx="56">
                  <c:v>104234.792</c:v>
                </c:pt>
                <c:pt idx="57">
                  <c:v>105995.304</c:v>
                </c:pt>
                <c:pt idx="58">
                  <c:v>105302.288</c:v>
                </c:pt>
                <c:pt idx="59">
                  <c:v>105472.984</c:v>
                </c:pt>
                <c:pt idx="60">
                  <c:v>104764.224</c:v>
                </c:pt>
                <c:pt idx="61">
                  <c:v>104904.18399999999</c:v>
                </c:pt>
                <c:pt idx="62">
                  <c:v>105372.768</c:v>
                </c:pt>
                <c:pt idx="63">
                  <c:v>105644.944</c:v>
                </c:pt>
              </c:numCache>
            </c:numRef>
          </c:val>
          <c:smooth val="1"/>
          <c:extLst>
            <c:ext xmlns:c16="http://schemas.microsoft.com/office/drawing/2014/chart" uri="{C3380CC4-5D6E-409C-BE32-E72D297353CC}">
              <c16:uniqueId val="{00000001-1BAB-4AD1-8174-78B21CAF2D74}"/>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'pfetch-cmptsz1'!$E$140:$E$203</c:f>
              <c:numCache>
                <c:formatCode>General</c:formatCode>
                <c:ptCount val="64"/>
                <c:pt idx="0">
                  <c:v>10469.407999999999</c:v>
                </c:pt>
                <c:pt idx="1">
                  <c:v>31032.495999999999</c:v>
                </c:pt>
                <c:pt idx="2">
                  <c:v>46495.576000000001</c:v>
                </c:pt>
                <c:pt idx="3">
                  <c:v>59043.735999999997</c:v>
                </c:pt>
                <c:pt idx="4">
                  <c:v>65968.327999999994</c:v>
                </c:pt>
                <c:pt idx="5">
                  <c:v>75030.080000000002</c:v>
                </c:pt>
                <c:pt idx="6">
                  <c:v>81951.224000000002</c:v>
                </c:pt>
                <c:pt idx="7">
                  <c:v>89149.928</c:v>
                </c:pt>
                <c:pt idx="8">
                  <c:v>91392.607999999993</c:v>
                </c:pt>
                <c:pt idx="9">
                  <c:v>94234.792000000001</c:v>
                </c:pt>
                <c:pt idx="10">
                  <c:v>96683.648000000001</c:v>
                </c:pt>
                <c:pt idx="11">
                  <c:v>98374.24</c:v>
                </c:pt>
                <c:pt idx="12">
                  <c:v>97750.04800000001</c:v>
                </c:pt>
                <c:pt idx="13">
                  <c:v>99576.16</c:v>
                </c:pt>
                <c:pt idx="14">
                  <c:v>100879.6</c:v>
                </c:pt>
                <c:pt idx="15">
                  <c:v>101988.296</c:v>
                </c:pt>
                <c:pt idx="16">
                  <c:v>100297.16800000001</c:v>
                </c:pt>
                <c:pt idx="17">
                  <c:v>101407.18399999999</c:v>
                </c:pt>
                <c:pt idx="18">
                  <c:v>102091.304</c:v>
                </c:pt>
                <c:pt idx="19">
                  <c:v>103003.496</c:v>
                </c:pt>
                <c:pt idx="20">
                  <c:v>101741.74400000001</c:v>
                </c:pt>
                <c:pt idx="21">
                  <c:v>102403.61599999999</c:v>
                </c:pt>
                <c:pt idx="22">
                  <c:v>103209.84</c:v>
                </c:pt>
                <c:pt idx="23">
                  <c:v>104035.52</c:v>
                </c:pt>
                <c:pt idx="24">
                  <c:v>102745.48</c:v>
                </c:pt>
                <c:pt idx="25">
                  <c:v>103298.224</c:v>
                </c:pt>
                <c:pt idx="26">
                  <c:v>103807.784</c:v>
                </c:pt>
                <c:pt idx="27">
                  <c:v>104251.976</c:v>
                </c:pt>
                <c:pt idx="28">
                  <c:v>103592.38400000001</c:v>
                </c:pt>
                <c:pt idx="29">
                  <c:v>104146.272</c:v>
                </c:pt>
                <c:pt idx="30">
                  <c:v>104606.89599999999</c:v>
                </c:pt>
                <c:pt idx="31">
                  <c:v>105015.2</c:v>
                </c:pt>
                <c:pt idx="32">
                  <c:v>104245.09600000001</c:v>
                </c:pt>
                <c:pt idx="33">
                  <c:v>104487.368</c:v>
                </c:pt>
                <c:pt idx="34">
                  <c:v>104976.72</c:v>
                </c:pt>
                <c:pt idx="35">
                  <c:v>105057.088</c:v>
                </c:pt>
                <c:pt idx="36">
                  <c:v>104065.872</c:v>
                </c:pt>
                <c:pt idx="37">
                  <c:v>104236.552</c:v>
                </c:pt>
                <c:pt idx="38">
                  <c:v>105194.408</c:v>
                </c:pt>
                <c:pt idx="39">
                  <c:v>105149.848</c:v>
                </c:pt>
                <c:pt idx="40">
                  <c:v>104521.17600000001</c:v>
                </c:pt>
                <c:pt idx="41">
                  <c:v>105382.90399999999</c:v>
                </c:pt>
                <c:pt idx="42">
                  <c:v>105454.272</c:v>
                </c:pt>
                <c:pt idx="43">
                  <c:v>105523.74400000001</c:v>
                </c:pt>
                <c:pt idx="44">
                  <c:v>104619.984</c:v>
                </c:pt>
                <c:pt idx="45">
                  <c:v>105112.208</c:v>
                </c:pt>
                <c:pt idx="46">
                  <c:v>105148.056</c:v>
                </c:pt>
                <c:pt idx="47">
                  <c:v>105579.912</c:v>
                </c:pt>
                <c:pt idx="48">
                  <c:v>104080.008</c:v>
                </c:pt>
                <c:pt idx="49">
                  <c:v>104483.82399999999</c:v>
                </c:pt>
                <c:pt idx="50">
                  <c:v>105011.632</c:v>
                </c:pt>
                <c:pt idx="51">
                  <c:v>105441.54399999999</c:v>
                </c:pt>
                <c:pt idx="52">
                  <c:v>103950.768</c:v>
                </c:pt>
                <c:pt idx="53">
                  <c:v>105032.144</c:v>
                </c:pt>
                <c:pt idx="54">
                  <c:v>105250.632</c:v>
                </c:pt>
                <c:pt idx="55">
                  <c:v>105812.61599999999</c:v>
                </c:pt>
                <c:pt idx="56">
                  <c:v>104916.712</c:v>
                </c:pt>
                <c:pt idx="57">
                  <c:v>104561.976</c:v>
                </c:pt>
                <c:pt idx="58">
                  <c:v>105547.624</c:v>
                </c:pt>
                <c:pt idx="59">
                  <c:v>106128.408</c:v>
                </c:pt>
                <c:pt idx="60">
                  <c:v>105121.952</c:v>
                </c:pt>
                <c:pt idx="61">
                  <c:v>105229.648</c:v>
                </c:pt>
                <c:pt idx="62">
                  <c:v>106566.46400000001</c:v>
                </c:pt>
                <c:pt idx="63">
                  <c:v>105793.28</c:v>
                </c:pt>
              </c:numCache>
            </c:numRef>
          </c:val>
          <c:smooth val="1"/>
          <c:extLst>
            <c:ext xmlns:c16="http://schemas.microsoft.com/office/drawing/2014/chart" uri="{C3380CC4-5D6E-409C-BE32-E72D297353CC}">
              <c16:uniqueId val="{00000002-1BAB-4AD1-8174-78B21CAF2D74}"/>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'pfetch-cmptsz1'!$E$208:$E$271</c:f>
              <c:numCache>
                <c:formatCode>General</c:formatCode>
                <c:ptCount val="64"/>
                <c:pt idx="0">
                  <c:v>6849.0483039999999</c:v>
                </c:pt>
                <c:pt idx="1">
                  <c:v>30250.135999999999</c:v>
                </c:pt>
                <c:pt idx="2">
                  <c:v>49380.56</c:v>
                </c:pt>
                <c:pt idx="3">
                  <c:v>66047.664000000004</c:v>
                </c:pt>
                <c:pt idx="4">
                  <c:v>78240.127999999997</c:v>
                </c:pt>
                <c:pt idx="5">
                  <c:v>87185.135999999999</c:v>
                </c:pt>
                <c:pt idx="6">
                  <c:v>94529.256000000008</c:v>
                </c:pt>
                <c:pt idx="7">
                  <c:v>98167.528000000006</c:v>
                </c:pt>
                <c:pt idx="8">
                  <c:v>96240.872000000003</c:v>
                </c:pt>
                <c:pt idx="9">
                  <c:v>98035.632000000012</c:v>
                </c:pt>
                <c:pt idx="10">
                  <c:v>99684.175999999992</c:v>
                </c:pt>
                <c:pt idx="11">
                  <c:v>100972.976</c:v>
                </c:pt>
                <c:pt idx="12">
                  <c:v>98855.624000000011</c:v>
                </c:pt>
                <c:pt idx="13">
                  <c:v>99982.504000000001</c:v>
                </c:pt>
                <c:pt idx="14">
                  <c:v>101055.92</c:v>
                </c:pt>
                <c:pt idx="15">
                  <c:v>102185.32</c:v>
                </c:pt>
                <c:pt idx="16">
                  <c:v>100624.81600000001</c:v>
                </c:pt>
                <c:pt idx="17">
                  <c:v>101612.008</c:v>
                </c:pt>
                <c:pt idx="18">
                  <c:v>102430.872</c:v>
                </c:pt>
                <c:pt idx="19">
                  <c:v>103269.46400000001</c:v>
                </c:pt>
                <c:pt idx="20">
                  <c:v>101961.712</c:v>
                </c:pt>
                <c:pt idx="21">
                  <c:v>102791.6</c:v>
                </c:pt>
                <c:pt idx="22">
                  <c:v>103432.39200000001</c:v>
                </c:pt>
                <c:pt idx="23">
                  <c:v>104148.264</c:v>
                </c:pt>
                <c:pt idx="24">
                  <c:v>103021.336</c:v>
                </c:pt>
                <c:pt idx="25">
                  <c:v>103629.84</c:v>
                </c:pt>
                <c:pt idx="26">
                  <c:v>104240.53599999999</c:v>
                </c:pt>
                <c:pt idx="27">
                  <c:v>104841.56</c:v>
                </c:pt>
                <c:pt idx="28">
                  <c:v>103743</c:v>
                </c:pt>
                <c:pt idx="29">
                  <c:v>104323.68</c:v>
                </c:pt>
                <c:pt idx="30">
                  <c:v>104867.88800000001</c:v>
                </c:pt>
                <c:pt idx="31">
                  <c:v>105312.928</c:v>
                </c:pt>
                <c:pt idx="32">
                  <c:v>104383.432</c:v>
                </c:pt>
                <c:pt idx="33">
                  <c:v>104857.216</c:v>
                </c:pt>
                <c:pt idx="34">
                  <c:v>105317.152</c:v>
                </c:pt>
                <c:pt idx="35">
                  <c:v>105612.552</c:v>
                </c:pt>
                <c:pt idx="36">
                  <c:v>104644.192</c:v>
                </c:pt>
                <c:pt idx="37">
                  <c:v>104988.52</c:v>
                </c:pt>
                <c:pt idx="38">
                  <c:v>105456.38400000001</c:v>
                </c:pt>
                <c:pt idx="39">
                  <c:v>105851.08</c:v>
                </c:pt>
                <c:pt idx="40">
                  <c:v>105031.296</c:v>
                </c:pt>
                <c:pt idx="41">
                  <c:v>105365.336</c:v>
                </c:pt>
                <c:pt idx="42">
                  <c:v>105707.424</c:v>
                </c:pt>
                <c:pt idx="43">
                  <c:v>106252.09600000001</c:v>
                </c:pt>
                <c:pt idx="44">
                  <c:v>105165.47199999999</c:v>
                </c:pt>
                <c:pt idx="45">
                  <c:v>105450.856</c:v>
                </c:pt>
                <c:pt idx="46">
                  <c:v>105905.88</c:v>
                </c:pt>
                <c:pt idx="47">
                  <c:v>106158.408</c:v>
                </c:pt>
                <c:pt idx="48">
                  <c:v>104937.576</c:v>
                </c:pt>
                <c:pt idx="49">
                  <c:v>105235.36</c:v>
                </c:pt>
                <c:pt idx="50">
                  <c:v>105629.848</c:v>
                </c:pt>
                <c:pt idx="51">
                  <c:v>106137.664</c:v>
                </c:pt>
                <c:pt idx="52">
                  <c:v>105363.45600000001</c:v>
                </c:pt>
                <c:pt idx="53">
                  <c:v>105640.60799999999</c:v>
                </c:pt>
                <c:pt idx="54">
                  <c:v>105853.064</c:v>
                </c:pt>
                <c:pt idx="55">
                  <c:v>106151.664</c:v>
                </c:pt>
                <c:pt idx="56">
                  <c:v>105538.928</c:v>
                </c:pt>
                <c:pt idx="57">
                  <c:v>105958.496</c:v>
                </c:pt>
                <c:pt idx="58">
                  <c:v>106285.44</c:v>
                </c:pt>
                <c:pt idx="59">
                  <c:v>106099.11199999999</c:v>
                </c:pt>
                <c:pt idx="60">
                  <c:v>105951.136</c:v>
                </c:pt>
                <c:pt idx="61">
                  <c:v>106111.16800000001</c:v>
                </c:pt>
                <c:pt idx="62">
                  <c:v>106291.83199999999</c:v>
                </c:pt>
                <c:pt idx="63">
                  <c:v>106601.592</c:v>
                </c:pt>
              </c:numCache>
            </c:numRef>
          </c:val>
          <c:smooth val="1"/>
          <c:extLst>
            <c:ext xmlns:c16="http://schemas.microsoft.com/office/drawing/2014/chart" uri="{C3380CC4-5D6E-409C-BE32-E72D297353CC}">
              <c16:uniqueId val="{00000003-1BAB-4AD1-8174-78B21CAF2D7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285163252090512"/>
              <c:y val="0.8776973193869117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tickMark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Unidirectional performance with writeback accumulation 64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'pfetch-cmptsz1'!$B$4:$B$67</c:f>
              <c:numCache>
                <c:formatCode>General</c:formatCode>
                <c:ptCount val="64"/>
                <c:pt idx="0">
                  <c:v>2597.8442960000002</c:v>
                </c:pt>
                <c:pt idx="1">
                  <c:v>5077.7349119999999</c:v>
                </c:pt>
                <c:pt idx="2">
                  <c:v>7319.4718240000002</c:v>
                </c:pt>
                <c:pt idx="3">
                  <c:v>9834.16</c:v>
                </c:pt>
                <c:pt idx="4">
                  <c:v>12239.096</c:v>
                </c:pt>
                <c:pt idx="5">
                  <c:v>14601.144</c:v>
                </c:pt>
                <c:pt idx="6">
                  <c:v>17210.48</c:v>
                </c:pt>
                <c:pt idx="7">
                  <c:v>19531.495999999999</c:v>
                </c:pt>
                <c:pt idx="8">
                  <c:v>22130.464</c:v>
                </c:pt>
                <c:pt idx="9">
                  <c:v>24358.36</c:v>
                </c:pt>
                <c:pt idx="10">
                  <c:v>26844.455999999998</c:v>
                </c:pt>
                <c:pt idx="11">
                  <c:v>29441.831999999999</c:v>
                </c:pt>
                <c:pt idx="12">
                  <c:v>32232.504000000001</c:v>
                </c:pt>
                <c:pt idx="13">
                  <c:v>34264.696000000004</c:v>
                </c:pt>
                <c:pt idx="14">
                  <c:v>37045.728000000003</c:v>
                </c:pt>
                <c:pt idx="15">
                  <c:v>38606.239999999998</c:v>
                </c:pt>
                <c:pt idx="16">
                  <c:v>40696.271999999997</c:v>
                </c:pt>
                <c:pt idx="17">
                  <c:v>43322.12</c:v>
                </c:pt>
                <c:pt idx="18">
                  <c:v>45586.384000000013</c:v>
                </c:pt>
                <c:pt idx="19">
                  <c:v>47874.823999999993</c:v>
                </c:pt>
                <c:pt idx="20">
                  <c:v>50079.055999999997</c:v>
                </c:pt>
                <c:pt idx="21">
                  <c:v>52465.712000000007</c:v>
                </c:pt>
                <c:pt idx="22">
                  <c:v>54744.055999999997</c:v>
                </c:pt>
                <c:pt idx="23">
                  <c:v>57697.224000000002</c:v>
                </c:pt>
                <c:pt idx="24">
                  <c:v>60276.063999999998</c:v>
                </c:pt>
                <c:pt idx="25">
                  <c:v>62010.12</c:v>
                </c:pt>
                <c:pt idx="26">
                  <c:v>63664.072</c:v>
                </c:pt>
                <c:pt idx="27">
                  <c:v>66522.943999999989</c:v>
                </c:pt>
                <c:pt idx="28">
                  <c:v>69505.167999999991</c:v>
                </c:pt>
                <c:pt idx="29">
                  <c:v>71792.544000000009</c:v>
                </c:pt>
                <c:pt idx="30">
                  <c:v>73127.744000000006</c:v>
                </c:pt>
                <c:pt idx="31">
                  <c:v>76659.688000000009</c:v>
                </c:pt>
                <c:pt idx="32">
                  <c:v>78968.968000000008</c:v>
                </c:pt>
                <c:pt idx="33">
                  <c:v>81095.191999999995</c:v>
                </c:pt>
                <c:pt idx="34">
                  <c:v>84317.415999999997</c:v>
                </c:pt>
                <c:pt idx="35">
                  <c:v>86059.04800000001</c:v>
                </c:pt>
                <c:pt idx="36">
                  <c:v>87879.672000000006</c:v>
                </c:pt>
                <c:pt idx="37">
                  <c:v>92047.376000000004</c:v>
                </c:pt>
                <c:pt idx="38">
                  <c:v>92358.487999999998</c:v>
                </c:pt>
                <c:pt idx="39">
                  <c:v>94745.8</c:v>
                </c:pt>
                <c:pt idx="40">
                  <c:v>97060.2</c:v>
                </c:pt>
                <c:pt idx="41">
                  <c:v>99196.567999999999</c:v>
                </c:pt>
                <c:pt idx="42">
                  <c:v>99428.967999999993</c:v>
                </c:pt>
                <c:pt idx="43">
                  <c:v>100236.16800000001</c:v>
                </c:pt>
                <c:pt idx="44">
                  <c:v>100640.728</c:v>
                </c:pt>
                <c:pt idx="45">
                  <c:v>100959.52</c:v>
                </c:pt>
                <c:pt idx="46">
                  <c:v>101416.72</c:v>
                </c:pt>
                <c:pt idx="47">
                  <c:v>101786.92</c:v>
                </c:pt>
                <c:pt idx="48">
                  <c:v>102317.712</c:v>
                </c:pt>
                <c:pt idx="49">
                  <c:v>102755.52800000001</c:v>
                </c:pt>
                <c:pt idx="50">
                  <c:v>103281.48</c:v>
                </c:pt>
                <c:pt idx="51">
                  <c:v>103399.72</c:v>
                </c:pt>
                <c:pt idx="52">
                  <c:v>103493.67200000001</c:v>
                </c:pt>
                <c:pt idx="53">
                  <c:v>103659.424</c:v>
                </c:pt>
                <c:pt idx="54">
                  <c:v>103843.10400000001</c:v>
                </c:pt>
                <c:pt idx="55">
                  <c:v>104562.61599999999</c:v>
                </c:pt>
                <c:pt idx="56">
                  <c:v>104567.808</c:v>
                </c:pt>
                <c:pt idx="57">
                  <c:v>104808.2</c:v>
                </c:pt>
                <c:pt idx="58">
                  <c:v>105304.68799999999</c:v>
                </c:pt>
                <c:pt idx="59">
                  <c:v>105413.16800000001</c:v>
                </c:pt>
                <c:pt idx="60">
                  <c:v>105397.992</c:v>
                </c:pt>
                <c:pt idx="61">
                  <c:v>105603.624</c:v>
                </c:pt>
                <c:pt idx="62">
                  <c:v>105856.31200000001</c:v>
                </c:pt>
                <c:pt idx="63">
                  <c:v>106277.016</c:v>
                </c:pt>
              </c:numCache>
            </c:numRef>
          </c:val>
          <c:smooth val="1"/>
          <c:extLst>
            <c:ext xmlns:c16="http://schemas.microsoft.com/office/drawing/2014/chart" uri="{C3380CC4-5D6E-409C-BE32-E72D297353CC}">
              <c16:uniqueId val="{00000000-EBF5-4677-8CB7-F8C3E94ADF0B}"/>
            </c:ext>
          </c:extLst>
        </c:ser>
        <c:ser>
          <c:idx val="1"/>
          <c:order val="1"/>
          <c:tx>
            <c:v>2 Queues</c:v>
          </c:tx>
          <c:spPr>
            <a:ln w="19050" cap="rnd">
              <a:solidFill>
                <a:schemeClr val="accent2"/>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'pfetch-cmptsz1'!$B$72:$B$135</c:f>
              <c:numCache>
                <c:formatCode>General</c:formatCode>
                <c:ptCount val="64"/>
                <c:pt idx="0">
                  <c:v>4113.7651519999999</c:v>
                </c:pt>
                <c:pt idx="1">
                  <c:v>7988.4176399999997</c:v>
                </c:pt>
                <c:pt idx="2">
                  <c:v>11844.704</c:v>
                </c:pt>
                <c:pt idx="3">
                  <c:v>15778.023999999999</c:v>
                </c:pt>
                <c:pt idx="4">
                  <c:v>19669.944</c:v>
                </c:pt>
                <c:pt idx="5">
                  <c:v>24308.984</c:v>
                </c:pt>
                <c:pt idx="6">
                  <c:v>28436.824000000001</c:v>
                </c:pt>
                <c:pt idx="7">
                  <c:v>32589.248</c:v>
                </c:pt>
                <c:pt idx="8">
                  <c:v>35172.544000000002</c:v>
                </c:pt>
                <c:pt idx="9">
                  <c:v>40148.167999999998</c:v>
                </c:pt>
                <c:pt idx="10">
                  <c:v>43920.672000000013</c:v>
                </c:pt>
                <c:pt idx="11">
                  <c:v>47441.336000000003</c:v>
                </c:pt>
                <c:pt idx="12">
                  <c:v>51366.864000000001</c:v>
                </c:pt>
                <c:pt idx="13">
                  <c:v>56105.815999999999</c:v>
                </c:pt>
                <c:pt idx="14">
                  <c:v>60061.055999999997</c:v>
                </c:pt>
                <c:pt idx="15">
                  <c:v>63745.103999999999</c:v>
                </c:pt>
                <c:pt idx="16">
                  <c:v>68691.128000000012</c:v>
                </c:pt>
                <c:pt idx="17">
                  <c:v>73115.567999999999</c:v>
                </c:pt>
                <c:pt idx="18">
                  <c:v>75914.135999999999</c:v>
                </c:pt>
                <c:pt idx="19">
                  <c:v>78484.543999999994</c:v>
                </c:pt>
                <c:pt idx="20">
                  <c:v>82204.896000000008</c:v>
                </c:pt>
                <c:pt idx="21">
                  <c:v>82420.456000000006</c:v>
                </c:pt>
                <c:pt idx="22">
                  <c:v>84887.936000000002</c:v>
                </c:pt>
                <c:pt idx="23">
                  <c:v>86772.368000000002</c:v>
                </c:pt>
                <c:pt idx="24">
                  <c:v>90030.767999999996</c:v>
                </c:pt>
                <c:pt idx="25">
                  <c:v>90191.895999999993</c:v>
                </c:pt>
                <c:pt idx="26">
                  <c:v>90615.247999999992</c:v>
                </c:pt>
                <c:pt idx="27">
                  <c:v>90967</c:v>
                </c:pt>
                <c:pt idx="28">
                  <c:v>90921.792000000001</c:v>
                </c:pt>
                <c:pt idx="29">
                  <c:v>91670.680000000008</c:v>
                </c:pt>
                <c:pt idx="30">
                  <c:v>92679.567999999999</c:v>
                </c:pt>
                <c:pt idx="31">
                  <c:v>93108.751999999993</c:v>
                </c:pt>
                <c:pt idx="32">
                  <c:v>94564.167999999991</c:v>
                </c:pt>
                <c:pt idx="33">
                  <c:v>94749.288</c:v>
                </c:pt>
                <c:pt idx="34">
                  <c:v>95293.495999999999</c:v>
                </c:pt>
                <c:pt idx="35">
                  <c:v>96199.703999999998</c:v>
                </c:pt>
                <c:pt idx="36">
                  <c:v>96642.623999999996</c:v>
                </c:pt>
                <c:pt idx="37">
                  <c:v>97112.936000000002</c:v>
                </c:pt>
                <c:pt idx="38">
                  <c:v>97828.432000000001</c:v>
                </c:pt>
                <c:pt idx="39">
                  <c:v>97962.016000000003</c:v>
                </c:pt>
                <c:pt idx="40">
                  <c:v>99354.216</c:v>
                </c:pt>
                <c:pt idx="41">
                  <c:v>99584.744000000006</c:v>
                </c:pt>
                <c:pt idx="42">
                  <c:v>100196.568</c:v>
                </c:pt>
                <c:pt idx="43">
                  <c:v>100684.928</c:v>
                </c:pt>
                <c:pt idx="44">
                  <c:v>101121.67200000001</c:v>
                </c:pt>
                <c:pt idx="45">
                  <c:v>101242.512</c:v>
                </c:pt>
                <c:pt idx="46">
                  <c:v>101684.52</c:v>
                </c:pt>
                <c:pt idx="47">
                  <c:v>102108.352</c:v>
                </c:pt>
                <c:pt idx="48">
                  <c:v>102735.976</c:v>
                </c:pt>
                <c:pt idx="49">
                  <c:v>103243.648</c:v>
                </c:pt>
                <c:pt idx="50">
                  <c:v>103518.52800000001</c:v>
                </c:pt>
                <c:pt idx="51">
                  <c:v>103612.64</c:v>
                </c:pt>
                <c:pt idx="52">
                  <c:v>103794.74400000001</c:v>
                </c:pt>
                <c:pt idx="53">
                  <c:v>103988.216</c:v>
                </c:pt>
                <c:pt idx="54">
                  <c:v>104242.90399999999</c:v>
                </c:pt>
                <c:pt idx="55">
                  <c:v>104624.416</c:v>
                </c:pt>
                <c:pt idx="56">
                  <c:v>104877.864</c:v>
                </c:pt>
                <c:pt idx="57">
                  <c:v>105121.83199999999</c:v>
                </c:pt>
                <c:pt idx="58">
                  <c:v>105389.288</c:v>
                </c:pt>
                <c:pt idx="59">
                  <c:v>105671.976</c:v>
                </c:pt>
                <c:pt idx="60">
                  <c:v>105615.232</c:v>
                </c:pt>
                <c:pt idx="61">
                  <c:v>105858.88800000001</c:v>
                </c:pt>
                <c:pt idx="62">
                  <c:v>106108.208</c:v>
                </c:pt>
                <c:pt idx="63">
                  <c:v>106274.12</c:v>
                </c:pt>
              </c:numCache>
            </c:numRef>
          </c:val>
          <c:smooth val="1"/>
          <c:extLst>
            <c:ext xmlns:c16="http://schemas.microsoft.com/office/drawing/2014/chart" uri="{C3380CC4-5D6E-409C-BE32-E72D297353CC}">
              <c16:uniqueId val="{00000001-EBF5-4677-8CB7-F8C3E94ADF0B}"/>
            </c:ext>
          </c:extLst>
        </c:ser>
        <c:ser>
          <c:idx val="2"/>
          <c:order val="2"/>
          <c:tx>
            <c:v>4 Queues</c:v>
          </c:tx>
          <c:spPr>
            <a:ln w="19050" cap="rnd">
              <a:solidFill>
                <a:schemeClr val="accent6">
                  <a:lumMod val="75000"/>
                </a:schemeClr>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'pfetch-cmptsz1'!$B$140:$B$204</c:f>
              <c:numCache>
                <c:formatCode>General</c:formatCode>
                <c:ptCount val="65"/>
                <c:pt idx="0">
                  <c:v>5256.1665359999997</c:v>
                </c:pt>
                <c:pt idx="1">
                  <c:v>10267.592000000001</c:v>
                </c:pt>
                <c:pt idx="2">
                  <c:v>15024.352000000001</c:v>
                </c:pt>
                <c:pt idx="3">
                  <c:v>19837.856</c:v>
                </c:pt>
                <c:pt idx="4">
                  <c:v>24963.072</c:v>
                </c:pt>
                <c:pt idx="5">
                  <c:v>31335.168000000001</c:v>
                </c:pt>
                <c:pt idx="6">
                  <c:v>36019.911999999997</c:v>
                </c:pt>
                <c:pt idx="7">
                  <c:v>40462.432000000001</c:v>
                </c:pt>
                <c:pt idx="8">
                  <c:v>45181.631999999998</c:v>
                </c:pt>
                <c:pt idx="9">
                  <c:v>47448.064000000013</c:v>
                </c:pt>
                <c:pt idx="10">
                  <c:v>56102.224000000002</c:v>
                </c:pt>
                <c:pt idx="11">
                  <c:v>60393.455999999998</c:v>
                </c:pt>
                <c:pt idx="12">
                  <c:v>65716.487999999998</c:v>
                </c:pt>
                <c:pt idx="13">
                  <c:v>69017.888000000006</c:v>
                </c:pt>
                <c:pt idx="14">
                  <c:v>71607.607999999993</c:v>
                </c:pt>
                <c:pt idx="15">
                  <c:v>74939.527999999991</c:v>
                </c:pt>
                <c:pt idx="16">
                  <c:v>77789.135999999999</c:v>
                </c:pt>
                <c:pt idx="17">
                  <c:v>80645.551999999996</c:v>
                </c:pt>
                <c:pt idx="18">
                  <c:v>82813.847999999998</c:v>
                </c:pt>
                <c:pt idx="19">
                  <c:v>83457.328000000009</c:v>
                </c:pt>
                <c:pt idx="20">
                  <c:v>84826.024000000005</c:v>
                </c:pt>
                <c:pt idx="21">
                  <c:v>85790.944000000003</c:v>
                </c:pt>
                <c:pt idx="22">
                  <c:v>85996.728000000003</c:v>
                </c:pt>
                <c:pt idx="23">
                  <c:v>87298.191999999995</c:v>
                </c:pt>
                <c:pt idx="24">
                  <c:v>89628.607999999993</c:v>
                </c:pt>
                <c:pt idx="25">
                  <c:v>90850.536000000007</c:v>
                </c:pt>
                <c:pt idx="26">
                  <c:v>90691.80799999999</c:v>
                </c:pt>
                <c:pt idx="27">
                  <c:v>91724</c:v>
                </c:pt>
                <c:pt idx="28">
                  <c:v>91804.072</c:v>
                </c:pt>
                <c:pt idx="29">
                  <c:v>91901.216</c:v>
                </c:pt>
                <c:pt idx="30">
                  <c:v>91984.232000000004</c:v>
                </c:pt>
                <c:pt idx="31">
                  <c:v>92548.504000000001</c:v>
                </c:pt>
                <c:pt idx="32">
                  <c:v>94497.415999999997</c:v>
                </c:pt>
                <c:pt idx="33">
                  <c:v>95018.567999999999</c:v>
                </c:pt>
                <c:pt idx="34">
                  <c:v>95740.712</c:v>
                </c:pt>
                <c:pt idx="35">
                  <c:v>96631.975999999995</c:v>
                </c:pt>
                <c:pt idx="36">
                  <c:v>96133.752000000008</c:v>
                </c:pt>
                <c:pt idx="37">
                  <c:v>97062.184000000008</c:v>
                </c:pt>
                <c:pt idx="38">
                  <c:v>97402.87999999999</c:v>
                </c:pt>
                <c:pt idx="39">
                  <c:v>97550.327999999994</c:v>
                </c:pt>
                <c:pt idx="40">
                  <c:v>99649.448000000004</c:v>
                </c:pt>
                <c:pt idx="41">
                  <c:v>99750.36</c:v>
                </c:pt>
                <c:pt idx="42">
                  <c:v>99903.568000000014</c:v>
                </c:pt>
                <c:pt idx="43">
                  <c:v>100364.90399999999</c:v>
                </c:pt>
                <c:pt idx="44">
                  <c:v>101034.68</c:v>
                </c:pt>
                <c:pt idx="45">
                  <c:v>101246.64</c:v>
                </c:pt>
                <c:pt idx="46">
                  <c:v>101302.74400000001</c:v>
                </c:pt>
                <c:pt idx="47">
                  <c:v>101580.32</c:v>
                </c:pt>
                <c:pt idx="48">
                  <c:v>103036.4</c:v>
                </c:pt>
                <c:pt idx="49">
                  <c:v>102992.18399999999</c:v>
                </c:pt>
                <c:pt idx="50">
                  <c:v>103277.352</c:v>
                </c:pt>
                <c:pt idx="51">
                  <c:v>104104.81600000001</c:v>
                </c:pt>
                <c:pt idx="52">
                  <c:v>103689.32</c:v>
                </c:pt>
                <c:pt idx="53">
                  <c:v>104122.76</c:v>
                </c:pt>
                <c:pt idx="54">
                  <c:v>104184.696</c:v>
                </c:pt>
                <c:pt idx="55">
                  <c:v>104321.344</c:v>
                </c:pt>
                <c:pt idx="56">
                  <c:v>104546.11199999999</c:v>
                </c:pt>
                <c:pt idx="57">
                  <c:v>105509.45600000001</c:v>
                </c:pt>
                <c:pt idx="58">
                  <c:v>105581.016</c:v>
                </c:pt>
                <c:pt idx="59">
                  <c:v>105525.704</c:v>
                </c:pt>
                <c:pt idx="60">
                  <c:v>105680.04</c:v>
                </c:pt>
                <c:pt idx="61">
                  <c:v>105425.32799999999</c:v>
                </c:pt>
                <c:pt idx="62">
                  <c:v>105627.288</c:v>
                </c:pt>
                <c:pt idx="63">
                  <c:v>105852.44</c:v>
                </c:pt>
              </c:numCache>
            </c:numRef>
          </c:val>
          <c:smooth val="1"/>
          <c:extLst>
            <c:ext xmlns:c16="http://schemas.microsoft.com/office/drawing/2014/chart" uri="{C3380CC4-5D6E-409C-BE32-E72D297353CC}">
              <c16:uniqueId val="{00000002-EBF5-4677-8CB7-F8C3E94ADF0B}"/>
            </c:ext>
          </c:extLst>
        </c:ser>
        <c:ser>
          <c:idx val="3"/>
          <c:order val="3"/>
          <c:tx>
            <c:v>8 Queues</c:v>
          </c:tx>
          <c:spPr>
            <a:ln w="19050" cap="rnd">
              <a:solidFill>
                <a:schemeClr val="accent4"/>
              </a:solidFill>
              <a:prstDash val="solid"/>
              <a:round/>
            </a:ln>
          </c:spPr>
          <c:marker>
            <c:symbol val="none"/>
          </c:marker>
          <c:cat>
            <c:numRef>
              <c:f>cmptsz0!$A$4:$A$67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'pfetch-cmptsz1'!$B$208:$B$272</c:f>
              <c:numCache>
                <c:formatCode>General</c:formatCode>
                <c:ptCount val="65"/>
                <c:pt idx="0">
                  <c:v>5788.6575599999996</c:v>
                </c:pt>
                <c:pt idx="1">
                  <c:v>10819.76</c:v>
                </c:pt>
                <c:pt idx="2">
                  <c:v>16292.487999999999</c:v>
                </c:pt>
                <c:pt idx="3">
                  <c:v>21468.008000000002</c:v>
                </c:pt>
                <c:pt idx="4">
                  <c:v>28290.768</c:v>
                </c:pt>
                <c:pt idx="5">
                  <c:v>32970.36</c:v>
                </c:pt>
                <c:pt idx="6">
                  <c:v>36930.752</c:v>
                </c:pt>
                <c:pt idx="7">
                  <c:v>39687.856</c:v>
                </c:pt>
                <c:pt idx="8">
                  <c:v>46747.375999999997</c:v>
                </c:pt>
                <c:pt idx="9">
                  <c:v>57294.775999999998</c:v>
                </c:pt>
                <c:pt idx="10">
                  <c:v>59209.359999999993</c:v>
                </c:pt>
                <c:pt idx="11">
                  <c:v>68455.240000000005</c:v>
                </c:pt>
                <c:pt idx="12">
                  <c:v>68739.112000000008</c:v>
                </c:pt>
                <c:pt idx="13">
                  <c:v>75780.544000000009</c:v>
                </c:pt>
                <c:pt idx="14">
                  <c:v>73949.504000000001</c:v>
                </c:pt>
                <c:pt idx="15">
                  <c:v>80872.767999999996</c:v>
                </c:pt>
                <c:pt idx="16">
                  <c:v>84760.271999999997</c:v>
                </c:pt>
                <c:pt idx="17">
                  <c:v>86476.08</c:v>
                </c:pt>
                <c:pt idx="18">
                  <c:v>88719.232000000004</c:v>
                </c:pt>
                <c:pt idx="19">
                  <c:v>88553.600000000006</c:v>
                </c:pt>
                <c:pt idx="20">
                  <c:v>90687.152000000002</c:v>
                </c:pt>
                <c:pt idx="21">
                  <c:v>91085.552000000011</c:v>
                </c:pt>
                <c:pt idx="22">
                  <c:v>90482.200000000012</c:v>
                </c:pt>
                <c:pt idx="23">
                  <c:v>91047.991999999998</c:v>
                </c:pt>
                <c:pt idx="24">
                  <c:v>94551.944000000003</c:v>
                </c:pt>
                <c:pt idx="25">
                  <c:v>94845.312000000005</c:v>
                </c:pt>
                <c:pt idx="26">
                  <c:v>95197.864000000001</c:v>
                </c:pt>
                <c:pt idx="27">
                  <c:v>95681.775999999998</c:v>
                </c:pt>
                <c:pt idx="28">
                  <c:v>95075.183999999994</c:v>
                </c:pt>
                <c:pt idx="29">
                  <c:v>95903.568000000014</c:v>
                </c:pt>
                <c:pt idx="30">
                  <c:v>95927.615999999995</c:v>
                </c:pt>
                <c:pt idx="31">
                  <c:v>96160.376000000004</c:v>
                </c:pt>
                <c:pt idx="32">
                  <c:v>97694.248000000007</c:v>
                </c:pt>
                <c:pt idx="33">
                  <c:v>98441.112000000008</c:v>
                </c:pt>
                <c:pt idx="34">
                  <c:v>98503.039999999994</c:v>
                </c:pt>
                <c:pt idx="35">
                  <c:v>98584.304000000004</c:v>
                </c:pt>
                <c:pt idx="36">
                  <c:v>98411.327999999994</c:v>
                </c:pt>
                <c:pt idx="37">
                  <c:v>99329.928</c:v>
                </c:pt>
                <c:pt idx="38">
                  <c:v>98997.063999999998</c:v>
                </c:pt>
                <c:pt idx="39">
                  <c:v>99931.967999999993</c:v>
                </c:pt>
                <c:pt idx="40">
                  <c:v>101195.504</c:v>
                </c:pt>
                <c:pt idx="41">
                  <c:v>101283.208</c:v>
                </c:pt>
                <c:pt idx="42">
                  <c:v>102011.31200000001</c:v>
                </c:pt>
                <c:pt idx="43">
                  <c:v>101689.89599999999</c:v>
                </c:pt>
                <c:pt idx="44">
                  <c:v>101788.18399999999</c:v>
                </c:pt>
                <c:pt idx="45">
                  <c:v>102199.912</c:v>
                </c:pt>
                <c:pt idx="46">
                  <c:v>102449.576</c:v>
                </c:pt>
                <c:pt idx="47">
                  <c:v>102633.18399999999</c:v>
                </c:pt>
                <c:pt idx="48">
                  <c:v>103472.74400000001</c:v>
                </c:pt>
                <c:pt idx="49">
                  <c:v>103914.24000000001</c:v>
                </c:pt>
                <c:pt idx="50">
                  <c:v>104149.67200000001</c:v>
                </c:pt>
                <c:pt idx="51">
                  <c:v>104432.648</c:v>
                </c:pt>
                <c:pt idx="52">
                  <c:v>104514.936</c:v>
                </c:pt>
                <c:pt idx="53">
                  <c:v>104918.25599999999</c:v>
                </c:pt>
                <c:pt idx="54">
                  <c:v>104925.976</c:v>
                </c:pt>
                <c:pt idx="55">
                  <c:v>104588.632</c:v>
                </c:pt>
                <c:pt idx="56">
                  <c:v>105471.128</c:v>
                </c:pt>
                <c:pt idx="57">
                  <c:v>105505.568</c:v>
                </c:pt>
                <c:pt idx="58">
                  <c:v>105961.03200000001</c:v>
                </c:pt>
                <c:pt idx="59">
                  <c:v>106438.52800000001</c:v>
                </c:pt>
                <c:pt idx="60">
                  <c:v>105806.656</c:v>
                </c:pt>
                <c:pt idx="61">
                  <c:v>106495.52800000001</c:v>
                </c:pt>
                <c:pt idx="62">
                  <c:v>106253.944</c:v>
                </c:pt>
                <c:pt idx="63">
                  <c:v>106361.336</c:v>
                </c:pt>
              </c:numCache>
            </c:numRef>
          </c:val>
          <c:smooth val="1"/>
          <c:extLst>
            <c:ext xmlns:c16="http://schemas.microsoft.com/office/drawing/2014/chart" uri="{C3380CC4-5D6E-409C-BE32-E72D297353CC}">
              <c16:uniqueId val="{00000003-EBF5-4677-8CB7-F8C3E94ADF0B}"/>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a:t>
                </a:r>
                <a:r>
                  <a:rPr lang="en-US" sz="1000" b="0" i="0" strike="noStrike" baseline="0"/>
                  <a:t>Bytes</a:t>
                </a:r>
                <a:r>
                  <a:rPr lang="en-US" baseline="0"/>
                  <a:t>)</a:t>
                </a:r>
                <a:endParaRPr lang="en-US"/>
              </a:p>
            </c:rich>
          </c:tx>
          <c:layout>
            <c:manualLayout>
              <c:xMode val="edge"/>
              <c:yMode val="edge"/>
              <c:x val="0.4742808226523359"/>
              <c:y val="0.87873409276985415"/>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ST H2C &amp; C2H Combined performance in Bidirectional traffic in interrupt aggregation mode</a:t>
            </a:r>
            <a:endParaRPr lang="en-US" sz="1100"/>
          </a:p>
        </c:rich>
      </c:tx>
      <c:overlay val="0"/>
      <c:spPr>
        <a:noFill/>
        <a:ln>
          <a:noFill/>
          <a:prstDash val="solid"/>
        </a:ln>
      </c:spPr>
    </c:title>
    <c:autoTitleDeleted val="0"/>
    <c:plotArea>
      <c:layout/>
      <c:lineChart>
        <c:grouping val="standard"/>
        <c:varyColors val="0"/>
        <c:ser>
          <c:idx val="0"/>
          <c:order val="0"/>
          <c:tx>
            <c:v>1 Queue</c:v>
          </c:tx>
          <c:spPr>
            <a:ln w="19050" cap="rnd">
              <a:solidFill>
                <a:schemeClr val="accent1"/>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'pfetch-cmptsz1'!$H$4:$H$67</c:f>
              <c:numCache>
                <c:formatCode>General</c:formatCode>
                <c:ptCount val="64"/>
                <c:pt idx="0">
                  <c:v>13909.597608</c:v>
                </c:pt>
                <c:pt idx="1">
                  <c:v>24016.161679999997</c:v>
                </c:pt>
                <c:pt idx="2">
                  <c:v>36477.945255999999</c:v>
                </c:pt>
                <c:pt idx="3">
                  <c:v>49840.479999999996</c:v>
                </c:pt>
                <c:pt idx="4">
                  <c:v>54944.808000000012</c:v>
                </c:pt>
                <c:pt idx="5">
                  <c:v>64443.584000000003</c:v>
                </c:pt>
                <c:pt idx="6">
                  <c:v>70376.207999999984</c:v>
                </c:pt>
                <c:pt idx="7">
                  <c:v>75587.535999999993</c:v>
                </c:pt>
                <c:pt idx="8">
                  <c:v>87139.16</c:v>
                </c:pt>
                <c:pt idx="9">
                  <c:v>91774.568000000014</c:v>
                </c:pt>
                <c:pt idx="10">
                  <c:v>100667.984</c:v>
                </c:pt>
                <c:pt idx="11">
                  <c:v>104185.848</c:v>
                </c:pt>
                <c:pt idx="12">
                  <c:v>105933.60799999999</c:v>
                </c:pt>
                <c:pt idx="13">
                  <c:v>110345.656</c:v>
                </c:pt>
                <c:pt idx="14">
                  <c:v>115042.07199999999</c:v>
                </c:pt>
                <c:pt idx="15">
                  <c:v>118535.33600000002</c:v>
                </c:pt>
                <c:pt idx="16">
                  <c:v>123266.984</c:v>
                </c:pt>
                <c:pt idx="17">
                  <c:v>127252.224</c:v>
                </c:pt>
                <c:pt idx="18">
                  <c:v>133648.29599999997</c:v>
                </c:pt>
                <c:pt idx="19">
                  <c:v>136643.53599999999</c:v>
                </c:pt>
                <c:pt idx="20">
                  <c:v>140487.12</c:v>
                </c:pt>
                <c:pt idx="21">
                  <c:v>140341.04800000001</c:v>
                </c:pt>
                <c:pt idx="22">
                  <c:v>143631.66399999999</c:v>
                </c:pt>
                <c:pt idx="23">
                  <c:v>146260.31200000001</c:v>
                </c:pt>
                <c:pt idx="24">
                  <c:v>147162.448</c:v>
                </c:pt>
                <c:pt idx="25">
                  <c:v>151795.408</c:v>
                </c:pt>
                <c:pt idx="26">
                  <c:v>152230.36799999999</c:v>
                </c:pt>
                <c:pt idx="27">
                  <c:v>156099.272</c:v>
                </c:pt>
                <c:pt idx="28">
                  <c:v>155560.80000000002</c:v>
                </c:pt>
                <c:pt idx="29">
                  <c:v>158105.61599999998</c:v>
                </c:pt>
                <c:pt idx="30">
                  <c:v>161640.152</c:v>
                </c:pt>
                <c:pt idx="31">
                  <c:v>165541.54399999999</c:v>
                </c:pt>
                <c:pt idx="32">
                  <c:v>164909.32800000001</c:v>
                </c:pt>
                <c:pt idx="33">
                  <c:v>169869.76800000001</c:v>
                </c:pt>
                <c:pt idx="34">
                  <c:v>171036.68799999999</c:v>
                </c:pt>
                <c:pt idx="35">
                  <c:v>177813.38399999999</c:v>
                </c:pt>
                <c:pt idx="36">
                  <c:v>173666.54399999999</c:v>
                </c:pt>
                <c:pt idx="37">
                  <c:v>174977.16800000001</c:v>
                </c:pt>
                <c:pt idx="38">
                  <c:v>181669.90399999998</c:v>
                </c:pt>
                <c:pt idx="39">
                  <c:v>181902.88800000001</c:v>
                </c:pt>
                <c:pt idx="40">
                  <c:v>181835.264</c:v>
                </c:pt>
                <c:pt idx="41">
                  <c:v>185330.19199999998</c:v>
                </c:pt>
                <c:pt idx="42">
                  <c:v>188463.91200000001</c:v>
                </c:pt>
                <c:pt idx="43">
                  <c:v>189175.94399999999</c:v>
                </c:pt>
                <c:pt idx="44">
                  <c:v>189527.408</c:v>
                </c:pt>
                <c:pt idx="45">
                  <c:v>191138.64</c:v>
                </c:pt>
                <c:pt idx="46">
                  <c:v>192693.408</c:v>
                </c:pt>
                <c:pt idx="47">
                  <c:v>196235.84</c:v>
                </c:pt>
                <c:pt idx="48">
                  <c:v>194838.83199999999</c:v>
                </c:pt>
                <c:pt idx="49">
                  <c:v>197007.288</c:v>
                </c:pt>
                <c:pt idx="50">
                  <c:v>193520.10399999999</c:v>
                </c:pt>
                <c:pt idx="51">
                  <c:v>198046.93599999999</c:v>
                </c:pt>
                <c:pt idx="52">
                  <c:v>193452.96000000002</c:v>
                </c:pt>
                <c:pt idx="53">
                  <c:v>198099.568</c:v>
                </c:pt>
                <c:pt idx="54">
                  <c:v>197251.91200000001</c:v>
                </c:pt>
                <c:pt idx="55">
                  <c:v>198634.07199999999</c:v>
                </c:pt>
                <c:pt idx="56">
                  <c:v>197550.93599999999</c:v>
                </c:pt>
                <c:pt idx="57">
                  <c:v>198962.81599999999</c:v>
                </c:pt>
                <c:pt idx="58">
                  <c:v>199052.63199999998</c:v>
                </c:pt>
                <c:pt idx="59">
                  <c:v>199541.20799999998</c:v>
                </c:pt>
                <c:pt idx="60">
                  <c:v>197751.83199999999</c:v>
                </c:pt>
                <c:pt idx="61">
                  <c:v>199114.12</c:v>
                </c:pt>
                <c:pt idx="62">
                  <c:v>199936.66399999999</c:v>
                </c:pt>
                <c:pt idx="63">
                  <c:v>199654.65599999999</c:v>
                </c:pt>
              </c:numCache>
            </c:numRef>
          </c:val>
          <c:smooth val="1"/>
          <c:extLst>
            <c:ext xmlns:c16="http://schemas.microsoft.com/office/drawing/2014/chart" uri="{C3380CC4-5D6E-409C-BE32-E72D297353CC}">
              <c16:uniqueId val="{00000000-258F-4D98-86BB-5D0FDAA1F796}"/>
            </c:ext>
          </c:extLst>
        </c:ser>
        <c:ser>
          <c:idx val="1"/>
          <c:order val="1"/>
          <c:tx>
            <c:v>2 Queues</c:v>
          </c:tx>
          <c:spPr>
            <a:ln w="19050" cap="rnd">
              <a:solidFill>
                <a:schemeClr val="accent2"/>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'pfetch-cmptsz1'!$H$72:$H$135</c:f>
              <c:numCache>
                <c:formatCode>General</c:formatCode>
                <c:ptCount val="64"/>
                <c:pt idx="0">
                  <c:v>11577.845864000001</c:v>
                </c:pt>
                <c:pt idx="1">
                  <c:v>27829.594583999999</c:v>
                </c:pt>
                <c:pt idx="2">
                  <c:v>39484.521728</c:v>
                </c:pt>
                <c:pt idx="3">
                  <c:v>49982.768000000004</c:v>
                </c:pt>
                <c:pt idx="4">
                  <c:v>56022.864000000001</c:v>
                </c:pt>
                <c:pt idx="5">
                  <c:v>63642.36</c:v>
                </c:pt>
                <c:pt idx="6">
                  <c:v>71868.08</c:v>
                </c:pt>
                <c:pt idx="7">
                  <c:v>80339.320000000007</c:v>
                </c:pt>
                <c:pt idx="8">
                  <c:v>89844.08</c:v>
                </c:pt>
                <c:pt idx="9">
                  <c:v>97789.831999999995</c:v>
                </c:pt>
                <c:pt idx="10">
                  <c:v>104257.424</c:v>
                </c:pt>
                <c:pt idx="11">
                  <c:v>108055.63200000001</c:v>
                </c:pt>
                <c:pt idx="12">
                  <c:v>112700.224</c:v>
                </c:pt>
                <c:pt idx="13">
                  <c:v>116243.95199999999</c:v>
                </c:pt>
                <c:pt idx="14">
                  <c:v>121804.432</c:v>
                </c:pt>
                <c:pt idx="15">
                  <c:v>127494.288</c:v>
                </c:pt>
                <c:pt idx="16">
                  <c:v>126968.6</c:v>
                </c:pt>
                <c:pt idx="17">
                  <c:v>137008.16</c:v>
                </c:pt>
                <c:pt idx="18">
                  <c:v>136843.82400000002</c:v>
                </c:pt>
                <c:pt idx="19">
                  <c:v>140962.448</c:v>
                </c:pt>
                <c:pt idx="20">
                  <c:v>140171.62400000001</c:v>
                </c:pt>
                <c:pt idx="21">
                  <c:v>142855.144</c:v>
                </c:pt>
                <c:pt idx="22">
                  <c:v>149943.568</c:v>
                </c:pt>
                <c:pt idx="23">
                  <c:v>151904.80799999999</c:v>
                </c:pt>
                <c:pt idx="24">
                  <c:v>153819.25599999999</c:v>
                </c:pt>
                <c:pt idx="25">
                  <c:v>153046.008</c:v>
                </c:pt>
                <c:pt idx="26">
                  <c:v>162990.37599999999</c:v>
                </c:pt>
                <c:pt idx="27">
                  <c:v>168504.152</c:v>
                </c:pt>
                <c:pt idx="28">
                  <c:v>165373.08000000002</c:v>
                </c:pt>
                <c:pt idx="29">
                  <c:v>172574.54399999999</c:v>
                </c:pt>
                <c:pt idx="30">
                  <c:v>172708.424</c:v>
                </c:pt>
                <c:pt idx="31">
                  <c:v>168508.68</c:v>
                </c:pt>
                <c:pt idx="32">
                  <c:v>174809.28</c:v>
                </c:pt>
                <c:pt idx="33">
                  <c:v>174482.728</c:v>
                </c:pt>
                <c:pt idx="34">
                  <c:v>182103.33600000001</c:v>
                </c:pt>
                <c:pt idx="35">
                  <c:v>183295.92800000001</c:v>
                </c:pt>
                <c:pt idx="36">
                  <c:v>180336.696</c:v>
                </c:pt>
                <c:pt idx="37">
                  <c:v>181962.008</c:v>
                </c:pt>
                <c:pt idx="38">
                  <c:v>179647.408</c:v>
                </c:pt>
                <c:pt idx="39">
                  <c:v>184517.592</c:v>
                </c:pt>
                <c:pt idx="40">
                  <c:v>186631.12</c:v>
                </c:pt>
                <c:pt idx="41">
                  <c:v>186200.76</c:v>
                </c:pt>
                <c:pt idx="42">
                  <c:v>187924.24000000002</c:v>
                </c:pt>
                <c:pt idx="43">
                  <c:v>193167.24</c:v>
                </c:pt>
                <c:pt idx="44">
                  <c:v>188623.52799999999</c:v>
                </c:pt>
                <c:pt idx="45">
                  <c:v>188715.08000000002</c:v>
                </c:pt>
                <c:pt idx="46">
                  <c:v>192674.96799999999</c:v>
                </c:pt>
                <c:pt idx="47">
                  <c:v>195100.712</c:v>
                </c:pt>
                <c:pt idx="48">
                  <c:v>192872.74400000001</c:v>
                </c:pt>
                <c:pt idx="49">
                  <c:v>194573.03200000001</c:v>
                </c:pt>
                <c:pt idx="50">
                  <c:v>193275.48800000001</c:v>
                </c:pt>
                <c:pt idx="51">
                  <c:v>196573.28</c:v>
                </c:pt>
                <c:pt idx="52">
                  <c:v>193875.68</c:v>
                </c:pt>
                <c:pt idx="53">
                  <c:v>196672.46399999998</c:v>
                </c:pt>
                <c:pt idx="54">
                  <c:v>197271.75199999998</c:v>
                </c:pt>
                <c:pt idx="55">
                  <c:v>196946.34399999998</c:v>
                </c:pt>
                <c:pt idx="56">
                  <c:v>196058.87199999997</c:v>
                </c:pt>
                <c:pt idx="57">
                  <c:v>195781.65600000002</c:v>
                </c:pt>
                <c:pt idx="58">
                  <c:v>199314.696</c:v>
                </c:pt>
                <c:pt idx="59">
                  <c:v>197481.704</c:v>
                </c:pt>
                <c:pt idx="60">
                  <c:v>196845.03200000001</c:v>
                </c:pt>
                <c:pt idx="61">
                  <c:v>197380.78399999999</c:v>
                </c:pt>
                <c:pt idx="62">
                  <c:v>198117.66399999999</c:v>
                </c:pt>
                <c:pt idx="63">
                  <c:v>198874.64</c:v>
                </c:pt>
              </c:numCache>
            </c:numRef>
          </c:val>
          <c:smooth val="1"/>
          <c:extLst>
            <c:ext xmlns:c16="http://schemas.microsoft.com/office/drawing/2014/chart" uri="{C3380CC4-5D6E-409C-BE32-E72D297353CC}">
              <c16:uniqueId val="{00000001-258F-4D98-86BB-5D0FDAA1F796}"/>
            </c:ext>
          </c:extLst>
        </c:ser>
        <c:ser>
          <c:idx val="2"/>
          <c:order val="2"/>
          <c:tx>
            <c:v>4 Queues</c:v>
          </c:tx>
          <c:spPr>
            <a:ln w="19050" cap="rnd">
              <a:solidFill>
                <a:schemeClr val="accent6">
                  <a:lumMod val="75000"/>
                </a:schemeClr>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'pfetch-cmptsz1'!$H$140:$H$204</c:f>
              <c:numCache>
                <c:formatCode>General</c:formatCode>
                <c:ptCount val="65"/>
                <c:pt idx="0">
                  <c:v>11416.924975999998</c:v>
                </c:pt>
                <c:pt idx="1">
                  <c:v>24662.821024000001</c:v>
                </c:pt>
                <c:pt idx="2">
                  <c:v>33310.232000000004</c:v>
                </c:pt>
                <c:pt idx="3">
                  <c:v>46398.671999999999</c:v>
                </c:pt>
                <c:pt idx="4">
                  <c:v>53854.055999999997</c:v>
                </c:pt>
                <c:pt idx="5">
                  <c:v>64355.479999999996</c:v>
                </c:pt>
                <c:pt idx="6">
                  <c:v>73210.240000000005</c:v>
                </c:pt>
                <c:pt idx="7">
                  <c:v>80384.656000000003</c:v>
                </c:pt>
                <c:pt idx="8">
                  <c:v>86192.744000000006</c:v>
                </c:pt>
                <c:pt idx="9">
                  <c:v>95081.487999999998</c:v>
                </c:pt>
                <c:pt idx="10">
                  <c:v>101474.288</c:v>
                </c:pt>
                <c:pt idx="11">
                  <c:v>113845.272</c:v>
                </c:pt>
                <c:pt idx="12">
                  <c:v>115680.88800000001</c:v>
                </c:pt>
                <c:pt idx="13">
                  <c:v>117842.048</c:v>
                </c:pt>
                <c:pt idx="14">
                  <c:v>125100.61600000001</c:v>
                </c:pt>
                <c:pt idx="15">
                  <c:v>130345.34400000001</c:v>
                </c:pt>
                <c:pt idx="16">
                  <c:v>132471.17599999998</c:v>
                </c:pt>
                <c:pt idx="17">
                  <c:v>135121.288</c:v>
                </c:pt>
                <c:pt idx="18">
                  <c:v>138139.20800000001</c:v>
                </c:pt>
                <c:pt idx="19">
                  <c:v>144212.87199999997</c:v>
                </c:pt>
                <c:pt idx="20">
                  <c:v>141221.38399999999</c:v>
                </c:pt>
                <c:pt idx="21">
                  <c:v>141706.66400000002</c:v>
                </c:pt>
                <c:pt idx="22">
                  <c:v>151751</c:v>
                </c:pt>
                <c:pt idx="23">
                  <c:v>155144.552</c:v>
                </c:pt>
                <c:pt idx="24">
                  <c:v>148746.90400000001</c:v>
                </c:pt>
                <c:pt idx="25">
                  <c:v>156578.4</c:v>
                </c:pt>
                <c:pt idx="26">
                  <c:v>159043.296</c:v>
                </c:pt>
                <c:pt idx="27">
                  <c:v>172597.696</c:v>
                </c:pt>
                <c:pt idx="28">
                  <c:v>162682.56</c:v>
                </c:pt>
                <c:pt idx="29">
                  <c:v>169501.18400000001</c:v>
                </c:pt>
                <c:pt idx="30">
                  <c:v>162133.37599999999</c:v>
                </c:pt>
                <c:pt idx="31">
                  <c:v>178735.84</c:v>
                </c:pt>
                <c:pt idx="32">
                  <c:v>171070.08000000002</c:v>
                </c:pt>
                <c:pt idx="33">
                  <c:v>181022.53599999999</c:v>
                </c:pt>
                <c:pt idx="34">
                  <c:v>175290.94400000002</c:v>
                </c:pt>
                <c:pt idx="35">
                  <c:v>168201.60000000001</c:v>
                </c:pt>
                <c:pt idx="36">
                  <c:v>181822.63200000001</c:v>
                </c:pt>
                <c:pt idx="37">
                  <c:v>186280.23200000002</c:v>
                </c:pt>
                <c:pt idx="38">
                  <c:v>186835.03200000001</c:v>
                </c:pt>
                <c:pt idx="39">
                  <c:v>180479.35200000001</c:v>
                </c:pt>
                <c:pt idx="40">
                  <c:v>188190.61599999998</c:v>
                </c:pt>
                <c:pt idx="41">
                  <c:v>186613.56</c:v>
                </c:pt>
                <c:pt idx="42">
                  <c:v>189862.8</c:v>
                </c:pt>
                <c:pt idx="43">
                  <c:v>184729.76799999998</c:v>
                </c:pt>
                <c:pt idx="44">
                  <c:v>183979.81599999999</c:v>
                </c:pt>
                <c:pt idx="45">
                  <c:v>188720.864</c:v>
                </c:pt>
                <c:pt idx="46">
                  <c:v>193148.68800000002</c:v>
                </c:pt>
                <c:pt idx="47">
                  <c:v>195905.48800000001</c:v>
                </c:pt>
                <c:pt idx="48">
                  <c:v>189700.20799999998</c:v>
                </c:pt>
                <c:pt idx="49">
                  <c:v>186189.136</c:v>
                </c:pt>
                <c:pt idx="50">
                  <c:v>194956.17600000001</c:v>
                </c:pt>
                <c:pt idx="51">
                  <c:v>198766.35200000001</c:v>
                </c:pt>
                <c:pt idx="52">
                  <c:v>191515.94400000002</c:v>
                </c:pt>
                <c:pt idx="53">
                  <c:v>196128.40000000002</c:v>
                </c:pt>
                <c:pt idx="54">
                  <c:v>188428.63199999998</c:v>
                </c:pt>
                <c:pt idx="55">
                  <c:v>187434.424</c:v>
                </c:pt>
                <c:pt idx="56">
                  <c:v>191761.704</c:v>
                </c:pt>
                <c:pt idx="57">
                  <c:v>193047.68800000002</c:v>
                </c:pt>
                <c:pt idx="58">
                  <c:v>196756.51199999999</c:v>
                </c:pt>
                <c:pt idx="59">
                  <c:v>197855.848</c:v>
                </c:pt>
                <c:pt idx="60">
                  <c:v>196367.20799999998</c:v>
                </c:pt>
                <c:pt idx="61">
                  <c:v>196616.36</c:v>
                </c:pt>
                <c:pt idx="62">
                  <c:v>198431.408</c:v>
                </c:pt>
                <c:pt idx="63">
                  <c:v>197346.96799999999</c:v>
                </c:pt>
              </c:numCache>
            </c:numRef>
          </c:val>
          <c:smooth val="1"/>
          <c:extLst>
            <c:ext xmlns:c16="http://schemas.microsoft.com/office/drawing/2014/chart" uri="{C3380CC4-5D6E-409C-BE32-E72D297353CC}">
              <c16:uniqueId val="{00000002-258F-4D98-86BB-5D0FDAA1F796}"/>
            </c:ext>
          </c:extLst>
        </c:ser>
        <c:ser>
          <c:idx val="3"/>
          <c:order val="3"/>
          <c:tx>
            <c:v>8 Queues</c:v>
          </c:tx>
          <c:spPr>
            <a:ln w="19050" cap="rnd">
              <a:solidFill>
                <a:schemeClr val="accent4"/>
              </a:solidFill>
              <a:prstDash val="solid"/>
              <a:round/>
            </a:ln>
          </c:spPr>
          <c:marker>
            <c:symbol val="none"/>
          </c:marker>
          <c:cat>
            <c:numRef>
              <c:f>'pfetch-cmptsz1'!$A$4:$A$67</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'pfetch-cmptsz1'!$H$208:$H$271</c:f>
              <c:numCache>
                <c:formatCode>General</c:formatCode>
                <c:ptCount val="64"/>
                <c:pt idx="0">
                  <c:v>7044.5622240000002</c:v>
                </c:pt>
                <c:pt idx="1">
                  <c:v>21162.684888</c:v>
                </c:pt>
                <c:pt idx="2">
                  <c:v>31150.736000000001</c:v>
                </c:pt>
                <c:pt idx="3">
                  <c:v>43805.520000000004</c:v>
                </c:pt>
                <c:pt idx="4">
                  <c:v>57331.135999999999</c:v>
                </c:pt>
                <c:pt idx="5">
                  <c:v>66788.127999999997</c:v>
                </c:pt>
                <c:pt idx="6">
                  <c:v>80425.495999999999</c:v>
                </c:pt>
                <c:pt idx="7">
                  <c:v>91237.152000000002</c:v>
                </c:pt>
                <c:pt idx="8">
                  <c:v>101327.24799999999</c:v>
                </c:pt>
                <c:pt idx="9">
                  <c:v>110204.35200000001</c:v>
                </c:pt>
                <c:pt idx="10">
                  <c:v>118027.35199999998</c:v>
                </c:pt>
                <c:pt idx="11">
                  <c:v>128802.4</c:v>
                </c:pt>
                <c:pt idx="12">
                  <c:v>133009.08000000002</c:v>
                </c:pt>
                <c:pt idx="13">
                  <c:v>140350.864</c:v>
                </c:pt>
                <c:pt idx="14">
                  <c:v>145062.408</c:v>
                </c:pt>
                <c:pt idx="15">
                  <c:v>142014.024</c:v>
                </c:pt>
                <c:pt idx="16">
                  <c:v>148865.712</c:v>
                </c:pt>
                <c:pt idx="17">
                  <c:v>157679.576</c:v>
                </c:pt>
                <c:pt idx="18">
                  <c:v>146749.95199999999</c:v>
                </c:pt>
                <c:pt idx="19">
                  <c:v>161402.54399999999</c:v>
                </c:pt>
                <c:pt idx="20">
                  <c:v>163664.48800000001</c:v>
                </c:pt>
                <c:pt idx="21">
                  <c:v>165142.704</c:v>
                </c:pt>
                <c:pt idx="22">
                  <c:v>171396.75200000001</c:v>
                </c:pt>
                <c:pt idx="23">
                  <c:v>174960.424</c:v>
                </c:pt>
                <c:pt idx="24">
                  <c:v>175336.51199999999</c:v>
                </c:pt>
                <c:pt idx="25">
                  <c:v>181353.64799999999</c:v>
                </c:pt>
                <c:pt idx="26">
                  <c:v>179580.34399999998</c:v>
                </c:pt>
                <c:pt idx="27">
                  <c:v>179695.47200000001</c:v>
                </c:pt>
                <c:pt idx="28">
                  <c:v>180832.21600000001</c:v>
                </c:pt>
                <c:pt idx="29">
                  <c:v>183882.79200000002</c:v>
                </c:pt>
                <c:pt idx="30">
                  <c:v>185588.10399999999</c:v>
                </c:pt>
                <c:pt idx="31">
                  <c:v>184409.60000000001</c:v>
                </c:pt>
                <c:pt idx="32">
                  <c:v>188313.06400000001</c:v>
                </c:pt>
                <c:pt idx="33">
                  <c:v>189972.592</c:v>
                </c:pt>
                <c:pt idx="34">
                  <c:v>187815.54399999999</c:v>
                </c:pt>
                <c:pt idx="35">
                  <c:v>193953.04</c:v>
                </c:pt>
                <c:pt idx="36">
                  <c:v>193800.35200000001</c:v>
                </c:pt>
                <c:pt idx="37">
                  <c:v>192089.88800000001</c:v>
                </c:pt>
                <c:pt idx="38">
                  <c:v>195553.02399999998</c:v>
                </c:pt>
                <c:pt idx="39">
                  <c:v>193243.44799999997</c:v>
                </c:pt>
                <c:pt idx="40">
                  <c:v>194354.88800000001</c:v>
                </c:pt>
                <c:pt idx="41">
                  <c:v>196078.272</c:v>
                </c:pt>
                <c:pt idx="42">
                  <c:v>196400.696</c:v>
                </c:pt>
                <c:pt idx="43">
                  <c:v>191152.21600000001</c:v>
                </c:pt>
                <c:pt idx="44">
                  <c:v>197127.58399999997</c:v>
                </c:pt>
                <c:pt idx="45">
                  <c:v>197209.88</c:v>
                </c:pt>
                <c:pt idx="46">
                  <c:v>198769.432</c:v>
                </c:pt>
                <c:pt idx="47">
                  <c:v>199595.91999999998</c:v>
                </c:pt>
                <c:pt idx="48">
                  <c:v>197672.696</c:v>
                </c:pt>
                <c:pt idx="49">
                  <c:v>198845.408</c:v>
                </c:pt>
                <c:pt idx="50">
                  <c:v>199648.712</c:v>
                </c:pt>
                <c:pt idx="51">
                  <c:v>200408.17599999998</c:v>
                </c:pt>
                <c:pt idx="52">
                  <c:v>198765.2</c:v>
                </c:pt>
                <c:pt idx="53">
                  <c:v>199803.144</c:v>
                </c:pt>
                <c:pt idx="54">
                  <c:v>200474.08799999999</c:v>
                </c:pt>
                <c:pt idx="55">
                  <c:v>200127.46399999998</c:v>
                </c:pt>
                <c:pt idx="56">
                  <c:v>198899.39199999999</c:v>
                </c:pt>
                <c:pt idx="57">
                  <c:v>198949.00800000003</c:v>
                </c:pt>
                <c:pt idx="58">
                  <c:v>200387.05599999998</c:v>
                </c:pt>
                <c:pt idx="59">
                  <c:v>200934.17599999998</c:v>
                </c:pt>
                <c:pt idx="60">
                  <c:v>198372.52799999999</c:v>
                </c:pt>
                <c:pt idx="61">
                  <c:v>197140.74400000001</c:v>
                </c:pt>
                <c:pt idx="62">
                  <c:v>199049.49599999998</c:v>
                </c:pt>
                <c:pt idx="63">
                  <c:v>200868.32</c:v>
                </c:pt>
              </c:numCache>
            </c:numRef>
          </c:val>
          <c:smooth val="1"/>
          <c:extLst>
            <c:ext xmlns:c16="http://schemas.microsoft.com/office/drawing/2014/chart" uri="{C3380CC4-5D6E-409C-BE32-E72D297353CC}">
              <c16:uniqueId val="{00000003-258F-4D98-86BB-5D0FDAA1F796}"/>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6513224299"/>
              <c:y val="0.88643627505483513"/>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1672.675328</c:v>
                </c:pt>
                <c:pt idx="1">
                  <c:v>3436.43696</c:v>
                </c:pt>
                <c:pt idx="2">
                  <c:v>6514.5580239999999</c:v>
                </c:pt>
                <c:pt idx="3">
                  <c:v>12219.656000000001</c:v>
                </c:pt>
                <c:pt idx="4">
                  <c:v>22582.576000000001</c:v>
                </c:pt>
                <c:pt idx="5">
                  <c:v>44624.951999999997</c:v>
                </c:pt>
                <c:pt idx="6">
                  <c:v>84276.504000000001</c:v>
                </c:pt>
                <c:pt idx="7">
                  <c:v>116465.75199999999</c:v>
                </c:pt>
                <c:pt idx="8">
                  <c:v>117764.31200000001</c:v>
                </c:pt>
                <c:pt idx="9">
                  <c:v>117981.296</c:v>
                </c:pt>
                <c:pt idx="10">
                  <c:v>117948.024</c:v>
                </c:pt>
                <c:pt idx="11">
                  <c:v>118010.09600000001</c:v>
                </c:pt>
                <c:pt idx="12">
                  <c:v>117974.376</c:v>
                </c:pt>
                <c:pt idx="13">
                  <c:v>118028.272</c:v>
                </c:pt>
              </c:numCache>
            </c:numRef>
          </c:val>
          <c:smooth val="1"/>
          <c:extLst>
            <c:ext xmlns:c16="http://schemas.microsoft.com/office/drawing/2014/chart" uri="{C3380CC4-5D6E-409C-BE32-E72D297353CC}">
              <c16:uniqueId val="{00000000-14D6-4ACA-89FA-FE8D89614D05}"/>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2756.799336</c:v>
                </c:pt>
                <c:pt idx="1">
                  <c:v>5468.7696239999996</c:v>
                </c:pt>
                <c:pt idx="2">
                  <c:v>10917.832</c:v>
                </c:pt>
                <c:pt idx="3">
                  <c:v>22075.4</c:v>
                </c:pt>
                <c:pt idx="4">
                  <c:v>40892.752</c:v>
                </c:pt>
                <c:pt idx="5">
                  <c:v>79733.183999999994</c:v>
                </c:pt>
                <c:pt idx="6">
                  <c:v>117745.856</c:v>
                </c:pt>
                <c:pt idx="7">
                  <c:v>117890</c:v>
                </c:pt>
                <c:pt idx="8">
                  <c:v>118033.584</c:v>
                </c:pt>
                <c:pt idx="9">
                  <c:v>118032.192</c:v>
                </c:pt>
                <c:pt idx="10">
                  <c:v>118033.304</c:v>
                </c:pt>
                <c:pt idx="11">
                  <c:v>118032.32799999999</c:v>
                </c:pt>
                <c:pt idx="12">
                  <c:v>118026.24800000001</c:v>
                </c:pt>
                <c:pt idx="13">
                  <c:v>118031.632</c:v>
                </c:pt>
              </c:numCache>
            </c:numRef>
          </c:val>
          <c:smooth val="1"/>
          <c:extLst>
            <c:ext xmlns:c16="http://schemas.microsoft.com/office/drawing/2014/chart" uri="{C3380CC4-5D6E-409C-BE32-E72D297353CC}">
              <c16:uniqueId val="{00000001-14D6-4ACA-89FA-FE8D89614D05}"/>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4651.5513039999996</c:v>
                </c:pt>
                <c:pt idx="1">
                  <c:v>9017.9600000000009</c:v>
                </c:pt>
                <c:pt idx="2">
                  <c:v>19023.328000000001</c:v>
                </c:pt>
                <c:pt idx="3">
                  <c:v>36680.103999999999</c:v>
                </c:pt>
                <c:pt idx="4">
                  <c:v>72993.919999999998</c:v>
                </c:pt>
                <c:pt idx="5">
                  <c:v>117822.75199999999</c:v>
                </c:pt>
                <c:pt idx="6">
                  <c:v>118014.408</c:v>
                </c:pt>
                <c:pt idx="7">
                  <c:v>118034.288</c:v>
                </c:pt>
                <c:pt idx="8">
                  <c:v>118029.6</c:v>
                </c:pt>
                <c:pt idx="9">
                  <c:v>118031.912</c:v>
                </c:pt>
                <c:pt idx="10">
                  <c:v>118028.416</c:v>
                </c:pt>
                <c:pt idx="11">
                  <c:v>118027.712</c:v>
                </c:pt>
                <c:pt idx="12">
                  <c:v>118028.2</c:v>
                </c:pt>
                <c:pt idx="13">
                  <c:v>118027.712</c:v>
                </c:pt>
              </c:numCache>
            </c:numRef>
          </c:val>
          <c:smooth val="1"/>
          <c:extLst>
            <c:ext xmlns:c16="http://schemas.microsoft.com/office/drawing/2014/chart" uri="{C3380CC4-5D6E-409C-BE32-E72D297353CC}">
              <c16:uniqueId val="{00000002-14D6-4ACA-89FA-FE8D89614D05}"/>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8191.7919999999986</c:v>
                </c:pt>
                <c:pt idx="1">
                  <c:v>15634.632</c:v>
                </c:pt>
                <c:pt idx="2">
                  <c:v>31669.072</c:v>
                </c:pt>
                <c:pt idx="3">
                  <c:v>62389.192000000003</c:v>
                </c:pt>
                <c:pt idx="4">
                  <c:v>116908.12</c:v>
                </c:pt>
                <c:pt idx="5">
                  <c:v>117825.064</c:v>
                </c:pt>
                <c:pt idx="6">
                  <c:v>118034.53599999999</c:v>
                </c:pt>
                <c:pt idx="7">
                  <c:v>118035.54399999999</c:v>
                </c:pt>
                <c:pt idx="8">
                  <c:v>118028.76</c:v>
                </c:pt>
                <c:pt idx="9">
                  <c:v>118030.792</c:v>
                </c:pt>
                <c:pt idx="10">
                  <c:v>118028.416</c:v>
                </c:pt>
                <c:pt idx="11">
                  <c:v>118028.552</c:v>
                </c:pt>
                <c:pt idx="12">
                  <c:v>118022.82399999999</c:v>
                </c:pt>
                <c:pt idx="13">
                  <c:v>118023.8</c:v>
                </c:pt>
              </c:numCache>
            </c:numRef>
          </c:val>
          <c:smooth val="1"/>
          <c:extLst>
            <c:ext xmlns:c16="http://schemas.microsoft.com/office/drawing/2014/chart" uri="{C3380CC4-5D6E-409C-BE32-E72D297353CC}">
              <c16:uniqueId val="{00000003-14D6-4ACA-89FA-FE8D89614D05}"/>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1524.443816</c:v>
                </c:pt>
                <c:pt idx="1">
                  <c:v>3346.9060399999998</c:v>
                </c:pt>
                <c:pt idx="2">
                  <c:v>6482.5929040000001</c:v>
                </c:pt>
                <c:pt idx="3">
                  <c:v>12091.216</c:v>
                </c:pt>
                <c:pt idx="4">
                  <c:v>22478.151999999998</c:v>
                </c:pt>
                <c:pt idx="5">
                  <c:v>44169.096000000012</c:v>
                </c:pt>
                <c:pt idx="6">
                  <c:v>85001.423999999999</c:v>
                </c:pt>
                <c:pt idx="7">
                  <c:v>108972.768</c:v>
                </c:pt>
                <c:pt idx="8">
                  <c:v>109213.38400000001</c:v>
                </c:pt>
                <c:pt idx="9">
                  <c:v>109130.76</c:v>
                </c:pt>
                <c:pt idx="10">
                  <c:v>109043.512</c:v>
                </c:pt>
                <c:pt idx="11">
                  <c:v>109118.17600000001</c:v>
                </c:pt>
                <c:pt idx="12">
                  <c:v>109097.83199999999</c:v>
                </c:pt>
                <c:pt idx="13">
                  <c:v>109194.512</c:v>
                </c:pt>
              </c:numCache>
            </c:numRef>
          </c:val>
          <c:smooth val="1"/>
          <c:extLst>
            <c:ext xmlns:c16="http://schemas.microsoft.com/office/drawing/2014/chart" uri="{C3380CC4-5D6E-409C-BE32-E72D297353CC}">
              <c16:uniqueId val="{00000000-FDD9-4694-9FE5-91E46360D2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2808.124296</c:v>
                </c:pt>
                <c:pt idx="1">
                  <c:v>5702.5238319999999</c:v>
                </c:pt>
                <c:pt idx="2">
                  <c:v>11171.144</c:v>
                </c:pt>
                <c:pt idx="3">
                  <c:v>22244.432000000001</c:v>
                </c:pt>
                <c:pt idx="4">
                  <c:v>41623.408000000003</c:v>
                </c:pt>
                <c:pt idx="5">
                  <c:v>82815.207999999999</c:v>
                </c:pt>
                <c:pt idx="6">
                  <c:v>108970.376</c:v>
                </c:pt>
                <c:pt idx="7">
                  <c:v>109211.568</c:v>
                </c:pt>
                <c:pt idx="8">
                  <c:v>109209.4</c:v>
                </c:pt>
                <c:pt idx="9">
                  <c:v>109207.376</c:v>
                </c:pt>
                <c:pt idx="10">
                  <c:v>109212.336</c:v>
                </c:pt>
                <c:pt idx="11">
                  <c:v>109210.03200000001</c:v>
                </c:pt>
                <c:pt idx="12">
                  <c:v>109209.88800000001</c:v>
                </c:pt>
                <c:pt idx="13">
                  <c:v>109209.60799999999</c:v>
                </c:pt>
              </c:numCache>
            </c:numRef>
          </c:val>
          <c:smooth val="1"/>
          <c:extLst>
            <c:ext xmlns:c16="http://schemas.microsoft.com/office/drawing/2014/chart" uri="{C3380CC4-5D6E-409C-BE32-E72D297353CC}">
              <c16:uniqueId val="{00000001-FDD9-4694-9FE5-91E46360D2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4676.885432</c:v>
                </c:pt>
                <c:pt idx="1">
                  <c:v>8855.9520000000011</c:v>
                </c:pt>
                <c:pt idx="2">
                  <c:v>19248.655999999999</c:v>
                </c:pt>
                <c:pt idx="3">
                  <c:v>38591.160000000003</c:v>
                </c:pt>
                <c:pt idx="4">
                  <c:v>73181.967999999993</c:v>
                </c:pt>
                <c:pt idx="5">
                  <c:v>108351.16</c:v>
                </c:pt>
                <c:pt idx="6">
                  <c:v>109135.776</c:v>
                </c:pt>
                <c:pt idx="7">
                  <c:v>109210.448</c:v>
                </c:pt>
                <c:pt idx="8">
                  <c:v>109207.512</c:v>
                </c:pt>
                <c:pt idx="9">
                  <c:v>109208.768</c:v>
                </c:pt>
                <c:pt idx="10">
                  <c:v>109205.696</c:v>
                </c:pt>
                <c:pt idx="11">
                  <c:v>109209.60799999999</c:v>
                </c:pt>
                <c:pt idx="12">
                  <c:v>109205.976</c:v>
                </c:pt>
                <c:pt idx="13">
                  <c:v>109205.136</c:v>
                </c:pt>
              </c:numCache>
            </c:numRef>
          </c:val>
          <c:smooth val="1"/>
          <c:extLst>
            <c:ext xmlns:c16="http://schemas.microsoft.com/office/drawing/2014/chart" uri="{C3380CC4-5D6E-409C-BE32-E72D297353CC}">
              <c16:uniqueId val="{00000002-FDD9-4694-9FE5-91E46360D2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8266.351999999999</c:v>
                </c:pt>
                <c:pt idx="1">
                  <c:v>15964.88</c:v>
                </c:pt>
                <c:pt idx="2">
                  <c:v>31590.928</c:v>
                </c:pt>
                <c:pt idx="3">
                  <c:v>62504.464</c:v>
                </c:pt>
                <c:pt idx="4">
                  <c:v>106682.18399999999</c:v>
                </c:pt>
                <c:pt idx="5">
                  <c:v>108361.90399999999</c:v>
                </c:pt>
                <c:pt idx="6">
                  <c:v>109180.52</c:v>
                </c:pt>
                <c:pt idx="7">
                  <c:v>109207.936</c:v>
                </c:pt>
                <c:pt idx="8">
                  <c:v>109210.448</c:v>
                </c:pt>
                <c:pt idx="9">
                  <c:v>109205.696</c:v>
                </c:pt>
                <c:pt idx="10">
                  <c:v>109208.488</c:v>
                </c:pt>
                <c:pt idx="11">
                  <c:v>109207.09600000001</c:v>
                </c:pt>
                <c:pt idx="12">
                  <c:v>109206.46400000001</c:v>
                </c:pt>
                <c:pt idx="13">
                  <c:v>109206.81600000001</c:v>
                </c:pt>
              </c:numCache>
            </c:numRef>
          </c:val>
          <c:smooth val="1"/>
          <c:extLst>
            <c:ext xmlns:c16="http://schemas.microsoft.com/office/drawing/2014/chart" uri="{C3380CC4-5D6E-409C-BE32-E72D297353CC}">
              <c16:uniqueId val="{00000003-FDD9-4694-9FE5-91E46360D2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2775.5480080000002</c:v>
                </c:pt>
                <c:pt idx="1">
                  <c:v>5319.8466399999998</c:v>
                </c:pt>
                <c:pt idx="2">
                  <c:v>10581.238783999999</c:v>
                </c:pt>
                <c:pt idx="3">
                  <c:v>21302.495999999999</c:v>
                </c:pt>
                <c:pt idx="4">
                  <c:v>43320.551999999996</c:v>
                </c:pt>
                <c:pt idx="5">
                  <c:v>81351.823999999993</c:v>
                </c:pt>
                <c:pt idx="6">
                  <c:v>155675.08799999999</c:v>
                </c:pt>
                <c:pt idx="7">
                  <c:v>210243.54399999999</c:v>
                </c:pt>
                <c:pt idx="8">
                  <c:v>214365.84</c:v>
                </c:pt>
                <c:pt idx="9">
                  <c:v>214773.52799999999</c:v>
                </c:pt>
                <c:pt idx="10">
                  <c:v>214788.21600000001</c:v>
                </c:pt>
                <c:pt idx="11">
                  <c:v>214967.304</c:v>
                </c:pt>
                <c:pt idx="12">
                  <c:v>215058.53599999999</c:v>
                </c:pt>
                <c:pt idx="13">
                  <c:v>214869.15999999997</c:v>
                </c:pt>
              </c:numCache>
            </c:numRef>
          </c:val>
          <c:smooth val="1"/>
          <c:extLst>
            <c:ext xmlns:c16="http://schemas.microsoft.com/office/drawing/2014/chart" uri="{C3380CC4-5D6E-409C-BE32-E72D297353CC}">
              <c16:uniqueId val="{00000000-36AA-4D81-BEEE-F9A90C7B02E9}"/>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4527.8131680000006</c:v>
                </c:pt>
                <c:pt idx="1">
                  <c:v>9015.9758719999991</c:v>
                </c:pt>
                <c:pt idx="2">
                  <c:v>18625.928</c:v>
                </c:pt>
                <c:pt idx="3">
                  <c:v>37107.08</c:v>
                </c:pt>
                <c:pt idx="4">
                  <c:v>72768.623999999996</c:v>
                </c:pt>
                <c:pt idx="5">
                  <c:v>149529.79999999999</c:v>
                </c:pt>
                <c:pt idx="6">
                  <c:v>214929.12800000003</c:v>
                </c:pt>
                <c:pt idx="7">
                  <c:v>215144.16800000001</c:v>
                </c:pt>
                <c:pt idx="8">
                  <c:v>215140.11199999999</c:v>
                </c:pt>
                <c:pt idx="9">
                  <c:v>215140.11199999999</c:v>
                </c:pt>
                <c:pt idx="10">
                  <c:v>215135.288</c:v>
                </c:pt>
                <c:pt idx="11">
                  <c:v>215147.24</c:v>
                </c:pt>
                <c:pt idx="12">
                  <c:v>215138.296</c:v>
                </c:pt>
                <c:pt idx="13">
                  <c:v>215144.304</c:v>
                </c:pt>
              </c:numCache>
            </c:numRef>
          </c:val>
          <c:smooth val="1"/>
          <c:extLst>
            <c:ext xmlns:c16="http://schemas.microsoft.com/office/drawing/2014/chart" uri="{C3380CC4-5D6E-409C-BE32-E72D297353CC}">
              <c16:uniqueId val="{00000001-36AA-4D81-BEEE-F9A90C7B02E9}"/>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6898.7699359999997</c:v>
                </c:pt>
                <c:pt idx="1">
                  <c:v>13675.630280000001</c:v>
                </c:pt>
                <c:pt idx="2">
                  <c:v>27083.272000000001</c:v>
                </c:pt>
                <c:pt idx="3">
                  <c:v>53218.623999999996</c:v>
                </c:pt>
                <c:pt idx="4">
                  <c:v>107704.192</c:v>
                </c:pt>
                <c:pt idx="5">
                  <c:v>200036.712</c:v>
                </c:pt>
                <c:pt idx="6">
                  <c:v>215141.864</c:v>
                </c:pt>
                <c:pt idx="7">
                  <c:v>215144.44799999997</c:v>
                </c:pt>
                <c:pt idx="8">
                  <c:v>215147.66399999999</c:v>
                </c:pt>
                <c:pt idx="9">
                  <c:v>215142.35200000001</c:v>
                </c:pt>
                <c:pt idx="10">
                  <c:v>215141.576</c:v>
                </c:pt>
                <c:pt idx="11">
                  <c:v>215140.95199999999</c:v>
                </c:pt>
                <c:pt idx="12">
                  <c:v>215134.37599999999</c:v>
                </c:pt>
                <c:pt idx="13">
                  <c:v>215140.95199999999</c:v>
                </c:pt>
              </c:numCache>
            </c:numRef>
          </c:val>
          <c:smooth val="1"/>
          <c:extLst>
            <c:ext xmlns:c16="http://schemas.microsoft.com/office/drawing/2014/chart" uri="{C3380CC4-5D6E-409C-BE32-E72D297353CC}">
              <c16:uniqueId val="{00000002-36AA-4D81-BEEE-F9A90C7B02E9}"/>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8578.6111679999995</c:v>
                </c:pt>
                <c:pt idx="1">
                  <c:v>17828.936000000002</c:v>
                </c:pt>
                <c:pt idx="2">
                  <c:v>34305.392</c:v>
                </c:pt>
                <c:pt idx="3">
                  <c:v>69705.64</c:v>
                </c:pt>
                <c:pt idx="4">
                  <c:v>134938.79199999999</c:v>
                </c:pt>
                <c:pt idx="5">
                  <c:v>213402.64799999999</c:v>
                </c:pt>
                <c:pt idx="6">
                  <c:v>215138</c:v>
                </c:pt>
                <c:pt idx="7">
                  <c:v>215146.82400000002</c:v>
                </c:pt>
                <c:pt idx="8">
                  <c:v>215143.88799999998</c:v>
                </c:pt>
                <c:pt idx="9">
                  <c:v>215145.144</c:v>
                </c:pt>
                <c:pt idx="10">
                  <c:v>215143.32799999998</c:v>
                </c:pt>
                <c:pt idx="11">
                  <c:v>215141.79200000002</c:v>
                </c:pt>
                <c:pt idx="12">
                  <c:v>215142.20800000001</c:v>
                </c:pt>
                <c:pt idx="13">
                  <c:v>215136.47200000001</c:v>
                </c:pt>
              </c:numCache>
            </c:numRef>
          </c:val>
          <c:smooth val="1"/>
          <c:extLst>
            <c:ext xmlns:c16="http://schemas.microsoft.com/office/drawing/2014/chart" uri="{C3380CC4-5D6E-409C-BE32-E72D297353CC}">
              <c16:uniqueId val="{00000003-36AA-4D81-BEEE-F9A90C7B02E9}"/>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1314.7734</c:v>
                </c:pt>
                <c:pt idx="1">
                  <c:v>2511.1035919999999</c:v>
                </c:pt>
                <c:pt idx="2">
                  <c:v>4777.8589359999996</c:v>
                </c:pt>
                <c:pt idx="3">
                  <c:v>10153.536</c:v>
                </c:pt>
                <c:pt idx="4">
                  <c:v>19843.936000000002</c:v>
                </c:pt>
                <c:pt idx="5">
                  <c:v>39224.991999999998</c:v>
                </c:pt>
                <c:pt idx="6">
                  <c:v>78233.423999999999</c:v>
                </c:pt>
                <c:pt idx="7">
                  <c:v>110258.18399999999</c:v>
                </c:pt>
                <c:pt idx="8">
                  <c:v>117409.89599999999</c:v>
                </c:pt>
                <c:pt idx="9">
                  <c:v>117769.624</c:v>
                </c:pt>
                <c:pt idx="10">
                  <c:v>117720.48</c:v>
                </c:pt>
                <c:pt idx="11">
                  <c:v>117767.24800000001</c:v>
                </c:pt>
                <c:pt idx="12">
                  <c:v>117777.664</c:v>
                </c:pt>
                <c:pt idx="13">
                  <c:v>117792.272</c:v>
                </c:pt>
              </c:numCache>
            </c:numRef>
          </c:val>
          <c:smooth val="1"/>
          <c:extLst>
            <c:ext xmlns:c16="http://schemas.microsoft.com/office/drawing/2014/chart" uri="{C3380CC4-5D6E-409C-BE32-E72D297353CC}">
              <c16:uniqueId val="{00000000-1EE9-44AA-A103-93406A1B4E7C}"/>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2278.6883440000001</c:v>
                </c:pt>
                <c:pt idx="1">
                  <c:v>4569.92652</c:v>
                </c:pt>
                <c:pt idx="2">
                  <c:v>9060.1439999999984</c:v>
                </c:pt>
                <c:pt idx="3">
                  <c:v>17795.567999999999</c:v>
                </c:pt>
                <c:pt idx="4">
                  <c:v>36070.423999999999</c:v>
                </c:pt>
                <c:pt idx="5">
                  <c:v>76448.183999999994</c:v>
                </c:pt>
                <c:pt idx="6">
                  <c:v>117668.46400000001</c:v>
                </c:pt>
                <c:pt idx="7">
                  <c:v>117651.488</c:v>
                </c:pt>
                <c:pt idx="8">
                  <c:v>117796.60799999999</c:v>
                </c:pt>
                <c:pt idx="9">
                  <c:v>117782.208</c:v>
                </c:pt>
                <c:pt idx="10">
                  <c:v>117804.016</c:v>
                </c:pt>
                <c:pt idx="11">
                  <c:v>117794.088</c:v>
                </c:pt>
                <c:pt idx="12">
                  <c:v>117803.11199999999</c:v>
                </c:pt>
                <c:pt idx="13">
                  <c:v>117795.072</c:v>
                </c:pt>
              </c:numCache>
            </c:numRef>
          </c:val>
          <c:smooth val="1"/>
          <c:extLst>
            <c:ext xmlns:c16="http://schemas.microsoft.com/office/drawing/2014/chart" uri="{C3380CC4-5D6E-409C-BE32-E72D297353CC}">
              <c16:uniqueId val="{00000001-1EE9-44AA-A103-93406A1B4E7C}"/>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4305.5045440000004</c:v>
                </c:pt>
                <c:pt idx="1">
                  <c:v>8753.6080000000002</c:v>
                </c:pt>
                <c:pt idx="2">
                  <c:v>17258.096000000001</c:v>
                </c:pt>
                <c:pt idx="3">
                  <c:v>35295.207999999999</c:v>
                </c:pt>
                <c:pt idx="4">
                  <c:v>70258.296000000002</c:v>
                </c:pt>
                <c:pt idx="5">
                  <c:v>109909.408</c:v>
                </c:pt>
                <c:pt idx="6">
                  <c:v>117378.056</c:v>
                </c:pt>
                <c:pt idx="7">
                  <c:v>117069.04</c:v>
                </c:pt>
                <c:pt idx="8">
                  <c:v>116186.416</c:v>
                </c:pt>
                <c:pt idx="9">
                  <c:v>117278.60799999999</c:v>
                </c:pt>
                <c:pt idx="10">
                  <c:v>116034.72</c:v>
                </c:pt>
                <c:pt idx="11">
                  <c:v>117540.75199999999</c:v>
                </c:pt>
                <c:pt idx="12">
                  <c:v>117129.784</c:v>
                </c:pt>
                <c:pt idx="13">
                  <c:v>117537.264</c:v>
                </c:pt>
              </c:numCache>
            </c:numRef>
          </c:val>
          <c:smooth val="1"/>
          <c:extLst>
            <c:ext xmlns:c16="http://schemas.microsoft.com/office/drawing/2014/chart" uri="{C3380CC4-5D6E-409C-BE32-E72D297353CC}">
              <c16:uniqueId val="{00000002-1EE9-44AA-A103-93406A1B4E7C}"/>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6909.9530960000002</c:v>
                </c:pt>
                <c:pt idx="1">
                  <c:v>13188.168</c:v>
                </c:pt>
                <c:pt idx="2">
                  <c:v>27945.696</c:v>
                </c:pt>
                <c:pt idx="3">
                  <c:v>52364.960000000006</c:v>
                </c:pt>
                <c:pt idx="4">
                  <c:v>111067.16800000001</c:v>
                </c:pt>
                <c:pt idx="5">
                  <c:v>117322.448</c:v>
                </c:pt>
                <c:pt idx="6">
                  <c:v>117331.96799999999</c:v>
                </c:pt>
                <c:pt idx="7">
                  <c:v>114277.16800000001</c:v>
                </c:pt>
                <c:pt idx="8">
                  <c:v>117508.24800000001</c:v>
                </c:pt>
                <c:pt idx="9">
                  <c:v>117613.32</c:v>
                </c:pt>
                <c:pt idx="10">
                  <c:v>117496.784</c:v>
                </c:pt>
                <c:pt idx="11">
                  <c:v>117339.008</c:v>
                </c:pt>
                <c:pt idx="12">
                  <c:v>117653.376</c:v>
                </c:pt>
                <c:pt idx="13">
                  <c:v>117096.576</c:v>
                </c:pt>
              </c:numCache>
            </c:numRef>
          </c:val>
          <c:smooth val="1"/>
          <c:extLst>
            <c:ext xmlns:c16="http://schemas.microsoft.com/office/drawing/2014/chart" uri="{C3380CC4-5D6E-409C-BE32-E72D297353CC}">
              <c16:uniqueId val="{00000003-1EE9-44AA-A103-93406A1B4E7C}"/>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1325.3986640000001</c:v>
                </c:pt>
                <c:pt idx="1">
                  <c:v>2547.6881039999998</c:v>
                </c:pt>
                <c:pt idx="2">
                  <c:v>4965.444536</c:v>
                </c:pt>
                <c:pt idx="3">
                  <c:v>10071.832</c:v>
                </c:pt>
                <c:pt idx="4">
                  <c:v>20775.8</c:v>
                </c:pt>
                <c:pt idx="5">
                  <c:v>38841.32</c:v>
                </c:pt>
                <c:pt idx="6">
                  <c:v>78341.991999999998</c:v>
                </c:pt>
                <c:pt idx="7">
                  <c:v>108877.144</c:v>
                </c:pt>
                <c:pt idx="8">
                  <c:v>109093.424</c:v>
                </c:pt>
                <c:pt idx="9">
                  <c:v>109101.4</c:v>
                </c:pt>
                <c:pt idx="10">
                  <c:v>109091.75199999999</c:v>
                </c:pt>
                <c:pt idx="11">
                  <c:v>109066.16800000001</c:v>
                </c:pt>
                <c:pt idx="12">
                  <c:v>109032.75199999999</c:v>
                </c:pt>
                <c:pt idx="13">
                  <c:v>109041.28</c:v>
                </c:pt>
              </c:numCache>
            </c:numRef>
          </c:val>
          <c:smooth val="1"/>
          <c:extLst>
            <c:ext xmlns:c16="http://schemas.microsoft.com/office/drawing/2014/chart" uri="{C3380CC4-5D6E-409C-BE32-E72D297353CC}">
              <c16:uniqueId val="{00000000-F92E-4FFC-A063-89BE02C033B2}"/>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2314.6622640000001</c:v>
                </c:pt>
                <c:pt idx="1">
                  <c:v>4568.5077680000004</c:v>
                </c:pt>
                <c:pt idx="2">
                  <c:v>9290.2880000000005</c:v>
                </c:pt>
                <c:pt idx="3">
                  <c:v>19075.383999999998</c:v>
                </c:pt>
                <c:pt idx="4">
                  <c:v>37561.088000000003</c:v>
                </c:pt>
                <c:pt idx="5">
                  <c:v>73527.551999999996</c:v>
                </c:pt>
                <c:pt idx="6">
                  <c:v>108846.96799999999</c:v>
                </c:pt>
                <c:pt idx="7">
                  <c:v>109097.344</c:v>
                </c:pt>
                <c:pt idx="8">
                  <c:v>109129.496</c:v>
                </c:pt>
                <c:pt idx="9">
                  <c:v>109125.16800000001</c:v>
                </c:pt>
                <c:pt idx="10">
                  <c:v>109116.912</c:v>
                </c:pt>
                <c:pt idx="11">
                  <c:v>109141.664</c:v>
                </c:pt>
                <c:pt idx="12">
                  <c:v>109101.25599999999</c:v>
                </c:pt>
                <c:pt idx="13">
                  <c:v>109106.712</c:v>
                </c:pt>
              </c:numCache>
            </c:numRef>
          </c:val>
          <c:smooth val="1"/>
          <c:extLst>
            <c:ext xmlns:c16="http://schemas.microsoft.com/office/drawing/2014/chart" uri="{C3380CC4-5D6E-409C-BE32-E72D297353CC}">
              <c16:uniqueId val="{00000001-F92E-4FFC-A063-89BE02C033B2}"/>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4335.003952</c:v>
                </c:pt>
                <c:pt idx="1">
                  <c:v>8598.4320000000007</c:v>
                </c:pt>
                <c:pt idx="2">
                  <c:v>17533.128000000001</c:v>
                </c:pt>
                <c:pt idx="3">
                  <c:v>35063.928</c:v>
                </c:pt>
                <c:pt idx="4">
                  <c:v>72515.832000000009</c:v>
                </c:pt>
                <c:pt idx="5">
                  <c:v>107995.84</c:v>
                </c:pt>
                <c:pt idx="6">
                  <c:v>109051.864</c:v>
                </c:pt>
                <c:pt idx="7">
                  <c:v>108286.304</c:v>
                </c:pt>
                <c:pt idx="8">
                  <c:v>108685.52800000001</c:v>
                </c:pt>
                <c:pt idx="9">
                  <c:v>108758.304</c:v>
                </c:pt>
                <c:pt idx="10">
                  <c:v>108553.83199999999</c:v>
                </c:pt>
                <c:pt idx="11">
                  <c:v>109042.25599999999</c:v>
                </c:pt>
                <c:pt idx="12">
                  <c:v>109145.784</c:v>
                </c:pt>
                <c:pt idx="13">
                  <c:v>108664.912</c:v>
                </c:pt>
              </c:numCache>
            </c:numRef>
          </c:val>
          <c:smooth val="1"/>
          <c:extLst>
            <c:ext xmlns:c16="http://schemas.microsoft.com/office/drawing/2014/chart" uri="{C3380CC4-5D6E-409C-BE32-E72D297353CC}">
              <c16:uniqueId val="{00000002-F92E-4FFC-A063-89BE02C033B2}"/>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6807.7894960000003</c:v>
                </c:pt>
                <c:pt idx="1">
                  <c:v>13396.48</c:v>
                </c:pt>
                <c:pt idx="2">
                  <c:v>26543.903999999999</c:v>
                </c:pt>
                <c:pt idx="3">
                  <c:v>52210.432000000001</c:v>
                </c:pt>
                <c:pt idx="4">
                  <c:v>105399.864</c:v>
                </c:pt>
                <c:pt idx="5">
                  <c:v>107979.2</c:v>
                </c:pt>
                <c:pt idx="6">
                  <c:v>108718.872</c:v>
                </c:pt>
                <c:pt idx="7">
                  <c:v>106912.52800000001</c:v>
                </c:pt>
                <c:pt idx="8">
                  <c:v>109113.976</c:v>
                </c:pt>
                <c:pt idx="9">
                  <c:v>109113.976</c:v>
                </c:pt>
                <c:pt idx="10">
                  <c:v>109124.952</c:v>
                </c:pt>
                <c:pt idx="11">
                  <c:v>108378.296</c:v>
                </c:pt>
                <c:pt idx="12">
                  <c:v>108721.04</c:v>
                </c:pt>
                <c:pt idx="13">
                  <c:v>108866.792</c:v>
                </c:pt>
              </c:numCache>
            </c:numRef>
          </c:val>
          <c:smooth val="1"/>
          <c:extLst>
            <c:ext xmlns:c16="http://schemas.microsoft.com/office/drawing/2014/chart" uri="{C3380CC4-5D6E-409C-BE32-E72D297353CC}">
              <c16:uniqueId val="{00000003-F92E-4FFC-A063-89BE02C033B2}"/>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17.361000000000001</c:v>
                </c:pt>
                <c:pt idx="1">
                  <c:v>34.093000000000004</c:v>
                </c:pt>
                <c:pt idx="2">
                  <c:v>50.378</c:v>
                </c:pt>
                <c:pt idx="3">
                  <c:v>66.046000000000006</c:v>
                </c:pt>
                <c:pt idx="4">
                  <c:v>81.186000000000007</c:v>
                </c:pt>
                <c:pt idx="5">
                  <c:v>94.873999999999995</c:v>
                </c:pt>
                <c:pt idx="6">
                  <c:v>100.351</c:v>
                </c:pt>
                <c:pt idx="7">
                  <c:v>99.831000000000003</c:v>
                </c:pt>
                <c:pt idx="8">
                  <c:v>100.119</c:v>
                </c:pt>
                <c:pt idx="9">
                  <c:v>100.336</c:v>
                </c:pt>
                <c:pt idx="10">
                  <c:v>99.828000000000003</c:v>
                </c:pt>
                <c:pt idx="11">
                  <c:v>100.035</c:v>
                </c:pt>
                <c:pt idx="12">
                  <c:v>100.211</c:v>
                </c:pt>
                <c:pt idx="13">
                  <c:v>99.93</c:v>
                </c:pt>
                <c:pt idx="14">
                  <c:v>100.08799999999999</c:v>
                </c:pt>
                <c:pt idx="15">
                  <c:v>99.85</c:v>
                </c:pt>
                <c:pt idx="16">
                  <c:v>99.99</c:v>
                </c:pt>
                <c:pt idx="17">
                  <c:v>100.121</c:v>
                </c:pt>
                <c:pt idx="18">
                  <c:v>99.924000000000007</c:v>
                </c:pt>
                <c:pt idx="19">
                  <c:v>100.044</c:v>
                </c:pt>
                <c:pt idx="20">
                  <c:v>100.126</c:v>
                </c:pt>
                <c:pt idx="21">
                  <c:v>99.903000000000006</c:v>
                </c:pt>
                <c:pt idx="22">
                  <c:v>100.011</c:v>
                </c:pt>
                <c:pt idx="23">
                  <c:v>100.10899999999999</c:v>
                </c:pt>
                <c:pt idx="24">
                  <c:v>99.941999999999993</c:v>
                </c:pt>
                <c:pt idx="25">
                  <c:v>100.044</c:v>
                </c:pt>
                <c:pt idx="26">
                  <c:v>100.122</c:v>
                </c:pt>
                <c:pt idx="27">
                  <c:v>99.991</c:v>
                </c:pt>
                <c:pt idx="28">
                  <c:v>100.07299999999999</c:v>
                </c:pt>
                <c:pt idx="29">
                  <c:v>99.941000000000003</c:v>
                </c:pt>
                <c:pt idx="30">
                  <c:v>100.02200000000001</c:v>
                </c:pt>
                <c:pt idx="31">
                  <c:v>100.092</c:v>
                </c:pt>
                <c:pt idx="32">
                  <c:v>99.933000000000007</c:v>
                </c:pt>
                <c:pt idx="33">
                  <c:v>99.992999999999995</c:v>
                </c:pt>
                <c:pt idx="34">
                  <c:v>100.065</c:v>
                </c:pt>
                <c:pt idx="35">
                  <c:v>99.965000000000003</c:v>
                </c:pt>
                <c:pt idx="36">
                  <c:v>100.021</c:v>
                </c:pt>
                <c:pt idx="37">
                  <c:v>100.087</c:v>
                </c:pt>
                <c:pt idx="38">
                  <c:v>99.992000000000004</c:v>
                </c:pt>
                <c:pt idx="39">
                  <c:v>100.04900000000001</c:v>
                </c:pt>
                <c:pt idx="40">
                  <c:v>99.954999999999998</c:v>
                </c:pt>
                <c:pt idx="41">
                  <c:v>100.009</c:v>
                </c:pt>
                <c:pt idx="42">
                  <c:v>100.04</c:v>
                </c:pt>
                <c:pt idx="43">
                  <c:v>99.947000000000003</c:v>
                </c:pt>
                <c:pt idx="44">
                  <c:v>99.998000000000005</c:v>
                </c:pt>
                <c:pt idx="45">
                  <c:v>100.05</c:v>
                </c:pt>
                <c:pt idx="46">
                  <c:v>99.966999999999999</c:v>
                </c:pt>
                <c:pt idx="47">
                  <c:v>100.018</c:v>
                </c:pt>
                <c:pt idx="48">
                  <c:v>100.062</c:v>
                </c:pt>
                <c:pt idx="49">
                  <c:v>99.983999999999995</c:v>
                </c:pt>
                <c:pt idx="50">
                  <c:v>100.036</c:v>
                </c:pt>
                <c:pt idx="51">
                  <c:v>100.08199999999999</c:v>
                </c:pt>
                <c:pt idx="52">
                  <c:v>99.977999999999994</c:v>
                </c:pt>
                <c:pt idx="53">
                  <c:v>100.021</c:v>
                </c:pt>
                <c:pt idx="54">
                  <c:v>99.951999999999998</c:v>
                </c:pt>
                <c:pt idx="55">
                  <c:v>99.995999999999995</c:v>
                </c:pt>
                <c:pt idx="56">
                  <c:v>100.03400000000001</c:v>
                </c:pt>
                <c:pt idx="57">
                  <c:v>99.968000000000004</c:v>
                </c:pt>
                <c:pt idx="58">
                  <c:v>100.01</c:v>
                </c:pt>
                <c:pt idx="59">
                  <c:v>100.04900000000001</c:v>
                </c:pt>
                <c:pt idx="60">
                  <c:v>99.986000000000004</c:v>
                </c:pt>
                <c:pt idx="61">
                  <c:v>100.024</c:v>
                </c:pt>
                <c:pt idx="62">
                  <c:v>100.06399999999999</c:v>
                </c:pt>
                <c:pt idx="63">
                  <c:v>99.978999999999999</c:v>
                </c:pt>
              </c:numCache>
            </c:numRef>
          </c:val>
          <c:smooth val="0"/>
          <c:extLst>
            <c:ext xmlns:c16="http://schemas.microsoft.com/office/drawing/2014/chart" uri="{C3380CC4-5D6E-409C-BE32-E72D297353CC}">
              <c16:uniqueId val="{00000000-2F72-4AE6-85B3-F74A8164687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35.128999999999998</c:v>
                </c:pt>
                <c:pt idx="1">
                  <c:v>68.241</c:v>
                </c:pt>
                <c:pt idx="2">
                  <c:v>93.905000000000001</c:v>
                </c:pt>
                <c:pt idx="3">
                  <c:v>98.084999999999994</c:v>
                </c:pt>
                <c:pt idx="4">
                  <c:v>99.572999999999993</c:v>
                </c:pt>
                <c:pt idx="5">
                  <c:v>100.03400000000001</c:v>
                </c:pt>
                <c:pt idx="6">
                  <c:v>100.361</c:v>
                </c:pt>
                <c:pt idx="7">
                  <c:v>99.85</c:v>
                </c:pt>
                <c:pt idx="8">
                  <c:v>100.122</c:v>
                </c:pt>
                <c:pt idx="9">
                  <c:v>100.352</c:v>
                </c:pt>
                <c:pt idx="10">
                  <c:v>99.903000000000006</c:v>
                </c:pt>
                <c:pt idx="11">
                  <c:v>100.108</c:v>
                </c:pt>
                <c:pt idx="12">
                  <c:v>100.27800000000001</c:v>
                </c:pt>
                <c:pt idx="13">
                  <c:v>99.992000000000004</c:v>
                </c:pt>
                <c:pt idx="14">
                  <c:v>100.14700000000001</c:v>
                </c:pt>
                <c:pt idx="15">
                  <c:v>99.858999999999995</c:v>
                </c:pt>
                <c:pt idx="16">
                  <c:v>99.992000000000004</c:v>
                </c:pt>
                <c:pt idx="17">
                  <c:v>100.133</c:v>
                </c:pt>
                <c:pt idx="18">
                  <c:v>99.926000000000002</c:v>
                </c:pt>
                <c:pt idx="19">
                  <c:v>100.05200000000001</c:v>
                </c:pt>
                <c:pt idx="20">
                  <c:v>100.161</c:v>
                </c:pt>
                <c:pt idx="21">
                  <c:v>99.947000000000003</c:v>
                </c:pt>
                <c:pt idx="22">
                  <c:v>100.047</c:v>
                </c:pt>
                <c:pt idx="23">
                  <c:v>100.139</c:v>
                </c:pt>
                <c:pt idx="24">
                  <c:v>99.988</c:v>
                </c:pt>
                <c:pt idx="25">
                  <c:v>100.078</c:v>
                </c:pt>
                <c:pt idx="26">
                  <c:v>100.166</c:v>
                </c:pt>
                <c:pt idx="27">
                  <c:v>99.995999999999995</c:v>
                </c:pt>
                <c:pt idx="28">
                  <c:v>100.07599999999999</c:v>
                </c:pt>
                <c:pt idx="29">
                  <c:v>99.941000000000003</c:v>
                </c:pt>
                <c:pt idx="30">
                  <c:v>100.026</c:v>
                </c:pt>
                <c:pt idx="31">
                  <c:v>100.09699999999999</c:v>
                </c:pt>
                <c:pt idx="32">
                  <c:v>99.959000000000003</c:v>
                </c:pt>
                <c:pt idx="33">
                  <c:v>100.027</c:v>
                </c:pt>
                <c:pt idx="34">
                  <c:v>100.095</c:v>
                </c:pt>
                <c:pt idx="35">
                  <c:v>99.986000000000004</c:v>
                </c:pt>
                <c:pt idx="36">
                  <c:v>100.053</c:v>
                </c:pt>
                <c:pt idx="37">
                  <c:v>100.11199999999999</c:v>
                </c:pt>
                <c:pt idx="38">
                  <c:v>99.992000000000004</c:v>
                </c:pt>
                <c:pt idx="39">
                  <c:v>100.05200000000001</c:v>
                </c:pt>
                <c:pt idx="40">
                  <c:v>99.954999999999998</c:v>
                </c:pt>
                <c:pt idx="41">
                  <c:v>100.00700000000001</c:v>
                </c:pt>
                <c:pt idx="42">
                  <c:v>100.057</c:v>
                </c:pt>
                <c:pt idx="43">
                  <c:v>99.968000000000004</c:v>
                </c:pt>
                <c:pt idx="44">
                  <c:v>100.01600000000001</c:v>
                </c:pt>
                <c:pt idx="45">
                  <c:v>100.071</c:v>
                </c:pt>
                <c:pt idx="46">
                  <c:v>99.97</c:v>
                </c:pt>
                <c:pt idx="47">
                  <c:v>100.021</c:v>
                </c:pt>
                <c:pt idx="48">
                  <c:v>100.069</c:v>
                </c:pt>
                <c:pt idx="49">
                  <c:v>99.991</c:v>
                </c:pt>
                <c:pt idx="50">
                  <c:v>100.036</c:v>
                </c:pt>
                <c:pt idx="51">
                  <c:v>100.08199999999999</c:v>
                </c:pt>
                <c:pt idx="52">
                  <c:v>99.995000000000005</c:v>
                </c:pt>
                <c:pt idx="53">
                  <c:v>100.038</c:v>
                </c:pt>
                <c:pt idx="54">
                  <c:v>99.972999999999999</c:v>
                </c:pt>
                <c:pt idx="55">
                  <c:v>100.004</c:v>
                </c:pt>
                <c:pt idx="56">
                  <c:v>100.053</c:v>
                </c:pt>
                <c:pt idx="57">
                  <c:v>99.971999999999994</c:v>
                </c:pt>
                <c:pt idx="58">
                  <c:v>100.014</c:v>
                </c:pt>
                <c:pt idx="59">
                  <c:v>100.04900000000001</c:v>
                </c:pt>
                <c:pt idx="60">
                  <c:v>99.99</c:v>
                </c:pt>
                <c:pt idx="61">
                  <c:v>100.02800000000001</c:v>
                </c:pt>
                <c:pt idx="62">
                  <c:v>100.06399999999999</c:v>
                </c:pt>
                <c:pt idx="63">
                  <c:v>99.995999999999995</c:v>
                </c:pt>
              </c:numCache>
            </c:numRef>
          </c:val>
          <c:smooth val="0"/>
          <c:extLst>
            <c:ext xmlns:c16="http://schemas.microsoft.com/office/drawing/2014/chart" uri="{C3380CC4-5D6E-409C-BE32-E72D297353CC}">
              <c16:uniqueId val="{00000001-2F72-4AE6-85B3-F74A8164687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56.216000000000001</c:v>
                </c:pt>
                <c:pt idx="1">
                  <c:v>87.606999999999999</c:v>
                </c:pt>
                <c:pt idx="2">
                  <c:v>93.424999999999997</c:v>
                </c:pt>
                <c:pt idx="3">
                  <c:v>97.1</c:v>
                </c:pt>
                <c:pt idx="4">
                  <c:v>99.322999999999993</c:v>
                </c:pt>
                <c:pt idx="5">
                  <c:v>100.107</c:v>
                </c:pt>
                <c:pt idx="6">
                  <c:v>100.429</c:v>
                </c:pt>
                <c:pt idx="7">
                  <c:v>99.856999999999999</c:v>
                </c:pt>
                <c:pt idx="8">
                  <c:v>100.13</c:v>
                </c:pt>
                <c:pt idx="9">
                  <c:v>100.354</c:v>
                </c:pt>
                <c:pt idx="10">
                  <c:v>99.944999999999993</c:v>
                </c:pt>
                <c:pt idx="11">
                  <c:v>100.139</c:v>
                </c:pt>
                <c:pt idx="12">
                  <c:v>100.315</c:v>
                </c:pt>
                <c:pt idx="13">
                  <c:v>99.995999999999995</c:v>
                </c:pt>
                <c:pt idx="14">
                  <c:v>100.152</c:v>
                </c:pt>
                <c:pt idx="15">
                  <c:v>99.88</c:v>
                </c:pt>
                <c:pt idx="16">
                  <c:v>100.02800000000001</c:v>
                </c:pt>
                <c:pt idx="17">
                  <c:v>100.15600000000001</c:v>
                </c:pt>
                <c:pt idx="18">
                  <c:v>99.927000000000007</c:v>
                </c:pt>
                <c:pt idx="19">
                  <c:v>100.05200000000001</c:v>
                </c:pt>
                <c:pt idx="20">
                  <c:v>100.158</c:v>
                </c:pt>
                <c:pt idx="21">
                  <c:v>99.962999999999994</c:v>
                </c:pt>
                <c:pt idx="22">
                  <c:v>100.069</c:v>
                </c:pt>
                <c:pt idx="23">
                  <c:v>100.161</c:v>
                </c:pt>
                <c:pt idx="24">
                  <c:v>99.992999999999995</c:v>
                </c:pt>
                <c:pt idx="25">
                  <c:v>100.08199999999999</c:v>
                </c:pt>
                <c:pt idx="26">
                  <c:v>100.166</c:v>
                </c:pt>
                <c:pt idx="27">
                  <c:v>100.00700000000001</c:v>
                </c:pt>
                <c:pt idx="28">
                  <c:v>100.09399999999999</c:v>
                </c:pt>
                <c:pt idx="29">
                  <c:v>99.947000000000003</c:v>
                </c:pt>
                <c:pt idx="30">
                  <c:v>100.02800000000001</c:v>
                </c:pt>
                <c:pt idx="31">
                  <c:v>100.101</c:v>
                </c:pt>
                <c:pt idx="32">
                  <c:v>99.971999999999994</c:v>
                </c:pt>
                <c:pt idx="33">
                  <c:v>100.04</c:v>
                </c:pt>
                <c:pt idx="34">
                  <c:v>100.10599999999999</c:v>
                </c:pt>
                <c:pt idx="35">
                  <c:v>99.989000000000004</c:v>
                </c:pt>
                <c:pt idx="36">
                  <c:v>100.053</c:v>
                </c:pt>
                <c:pt idx="37">
                  <c:v>100.11199999999999</c:v>
                </c:pt>
                <c:pt idx="38">
                  <c:v>99.997</c:v>
                </c:pt>
                <c:pt idx="39">
                  <c:v>100.065</c:v>
                </c:pt>
                <c:pt idx="40">
                  <c:v>99.954999999999998</c:v>
                </c:pt>
                <c:pt idx="41">
                  <c:v>100.004</c:v>
                </c:pt>
                <c:pt idx="42">
                  <c:v>100.074</c:v>
                </c:pt>
                <c:pt idx="43">
                  <c:v>99.965000000000003</c:v>
                </c:pt>
                <c:pt idx="44">
                  <c:v>100.02200000000001</c:v>
                </c:pt>
                <c:pt idx="45">
                  <c:v>100.068</c:v>
                </c:pt>
                <c:pt idx="46">
                  <c:v>99.983000000000004</c:v>
                </c:pt>
                <c:pt idx="47">
                  <c:v>100.03400000000001</c:v>
                </c:pt>
                <c:pt idx="48">
                  <c:v>100.07899999999999</c:v>
                </c:pt>
                <c:pt idx="49">
                  <c:v>99.991</c:v>
                </c:pt>
                <c:pt idx="50">
                  <c:v>100.039</c:v>
                </c:pt>
                <c:pt idx="51">
                  <c:v>100.08199999999999</c:v>
                </c:pt>
                <c:pt idx="52">
                  <c:v>100.002</c:v>
                </c:pt>
                <c:pt idx="53">
                  <c:v>100.053</c:v>
                </c:pt>
                <c:pt idx="54">
                  <c:v>99.97</c:v>
                </c:pt>
                <c:pt idx="55">
                  <c:v>100.011</c:v>
                </c:pt>
                <c:pt idx="56">
                  <c:v>100.053</c:v>
                </c:pt>
                <c:pt idx="57">
                  <c:v>99.983000000000004</c:v>
                </c:pt>
                <c:pt idx="58">
                  <c:v>100.021</c:v>
                </c:pt>
                <c:pt idx="59">
                  <c:v>100.053</c:v>
                </c:pt>
                <c:pt idx="60">
                  <c:v>99.99</c:v>
                </c:pt>
                <c:pt idx="61">
                  <c:v>100.024</c:v>
                </c:pt>
                <c:pt idx="62">
                  <c:v>100.06399999999999</c:v>
                </c:pt>
                <c:pt idx="63">
                  <c:v>100</c:v>
                </c:pt>
              </c:numCache>
            </c:numRef>
          </c:val>
          <c:smooth val="0"/>
          <c:extLst>
            <c:ext xmlns:c16="http://schemas.microsoft.com/office/drawing/2014/chart" uri="{C3380CC4-5D6E-409C-BE32-E72D297353CC}">
              <c16:uniqueId val="{00000002-2F72-4AE6-85B3-F74A8164687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56.502000000000002</c:v>
                </c:pt>
                <c:pt idx="1">
                  <c:v>87.626999999999995</c:v>
                </c:pt>
                <c:pt idx="2">
                  <c:v>93.445999999999998</c:v>
                </c:pt>
                <c:pt idx="3">
                  <c:v>97.093000000000004</c:v>
                </c:pt>
                <c:pt idx="4">
                  <c:v>99.328000000000003</c:v>
                </c:pt>
                <c:pt idx="5">
                  <c:v>100.137</c:v>
                </c:pt>
                <c:pt idx="6">
                  <c:v>100.46299999999999</c:v>
                </c:pt>
                <c:pt idx="7">
                  <c:v>99.878</c:v>
                </c:pt>
                <c:pt idx="8">
                  <c:v>100.15600000000001</c:v>
                </c:pt>
                <c:pt idx="9">
                  <c:v>100.377</c:v>
                </c:pt>
                <c:pt idx="10">
                  <c:v>99.962999999999994</c:v>
                </c:pt>
                <c:pt idx="11">
                  <c:v>100.16200000000001</c:v>
                </c:pt>
                <c:pt idx="12">
                  <c:v>100.33199999999999</c:v>
                </c:pt>
                <c:pt idx="13">
                  <c:v>100.00700000000001</c:v>
                </c:pt>
                <c:pt idx="14">
                  <c:v>100.166</c:v>
                </c:pt>
                <c:pt idx="15">
                  <c:v>99.896000000000001</c:v>
                </c:pt>
                <c:pt idx="16">
                  <c:v>100.04</c:v>
                </c:pt>
                <c:pt idx="17">
                  <c:v>100.172</c:v>
                </c:pt>
                <c:pt idx="18">
                  <c:v>99.941999999999993</c:v>
                </c:pt>
                <c:pt idx="19">
                  <c:v>100.06100000000001</c:v>
                </c:pt>
                <c:pt idx="20">
                  <c:v>100.172</c:v>
                </c:pt>
                <c:pt idx="21">
                  <c:v>99.965999999999994</c:v>
                </c:pt>
                <c:pt idx="22">
                  <c:v>100.071</c:v>
                </c:pt>
                <c:pt idx="23">
                  <c:v>100.163</c:v>
                </c:pt>
                <c:pt idx="24">
                  <c:v>99.989000000000004</c:v>
                </c:pt>
                <c:pt idx="25">
                  <c:v>100.08199999999999</c:v>
                </c:pt>
                <c:pt idx="26">
                  <c:v>100.169</c:v>
                </c:pt>
                <c:pt idx="27">
                  <c:v>100.00700000000001</c:v>
                </c:pt>
                <c:pt idx="28">
                  <c:v>100.09</c:v>
                </c:pt>
                <c:pt idx="29">
                  <c:v>99.947000000000003</c:v>
                </c:pt>
                <c:pt idx="30">
                  <c:v>100.03</c:v>
                </c:pt>
                <c:pt idx="31">
                  <c:v>100.09399999999999</c:v>
                </c:pt>
                <c:pt idx="32">
                  <c:v>99.97</c:v>
                </c:pt>
                <c:pt idx="33">
                  <c:v>100.042</c:v>
                </c:pt>
                <c:pt idx="34">
                  <c:v>100.108</c:v>
                </c:pt>
                <c:pt idx="35">
                  <c:v>99.989000000000004</c:v>
                </c:pt>
                <c:pt idx="36">
                  <c:v>100.05800000000001</c:v>
                </c:pt>
                <c:pt idx="37">
                  <c:v>100.11199999999999</c:v>
                </c:pt>
                <c:pt idx="38">
                  <c:v>100.002</c:v>
                </c:pt>
                <c:pt idx="39">
                  <c:v>100.065</c:v>
                </c:pt>
                <c:pt idx="40">
                  <c:v>99.954999999999998</c:v>
                </c:pt>
                <c:pt idx="41">
                  <c:v>100.018</c:v>
                </c:pt>
                <c:pt idx="42">
                  <c:v>100.068</c:v>
                </c:pt>
                <c:pt idx="43">
                  <c:v>99.962000000000003</c:v>
                </c:pt>
                <c:pt idx="44">
                  <c:v>100.01600000000001</c:v>
                </c:pt>
                <c:pt idx="45">
                  <c:v>100.068</c:v>
                </c:pt>
                <c:pt idx="46">
                  <c:v>99.992000000000004</c:v>
                </c:pt>
                <c:pt idx="47">
                  <c:v>100.03400000000001</c:v>
                </c:pt>
                <c:pt idx="48">
                  <c:v>100.075</c:v>
                </c:pt>
                <c:pt idx="49">
                  <c:v>99.994</c:v>
                </c:pt>
                <c:pt idx="50">
                  <c:v>100.042</c:v>
                </c:pt>
                <c:pt idx="51">
                  <c:v>100.08499999999999</c:v>
                </c:pt>
                <c:pt idx="52">
                  <c:v>100.006</c:v>
                </c:pt>
                <c:pt idx="53">
                  <c:v>100.04900000000001</c:v>
                </c:pt>
                <c:pt idx="54">
                  <c:v>99.972999999999999</c:v>
                </c:pt>
                <c:pt idx="55">
                  <c:v>100.015</c:v>
                </c:pt>
                <c:pt idx="56">
                  <c:v>100.056</c:v>
                </c:pt>
                <c:pt idx="57">
                  <c:v>99.983000000000004</c:v>
                </c:pt>
                <c:pt idx="58">
                  <c:v>100.029</c:v>
                </c:pt>
                <c:pt idx="59">
                  <c:v>100.065</c:v>
                </c:pt>
                <c:pt idx="60">
                  <c:v>99.994</c:v>
                </c:pt>
                <c:pt idx="61">
                  <c:v>100.032</c:v>
                </c:pt>
                <c:pt idx="62">
                  <c:v>100.06399999999999</c:v>
                </c:pt>
                <c:pt idx="63">
                  <c:v>99.995999999999995</c:v>
                </c:pt>
              </c:numCache>
            </c:numRef>
          </c:val>
          <c:smooth val="0"/>
          <c:extLst>
            <c:ext xmlns:c16="http://schemas.microsoft.com/office/drawing/2014/chart" uri="{C3380CC4-5D6E-409C-BE32-E72D297353CC}">
              <c16:uniqueId val="{00000003-2F72-4AE6-85B3-F74A8164687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2362.2795759999999</c:v>
                </c:pt>
                <c:pt idx="1">
                  <c:v>4669.2232880000001</c:v>
                </c:pt>
                <c:pt idx="2">
                  <c:v>9320.4061519999996</c:v>
                </c:pt>
                <c:pt idx="3">
                  <c:v>18490.263999999999</c:v>
                </c:pt>
                <c:pt idx="4">
                  <c:v>38341.968000000001</c:v>
                </c:pt>
                <c:pt idx="5">
                  <c:v>76780.56</c:v>
                </c:pt>
                <c:pt idx="6">
                  <c:v>155581.31199999998</c:v>
                </c:pt>
                <c:pt idx="7">
                  <c:v>209671.71999999997</c:v>
                </c:pt>
                <c:pt idx="8">
                  <c:v>209796.568</c:v>
                </c:pt>
                <c:pt idx="9">
                  <c:v>209950.08000000002</c:v>
                </c:pt>
                <c:pt idx="10">
                  <c:v>209978.39199999999</c:v>
                </c:pt>
                <c:pt idx="11">
                  <c:v>209790.704</c:v>
                </c:pt>
                <c:pt idx="12">
                  <c:v>210103.52000000002</c:v>
                </c:pt>
                <c:pt idx="13">
                  <c:v>209578.18400000001</c:v>
                </c:pt>
              </c:numCache>
            </c:numRef>
          </c:val>
          <c:smooth val="1"/>
          <c:extLst>
            <c:ext xmlns:c16="http://schemas.microsoft.com/office/drawing/2014/chart" uri="{C3380CC4-5D6E-409C-BE32-E72D297353CC}">
              <c16:uniqueId val="{00000000-BFCB-4F0B-AD4C-2C448B61ADC4}"/>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3209.0752000000002</c:v>
                </c:pt>
                <c:pt idx="1">
                  <c:v>6453.9357840000002</c:v>
                </c:pt>
                <c:pt idx="2">
                  <c:v>13438.536768</c:v>
                </c:pt>
                <c:pt idx="3">
                  <c:v>26097.631999999998</c:v>
                </c:pt>
                <c:pt idx="4">
                  <c:v>53089.792000000001</c:v>
                </c:pt>
                <c:pt idx="5">
                  <c:v>110761.51999999999</c:v>
                </c:pt>
                <c:pt idx="6">
                  <c:v>189390.47999999998</c:v>
                </c:pt>
                <c:pt idx="7">
                  <c:v>203878.128</c:v>
                </c:pt>
                <c:pt idx="8">
                  <c:v>205571.44</c:v>
                </c:pt>
                <c:pt idx="9">
                  <c:v>206770.52000000002</c:v>
                </c:pt>
                <c:pt idx="10">
                  <c:v>210382.448</c:v>
                </c:pt>
                <c:pt idx="11">
                  <c:v>206377.79200000002</c:v>
                </c:pt>
                <c:pt idx="12">
                  <c:v>207785.54399999999</c:v>
                </c:pt>
                <c:pt idx="13">
                  <c:v>208769.52</c:v>
                </c:pt>
              </c:numCache>
            </c:numRef>
          </c:val>
          <c:smooth val="1"/>
          <c:extLst>
            <c:ext xmlns:c16="http://schemas.microsoft.com/office/drawing/2014/chart" uri="{C3380CC4-5D6E-409C-BE32-E72D297353CC}">
              <c16:uniqueId val="{00000001-BFCB-4F0B-AD4C-2C448B61ADC4}"/>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3875.0398800000003</c:v>
                </c:pt>
                <c:pt idx="1">
                  <c:v>7119.1015440000001</c:v>
                </c:pt>
                <c:pt idx="2">
                  <c:v>14859.995544000001</c:v>
                </c:pt>
                <c:pt idx="3">
                  <c:v>27937.832000000002</c:v>
                </c:pt>
                <c:pt idx="4">
                  <c:v>57437.599999999999</c:v>
                </c:pt>
                <c:pt idx="5">
                  <c:v>122385.91199999998</c:v>
                </c:pt>
                <c:pt idx="6">
                  <c:v>198297.76</c:v>
                </c:pt>
                <c:pt idx="7">
                  <c:v>207619.448</c:v>
                </c:pt>
                <c:pt idx="8">
                  <c:v>209628.16800000001</c:v>
                </c:pt>
                <c:pt idx="9">
                  <c:v>210465.41600000003</c:v>
                </c:pt>
                <c:pt idx="10">
                  <c:v>208352.4</c:v>
                </c:pt>
                <c:pt idx="11">
                  <c:v>209230.34399999998</c:v>
                </c:pt>
                <c:pt idx="12">
                  <c:v>206103.2</c:v>
                </c:pt>
                <c:pt idx="13">
                  <c:v>208955.19200000001</c:v>
                </c:pt>
              </c:numCache>
            </c:numRef>
          </c:val>
          <c:smooth val="1"/>
          <c:extLst>
            <c:ext xmlns:c16="http://schemas.microsoft.com/office/drawing/2014/chart" uri="{C3380CC4-5D6E-409C-BE32-E72D297353CC}">
              <c16:uniqueId val="{00000002-BFCB-4F0B-AD4C-2C448B61ADC4}"/>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4402.3352159999995</c:v>
                </c:pt>
                <c:pt idx="1">
                  <c:v>8676.4888080000001</c:v>
                </c:pt>
                <c:pt idx="2">
                  <c:v>17989.792000000001</c:v>
                </c:pt>
                <c:pt idx="3">
                  <c:v>36939.975999999995</c:v>
                </c:pt>
                <c:pt idx="4">
                  <c:v>69152.768000000011</c:v>
                </c:pt>
                <c:pt idx="5">
                  <c:v>173813.36800000002</c:v>
                </c:pt>
                <c:pt idx="6">
                  <c:v>210523.79200000002</c:v>
                </c:pt>
                <c:pt idx="7">
                  <c:v>210646.05599999998</c:v>
                </c:pt>
                <c:pt idx="8">
                  <c:v>210646.54399999999</c:v>
                </c:pt>
                <c:pt idx="9">
                  <c:v>210595.44799999997</c:v>
                </c:pt>
                <c:pt idx="10">
                  <c:v>210632.36</c:v>
                </c:pt>
                <c:pt idx="11">
                  <c:v>210699.18400000001</c:v>
                </c:pt>
                <c:pt idx="12">
                  <c:v>210615.864</c:v>
                </c:pt>
                <c:pt idx="13">
                  <c:v>210590.96799999999</c:v>
                </c:pt>
              </c:numCache>
            </c:numRef>
          </c:val>
          <c:smooth val="1"/>
          <c:extLst>
            <c:ext xmlns:c16="http://schemas.microsoft.com/office/drawing/2014/chart" uri="{C3380CC4-5D6E-409C-BE32-E72D297353CC}">
              <c16:uniqueId val="{00000003-BFCB-4F0B-AD4C-2C448B61ADC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1907.9391439999999</c:v>
                </c:pt>
                <c:pt idx="1">
                  <c:v>3541.9901599999998</c:v>
                </c:pt>
                <c:pt idx="2">
                  <c:v>7242.4179679999997</c:v>
                </c:pt>
                <c:pt idx="3">
                  <c:v>14718.111999999999</c:v>
                </c:pt>
                <c:pt idx="4">
                  <c:v>29908.367999999999</c:v>
                </c:pt>
                <c:pt idx="5">
                  <c:v>62971.007999999987</c:v>
                </c:pt>
                <c:pt idx="6">
                  <c:v>111109.664</c:v>
                </c:pt>
                <c:pt idx="7">
                  <c:v>111310.25599999999</c:v>
                </c:pt>
                <c:pt idx="8">
                  <c:v>111306.136</c:v>
                </c:pt>
                <c:pt idx="9">
                  <c:v>111486</c:v>
                </c:pt>
                <c:pt idx="10">
                  <c:v>111484.952</c:v>
                </c:pt>
                <c:pt idx="11">
                  <c:v>111483.76</c:v>
                </c:pt>
                <c:pt idx="12">
                  <c:v>111475.512</c:v>
                </c:pt>
                <c:pt idx="13">
                  <c:v>111461.11199999999</c:v>
                </c:pt>
              </c:numCache>
            </c:numRef>
          </c:val>
          <c:smooth val="1"/>
          <c:extLst>
            <c:ext xmlns:c16="http://schemas.microsoft.com/office/drawing/2014/chart" uri="{C3380CC4-5D6E-409C-BE32-E72D297353CC}">
              <c16:uniqueId val="{00000000-8832-4763-9DE2-F39418988171}"/>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3585.6205839999998</c:v>
                </c:pt>
                <c:pt idx="1">
                  <c:v>7156.7509840000002</c:v>
                </c:pt>
                <c:pt idx="2">
                  <c:v>14351.023999999999</c:v>
                </c:pt>
                <c:pt idx="3">
                  <c:v>29662.511999999999</c:v>
                </c:pt>
                <c:pt idx="4">
                  <c:v>59732.32</c:v>
                </c:pt>
                <c:pt idx="5">
                  <c:v>110778.776</c:v>
                </c:pt>
                <c:pt idx="6">
                  <c:v>111482.296</c:v>
                </c:pt>
                <c:pt idx="7">
                  <c:v>111489.072</c:v>
                </c:pt>
                <c:pt idx="8">
                  <c:v>111487.74400000001</c:v>
                </c:pt>
                <c:pt idx="9">
                  <c:v>111480.68799999999</c:v>
                </c:pt>
                <c:pt idx="10">
                  <c:v>111479.36</c:v>
                </c:pt>
                <c:pt idx="11">
                  <c:v>111478.728</c:v>
                </c:pt>
                <c:pt idx="12">
                  <c:v>111475.024</c:v>
                </c:pt>
                <c:pt idx="13">
                  <c:v>111472.856</c:v>
                </c:pt>
              </c:numCache>
            </c:numRef>
          </c:val>
          <c:smooth val="1"/>
          <c:extLst>
            <c:ext xmlns:c16="http://schemas.microsoft.com/office/drawing/2014/chart" uri="{C3380CC4-5D6E-409C-BE32-E72D297353CC}">
              <c16:uniqueId val="{00000001-8832-4763-9DE2-F39418988171}"/>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5786.0422959999996</c:v>
                </c:pt>
                <c:pt idx="1">
                  <c:v>11083.72</c:v>
                </c:pt>
                <c:pt idx="2">
                  <c:v>22331.96</c:v>
                </c:pt>
                <c:pt idx="3">
                  <c:v>43473.599999999999</c:v>
                </c:pt>
                <c:pt idx="4">
                  <c:v>90147.167999999991</c:v>
                </c:pt>
                <c:pt idx="5">
                  <c:v>111270.2</c:v>
                </c:pt>
                <c:pt idx="6">
                  <c:v>111481.52800000001</c:v>
                </c:pt>
                <c:pt idx="7">
                  <c:v>111485.856</c:v>
                </c:pt>
                <c:pt idx="8">
                  <c:v>111481.872</c:v>
                </c:pt>
                <c:pt idx="9">
                  <c:v>111482.36</c:v>
                </c:pt>
                <c:pt idx="10">
                  <c:v>111478.31200000001</c:v>
                </c:pt>
                <c:pt idx="11">
                  <c:v>111473.272</c:v>
                </c:pt>
                <c:pt idx="12">
                  <c:v>111474.048</c:v>
                </c:pt>
                <c:pt idx="13">
                  <c:v>111475.656</c:v>
                </c:pt>
              </c:numCache>
            </c:numRef>
          </c:val>
          <c:smooth val="1"/>
          <c:extLst>
            <c:ext xmlns:c16="http://schemas.microsoft.com/office/drawing/2014/chart" uri="{C3380CC4-5D6E-409C-BE32-E72D297353CC}">
              <c16:uniqueId val="{00000002-8832-4763-9DE2-F39418988171}"/>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7752.091496</c:v>
                </c:pt>
                <c:pt idx="1">
                  <c:v>15583.208000000001</c:v>
                </c:pt>
                <c:pt idx="2">
                  <c:v>32033.16</c:v>
                </c:pt>
                <c:pt idx="3">
                  <c:v>60466.703999999998</c:v>
                </c:pt>
                <c:pt idx="4">
                  <c:v>110260.67200000001</c:v>
                </c:pt>
                <c:pt idx="5">
                  <c:v>111270.776</c:v>
                </c:pt>
                <c:pt idx="6">
                  <c:v>111477.296</c:v>
                </c:pt>
                <c:pt idx="7">
                  <c:v>111481.944</c:v>
                </c:pt>
                <c:pt idx="8">
                  <c:v>111480.61599999999</c:v>
                </c:pt>
                <c:pt idx="9">
                  <c:v>111478.448</c:v>
                </c:pt>
                <c:pt idx="10">
                  <c:v>111469.224</c:v>
                </c:pt>
                <c:pt idx="11">
                  <c:v>111476.632</c:v>
                </c:pt>
                <c:pt idx="12">
                  <c:v>111469.64</c:v>
                </c:pt>
                <c:pt idx="13">
                  <c:v>111466.144</c:v>
                </c:pt>
              </c:numCache>
            </c:numRef>
          </c:val>
          <c:smooth val="1"/>
          <c:extLst>
            <c:ext xmlns:c16="http://schemas.microsoft.com/office/drawing/2014/chart" uri="{C3380CC4-5D6E-409C-BE32-E72D297353CC}">
              <c16:uniqueId val="{00000003-8832-4763-9DE2-F39418988171}"/>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solidFill>
                  <a:srgbClr val="FF0000"/>
                </a:solidFill>
              </a:rPr>
              <a:t>PF</a:t>
            </a:r>
            <a:r>
              <a:rPr lang="en-US" sz="1400" b="0" i="0" baseline="0"/>
              <a:t>: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1845.3442399999999</c:v>
                </c:pt>
                <c:pt idx="1">
                  <c:v>3631.730176</c:v>
                </c:pt>
                <c:pt idx="2">
                  <c:v>7198.9115599999996</c:v>
                </c:pt>
                <c:pt idx="3">
                  <c:v>14488.567999999999</c:v>
                </c:pt>
                <c:pt idx="4">
                  <c:v>30601.168000000001</c:v>
                </c:pt>
                <c:pt idx="5">
                  <c:v>63505.16</c:v>
                </c:pt>
                <c:pt idx="6">
                  <c:v>109726.44</c:v>
                </c:pt>
                <c:pt idx="7">
                  <c:v>110021.488</c:v>
                </c:pt>
                <c:pt idx="8">
                  <c:v>109951.16</c:v>
                </c:pt>
                <c:pt idx="9">
                  <c:v>110197.512</c:v>
                </c:pt>
                <c:pt idx="10">
                  <c:v>110108.16800000001</c:v>
                </c:pt>
                <c:pt idx="11">
                  <c:v>110167.16800000001</c:v>
                </c:pt>
                <c:pt idx="12">
                  <c:v>110154.304</c:v>
                </c:pt>
                <c:pt idx="13">
                  <c:v>110212.88800000001</c:v>
                </c:pt>
              </c:numCache>
            </c:numRef>
          </c:val>
          <c:smooth val="1"/>
          <c:extLst>
            <c:ext xmlns:c16="http://schemas.microsoft.com/office/drawing/2014/chart" uri="{C3380CC4-5D6E-409C-BE32-E72D297353CC}">
              <c16:uniqueId val="{00000000-0F4C-4A67-BEFD-4AFBE9535818}"/>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3578.7900719999998</c:v>
                </c:pt>
                <c:pt idx="1">
                  <c:v>7265.3083280000001</c:v>
                </c:pt>
                <c:pt idx="2">
                  <c:v>14500.064</c:v>
                </c:pt>
                <c:pt idx="3">
                  <c:v>29681.648000000001</c:v>
                </c:pt>
                <c:pt idx="4">
                  <c:v>60962.144</c:v>
                </c:pt>
                <c:pt idx="5">
                  <c:v>108469.512</c:v>
                </c:pt>
                <c:pt idx="6">
                  <c:v>110160.288</c:v>
                </c:pt>
                <c:pt idx="7">
                  <c:v>110164.232</c:v>
                </c:pt>
                <c:pt idx="8">
                  <c:v>110167.592</c:v>
                </c:pt>
                <c:pt idx="9">
                  <c:v>110162</c:v>
                </c:pt>
                <c:pt idx="10">
                  <c:v>110165.488</c:v>
                </c:pt>
                <c:pt idx="11">
                  <c:v>110162.552</c:v>
                </c:pt>
                <c:pt idx="12">
                  <c:v>110173.88</c:v>
                </c:pt>
                <c:pt idx="13">
                  <c:v>110160.32000000001</c:v>
                </c:pt>
              </c:numCache>
            </c:numRef>
          </c:val>
          <c:smooth val="1"/>
          <c:extLst>
            <c:ext xmlns:c16="http://schemas.microsoft.com/office/drawing/2014/chart" uri="{C3380CC4-5D6E-409C-BE32-E72D297353CC}">
              <c16:uniqueId val="{00000001-0F4C-4A67-BEFD-4AFBE9535818}"/>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5865.6575519999997</c:v>
                </c:pt>
                <c:pt idx="1">
                  <c:v>11271.352000000001</c:v>
                </c:pt>
                <c:pt idx="2">
                  <c:v>22683.016</c:v>
                </c:pt>
                <c:pt idx="3">
                  <c:v>45078.752</c:v>
                </c:pt>
                <c:pt idx="4">
                  <c:v>91666.439999999988</c:v>
                </c:pt>
                <c:pt idx="5">
                  <c:v>108991.11199999999</c:v>
                </c:pt>
                <c:pt idx="6">
                  <c:v>110171.296</c:v>
                </c:pt>
                <c:pt idx="7">
                  <c:v>110181.568</c:v>
                </c:pt>
                <c:pt idx="8">
                  <c:v>110178.496</c:v>
                </c:pt>
                <c:pt idx="9">
                  <c:v>110214.568</c:v>
                </c:pt>
                <c:pt idx="10">
                  <c:v>110166.192</c:v>
                </c:pt>
                <c:pt idx="11">
                  <c:v>110157.52</c:v>
                </c:pt>
                <c:pt idx="12">
                  <c:v>110165.072</c:v>
                </c:pt>
                <c:pt idx="13">
                  <c:v>110173.18399999999</c:v>
                </c:pt>
              </c:numCache>
            </c:numRef>
          </c:val>
          <c:smooth val="1"/>
          <c:extLst>
            <c:ext xmlns:c16="http://schemas.microsoft.com/office/drawing/2014/chart" uri="{C3380CC4-5D6E-409C-BE32-E72D297353CC}">
              <c16:uniqueId val="{00000002-0F4C-4A67-BEFD-4AFBE9535818}"/>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8345.768</c:v>
                </c:pt>
                <c:pt idx="1">
                  <c:v>16049.056</c:v>
                </c:pt>
                <c:pt idx="2">
                  <c:v>31448.624</c:v>
                </c:pt>
                <c:pt idx="3">
                  <c:v>58277.232000000004</c:v>
                </c:pt>
                <c:pt idx="4">
                  <c:v>107304.576</c:v>
                </c:pt>
                <c:pt idx="5">
                  <c:v>108987.64</c:v>
                </c:pt>
                <c:pt idx="6">
                  <c:v>110177.944</c:v>
                </c:pt>
                <c:pt idx="7">
                  <c:v>110171.92</c:v>
                </c:pt>
                <c:pt idx="8">
                  <c:v>110165.28</c:v>
                </c:pt>
                <c:pt idx="9">
                  <c:v>110174.576</c:v>
                </c:pt>
                <c:pt idx="10">
                  <c:v>110131.584</c:v>
                </c:pt>
                <c:pt idx="11">
                  <c:v>110161.296</c:v>
                </c:pt>
                <c:pt idx="12">
                  <c:v>110168.496</c:v>
                </c:pt>
                <c:pt idx="13">
                  <c:v>110165.912</c:v>
                </c:pt>
              </c:numCache>
            </c:numRef>
          </c:val>
          <c:smooth val="1"/>
          <c:extLst>
            <c:ext xmlns:c16="http://schemas.microsoft.com/office/drawing/2014/chart" uri="{C3380CC4-5D6E-409C-BE32-E72D297353CC}">
              <c16:uniqueId val="{00000003-0F4C-4A67-BEFD-4AFBE953581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PF: MM H2C &amp; C2H combined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3748.8324240000002</c:v>
                </c:pt>
                <c:pt idx="1">
                  <c:v>7106.6123599999992</c:v>
                </c:pt>
                <c:pt idx="2">
                  <c:v>14258.930616000001</c:v>
                </c:pt>
                <c:pt idx="3">
                  <c:v>28951.976000000002</c:v>
                </c:pt>
                <c:pt idx="4">
                  <c:v>58259.271999999997</c:v>
                </c:pt>
                <c:pt idx="5">
                  <c:v>122625.48000000001</c:v>
                </c:pt>
                <c:pt idx="6">
                  <c:v>198956.24</c:v>
                </c:pt>
                <c:pt idx="7">
                  <c:v>198593.304</c:v>
                </c:pt>
                <c:pt idx="8">
                  <c:v>198418.04800000001</c:v>
                </c:pt>
                <c:pt idx="9">
                  <c:v>198506.62400000001</c:v>
                </c:pt>
                <c:pt idx="10">
                  <c:v>198309.48800000001</c:v>
                </c:pt>
                <c:pt idx="11">
                  <c:v>198413.64799999999</c:v>
                </c:pt>
                <c:pt idx="12">
                  <c:v>198546.39199999999</c:v>
                </c:pt>
                <c:pt idx="13">
                  <c:v>198774.77600000001</c:v>
                </c:pt>
              </c:numCache>
            </c:numRef>
          </c:val>
          <c:smooth val="1"/>
          <c:extLst>
            <c:ext xmlns:c16="http://schemas.microsoft.com/office/drawing/2014/chart" uri="{C3380CC4-5D6E-409C-BE32-E72D297353CC}">
              <c16:uniqueId val="{00000000-BCE3-4A8E-980A-44163A696E08}"/>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6075.0331200000001</c:v>
                </c:pt>
                <c:pt idx="1">
                  <c:v>11907.779312000001</c:v>
                </c:pt>
                <c:pt idx="2">
                  <c:v>23250.576000000001</c:v>
                </c:pt>
                <c:pt idx="3">
                  <c:v>46336.656000000003</c:v>
                </c:pt>
                <c:pt idx="4">
                  <c:v>87120.856</c:v>
                </c:pt>
                <c:pt idx="5">
                  <c:v>186012.96799999999</c:v>
                </c:pt>
                <c:pt idx="6">
                  <c:v>199766.03200000001</c:v>
                </c:pt>
                <c:pt idx="7">
                  <c:v>199778.61599999998</c:v>
                </c:pt>
                <c:pt idx="8">
                  <c:v>199735.272</c:v>
                </c:pt>
                <c:pt idx="9">
                  <c:v>199705.92</c:v>
                </c:pt>
                <c:pt idx="10">
                  <c:v>199695.704</c:v>
                </c:pt>
                <c:pt idx="11">
                  <c:v>199662.712</c:v>
                </c:pt>
                <c:pt idx="12">
                  <c:v>199624.89600000001</c:v>
                </c:pt>
                <c:pt idx="13">
                  <c:v>199610.288</c:v>
                </c:pt>
              </c:numCache>
            </c:numRef>
          </c:val>
          <c:smooth val="1"/>
          <c:extLst>
            <c:ext xmlns:c16="http://schemas.microsoft.com/office/drawing/2014/chart" uri="{C3380CC4-5D6E-409C-BE32-E72D297353CC}">
              <c16:uniqueId val="{00000001-BCE3-4A8E-980A-44163A696E08}"/>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7010.5743599999996</c:v>
                </c:pt>
                <c:pt idx="1">
                  <c:v>13879.280127999999</c:v>
                </c:pt>
                <c:pt idx="2">
                  <c:v>28034.68</c:v>
                </c:pt>
                <c:pt idx="3">
                  <c:v>55320.872000000003</c:v>
                </c:pt>
                <c:pt idx="4">
                  <c:v>103296.304</c:v>
                </c:pt>
                <c:pt idx="5">
                  <c:v>188048.024</c:v>
                </c:pt>
                <c:pt idx="6">
                  <c:v>199772.19199999998</c:v>
                </c:pt>
                <c:pt idx="7">
                  <c:v>199742.68</c:v>
                </c:pt>
                <c:pt idx="8">
                  <c:v>199717.65600000002</c:v>
                </c:pt>
                <c:pt idx="9">
                  <c:v>199699.76</c:v>
                </c:pt>
                <c:pt idx="10">
                  <c:v>199676.83199999999</c:v>
                </c:pt>
                <c:pt idx="11">
                  <c:v>199643.424</c:v>
                </c:pt>
                <c:pt idx="12">
                  <c:v>199594.56</c:v>
                </c:pt>
                <c:pt idx="13">
                  <c:v>199535.34399999998</c:v>
                </c:pt>
              </c:numCache>
            </c:numRef>
          </c:val>
          <c:smooth val="1"/>
          <c:extLst>
            <c:ext xmlns:c16="http://schemas.microsoft.com/office/drawing/2014/chart" uri="{C3380CC4-5D6E-409C-BE32-E72D297353CC}">
              <c16:uniqueId val="{00000002-BCE3-4A8E-980A-44163A696E08}"/>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6612.7284879999997</c:v>
                </c:pt>
                <c:pt idx="1">
                  <c:v>14839.2916</c:v>
                </c:pt>
                <c:pt idx="2">
                  <c:v>28151.335999999999</c:v>
                </c:pt>
                <c:pt idx="3">
                  <c:v>53958.415999999997</c:v>
                </c:pt>
                <c:pt idx="4">
                  <c:v>107603.67200000001</c:v>
                </c:pt>
                <c:pt idx="5">
                  <c:v>197360.12</c:v>
                </c:pt>
                <c:pt idx="6">
                  <c:v>199734.91200000001</c:v>
                </c:pt>
                <c:pt idx="7">
                  <c:v>199761.97600000002</c:v>
                </c:pt>
                <c:pt idx="8">
                  <c:v>199716.81599999999</c:v>
                </c:pt>
                <c:pt idx="9">
                  <c:v>199698.91999999998</c:v>
                </c:pt>
                <c:pt idx="10">
                  <c:v>199660.75199999998</c:v>
                </c:pt>
                <c:pt idx="11">
                  <c:v>199637.54399999999</c:v>
                </c:pt>
                <c:pt idx="12">
                  <c:v>199585.74400000001</c:v>
                </c:pt>
                <c:pt idx="13">
                  <c:v>199530.872</c:v>
                </c:pt>
              </c:numCache>
            </c:numRef>
          </c:val>
          <c:smooth val="1"/>
          <c:extLst>
            <c:ext xmlns:c16="http://schemas.microsoft.com/office/drawing/2014/chart" uri="{C3380CC4-5D6E-409C-BE32-E72D297353CC}">
              <c16:uniqueId val="{00000003-BCE3-4A8E-980A-44163A696E08}"/>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C2H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perf_result_unidir!$E$4:$E$17</c:f>
              <c:numCache>
                <c:formatCode>General</c:formatCode>
                <c:ptCount val="14"/>
                <c:pt idx="0">
                  <c:v>2460.1797280000001</c:v>
                </c:pt>
                <c:pt idx="1">
                  <c:v>4851.5459039999996</c:v>
                </c:pt>
                <c:pt idx="2">
                  <c:v>9628.9440000000013</c:v>
                </c:pt>
                <c:pt idx="3">
                  <c:v>19129.616000000002</c:v>
                </c:pt>
                <c:pt idx="4">
                  <c:v>38568.432000000001</c:v>
                </c:pt>
                <c:pt idx="5">
                  <c:v>77605.767999999996</c:v>
                </c:pt>
                <c:pt idx="6">
                  <c:v>109229.976</c:v>
                </c:pt>
                <c:pt idx="7">
                  <c:v>110027.64</c:v>
                </c:pt>
                <c:pt idx="8">
                  <c:v>110316.90399999999</c:v>
                </c:pt>
                <c:pt idx="9">
                  <c:v>110588.136</c:v>
                </c:pt>
                <c:pt idx="10">
                  <c:v>110774.712</c:v>
                </c:pt>
                <c:pt idx="11">
                  <c:v>110912.496</c:v>
                </c:pt>
                <c:pt idx="12">
                  <c:v>110971.008</c:v>
                </c:pt>
                <c:pt idx="13">
                  <c:v>110976.24800000001</c:v>
                </c:pt>
              </c:numCache>
            </c:numRef>
          </c:val>
          <c:smooth val="1"/>
          <c:extLst>
            <c:ext xmlns:c16="http://schemas.microsoft.com/office/drawing/2014/chart" uri="{C3380CC4-5D6E-409C-BE32-E72D297353CC}">
              <c16:uniqueId val="{00000000-F294-4FED-B815-03508180F103}"/>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perf_result_unidir!$E$22:$E$35</c:f>
              <c:numCache>
                <c:formatCode>General</c:formatCode>
                <c:ptCount val="14"/>
                <c:pt idx="0">
                  <c:v>3894.040168</c:v>
                </c:pt>
                <c:pt idx="1">
                  <c:v>8087.88</c:v>
                </c:pt>
                <c:pt idx="2">
                  <c:v>15985.263999999999</c:v>
                </c:pt>
                <c:pt idx="3">
                  <c:v>31817.887999999999</c:v>
                </c:pt>
                <c:pt idx="4">
                  <c:v>63680.567999999999</c:v>
                </c:pt>
                <c:pt idx="5">
                  <c:v>104432.408</c:v>
                </c:pt>
                <c:pt idx="6">
                  <c:v>109100.03200000001</c:v>
                </c:pt>
                <c:pt idx="7">
                  <c:v>110193.736</c:v>
                </c:pt>
                <c:pt idx="8">
                  <c:v>110388</c:v>
                </c:pt>
                <c:pt idx="9">
                  <c:v>110669.224</c:v>
                </c:pt>
                <c:pt idx="10">
                  <c:v>110715.648</c:v>
                </c:pt>
                <c:pt idx="11">
                  <c:v>110843.288</c:v>
                </c:pt>
                <c:pt idx="12">
                  <c:v>110881.952</c:v>
                </c:pt>
                <c:pt idx="13">
                  <c:v>110931.512</c:v>
                </c:pt>
              </c:numCache>
            </c:numRef>
          </c:val>
          <c:smooth val="1"/>
          <c:extLst>
            <c:ext xmlns:c16="http://schemas.microsoft.com/office/drawing/2014/chart" uri="{C3380CC4-5D6E-409C-BE32-E72D297353CC}">
              <c16:uniqueId val="{00000001-F294-4FED-B815-03508180F103}"/>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perf_result_unidir!$E$40:$E$53</c:f>
              <c:numCache>
                <c:formatCode>General</c:formatCode>
                <c:ptCount val="14"/>
                <c:pt idx="0">
                  <c:v>5284.5555519999998</c:v>
                </c:pt>
                <c:pt idx="1">
                  <c:v>10636.727999999999</c:v>
                </c:pt>
                <c:pt idx="2">
                  <c:v>20563.616000000002</c:v>
                </c:pt>
                <c:pt idx="3">
                  <c:v>41986.392</c:v>
                </c:pt>
                <c:pt idx="4">
                  <c:v>77626.864000000001</c:v>
                </c:pt>
                <c:pt idx="5">
                  <c:v>103251.67200000001</c:v>
                </c:pt>
                <c:pt idx="6">
                  <c:v>109137.512</c:v>
                </c:pt>
                <c:pt idx="7">
                  <c:v>110048.192</c:v>
                </c:pt>
                <c:pt idx="8">
                  <c:v>110346.47199999999</c:v>
                </c:pt>
                <c:pt idx="9">
                  <c:v>110459.232</c:v>
                </c:pt>
                <c:pt idx="10">
                  <c:v>110552.416</c:v>
                </c:pt>
                <c:pt idx="11">
                  <c:v>110657.48</c:v>
                </c:pt>
                <c:pt idx="12">
                  <c:v>110762.064</c:v>
                </c:pt>
                <c:pt idx="13">
                  <c:v>110738.016</c:v>
                </c:pt>
              </c:numCache>
            </c:numRef>
          </c:val>
          <c:smooth val="1"/>
          <c:extLst>
            <c:ext xmlns:c16="http://schemas.microsoft.com/office/drawing/2014/chart" uri="{C3380CC4-5D6E-409C-BE32-E72D297353CC}">
              <c16:uniqueId val="{00000002-F294-4FED-B815-03508180F103}"/>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perf_result_unidir!$E$58:$E$71</c:f>
              <c:numCache>
                <c:formatCode>General</c:formatCode>
                <c:ptCount val="14"/>
                <c:pt idx="0">
                  <c:v>5521.4557999999997</c:v>
                </c:pt>
                <c:pt idx="1">
                  <c:v>11730.584000000001</c:v>
                </c:pt>
                <c:pt idx="2">
                  <c:v>23105.207999999999</c:v>
                </c:pt>
                <c:pt idx="3">
                  <c:v>43378.807999999997</c:v>
                </c:pt>
                <c:pt idx="4">
                  <c:v>76848.775999999998</c:v>
                </c:pt>
                <c:pt idx="5">
                  <c:v>102088.024</c:v>
                </c:pt>
                <c:pt idx="6">
                  <c:v>108627.88800000001</c:v>
                </c:pt>
                <c:pt idx="7">
                  <c:v>109768.288</c:v>
                </c:pt>
                <c:pt idx="8">
                  <c:v>109987.024</c:v>
                </c:pt>
                <c:pt idx="9">
                  <c:v>110241.68799999999</c:v>
                </c:pt>
                <c:pt idx="10">
                  <c:v>110301.808</c:v>
                </c:pt>
                <c:pt idx="11">
                  <c:v>110465.38400000001</c:v>
                </c:pt>
                <c:pt idx="12">
                  <c:v>110535.496</c:v>
                </c:pt>
                <c:pt idx="13">
                  <c:v>110592.60799999999</c:v>
                </c:pt>
              </c:numCache>
            </c:numRef>
          </c:val>
          <c:smooth val="1"/>
          <c:extLst>
            <c:ext xmlns:c16="http://schemas.microsoft.com/office/drawing/2014/chart" uri="{C3380CC4-5D6E-409C-BE32-E72D297353CC}">
              <c16:uniqueId val="{00000003-F294-4FED-B815-03508180F103}"/>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VF: MM H2C Unidirectional performance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perf_result_unidir!$B$4:$B$17</c:f>
              <c:numCache>
                <c:formatCode>General</c:formatCode>
                <c:ptCount val="14"/>
                <c:pt idx="0">
                  <c:v>2561.4093520000001</c:v>
                </c:pt>
                <c:pt idx="1">
                  <c:v>4976.8398159999997</c:v>
                </c:pt>
                <c:pt idx="2">
                  <c:v>9881.4480000000003</c:v>
                </c:pt>
                <c:pt idx="3">
                  <c:v>19991.671999999999</c:v>
                </c:pt>
                <c:pt idx="4">
                  <c:v>39618.616000000002</c:v>
                </c:pt>
                <c:pt idx="5">
                  <c:v>79536.567999999999</c:v>
                </c:pt>
                <c:pt idx="6">
                  <c:v>105538.68799999999</c:v>
                </c:pt>
                <c:pt idx="7">
                  <c:v>107010.25599999999</c:v>
                </c:pt>
                <c:pt idx="8">
                  <c:v>107721.68</c:v>
                </c:pt>
                <c:pt idx="9">
                  <c:v>107729.856</c:v>
                </c:pt>
                <c:pt idx="10">
                  <c:v>108091.76</c:v>
                </c:pt>
                <c:pt idx="11">
                  <c:v>108413.52800000001</c:v>
                </c:pt>
                <c:pt idx="12">
                  <c:v>108761.656</c:v>
                </c:pt>
                <c:pt idx="13">
                  <c:v>108729.784</c:v>
                </c:pt>
              </c:numCache>
            </c:numRef>
          </c:val>
          <c:smooth val="1"/>
          <c:extLst>
            <c:ext xmlns:c16="http://schemas.microsoft.com/office/drawing/2014/chart" uri="{C3380CC4-5D6E-409C-BE32-E72D297353CC}">
              <c16:uniqueId val="{00000000-5031-46D9-ABA5-3E5C85B5FE24}"/>
            </c:ext>
          </c:extLst>
        </c:ser>
        <c:ser>
          <c:idx val="5"/>
          <c:order val="1"/>
          <c:tx>
            <c:v>2 Queues</c:v>
          </c:tx>
          <c:spPr>
            <a:ln>
              <a:solidFill>
                <a:schemeClr val="accent2"/>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perf_result_unidir!$B$22:$B$35</c:f>
              <c:numCache>
                <c:formatCode>General</c:formatCode>
                <c:ptCount val="14"/>
                <c:pt idx="0">
                  <c:v>4316.2880480000003</c:v>
                </c:pt>
                <c:pt idx="1">
                  <c:v>8454.0159999999996</c:v>
                </c:pt>
                <c:pt idx="2">
                  <c:v>16507.608</c:v>
                </c:pt>
                <c:pt idx="3">
                  <c:v>33030.887999999999</c:v>
                </c:pt>
                <c:pt idx="4">
                  <c:v>66134.04800000001</c:v>
                </c:pt>
                <c:pt idx="5">
                  <c:v>93756.04</c:v>
                </c:pt>
                <c:pt idx="6">
                  <c:v>104932.18399999999</c:v>
                </c:pt>
                <c:pt idx="7">
                  <c:v>106635.144</c:v>
                </c:pt>
                <c:pt idx="8">
                  <c:v>107116.864</c:v>
                </c:pt>
                <c:pt idx="9">
                  <c:v>107376.416</c:v>
                </c:pt>
                <c:pt idx="10">
                  <c:v>107481.84</c:v>
                </c:pt>
                <c:pt idx="11">
                  <c:v>107867.016</c:v>
                </c:pt>
                <c:pt idx="12">
                  <c:v>108223.88</c:v>
                </c:pt>
                <c:pt idx="13">
                  <c:v>108378.016</c:v>
                </c:pt>
              </c:numCache>
            </c:numRef>
          </c:val>
          <c:smooth val="1"/>
          <c:extLst>
            <c:ext xmlns:c16="http://schemas.microsoft.com/office/drawing/2014/chart" uri="{C3380CC4-5D6E-409C-BE32-E72D297353CC}">
              <c16:uniqueId val="{00000001-5031-46D9-ABA5-3E5C85B5FE24}"/>
            </c:ext>
          </c:extLst>
        </c:ser>
        <c:ser>
          <c:idx val="6"/>
          <c:order val="2"/>
          <c:tx>
            <c:v>4 Queues</c:v>
          </c:tx>
          <c:spPr>
            <a:ln>
              <a:solidFill>
                <a:schemeClr val="accent6">
                  <a:lumMod val="75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perf_result_unidir!$B$40:$B$53</c:f>
              <c:numCache>
                <c:formatCode>General</c:formatCode>
                <c:ptCount val="14"/>
                <c:pt idx="0">
                  <c:v>5506.4510319999999</c:v>
                </c:pt>
                <c:pt idx="1">
                  <c:v>10674.472</c:v>
                </c:pt>
                <c:pt idx="2">
                  <c:v>21963.103999999999</c:v>
                </c:pt>
                <c:pt idx="3">
                  <c:v>42562.616000000002</c:v>
                </c:pt>
                <c:pt idx="4">
                  <c:v>71297.16</c:v>
                </c:pt>
                <c:pt idx="5">
                  <c:v>92402.296000000002</c:v>
                </c:pt>
                <c:pt idx="6">
                  <c:v>105201.072</c:v>
                </c:pt>
                <c:pt idx="7">
                  <c:v>106314.28</c:v>
                </c:pt>
                <c:pt idx="8">
                  <c:v>106798.09600000001</c:v>
                </c:pt>
                <c:pt idx="9">
                  <c:v>107028.296</c:v>
                </c:pt>
                <c:pt idx="10">
                  <c:v>107239.61599999999</c:v>
                </c:pt>
                <c:pt idx="11">
                  <c:v>107326.784</c:v>
                </c:pt>
                <c:pt idx="12">
                  <c:v>107653.31200000001</c:v>
                </c:pt>
                <c:pt idx="13">
                  <c:v>107694.624</c:v>
                </c:pt>
              </c:numCache>
            </c:numRef>
          </c:val>
          <c:smooth val="1"/>
          <c:extLst>
            <c:ext xmlns:c16="http://schemas.microsoft.com/office/drawing/2014/chart" uri="{C3380CC4-5D6E-409C-BE32-E72D297353CC}">
              <c16:uniqueId val="{00000002-5031-46D9-ABA5-3E5C85B5FE24}"/>
            </c:ext>
          </c:extLst>
        </c:ser>
        <c:ser>
          <c:idx val="7"/>
          <c:order val="3"/>
          <c:tx>
            <c:v>8 Queues</c:v>
          </c:tx>
          <c:spPr>
            <a:ln>
              <a:solidFill>
                <a:schemeClr val="accent4">
                  <a:lumMod val="60000"/>
                  <a:lumOff val="40000"/>
                </a:schemeClr>
              </a:solidFill>
              <a:prstDash val="solid"/>
            </a:ln>
          </c:spPr>
          <c:marker>
            <c:symbol val="none"/>
          </c:marker>
          <c:cat>
            <c:numRef>
              <c:f>perf_result_unidir!$A$4:$A$17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perf_result_unidir!$B$58:$B$71</c:f>
              <c:numCache>
                <c:formatCode>General</c:formatCode>
                <c:ptCount val="14"/>
                <c:pt idx="0">
                  <c:v>6071.7392399999999</c:v>
                </c:pt>
                <c:pt idx="1">
                  <c:v>11528.984</c:v>
                </c:pt>
                <c:pt idx="2">
                  <c:v>22636.088</c:v>
                </c:pt>
                <c:pt idx="3">
                  <c:v>45106.2</c:v>
                </c:pt>
                <c:pt idx="4">
                  <c:v>69946.327999999994</c:v>
                </c:pt>
                <c:pt idx="5">
                  <c:v>91106.183999999994</c:v>
                </c:pt>
                <c:pt idx="6">
                  <c:v>104652.144</c:v>
                </c:pt>
                <c:pt idx="7">
                  <c:v>105798.38400000001</c:v>
                </c:pt>
                <c:pt idx="8">
                  <c:v>106351.4</c:v>
                </c:pt>
                <c:pt idx="9">
                  <c:v>106639.89599999999</c:v>
                </c:pt>
                <c:pt idx="10">
                  <c:v>106891.488</c:v>
                </c:pt>
                <c:pt idx="11">
                  <c:v>107114.976</c:v>
                </c:pt>
                <c:pt idx="12">
                  <c:v>107195.296</c:v>
                </c:pt>
                <c:pt idx="13">
                  <c:v>107411.09600000001</c:v>
                </c:pt>
              </c:numCache>
            </c:numRef>
          </c:val>
          <c:smooth val="1"/>
          <c:extLst>
            <c:ext xmlns:c16="http://schemas.microsoft.com/office/drawing/2014/chart" uri="{C3380CC4-5D6E-409C-BE32-E72D297353CC}">
              <c16:uniqueId val="{00000003-5031-46D9-ABA5-3E5C85B5FE24}"/>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strike="noStrike" kern="1200" spc="0" baseline="0">
                <a:solidFill>
                  <a:schemeClr val="tx1">
                    <a:lumMod val="65000"/>
                    <a:lumOff val="35000"/>
                  </a:schemeClr>
                </a:solidFill>
                <a:latin typeface="+mn-lt"/>
                <a:ea typeface="+mn-ea"/>
                <a:cs typeface="+mn-cs"/>
              </a:defRPr>
            </a:pPr>
            <a:r>
              <a:rPr lang="en-US" sz="1400" b="0" i="0" baseline="0"/>
              <a:t>MM H2C &amp; C2H combined performance with Bidirectional in interrupt aggregation mode</a:t>
            </a:r>
            <a:endParaRPr lang="en-US" sz="1100"/>
          </a:p>
        </c:rich>
      </c:tx>
      <c:overlay val="0"/>
      <c:spPr>
        <a:noFill/>
        <a:ln>
          <a:noFill/>
          <a:prstDash val="solid"/>
        </a:ln>
      </c:spPr>
    </c:title>
    <c:autoTitleDeleted val="0"/>
    <c:plotArea>
      <c:layout/>
      <c:lineChart>
        <c:grouping val="standard"/>
        <c:varyColors val="0"/>
        <c:ser>
          <c:idx val="4"/>
          <c:order val="0"/>
          <c:tx>
            <c:v>1 Queue</c:v>
          </c:tx>
          <c:spPr>
            <a:ln>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perf_result_bidir!$H$4:$H$17</c:f>
              <c:numCache>
                <c:formatCode>General</c:formatCode>
                <c:ptCount val="14"/>
                <c:pt idx="0">
                  <c:v>4284.8543040000004</c:v>
                </c:pt>
                <c:pt idx="1">
                  <c:v>8520.1699120000012</c:v>
                </c:pt>
                <c:pt idx="2">
                  <c:v>16980.144</c:v>
                </c:pt>
                <c:pt idx="3">
                  <c:v>34855.384000000005</c:v>
                </c:pt>
                <c:pt idx="4">
                  <c:v>69098.464000000007</c:v>
                </c:pt>
                <c:pt idx="5">
                  <c:v>135423.26399999997</c:v>
                </c:pt>
                <c:pt idx="6">
                  <c:v>196976.024</c:v>
                </c:pt>
                <c:pt idx="7">
                  <c:v>198191.76799999998</c:v>
                </c:pt>
                <c:pt idx="8">
                  <c:v>198451.60800000001</c:v>
                </c:pt>
                <c:pt idx="9">
                  <c:v>198773.93599999999</c:v>
                </c:pt>
                <c:pt idx="10">
                  <c:v>198538.77600000001</c:v>
                </c:pt>
                <c:pt idx="11">
                  <c:v>199197.984</c:v>
                </c:pt>
                <c:pt idx="12">
                  <c:v>197513.89600000001</c:v>
                </c:pt>
                <c:pt idx="13">
                  <c:v>198815.6</c:v>
                </c:pt>
              </c:numCache>
            </c:numRef>
          </c:val>
          <c:smooth val="1"/>
          <c:extLst>
            <c:ext xmlns:c16="http://schemas.microsoft.com/office/drawing/2014/chart" uri="{C3380CC4-5D6E-409C-BE32-E72D297353CC}">
              <c16:uniqueId val="{00000000-7AE5-4882-BF97-0A046FDEE6ED}"/>
            </c:ext>
          </c:extLst>
        </c:ser>
        <c:ser>
          <c:idx val="5"/>
          <c:order val="1"/>
          <c:tx>
            <c:v>2 Queues</c:v>
          </c:tx>
          <c:spPr>
            <a:ln>
              <a:solidFill>
                <a:schemeClr val="accent2"/>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perf_result_bidir!$H$22:$H$35</c:f>
              <c:numCache>
                <c:formatCode>General</c:formatCode>
                <c:ptCount val="14"/>
                <c:pt idx="0">
                  <c:v>4976.9768000000004</c:v>
                </c:pt>
                <c:pt idx="1">
                  <c:v>10098.048648</c:v>
                </c:pt>
                <c:pt idx="2">
                  <c:v>19838.423999999999</c:v>
                </c:pt>
                <c:pt idx="3">
                  <c:v>40025.991999999998</c:v>
                </c:pt>
                <c:pt idx="4">
                  <c:v>82946.847999999998</c:v>
                </c:pt>
                <c:pt idx="5">
                  <c:v>160566.45600000001</c:v>
                </c:pt>
                <c:pt idx="6">
                  <c:v>197290.264</c:v>
                </c:pt>
                <c:pt idx="7">
                  <c:v>198183.52000000002</c:v>
                </c:pt>
                <c:pt idx="8">
                  <c:v>198121.93599999999</c:v>
                </c:pt>
                <c:pt idx="9">
                  <c:v>198518.64799999999</c:v>
                </c:pt>
                <c:pt idx="10">
                  <c:v>198955.06400000001</c:v>
                </c:pt>
                <c:pt idx="11">
                  <c:v>198986.58399999997</c:v>
                </c:pt>
                <c:pt idx="12">
                  <c:v>198822.38400000002</c:v>
                </c:pt>
                <c:pt idx="13">
                  <c:v>199038.18400000001</c:v>
                </c:pt>
              </c:numCache>
            </c:numRef>
          </c:val>
          <c:smooth val="1"/>
          <c:extLst>
            <c:ext xmlns:c16="http://schemas.microsoft.com/office/drawing/2014/chart" uri="{C3380CC4-5D6E-409C-BE32-E72D297353CC}">
              <c16:uniqueId val="{00000001-7AE5-4882-BF97-0A046FDEE6ED}"/>
            </c:ext>
          </c:extLst>
        </c:ser>
        <c:ser>
          <c:idx val="6"/>
          <c:order val="2"/>
          <c:tx>
            <c:v>4 Queues</c:v>
          </c:tx>
          <c:spPr>
            <a:ln>
              <a:solidFill>
                <a:schemeClr val="accent6">
                  <a:lumMod val="75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perf_result_bidir!$H$40:$H$53</c:f>
              <c:numCache>
                <c:formatCode>General</c:formatCode>
                <c:ptCount val="14"/>
                <c:pt idx="0">
                  <c:v>5621.8971839999995</c:v>
                </c:pt>
                <c:pt idx="1">
                  <c:v>10934.563903999999</c:v>
                </c:pt>
                <c:pt idx="2">
                  <c:v>21570.224000000002</c:v>
                </c:pt>
                <c:pt idx="3">
                  <c:v>43511.703999999998</c:v>
                </c:pt>
                <c:pt idx="4">
                  <c:v>87864.255999999994</c:v>
                </c:pt>
                <c:pt idx="5">
                  <c:v>156746.22399999999</c:v>
                </c:pt>
                <c:pt idx="6">
                  <c:v>197079.50400000002</c:v>
                </c:pt>
                <c:pt idx="7">
                  <c:v>197974.22399999999</c:v>
                </c:pt>
                <c:pt idx="8">
                  <c:v>198170.592</c:v>
                </c:pt>
                <c:pt idx="9">
                  <c:v>198300.54399999999</c:v>
                </c:pt>
                <c:pt idx="10">
                  <c:v>198419.592</c:v>
                </c:pt>
                <c:pt idx="11">
                  <c:v>198505.50399999999</c:v>
                </c:pt>
                <c:pt idx="12">
                  <c:v>198531.23199999999</c:v>
                </c:pt>
                <c:pt idx="13">
                  <c:v>198642.23200000002</c:v>
                </c:pt>
              </c:numCache>
            </c:numRef>
          </c:val>
          <c:smooth val="1"/>
          <c:extLst>
            <c:ext xmlns:c16="http://schemas.microsoft.com/office/drawing/2014/chart" uri="{C3380CC4-5D6E-409C-BE32-E72D297353CC}">
              <c16:uniqueId val="{00000002-7AE5-4882-BF97-0A046FDEE6ED}"/>
            </c:ext>
          </c:extLst>
        </c:ser>
        <c:ser>
          <c:idx val="7"/>
          <c:order val="3"/>
          <c:tx>
            <c:v>8 Queues</c:v>
          </c:tx>
          <c:spPr>
            <a:ln>
              <a:solidFill>
                <a:schemeClr val="accent4">
                  <a:lumMod val="60000"/>
                  <a:lumOff val="40000"/>
                </a:schemeClr>
              </a:solidFill>
              <a:prstDash val="solid"/>
            </a:ln>
          </c:spPr>
          <c:marker>
            <c:symbol val="none"/>
          </c:marker>
          <c:cat>
            <c:numRef>
              <c:f>perf_result_bidir!$A$4:$A$17</c:f>
              <c:numCache>
                <c:formatCode>General</c:formatCode>
                <c:ptCount val="14"/>
                <c:pt idx="0">
                  <c:v>64</c:v>
                </c:pt>
                <c:pt idx="1">
                  <c:v>128</c:v>
                </c:pt>
                <c:pt idx="2">
                  <c:v>256</c:v>
                </c:pt>
                <c:pt idx="3">
                  <c:v>512</c:v>
                </c:pt>
                <c:pt idx="4">
                  <c:v>1024</c:v>
                </c:pt>
                <c:pt idx="5">
                  <c:v>2048</c:v>
                </c:pt>
                <c:pt idx="6">
                  <c:v>4096</c:v>
                </c:pt>
                <c:pt idx="7">
                  <c:v>8192</c:v>
                </c:pt>
                <c:pt idx="8">
                  <c:v>12288</c:v>
                </c:pt>
                <c:pt idx="9">
                  <c:v>16384</c:v>
                </c:pt>
                <c:pt idx="10">
                  <c:v>20480</c:v>
                </c:pt>
                <c:pt idx="11">
                  <c:v>24576</c:v>
                </c:pt>
                <c:pt idx="12">
                  <c:v>28672</c:v>
                </c:pt>
                <c:pt idx="13">
                  <c:v>32768</c:v>
                </c:pt>
              </c:numCache>
            </c:numRef>
          </c:cat>
          <c:val>
            <c:numRef>
              <c:f>perf_result_bidir!$H$58:$H$71</c:f>
              <c:numCache>
                <c:formatCode>General</c:formatCode>
                <c:ptCount val="14"/>
                <c:pt idx="0">
                  <c:v>6588.7985279999994</c:v>
                </c:pt>
                <c:pt idx="1">
                  <c:v>13223.824968000001</c:v>
                </c:pt>
                <c:pt idx="2">
                  <c:v>25556.135999999999</c:v>
                </c:pt>
                <c:pt idx="3">
                  <c:v>52225.695999999996</c:v>
                </c:pt>
                <c:pt idx="4">
                  <c:v>113647.67199999999</c:v>
                </c:pt>
                <c:pt idx="5">
                  <c:v>177032.728</c:v>
                </c:pt>
                <c:pt idx="6">
                  <c:v>196191.68800000002</c:v>
                </c:pt>
                <c:pt idx="7">
                  <c:v>197376.4</c:v>
                </c:pt>
                <c:pt idx="8">
                  <c:v>197584.856</c:v>
                </c:pt>
                <c:pt idx="9">
                  <c:v>197810.36799999999</c:v>
                </c:pt>
                <c:pt idx="10">
                  <c:v>198099.424</c:v>
                </c:pt>
                <c:pt idx="11">
                  <c:v>198139.76</c:v>
                </c:pt>
                <c:pt idx="12">
                  <c:v>198172.05599999998</c:v>
                </c:pt>
                <c:pt idx="13">
                  <c:v>198229.52000000002</c:v>
                </c:pt>
              </c:numCache>
            </c:numRef>
          </c:val>
          <c:smooth val="1"/>
          <c:extLst>
            <c:ext xmlns:c16="http://schemas.microsoft.com/office/drawing/2014/chart" uri="{C3380CC4-5D6E-409C-BE32-E72D297353CC}">
              <c16:uniqueId val="{00000003-7AE5-4882-BF97-0A046FDEE6ED}"/>
            </c:ext>
          </c:extLst>
        </c:ser>
        <c:dLbls>
          <c:showLegendKey val="0"/>
          <c:showVal val="0"/>
          <c:showCatName val="0"/>
          <c:showSerName val="0"/>
          <c:showPercent val="0"/>
          <c:showBubbleSize val="0"/>
        </c:dLbls>
        <c:smooth val="0"/>
        <c:axId val="561738360"/>
        <c:axId val="666789440"/>
      </c:lineChart>
      <c:catAx>
        <c:axId val="561738360"/>
        <c:scaling>
          <c:orientation val="minMax"/>
        </c:scaling>
        <c:delete val="0"/>
        <c:axPos val="b"/>
        <c:majorGridlines>
          <c:spPr>
            <a:ln w="9525" cap="flat" cmpd="sng" algn="ctr">
              <a:solidFill>
                <a:schemeClr val="tx1">
                  <a:lumMod val="15000"/>
                  <a:lumOff val="85000"/>
                </a:schemeClr>
              </a:solidFill>
              <a:prstDash val="solid"/>
              <a:round/>
            </a:ln>
          </c:spPr>
        </c:majorGridlines>
        <c:title>
          <c:tx>
            <c:rich>
              <a:bodyPr rot="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Packet Size</a:t>
                </a:r>
                <a:r>
                  <a:rPr lang="en-US" baseline="0"/>
                  <a:t> (Bytes)</a:t>
                </a:r>
                <a:endParaRPr lang="en-US"/>
              </a:p>
            </c:rich>
          </c:tx>
          <c:layout>
            <c:manualLayout>
              <c:xMode val="edge"/>
              <c:yMode val="edge"/>
              <c:x val="0.47428082344316352"/>
              <c:y val="0.86846460998791486"/>
            </c:manualLayout>
          </c:layout>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5400000" spcFirstLastPara="1" vertOverflow="ellipsis" wrap="square" anchor="ctr" anchorCtr="1"/>
          <a:lstStyle/>
          <a:p>
            <a:pPr>
              <a:defRPr sz="600" b="0" i="0" strike="noStrike" kern="1200" baseline="0">
                <a:solidFill>
                  <a:schemeClr val="tx1">
                    <a:lumMod val="65000"/>
                    <a:lumOff val="35000"/>
                  </a:schemeClr>
                </a:solidFill>
                <a:latin typeface="+mn-lt"/>
                <a:ea typeface="+mn-ea"/>
                <a:cs typeface="+mn-cs"/>
              </a:defRPr>
            </a:pPr>
            <a:endParaRPr lang="en-US"/>
          </a:p>
        </c:txPr>
        <c:crossAx val="666789440"/>
        <c:crosses val="autoZero"/>
        <c:auto val="1"/>
        <c:lblAlgn val="ctr"/>
        <c:lblOffset val="100"/>
        <c:tickLblSkip val="1"/>
        <c:noMultiLvlLbl val="1"/>
      </c:catAx>
      <c:valAx>
        <c:axId val="666789440"/>
        <c:scaling>
          <c:orientation val="minMax"/>
        </c:scaling>
        <c:delete val="0"/>
        <c:axPos val="l"/>
        <c:majorGridlines>
          <c:spPr>
            <a:ln w="9525" cap="flat" cmpd="sng" algn="ctr">
              <a:solidFill>
                <a:schemeClr val="tx1">
                  <a:lumMod val="15000"/>
                  <a:lumOff val="85000"/>
                </a:schemeClr>
              </a:solidFill>
              <a:prstDash val="solid"/>
              <a:round/>
            </a:ln>
          </c:spPr>
        </c:majorGridlines>
        <c:title>
          <c:tx>
            <c:rich>
              <a:bodyPr rot="-5400000" spcFirstLastPara="1" vertOverflow="ellipsis" vert="horz" wrap="square" anchor="ctr" anchorCtr="1"/>
              <a:lstStyle/>
              <a:p>
                <a:pPr>
                  <a:defRPr sz="1000" b="0" i="0"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prstDash val="solid"/>
            </a:ln>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c:spPr>
        <c:txPr>
          <a:bodyPr rot="-6000000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crossAx val="561738360"/>
        <c:crosses val="autoZero"/>
        <c:crossBetween val="midCat"/>
        <c:majorUnit val="10000"/>
        <c:dispUnits>
          <c:builtInUnit val="thousands"/>
        </c:dispUnits>
      </c:valAx>
    </c:plotArea>
    <c:legend>
      <c:legendPos val="b"/>
      <c:overlay val="0"/>
      <c:spPr>
        <a:noFill/>
        <a:ln>
          <a:noFill/>
          <a:prstDash val="solid"/>
        </a:ln>
      </c:spPr>
      <c:txPr>
        <a:bodyPr rot="0" spcFirstLastPara="1" vertOverflow="ellipsis" vert="horz" wrap="square" anchor="ctr" anchorCtr="1"/>
        <a:lstStyle/>
        <a:p>
          <a:pPr>
            <a:defRPr sz="900" b="0" i="0"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 </a:t>
            </a:r>
            <a:r>
              <a:rPr lang="en-US"/>
              <a:t>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performance'!$D$15:$BO$15</c:f>
              <c:numCache>
                <c:formatCode>General</c:formatCode>
                <c:ptCount val="64"/>
                <c:pt idx="0">
                  <c:v>33.908203125</c:v>
                </c:pt>
                <c:pt idx="1">
                  <c:v>33.2939453125</c:v>
                </c:pt>
                <c:pt idx="2">
                  <c:v>32.798177083333336</c:v>
                </c:pt>
                <c:pt idx="3">
                  <c:v>32.2490234375</c:v>
                </c:pt>
                <c:pt idx="4">
                  <c:v>31.713281250000001</c:v>
                </c:pt>
                <c:pt idx="5">
                  <c:v>30.883463541666668</c:v>
                </c:pt>
                <c:pt idx="6">
                  <c:v>27.999720982142858</c:v>
                </c:pt>
                <c:pt idx="7">
                  <c:v>24.372802734375</c:v>
                </c:pt>
                <c:pt idx="8">
                  <c:v>21.727213541666668</c:v>
                </c:pt>
                <c:pt idx="9">
                  <c:v>19.596875000000001</c:v>
                </c:pt>
                <c:pt idx="10">
                  <c:v>17.725142045454547</c:v>
                </c:pt>
                <c:pt idx="11">
                  <c:v>16.28173828125</c:v>
                </c:pt>
                <c:pt idx="12">
                  <c:v>15.055739182692308</c:v>
                </c:pt>
                <c:pt idx="13">
                  <c:v>13.941127232142858</c:v>
                </c:pt>
                <c:pt idx="14">
                  <c:v>13.032291666666667</c:v>
                </c:pt>
                <c:pt idx="15">
                  <c:v>12.188720703125</c:v>
                </c:pt>
                <c:pt idx="16">
                  <c:v>11.487821691176471</c:v>
                </c:pt>
                <c:pt idx="17">
                  <c:v>10.863823784722221</c:v>
                </c:pt>
                <c:pt idx="18">
                  <c:v>10.271792763157896</c:v>
                </c:pt>
                <c:pt idx="19">
                  <c:v>9.7699218749999996</c:v>
                </c:pt>
                <c:pt idx="20">
                  <c:v>9.3123139880952372</c:v>
                </c:pt>
                <c:pt idx="21">
                  <c:v>8.8692294034090917</c:v>
                </c:pt>
                <c:pt idx="22">
                  <c:v>8.4927819293478262</c:v>
                </c:pt>
                <c:pt idx="23">
                  <c:v>8.1468912760416661</c:v>
                </c:pt>
                <c:pt idx="24">
                  <c:v>7.8079687499999997</c:v>
                </c:pt>
                <c:pt idx="25">
                  <c:v>7.5153245192307692</c:v>
                </c:pt>
                <c:pt idx="26">
                  <c:v>7.2426215277777777</c:v>
                </c:pt>
                <c:pt idx="27">
                  <c:v>6.9748186383928568</c:v>
                </c:pt>
                <c:pt idx="28">
                  <c:v>6.7398302801724137</c:v>
                </c:pt>
                <c:pt idx="29">
                  <c:v>6.5065755208333336</c:v>
                </c:pt>
                <c:pt idx="30">
                  <c:v>6.301789314516129</c:v>
                </c:pt>
                <c:pt idx="31">
                  <c:v>6.109130859375</c:v>
                </c:pt>
                <c:pt idx="32">
                  <c:v>5.9145951704545459</c:v>
                </c:pt>
                <c:pt idx="33">
                  <c:v>5.7440831801470589</c:v>
                </c:pt>
                <c:pt idx="34">
                  <c:v>5.583984375</c:v>
                </c:pt>
                <c:pt idx="35">
                  <c:v>5.4234483506944446</c:v>
                </c:pt>
                <c:pt idx="36">
                  <c:v>5.2798247466216219</c:v>
                </c:pt>
                <c:pt idx="37">
                  <c:v>5.1442742598684212</c:v>
                </c:pt>
                <c:pt idx="38">
                  <c:v>5.0076121794871797</c:v>
                </c:pt>
                <c:pt idx="39">
                  <c:v>4.8852050781249998</c:v>
                </c:pt>
                <c:pt idx="40">
                  <c:v>4.7615758384146343</c:v>
                </c:pt>
                <c:pt idx="41">
                  <c:v>4.650716145833333</c:v>
                </c:pt>
                <c:pt idx="42">
                  <c:v>4.5439680232558137</c:v>
                </c:pt>
                <c:pt idx="43">
                  <c:v>4.4365678267045459</c:v>
                </c:pt>
                <c:pt idx="44">
                  <c:v>4.3401909722222225</c:v>
                </c:pt>
                <c:pt idx="45">
                  <c:v>4.248046875</c:v>
                </c:pt>
                <c:pt idx="46">
                  <c:v>4.1542137632978724</c:v>
                </c:pt>
                <c:pt idx="47">
                  <c:v>4.069742838541667</c:v>
                </c:pt>
                <c:pt idx="48">
                  <c:v>3.9884406887755102</c:v>
                </c:pt>
                <c:pt idx="49">
                  <c:v>3.9056250000000001</c:v>
                </c:pt>
                <c:pt idx="50">
                  <c:v>3.8310355392156863</c:v>
                </c:pt>
                <c:pt idx="51">
                  <c:v>3.7590895432692308</c:v>
                </c:pt>
                <c:pt idx="52">
                  <c:v>3.6843307783018866</c:v>
                </c:pt>
                <c:pt idx="53">
                  <c:v>3.6176576967592591</c:v>
                </c:pt>
                <c:pt idx="54">
                  <c:v>3.5494318181818181</c:v>
                </c:pt>
                <c:pt idx="55">
                  <c:v>3.4875837053571428</c:v>
                </c:pt>
                <c:pt idx="56">
                  <c:v>3.4277001096491229</c:v>
                </c:pt>
                <c:pt idx="57">
                  <c:v>3.3663793103448274</c:v>
                </c:pt>
                <c:pt idx="58">
                  <c:v>3.3107123940677967</c:v>
                </c:pt>
                <c:pt idx="59">
                  <c:v>3.2568033854166667</c:v>
                </c:pt>
                <c:pt idx="60">
                  <c:v>3.2013960040983607</c:v>
                </c:pt>
                <c:pt idx="61">
                  <c:v>3.1509576612903225</c:v>
                </c:pt>
                <c:pt idx="62">
                  <c:v>3.1021825396825395</c:v>
                </c:pt>
                <c:pt idx="63">
                  <c:v>3.051116943359375</c:v>
                </c:pt>
              </c:numCache>
            </c:numRef>
          </c:val>
          <c:smooth val="0"/>
          <c:extLst>
            <c:ext xmlns:c16="http://schemas.microsoft.com/office/drawing/2014/chart" uri="{C3380CC4-5D6E-409C-BE32-E72D297353CC}">
              <c16:uniqueId val="{00000000-DB76-4282-8834-9C51DD10C4A8}"/>
            </c:ext>
          </c:extLst>
        </c:ser>
        <c:ser>
          <c:idx val="1"/>
          <c:order val="1"/>
          <c:tx>
            <c:v>2 Queues</c:v>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performance'!$D$14:$BO$14</c:f>
              <c:numCache>
                <c:formatCode>General</c:formatCode>
                <c:ptCount val="64"/>
                <c:pt idx="0">
                  <c:v>68.611328125</c:v>
                </c:pt>
                <c:pt idx="1">
                  <c:v>66.6416015625</c:v>
                </c:pt>
                <c:pt idx="2">
                  <c:v>61.136067708333336</c:v>
                </c:pt>
                <c:pt idx="3">
                  <c:v>47.89306640625</c:v>
                </c:pt>
                <c:pt idx="4">
                  <c:v>38.895703124999997</c:v>
                </c:pt>
                <c:pt idx="5">
                  <c:v>32.563151041666664</c:v>
                </c:pt>
                <c:pt idx="6">
                  <c:v>28.002511160714285</c:v>
                </c:pt>
                <c:pt idx="7">
                  <c:v>24.37744140625</c:v>
                </c:pt>
                <c:pt idx="8">
                  <c:v>21.727864583333332</c:v>
                </c:pt>
                <c:pt idx="9">
                  <c:v>19.600000000000001</c:v>
                </c:pt>
                <c:pt idx="10">
                  <c:v>17.738458806818183</c:v>
                </c:pt>
                <c:pt idx="11">
                  <c:v>16.293619791666668</c:v>
                </c:pt>
                <c:pt idx="12">
                  <c:v>15.065805288461538</c:v>
                </c:pt>
                <c:pt idx="13">
                  <c:v>13.949776785714286</c:v>
                </c:pt>
                <c:pt idx="14">
                  <c:v>13.039973958333333</c:v>
                </c:pt>
                <c:pt idx="15">
                  <c:v>12.1898193359375</c:v>
                </c:pt>
                <c:pt idx="16">
                  <c:v>11.488051470588236</c:v>
                </c:pt>
                <c:pt idx="17">
                  <c:v>10.865125868055555</c:v>
                </c:pt>
                <c:pt idx="18">
                  <c:v>10.271998355263158</c:v>
                </c:pt>
                <c:pt idx="19">
                  <c:v>9.7707031250000007</c:v>
                </c:pt>
                <c:pt idx="20">
                  <c:v>9.3155691964285712</c:v>
                </c:pt>
                <c:pt idx="21">
                  <c:v>8.8731356534090917</c:v>
                </c:pt>
                <c:pt idx="22">
                  <c:v>8.4958389945652169</c:v>
                </c:pt>
                <c:pt idx="23">
                  <c:v>8.1493326822916661</c:v>
                </c:pt>
                <c:pt idx="24">
                  <c:v>7.8115625</c:v>
                </c:pt>
                <c:pt idx="25">
                  <c:v>7.5178786057692308</c:v>
                </c:pt>
                <c:pt idx="26">
                  <c:v>7.2458043981481479</c:v>
                </c:pt>
                <c:pt idx="27">
                  <c:v>6.9751674107142856</c:v>
                </c:pt>
                <c:pt idx="28">
                  <c:v>6.7400323275862073</c:v>
                </c:pt>
                <c:pt idx="29">
                  <c:v>6.5065755208333336</c:v>
                </c:pt>
                <c:pt idx="30">
                  <c:v>6.302041330645161</c:v>
                </c:pt>
                <c:pt idx="31">
                  <c:v>6.10943603515625</c:v>
                </c:pt>
                <c:pt idx="32">
                  <c:v>5.9161339962121211</c:v>
                </c:pt>
                <c:pt idx="33">
                  <c:v>5.7460363051470589</c:v>
                </c:pt>
                <c:pt idx="34">
                  <c:v>5.5856584821428568</c:v>
                </c:pt>
                <c:pt idx="35">
                  <c:v>5.4245876736111107</c:v>
                </c:pt>
                <c:pt idx="36">
                  <c:v>5.2815139358108105</c:v>
                </c:pt>
                <c:pt idx="37">
                  <c:v>5.1455592105263159</c:v>
                </c:pt>
                <c:pt idx="38">
                  <c:v>5.0076121794871797</c:v>
                </c:pt>
                <c:pt idx="39">
                  <c:v>4.8853515625000004</c:v>
                </c:pt>
                <c:pt idx="40">
                  <c:v>4.7615758384146343</c:v>
                </c:pt>
                <c:pt idx="41">
                  <c:v>4.6506231398809526</c:v>
                </c:pt>
                <c:pt idx="42">
                  <c:v>4.5447401889534884</c:v>
                </c:pt>
                <c:pt idx="43">
                  <c:v>4.4375</c:v>
                </c:pt>
                <c:pt idx="44">
                  <c:v>4.3409722222222218</c:v>
                </c:pt>
                <c:pt idx="45">
                  <c:v>4.2489385190217392</c:v>
                </c:pt>
                <c:pt idx="46">
                  <c:v>4.1543384308510642</c:v>
                </c:pt>
                <c:pt idx="47">
                  <c:v>4.069864908854167</c:v>
                </c:pt>
                <c:pt idx="48">
                  <c:v>3.988719706632653</c:v>
                </c:pt>
                <c:pt idx="49">
                  <c:v>3.9058984374999999</c:v>
                </c:pt>
                <c:pt idx="50">
                  <c:v>3.8310355392156863</c:v>
                </c:pt>
                <c:pt idx="51">
                  <c:v>3.7590895432692308</c:v>
                </c:pt>
                <c:pt idx="52">
                  <c:v>3.6849572523584904</c:v>
                </c:pt>
                <c:pt idx="53">
                  <c:v>3.6182725694444446</c:v>
                </c:pt>
                <c:pt idx="54">
                  <c:v>3.5501775568181819</c:v>
                </c:pt>
                <c:pt idx="55">
                  <c:v>3.4878627232142856</c:v>
                </c:pt>
                <c:pt idx="56">
                  <c:v>3.4283511513157894</c:v>
                </c:pt>
                <c:pt idx="57">
                  <c:v>3.3665140086206895</c:v>
                </c:pt>
                <c:pt idx="58">
                  <c:v>3.3108448093220337</c:v>
                </c:pt>
                <c:pt idx="59">
                  <c:v>3.2568033854166667</c:v>
                </c:pt>
                <c:pt idx="60">
                  <c:v>3.2015240778688523</c:v>
                </c:pt>
                <c:pt idx="61">
                  <c:v>3.1510836693548385</c:v>
                </c:pt>
                <c:pt idx="62">
                  <c:v>3.1021825396825395</c:v>
                </c:pt>
                <c:pt idx="63">
                  <c:v>3.0516357421875</c:v>
                </c:pt>
              </c:numCache>
            </c:numRef>
          </c:val>
          <c:smooth val="0"/>
          <c:extLst>
            <c:ext xmlns:c16="http://schemas.microsoft.com/office/drawing/2014/chart" uri="{C3380CC4-5D6E-409C-BE32-E72D297353CC}">
              <c16:uniqueId val="{00000001-DB76-4282-8834-9C51DD10C4A8}"/>
            </c:ext>
          </c:extLst>
        </c:ser>
        <c:ser>
          <c:idx val="2"/>
          <c:order val="2"/>
          <c:tx>
            <c:v>4 Queues</c:v>
          </c:tx>
          <c:spPr>
            <a:ln w="28575" cap="rnd">
              <a:solidFill>
                <a:schemeClr val="accent3"/>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performance'!$D$13:$BO$13</c:f>
              <c:numCache>
                <c:formatCode>General</c:formatCode>
                <c:ptCount val="64"/>
                <c:pt idx="0">
                  <c:v>109.796875</c:v>
                </c:pt>
                <c:pt idx="1">
                  <c:v>85.5537109375</c:v>
                </c:pt>
                <c:pt idx="2">
                  <c:v>60.823567708333336</c:v>
                </c:pt>
                <c:pt idx="3">
                  <c:v>47.412109375</c:v>
                </c:pt>
                <c:pt idx="4">
                  <c:v>38.798046874999997</c:v>
                </c:pt>
                <c:pt idx="5">
                  <c:v>32.5869140625</c:v>
                </c:pt>
                <c:pt idx="6">
                  <c:v>28.021484375</c:v>
                </c:pt>
                <c:pt idx="7">
                  <c:v>24.379150390625</c:v>
                </c:pt>
                <c:pt idx="8">
                  <c:v>21.729600694444443</c:v>
                </c:pt>
                <c:pt idx="9">
                  <c:v>19.600390624999999</c:v>
                </c:pt>
                <c:pt idx="10">
                  <c:v>17.745916193181817</c:v>
                </c:pt>
                <c:pt idx="11">
                  <c:v>16.298665364583332</c:v>
                </c:pt>
                <c:pt idx="12">
                  <c:v>15.071364182692308</c:v>
                </c:pt>
                <c:pt idx="13">
                  <c:v>13.950334821428571</c:v>
                </c:pt>
                <c:pt idx="14">
                  <c:v>13.040625</c:v>
                </c:pt>
                <c:pt idx="15">
                  <c:v>12.1923828125</c:v>
                </c:pt>
                <c:pt idx="16">
                  <c:v>11.4921875</c:v>
                </c:pt>
                <c:pt idx="17">
                  <c:v>10.867621527777779</c:v>
                </c:pt>
                <c:pt idx="18">
                  <c:v>10.272101151315789</c:v>
                </c:pt>
                <c:pt idx="19">
                  <c:v>9.7707031250000007</c:v>
                </c:pt>
                <c:pt idx="20">
                  <c:v>9.3152901785714288</c:v>
                </c:pt>
                <c:pt idx="21">
                  <c:v>8.874556107954545</c:v>
                </c:pt>
                <c:pt idx="22">
                  <c:v>8.497707201086957</c:v>
                </c:pt>
                <c:pt idx="23">
                  <c:v>8.151123046875</c:v>
                </c:pt>
                <c:pt idx="24">
                  <c:v>7.8119531249999996</c:v>
                </c:pt>
                <c:pt idx="25">
                  <c:v>7.5181790865384617</c:v>
                </c:pt>
                <c:pt idx="26">
                  <c:v>7.2458043981481479</c:v>
                </c:pt>
                <c:pt idx="27">
                  <c:v>6.9759347098214288</c:v>
                </c:pt>
                <c:pt idx="28">
                  <c:v>6.7412446120689653</c:v>
                </c:pt>
                <c:pt idx="29">
                  <c:v>6.5069661458333332</c:v>
                </c:pt>
                <c:pt idx="30">
                  <c:v>6.302167338709677</c:v>
                </c:pt>
                <c:pt idx="31">
                  <c:v>6.10968017578125</c:v>
                </c:pt>
                <c:pt idx="32">
                  <c:v>5.9169034090909092</c:v>
                </c:pt>
                <c:pt idx="33">
                  <c:v>5.7467830882352944</c:v>
                </c:pt>
                <c:pt idx="34">
                  <c:v>5.586272321428571</c:v>
                </c:pt>
                <c:pt idx="35">
                  <c:v>5.4247504340277777</c:v>
                </c:pt>
                <c:pt idx="36">
                  <c:v>5.2815139358108105</c:v>
                </c:pt>
                <c:pt idx="37">
                  <c:v>5.1455592105263159</c:v>
                </c:pt>
                <c:pt idx="38">
                  <c:v>5.0078625801282053</c:v>
                </c:pt>
                <c:pt idx="39">
                  <c:v>4.885986328125</c:v>
                </c:pt>
                <c:pt idx="40">
                  <c:v>4.7615758384146343</c:v>
                </c:pt>
                <c:pt idx="41">
                  <c:v>4.6504836309523814</c:v>
                </c:pt>
                <c:pt idx="42">
                  <c:v>4.5455123546511631</c:v>
                </c:pt>
                <c:pt idx="43">
                  <c:v>4.4373668323863633</c:v>
                </c:pt>
                <c:pt idx="44">
                  <c:v>4.3412326388888891</c:v>
                </c:pt>
                <c:pt idx="45">
                  <c:v>4.2488111413043477</c:v>
                </c:pt>
                <c:pt idx="46">
                  <c:v>4.1548786569148932</c:v>
                </c:pt>
                <c:pt idx="47">
                  <c:v>4.070393880208333</c:v>
                </c:pt>
                <c:pt idx="48">
                  <c:v>3.9891183035714284</c:v>
                </c:pt>
                <c:pt idx="49">
                  <c:v>3.9058984374999999</c:v>
                </c:pt>
                <c:pt idx="50">
                  <c:v>3.8311504289215685</c:v>
                </c:pt>
                <c:pt idx="51">
                  <c:v>3.7590895432692308</c:v>
                </c:pt>
                <c:pt idx="52">
                  <c:v>3.6852152122641511</c:v>
                </c:pt>
                <c:pt idx="53">
                  <c:v>3.6188151041666665</c:v>
                </c:pt>
                <c:pt idx="54">
                  <c:v>3.5500710227272729</c:v>
                </c:pt>
                <c:pt idx="55">
                  <c:v>3.4881068638392856</c:v>
                </c:pt>
                <c:pt idx="56">
                  <c:v>3.4283511513157894</c:v>
                </c:pt>
                <c:pt idx="57">
                  <c:v>3.3668844288793105</c:v>
                </c:pt>
                <c:pt idx="58">
                  <c:v>3.311076536016949</c:v>
                </c:pt>
                <c:pt idx="59">
                  <c:v>3.2569335937499999</c:v>
                </c:pt>
                <c:pt idx="60">
                  <c:v>3.2015240778688523</c:v>
                </c:pt>
                <c:pt idx="61">
                  <c:v>3.1509576612903225</c:v>
                </c:pt>
                <c:pt idx="62">
                  <c:v>3.1021825396825395</c:v>
                </c:pt>
                <c:pt idx="63">
                  <c:v>3.0517578125</c:v>
                </c:pt>
              </c:numCache>
            </c:numRef>
          </c:val>
          <c:smooth val="0"/>
          <c:extLst>
            <c:ext xmlns:c16="http://schemas.microsoft.com/office/drawing/2014/chart" uri="{C3380CC4-5D6E-409C-BE32-E72D297353CC}">
              <c16:uniqueId val="{00000002-DB76-4282-8834-9C51DD10C4A8}"/>
            </c:ext>
          </c:extLst>
        </c:ser>
        <c:ser>
          <c:idx val="3"/>
          <c:order val="3"/>
          <c:tx>
            <c:v>8 Queues</c:v>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performance'!$D$12:$BO$12</c:f>
              <c:numCache>
                <c:formatCode>General</c:formatCode>
                <c:ptCount val="64"/>
                <c:pt idx="0">
                  <c:v>110.35546875</c:v>
                </c:pt>
                <c:pt idx="1">
                  <c:v>85.5732421875</c:v>
                </c:pt>
                <c:pt idx="2">
                  <c:v>60.837239583333336</c:v>
                </c:pt>
                <c:pt idx="3">
                  <c:v>47.40869140625</c:v>
                </c:pt>
                <c:pt idx="4">
                  <c:v>38.799999999999997</c:v>
                </c:pt>
                <c:pt idx="5">
                  <c:v>32.5966796875</c:v>
                </c:pt>
                <c:pt idx="6">
                  <c:v>28.030970982142858</c:v>
                </c:pt>
                <c:pt idx="7">
                  <c:v>24.38427734375</c:v>
                </c:pt>
                <c:pt idx="8">
                  <c:v>21.735243055555557</c:v>
                </c:pt>
                <c:pt idx="9">
                  <c:v>19.604882812500001</c:v>
                </c:pt>
                <c:pt idx="10">
                  <c:v>17.74911221590909</c:v>
                </c:pt>
                <c:pt idx="11">
                  <c:v>16.302408854166668</c:v>
                </c:pt>
                <c:pt idx="12">
                  <c:v>15.07391826923077</c:v>
                </c:pt>
                <c:pt idx="13">
                  <c:v>13.951869419642858</c:v>
                </c:pt>
                <c:pt idx="14">
                  <c:v>13.042447916666667</c:v>
                </c:pt>
                <c:pt idx="15">
                  <c:v>12.1943359375</c:v>
                </c:pt>
                <c:pt idx="16">
                  <c:v>11.493566176470589</c:v>
                </c:pt>
                <c:pt idx="17">
                  <c:v>10.869357638888889</c:v>
                </c:pt>
                <c:pt idx="18">
                  <c:v>10.273643092105264</c:v>
                </c:pt>
                <c:pt idx="19">
                  <c:v>9.7715820312500004</c:v>
                </c:pt>
                <c:pt idx="20">
                  <c:v>9.3165922619047628</c:v>
                </c:pt>
                <c:pt idx="21">
                  <c:v>8.8748224431818183</c:v>
                </c:pt>
                <c:pt idx="22">
                  <c:v>8.4978770380434785</c:v>
                </c:pt>
                <c:pt idx="23">
                  <c:v>8.1512858072916661</c:v>
                </c:pt>
                <c:pt idx="24">
                  <c:v>7.8116406249999999</c:v>
                </c:pt>
                <c:pt idx="25">
                  <c:v>7.5181790865384617</c:v>
                </c:pt>
                <c:pt idx="26">
                  <c:v>7.2460214120370372</c:v>
                </c:pt>
                <c:pt idx="27">
                  <c:v>6.9759347098214288</c:v>
                </c:pt>
                <c:pt idx="28">
                  <c:v>6.7409752155172411</c:v>
                </c:pt>
                <c:pt idx="29">
                  <c:v>6.5069661458333332</c:v>
                </c:pt>
                <c:pt idx="30">
                  <c:v>6.3022933467741939</c:v>
                </c:pt>
                <c:pt idx="31">
                  <c:v>6.1092529296875</c:v>
                </c:pt>
                <c:pt idx="32">
                  <c:v>5.9167850378787881</c:v>
                </c:pt>
                <c:pt idx="33">
                  <c:v>5.7468979779411766</c:v>
                </c:pt>
                <c:pt idx="34">
                  <c:v>5.5863839285714283</c:v>
                </c:pt>
                <c:pt idx="35">
                  <c:v>5.4247504340277777</c:v>
                </c:pt>
                <c:pt idx="36">
                  <c:v>5.2817778716216219</c:v>
                </c:pt>
                <c:pt idx="37">
                  <c:v>5.1455592105263159</c:v>
                </c:pt>
                <c:pt idx="38">
                  <c:v>5.0081129807692308</c:v>
                </c:pt>
                <c:pt idx="39">
                  <c:v>4.885986328125</c:v>
                </c:pt>
                <c:pt idx="40">
                  <c:v>4.7615758384146343</c:v>
                </c:pt>
                <c:pt idx="41">
                  <c:v>4.6511346726190474</c:v>
                </c:pt>
                <c:pt idx="42">
                  <c:v>4.5452398255813957</c:v>
                </c:pt>
                <c:pt idx="43">
                  <c:v>4.4372336647727275</c:v>
                </c:pt>
                <c:pt idx="44">
                  <c:v>4.3409722222222218</c:v>
                </c:pt>
                <c:pt idx="45">
                  <c:v>4.2488111413043477</c:v>
                </c:pt>
                <c:pt idx="46">
                  <c:v>4.1552526595744679</c:v>
                </c:pt>
                <c:pt idx="47">
                  <c:v>4.070393880208333</c:v>
                </c:pt>
                <c:pt idx="48">
                  <c:v>3.9889588647959182</c:v>
                </c:pt>
                <c:pt idx="49">
                  <c:v>3.9060156250000002</c:v>
                </c:pt>
                <c:pt idx="50">
                  <c:v>3.8312653186274508</c:v>
                </c:pt>
                <c:pt idx="51">
                  <c:v>3.7592022235576925</c:v>
                </c:pt>
                <c:pt idx="52">
                  <c:v>3.6853626179245285</c:v>
                </c:pt>
                <c:pt idx="53">
                  <c:v>3.6186704282407409</c:v>
                </c:pt>
                <c:pt idx="54">
                  <c:v>3.5501775568181819</c:v>
                </c:pt>
                <c:pt idx="55">
                  <c:v>3.4882463727678572</c:v>
                </c:pt>
                <c:pt idx="56">
                  <c:v>3.4284539473684212</c:v>
                </c:pt>
                <c:pt idx="57">
                  <c:v>3.3668844288793105</c:v>
                </c:pt>
                <c:pt idx="58">
                  <c:v>3.3113413665254239</c:v>
                </c:pt>
                <c:pt idx="59">
                  <c:v>3.25732421875</c:v>
                </c:pt>
                <c:pt idx="60">
                  <c:v>3.2016521516393444</c:v>
                </c:pt>
                <c:pt idx="61">
                  <c:v>3.151209677419355</c:v>
                </c:pt>
                <c:pt idx="62">
                  <c:v>3.1021825396825395</c:v>
                </c:pt>
                <c:pt idx="63">
                  <c:v>3.0516357421875</c:v>
                </c:pt>
              </c:numCache>
            </c:numRef>
          </c:val>
          <c:smooth val="0"/>
          <c:extLst>
            <c:ext xmlns:c16="http://schemas.microsoft.com/office/drawing/2014/chart" uri="{C3380CC4-5D6E-409C-BE32-E72D297353CC}">
              <c16:uniqueId val="{00000003-DB76-4282-8834-9C51DD10C4A8}"/>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'Forwarding Performance'!$C$11</c:f>
              <c:strCache>
                <c:ptCount val="1"/>
                <c:pt idx="0">
                  <c:v>1 Queue</c:v>
                </c:pt>
              </c:strCache>
            </c:strRef>
          </c:tx>
          <c:spPr>
            <a:ln w="28575" cap="rnd">
              <a:solidFill>
                <a:srgbClr val="0070C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Performance'!$D$11:$BO$11</c:f>
              <c:numCache>
                <c:formatCode>General</c:formatCode>
                <c:ptCount val="64"/>
                <c:pt idx="0">
                  <c:v>16.156901376</c:v>
                </c:pt>
                <c:pt idx="1">
                  <c:v>31.492364288000001</c:v>
                </c:pt>
                <c:pt idx="2">
                  <c:v>42.653222399999997</c:v>
                </c:pt>
                <c:pt idx="3">
                  <c:v>51.200036863999998</c:v>
                </c:pt>
                <c:pt idx="4">
                  <c:v>58.181836799999999</c:v>
                </c:pt>
                <c:pt idx="5">
                  <c:v>63.999934463999999</c:v>
                </c:pt>
                <c:pt idx="6">
                  <c:v>68.923147775999993</c:v>
                </c:pt>
                <c:pt idx="7">
                  <c:v>73.142988799999998</c:v>
                </c:pt>
                <c:pt idx="8">
                  <c:v>76.799941631999999</c:v>
                </c:pt>
                <c:pt idx="9">
                  <c:v>80.000015360000006</c:v>
                </c:pt>
                <c:pt idx="10">
                  <c:v>82.823600639999995</c:v>
                </c:pt>
                <c:pt idx="11">
                  <c:v>85.33343232</c:v>
                </c:pt>
                <c:pt idx="12">
                  <c:v>87.579102207999995</c:v>
                </c:pt>
                <c:pt idx="13">
                  <c:v>89.600136191999994</c:v>
                </c:pt>
                <c:pt idx="14">
                  <c:v>91.42854912</c:v>
                </c:pt>
                <c:pt idx="15">
                  <c:v>93.091012608</c:v>
                </c:pt>
                <c:pt idx="16">
                  <c:v>94.608676352000003</c:v>
                </c:pt>
                <c:pt idx="17">
                  <c:v>95.999956991999994</c:v>
                </c:pt>
                <c:pt idx="18">
                  <c:v>97.280048640000004</c:v>
                </c:pt>
                <c:pt idx="19">
                  <c:v>98.461276159999997</c:v>
                </c:pt>
                <c:pt idx="20">
                  <c:v>99.555488256000004</c:v>
                </c:pt>
                <c:pt idx="21">
                  <c:v>100.02128998400001</c:v>
                </c:pt>
                <c:pt idx="22">
                  <c:v>100.325431808</c:v>
                </c:pt>
                <c:pt idx="23">
                  <c:v>101.651202048</c:v>
                </c:pt>
                <c:pt idx="24">
                  <c:v>101.9558656</c:v>
                </c:pt>
                <c:pt idx="25">
                  <c:v>102.295278592</c:v>
                </c:pt>
                <c:pt idx="26">
                  <c:v>102.90368563200001</c:v>
                </c:pt>
                <c:pt idx="27">
                  <c:v>103.438569472</c:v>
                </c:pt>
                <c:pt idx="28">
                  <c:v>103.691512832</c:v>
                </c:pt>
                <c:pt idx="29">
                  <c:v>103.859328</c:v>
                </c:pt>
                <c:pt idx="30">
                  <c:v>103.989201408</c:v>
                </c:pt>
                <c:pt idx="31">
                  <c:v>103.98957568</c:v>
                </c:pt>
                <c:pt idx="32">
                  <c:v>104.015611392</c:v>
                </c:pt>
                <c:pt idx="33">
                  <c:v>104.2068992</c:v>
                </c:pt>
                <c:pt idx="34">
                  <c:v>104.33000704</c:v>
                </c:pt>
                <c:pt idx="35">
                  <c:v>104.553547776</c:v>
                </c:pt>
                <c:pt idx="36">
                  <c:v>104.72743321599999</c:v>
                </c:pt>
                <c:pt idx="37">
                  <c:v>104.713729024</c:v>
                </c:pt>
                <c:pt idx="38">
                  <c:v>104.69452032</c:v>
                </c:pt>
                <c:pt idx="39">
                  <c:v>104.71686144</c:v>
                </c:pt>
                <c:pt idx="40">
                  <c:v>104.745377792</c:v>
                </c:pt>
                <c:pt idx="41">
                  <c:v>104.770520064</c:v>
                </c:pt>
                <c:pt idx="42">
                  <c:v>104.80765235200001</c:v>
                </c:pt>
                <c:pt idx="43">
                  <c:v>104.867321856</c:v>
                </c:pt>
                <c:pt idx="44">
                  <c:v>104.91388415999999</c:v>
                </c:pt>
                <c:pt idx="45">
                  <c:v>104.93864447999999</c:v>
                </c:pt>
                <c:pt idx="46">
                  <c:v>104.98627481600001</c:v>
                </c:pt>
                <c:pt idx="47">
                  <c:v>105.068494848</c:v>
                </c:pt>
                <c:pt idx="48">
                  <c:v>105.16611123200001</c:v>
                </c:pt>
                <c:pt idx="49">
                  <c:v>105.2967168</c:v>
                </c:pt>
                <c:pt idx="50">
                  <c:v>105.414248448</c:v>
                </c:pt>
                <c:pt idx="51">
                  <c:v>105.531305984</c:v>
                </c:pt>
                <c:pt idx="52">
                  <c:v>105.61808793599999</c:v>
                </c:pt>
                <c:pt idx="53">
                  <c:v>105.733444608</c:v>
                </c:pt>
                <c:pt idx="54">
                  <c:v>105.83502335999999</c:v>
                </c:pt>
                <c:pt idx="55">
                  <c:v>105.91737856</c:v>
                </c:pt>
                <c:pt idx="56">
                  <c:v>105.977289216</c:v>
                </c:pt>
                <c:pt idx="57">
                  <c:v>106.068232192</c:v>
                </c:pt>
                <c:pt idx="58">
                  <c:v>106.160487936</c:v>
                </c:pt>
                <c:pt idx="59">
                  <c:v>106.17105408</c:v>
                </c:pt>
                <c:pt idx="60">
                  <c:v>106.192828928</c:v>
                </c:pt>
                <c:pt idx="61">
                  <c:v>106.208852992</c:v>
                </c:pt>
                <c:pt idx="62">
                  <c:v>106.25110272000001</c:v>
                </c:pt>
                <c:pt idx="63">
                  <c:v>106.280189952</c:v>
                </c:pt>
              </c:numCache>
            </c:numRef>
          </c:val>
          <c:smooth val="0"/>
          <c:extLst>
            <c:ext xmlns:c16="http://schemas.microsoft.com/office/drawing/2014/chart" uri="{C3380CC4-5D6E-409C-BE32-E72D297353CC}">
              <c16:uniqueId val="{00000000-2717-4937-940A-974C04DB7D0F}"/>
            </c:ext>
          </c:extLst>
        </c:ser>
        <c:ser>
          <c:idx val="2"/>
          <c:order val="1"/>
          <c:tx>
            <c:strRef>
              <c:f>'Forwarding Performance'!$C$10</c:f>
              <c:strCache>
                <c:ptCount val="1"/>
                <c:pt idx="0">
                  <c:v>2 Queues</c:v>
                </c:pt>
              </c:strCache>
            </c:strRef>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Performance'!$D$10:$BO$10</c:f>
              <c:numCache>
                <c:formatCode>General</c:formatCode>
                <c:ptCount val="64"/>
                <c:pt idx="0">
                  <c:v>31.896377344000001</c:v>
                </c:pt>
                <c:pt idx="1">
                  <c:v>50.352225279999999</c:v>
                </c:pt>
                <c:pt idx="2">
                  <c:v>59.472284160000001</c:v>
                </c:pt>
                <c:pt idx="3">
                  <c:v>72.553373695999994</c:v>
                </c:pt>
                <c:pt idx="4">
                  <c:v>85.798904320000005</c:v>
                </c:pt>
                <c:pt idx="5">
                  <c:v>87.819405312000001</c:v>
                </c:pt>
                <c:pt idx="6">
                  <c:v>87.068821503999999</c:v>
                </c:pt>
                <c:pt idx="7">
                  <c:v>87.730061312000004</c:v>
                </c:pt>
                <c:pt idx="8">
                  <c:v>90.643585536000003</c:v>
                </c:pt>
                <c:pt idx="9">
                  <c:v>89.2878848</c:v>
                </c:pt>
                <c:pt idx="10">
                  <c:v>89.338360320000007</c:v>
                </c:pt>
                <c:pt idx="11">
                  <c:v>90.639212544000003</c:v>
                </c:pt>
                <c:pt idx="12">
                  <c:v>92.986935807999998</c:v>
                </c:pt>
                <c:pt idx="13">
                  <c:v>94.138526720000002</c:v>
                </c:pt>
                <c:pt idx="14">
                  <c:v>93.381296640000002</c:v>
                </c:pt>
                <c:pt idx="15">
                  <c:v>91.730583551999999</c:v>
                </c:pt>
                <c:pt idx="16">
                  <c:v>92.592969216</c:v>
                </c:pt>
                <c:pt idx="17">
                  <c:v>95.951278079999994</c:v>
                </c:pt>
                <c:pt idx="18">
                  <c:v>98.010446336000001</c:v>
                </c:pt>
                <c:pt idx="19">
                  <c:v>98.658242560000005</c:v>
                </c:pt>
                <c:pt idx="20">
                  <c:v>99.235293695999999</c:v>
                </c:pt>
                <c:pt idx="21">
                  <c:v>100.978403328</c:v>
                </c:pt>
                <c:pt idx="22">
                  <c:v>101.39630592</c:v>
                </c:pt>
                <c:pt idx="23">
                  <c:v>101.81931417600001</c:v>
                </c:pt>
                <c:pt idx="24">
                  <c:v>102.1665792</c:v>
                </c:pt>
                <c:pt idx="25">
                  <c:v>102.44092518399999</c:v>
                </c:pt>
                <c:pt idx="26">
                  <c:v>102.744640512</c:v>
                </c:pt>
                <c:pt idx="27">
                  <c:v>103.058866176</c:v>
                </c:pt>
                <c:pt idx="28">
                  <c:v>103.47186636799999</c:v>
                </c:pt>
                <c:pt idx="29">
                  <c:v>103.67536128</c:v>
                </c:pt>
                <c:pt idx="30">
                  <c:v>103.781548032</c:v>
                </c:pt>
                <c:pt idx="31">
                  <c:v>103.833993216</c:v>
                </c:pt>
                <c:pt idx="32">
                  <c:v>103.883096064</c:v>
                </c:pt>
                <c:pt idx="33">
                  <c:v>104.09522688</c:v>
                </c:pt>
                <c:pt idx="34">
                  <c:v>104.22944</c:v>
                </c:pt>
                <c:pt idx="35">
                  <c:v>104.39724441600001</c:v>
                </c:pt>
                <c:pt idx="36">
                  <c:v>104.559494656</c:v>
                </c:pt>
                <c:pt idx="37">
                  <c:v>104.582070272</c:v>
                </c:pt>
                <c:pt idx="38">
                  <c:v>104.5614336</c:v>
                </c:pt>
                <c:pt idx="39">
                  <c:v>104.60028928</c:v>
                </c:pt>
                <c:pt idx="40">
                  <c:v>104.633196544</c:v>
                </c:pt>
                <c:pt idx="41">
                  <c:v>104.68297728</c:v>
                </c:pt>
                <c:pt idx="42">
                  <c:v>104.726831616</c:v>
                </c:pt>
                <c:pt idx="43">
                  <c:v>104.746436608</c:v>
                </c:pt>
                <c:pt idx="44">
                  <c:v>104.79843072</c:v>
                </c:pt>
                <c:pt idx="45">
                  <c:v>104.845708288</c:v>
                </c:pt>
                <c:pt idx="46">
                  <c:v>104.89555353599999</c:v>
                </c:pt>
                <c:pt idx="47">
                  <c:v>104.991522816</c:v>
                </c:pt>
                <c:pt idx="48">
                  <c:v>105.07684812799999</c:v>
                </c:pt>
                <c:pt idx="49">
                  <c:v>105.21441280000001</c:v>
                </c:pt>
                <c:pt idx="50">
                  <c:v>105.328522752</c:v>
                </c:pt>
                <c:pt idx="51">
                  <c:v>105.421375488</c:v>
                </c:pt>
                <c:pt idx="52">
                  <c:v>105.519638528</c:v>
                </c:pt>
                <c:pt idx="53">
                  <c:v>105.62008780799999</c:v>
                </c:pt>
                <c:pt idx="54">
                  <c:v>105.69064704</c:v>
                </c:pt>
                <c:pt idx="55">
                  <c:v>105.867661312</c:v>
                </c:pt>
                <c:pt idx="56">
                  <c:v>105.90146918400001</c:v>
                </c:pt>
                <c:pt idx="57">
                  <c:v>105.921296384</c:v>
                </c:pt>
                <c:pt idx="58">
                  <c:v>105.95900057599999</c:v>
                </c:pt>
                <c:pt idx="59">
                  <c:v>105.96446208</c:v>
                </c:pt>
                <c:pt idx="60">
                  <c:v>105.989571072</c:v>
                </c:pt>
                <c:pt idx="61">
                  <c:v>106.01178624000001</c:v>
                </c:pt>
                <c:pt idx="62">
                  <c:v>106.053083136</c:v>
                </c:pt>
                <c:pt idx="63">
                  <c:v>106.07345664</c:v>
                </c:pt>
              </c:numCache>
            </c:numRef>
          </c:val>
          <c:smooth val="0"/>
          <c:extLst>
            <c:ext xmlns:c16="http://schemas.microsoft.com/office/drawing/2014/chart" uri="{C3380CC4-5D6E-409C-BE32-E72D297353CC}">
              <c16:uniqueId val="{00000001-2717-4937-940A-974C04DB7D0F}"/>
            </c:ext>
          </c:extLst>
        </c:ser>
        <c:ser>
          <c:idx val="1"/>
          <c:order val="2"/>
          <c:tx>
            <c:strRef>
              <c:f>'Forwarding Performance'!$C$9</c:f>
              <c:strCache>
                <c:ptCount val="1"/>
                <c:pt idx="0">
                  <c:v>4 Queues</c:v>
                </c:pt>
              </c:strCache>
            </c:strRef>
          </c:tx>
          <c:spPr>
            <a:ln w="28575" cap="rnd">
              <a:solidFill>
                <a:srgbClr val="00B050"/>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Performance'!$D$9:$BO$9</c:f>
              <c:numCache>
                <c:formatCode>General</c:formatCode>
                <c:ptCount val="64"/>
                <c:pt idx="0">
                  <c:v>40.772728319999999</c:v>
                </c:pt>
                <c:pt idx="1">
                  <c:v>66.913525759999999</c:v>
                </c:pt>
                <c:pt idx="2">
                  <c:v>75.234743808000005</c:v>
                </c:pt>
                <c:pt idx="3">
                  <c:v>81.734551551999999</c:v>
                </c:pt>
                <c:pt idx="4">
                  <c:v>85.395179519999999</c:v>
                </c:pt>
                <c:pt idx="5">
                  <c:v>86.840828927999993</c:v>
                </c:pt>
                <c:pt idx="6">
                  <c:v>86.193261055999997</c:v>
                </c:pt>
                <c:pt idx="7">
                  <c:v>86.650503168</c:v>
                </c:pt>
                <c:pt idx="8">
                  <c:v>87.603909119999997</c:v>
                </c:pt>
                <c:pt idx="9">
                  <c:v>88.192686080000001</c:v>
                </c:pt>
                <c:pt idx="10">
                  <c:v>88.847869439999997</c:v>
                </c:pt>
                <c:pt idx="11">
                  <c:v>89.723633664000005</c:v>
                </c:pt>
                <c:pt idx="12">
                  <c:v>89.900062719999994</c:v>
                </c:pt>
                <c:pt idx="13">
                  <c:v>90.196908031999996</c:v>
                </c:pt>
                <c:pt idx="14">
                  <c:v>92.592038400000007</c:v>
                </c:pt>
                <c:pt idx="15">
                  <c:v>94.484963328000006</c:v>
                </c:pt>
                <c:pt idx="16">
                  <c:v>96.737761792000001</c:v>
                </c:pt>
                <c:pt idx="17">
                  <c:v>98.530523135999999</c:v>
                </c:pt>
                <c:pt idx="18">
                  <c:v>99.776477184000001</c:v>
                </c:pt>
                <c:pt idx="19">
                  <c:v>99.919267840000003</c:v>
                </c:pt>
                <c:pt idx="20">
                  <c:v>100.248056832</c:v>
                </c:pt>
                <c:pt idx="21">
                  <c:v>100.739088384</c:v>
                </c:pt>
                <c:pt idx="22">
                  <c:v>101.057533952</c:v>
                </c:pt>
                <c:pt idx="23">
                  <c:v>101.2506624</c:v>
                </c:pt>
                <c:pt idx="24">
                  <c:v>101.6345728</c:v>
                </c:pt>
                <c:pt idx="25">
                  <c:v>102.019547136</c:v>
                </c:pt>
                <c:pt idx="26">
                  <c:v>102.362752512</c:v>
                </c:pt>
                <c:pt idx="27">
                  <c:v>102.66828185599999</c:v>
                </c:pt>
                <c:pt idx="28">
                  <c:v>102.91824384</c:v>
                </c:pt>
                <c:pt idx="29">
                  <c:v>103.11409152</c:v>
                </c:pt>
                <c:pt idx="30">
                  <c:v>103.28021504</c:v>
                </c:pt>
                <c:pt idx="31">
                  <c:v>103.37550336</c:v>
                </c:pt>
                <c:pt idx="32">
                  <c:v>103.4926464</c:v>
                </c:pt>
                <c:pt idx="33">
                  <c:v>103.674667008</c:v>
                </c:pt>
                <c:pt idx="34">
                  <c:v>103.8113664</c:v>
                </c:pt>
                <c:pt idx="35">
                  <c:v>103.991334912</c:v>
                </c:pt>
                <c:pt idx="36">
                  <c:v>104.123062784</c:v>
                </c:pt>
                <c:pt idx="37">
                  <c:v>104.165556224</c:v>
                </c:pt>
                <c:pt idx="38">
                  <c:v>104.196298752</c:v>
                </c:pt>
                <c:pt idx="39">
                  <c:v>104.25563136</c:v>
                </c:pt>
                <c:pt idx="40">
                  <c:v>104.32761600000001</c:v>
                </c:pt>
                <c:pt idx="41">
                  <c:v>104.383813632</c:v>
                </c:pt>
                <c:pt idx="42">
                  <c:v>104.40416512</c:v>
                </c:pt>
                <c:pt idx="43">
                  <c:v>104.454090752</c:v>
                </c:pt>
                <c:pt idx="44">
                  <c:v>104.49672192</c:v>
                </c:pt>
                <c:pt idx="45">
                  <c:v>104.568124416</c:v>
                </c:pt>
                <c:pt idx="46">
                  <c:v>104.644421632</c:v>
                </c:pt>
                <c:pt idx="47">
                  <c:v>104.74133913599999</c:v>
                </c:pt>
                <c:pt idx="48">
                  <c:v>104.84789504</c:v>
                </c:pt>
                <c:pt idx="49">
                  <c:v>104.9672448</c:v>
                </c:pt>
                <c:pt idx="50">
                  <c:v>105.069935616</c:v>
                </c:pt>
                <c:pt idx="51">
                  <c:v>105.32912332799999</c:v>
                </c:pt>
                <c:pt idx="52">
                  <c:v>105.37560064</c:v>
                </c:pt>
                <c:pt idx="53">
                  <c:v>105.406838784</c:v>
                </c:pt>
                <c:pt idx="54">
                  <c:v>105.4407552</c:v>
                </c:pt>
                <c:pt idx="55">
                  <c:v>105.465450496</c:v>
                </c:pt>
                <c:pt idx="56">
                  <c:v>105.494936064</c:v>
                </c:pt>
                <c:pt idx="57">
                  <c:v>105.51760896</c:v>
                </c:pt>
                <c:pt idx="58">
                  <c:v>105.54796032</c:v>
                </c:pt>
                <c:pt idx="59">
                  <c:v>105.55969536000001</c:v>
                </c:pt>
                <c:pt idx="60">
                  <c:v>105.58280550400001</c:v>
                </c:pt>
                <c:pt idx="61">
                  <c:v>105.612573696</c:v>
                </c:pt>
                <c:pt idx="62">
                  <c:v>105.6440448</c:v>
                </c:pt>
                <c:pt idx="63">
                  <c:v>105.67319551999999</c:v>
                </c:pt>
              </c:numCache>
            </c:numRef>
          </c:val>
          <c:smooth val="0"/>
          <c:extLst>
            <c:ext xmlns:c16="http://schemas.microsoft.com/office/drawing/2014/chart" uri="{C3380CC4-5D6E-409C-BE32-E72D297353CC}">
              <c16:uniqueId val="{00000002-2717-4937-940A-974C04DB7D0F}"/>
            </c:ext>
          </c:extLst>
        </c:ser>
        <c:ser>
          <c:idx val="0"/>
          <c:order val="3"/>
          <c:tx>
            <c:strRef>
              <c:f>'Forwarding Performance'!$C$8</c:f>
              <c:strCache>
                <c:ptCount val="1"/>
                <c:pt idx="0">
                  <c:v>8 Queues</c:v>
                </c:pt>
              </c:strCache>
            </c:strRef>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Performance'!$D$8:$BO$8</c:f>
              <c:numCache>
                <c:formatCode>General</c:formatCode>
                <c:ptCount val="64"/>
                <c:pt idx="0">
                  <c:v>42.381700608000003</c:v>
                </c:pt>
                <c:pt idx="1">
                  <c:v>65.805854719999999</c:v>
                </c:pt>
                <c:pt idx="2">
                  <c:v>75.184966656</c:v>
                </c:pt>
                <c:pt idx="3">
                  <c:v>81.002127360000003</c:v>
                </c:pt>
                <c:pt idx="4">
                  <c:v>84.741698560000003</c:v>
                </c:pt>
                <c:pt idx="5">
                  <c:v>87.628062720000003</c:v>
                </c:pt>
                <c:pt idx="6">
                  <c:v>89.529302016000003</c:v>
                </c:pt>
                <c:pt idx="7">
                  <c:v>91.251425280000007</c:v>
                </c:pt>
                <c:pt idx="8">
                  <c:v>92.006618111999998</c:v>
                </c:pt>
                <c:pt idx="9">
                  <c:v>92.714495999999997</c:v>
                </c:pt>
                <c:pt idx="10">
                  <c:v>92.438032895999996</c:v>
                </c:pt>
                <c:pt idx="11">
                  <c:v>92.673576960000005</c:v>
                </c:pt>
                <c:pt idx="12">
                  <c:v>93.045308927999997</c:v>
                </c:pt>
                <c:pt idx="13">
                  <c:v>93.341437952000007</c:v>
                </c:pt>
                <c:pt idx="14">
                  <c:v>95.547655680000005</c:v>
                </c:pt>
                <c:pt idx="15">
                  <c:v>97.983291391999998</c:v>
                </c:pt>
                <c:pt idx="16">
                  <c:v>98.553868800000004</c:v>
                </c:pt>
                <c:pt idx="17">
                  <c:v>99.105988608000004</c:v>
                </c:pt>
                <c:pt idx="18">
                  <c:v>99.386899967999994</c:v>
                </c:pt>
                <c:pt idx="19">
                  <c:v>99.403376640000005</c:v>
                </c:pt>
                <c:pt idx="20">
                  <c:v>99.762034176</c:v>
                </c:pt>
                <c:pt idx="21">
                  <c:v>100.224436224</c:v>
                </c:pt>
                <c:pt idx="22">
                  <c:v>100.46852198400001</c:v>
                </c:pt>
                <c:pt idx="23">
                  <c:v>100.72036147199999</c:v>
                </c:pt>
                <c:pt idx="24">
                  <c:v>101.074304</c:v>
                </c:pt>
                <c:pt idx="25">
                  <c:v>101.468363776</c:v>
                </c:pt>
                <c:pt idx="26">
                  <c:v>101.83235328000001</c:v>
                </c:pt>
                <c:pt idx="27">
                  <c:v>102.11756441599999</c:v>
                </c:pt>
                <c:pt idx="28">
                  <c:v>102.49535795200001</c:v>
                </c:pt>
                <c:pt idx="29">
                  <c:v>102.7903488</c:v>
                </c:pt>
                <c:pt idx="30">
                  <c:v>102.873352192</c:v>
                </c:pt>
                <c:pt idx="31">
                  <c:v>103.14252288</c:v>
                </c:pt>
                <c:pt idx="32">
                  <c:v>103.292716032</c:v>
                </c:pt>
                <c:pt idx="33">
                  <c:v>103.461801984</c:v>
                </c:pt>
                <c:pt idx="34">
                  <c:v>103.6359296</c:v>
                </c:pt>
                <c:pt idx="35">
                  <c:v>103.73391359999999</c:v>
                </c:pt>
                <c:pt idx="36">
                  <c:v>103.795558912</c:v>
                </c:pt>
                <c:pt idx="37">
                  <c:v>103.84439603200001</c:v>
                </c:pt>
                <c:pt idx="38">
                  <c:v>103.969462272</c:v>
                </c:pt>
                <c:pt idx="39">
                  <c:v>103.99825920000001</c:v>
                </c:pt>
                <c:pt idx="40">
                  <c:v>104.06105958400001</c:v>
                </c:pt>
                <c:pt idx="41">
                  <c:v>104.109164544</c:v>
                </c:pt>
                <c:pt idx="42">
                  <c:v>104.18052659200001</c:v>
                </c:pt>
                <c:pt idx="43">
                  <c:v>104.19853311999999</c:v>
                </c:pt>
                <c:pt idx="44">
                  <c:v>104.26323456</c:v>
                </c:pt>
                <c:pt idx="45">
                  <c:v>104.30085631999999</c:v>
                </c:pt>
                <c:pt idx="46">
                  <c:v>104.335560192</c:v>
                </c:pt>
                <c:pt idx="47">
                  <c:v>104.3908608</c:v>
                </c:pt>
                <c:pt idx="48">
                  <c:v>104.455844864</c:v>
                </c:pt>
                <c:pt idx="49">
                  <c:v>104.4715008</c:v>
                </c:pt>
                <c:pt idx="50">
                  <c:v>104.49774336</c:v>
                </c:pt>
                <c:pt idx="51">
                  <c:v>104.54571212800001</c:v>
                </c:pt>
                <c:pt idx="52">
                  <c:v>104.582740992</c:v>
                </c:pt>
                <c:pt idx="53">
                  <c:v>104.62025318400001</c:v>
                </c:pt>
                <c:pt idx="54">
                  <c:v>104.645376</c:v>
                </c:pt>
                <c:pt idx="55">
                  <c:v>104.676339712</c:v>
                </c:pt>
                <c:pt idx="56">
                  <c:v>104.737465344</c:v>
                </c:pt>
                <c:pt idx="57">
                  <c:v>104.731199488</c:v>
                </c:pt>
                <c:pt idx="58">
                  <c:v>104.75194931199999</c:v>
                </c:pt>
                <c:pt idx="59">
                  <c:v>104.79476735999999</c:v>
                </c:pt>
                <c:pt idx="60">
                  <c:v>104.79782041599999</c:v>
                </c:pt>
                <c:pt idx="61">
                  <c:v>104.831988736</c:v>
                </c:pt>
                <c:pt idx="62">
                  <c:v>104.863094784</c:v>
                </c:pt>
                <c:pt idx="63">
                  <c:v>104.910716928</c:v>
                </c:pt>
              </c:numCache>
            </c:numRef>
          </c:val>
          <c:smooth val="0"/>
          <c:extLst>
            <c:ext xmlns:c16="http://schemas.microsoft.com/office/drawing/2014/chart" uri="{C3380CC4-5D6E-409C-BE32-E72D297353CC}">
              <c16:uniqueId val="{00000003-2717-4937-940A-974C04DB7D0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Forwarding performance using TestPMD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1 Queue</c:v>
          </c:tx>
          <c:spPr>
            <a:ln w="28575" cap="rnd">
              <a:solidFill>
                <a:schemeClr val="accent2"/>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Performance'!$D$15:$BO$15</c:f>
              <c:numCache>
                <c:formatCode>General</c:formatCode>
                <c:ptCount val="64"/>
                <c:pt idx="0">
                  <c:v>31.556448</c:v>
                </c:pt>
                <c:pt idx="1">
                  <c:v>30.754262000000001</c:v>
                </c:pt>
                <c:pt idx="2">
                  <c:v>27.769024999999999</c:v>
                </c:pt>
                <c:pt idx="3">
                  <c:v>25.000018000000001</c:v>
                </c:pt>
                <c:pt idx="4">
                  <c:v>22.72728</c:v>
                </c:pt>
                <c:pt idx="5">
                  <c:v>20.833311999999999</c:v>
                </c:pt>
                <c:pt idx="6">
                  <c:v>19.230789000000001</c:v>
                </c:pt>
                <c:pt idx="7">
                  <c:v>17.857175000000002</c:v>
                </c:pt>
                <c:pt idx="8">
                  <c:v>16.666654000000001</c:v>
                </c:pt>
                <c:pt idx="9">
                  <c:v>15.625003</c:v>
                </c:pt>
                <c:pt idx="10">
                  <c:v>14.705895</c:v>
                </c:pt>
                <c:pt idx="11">
                  <c:v>13.888904999999999</c:v>
                </c:pt>
                <c:pt idx="12">
                  <c:v>13.157918</c:v>
                </c:pt>
                <c:pt idx="13">
                  <c:v>12.500019</c:v>
                </c:pt>
                <c:pt idx="14">
                  <c:v>11.904759</c:v>
                </c:pt>
                <c:pt idx="15">
                  <c:v>11.363649000000001</c:v>
                </c:pt>
                <c:pt idx="16">
                  <c:v>10.869562999999999</c:v>
                </c:pt>
                <c:pt idx="17">
                  <c:v>10.416662000000001</c:v>
                </c:pt>
                <c:pt idx="18">
                  <c:v>10.000005</c:v>
                </c:pt>
                <c:pt idx="19">
                  <c:v>9.6153589999999998</c:v>
                </c:pt>
                <c:pt idx="20">
                  <c:v>9.2592529999999993</c:v>
                </c:pt>
                <c:pt idx="21">
                  <c:v>8.8797309999999996</c:v>
                </c:pt>
                <c:pt idx="22">
                  <c:v>8.5194829999999993</c:v>
                </c:pt>
                <c:pt idx="23">
                  <c:v>8.2723960000000005</c:v>
                </c:pt>
                <c:pt idx="24">
                  <c:v>7.9653020000000003</c:v>
                </c:pt>
                <c:pt idx="25">
                  <c:v>7.6844409999999996</c:v>
                </c:pt>
                <c:pt idx="26">
                  <c:v>7.4438430000000002</c:v>
                </c:pt>
                <c:pt idx="27">
                  <c:v>7.2153020000000003</c:v>
                </c:pt>
                <c:pt idx="28">
                  <c:v>6.9835339999999997</c:v>
                </c:pt>
                <c:pt idx="29">
                  <c:v>6.7616750000000003</c:v>
                </c:pt>
                <c:pt idx="30">
                  <c:v>6.5517390000000004</c:v>
                </c:pt>
                <c:pt idx="31">
                  <c:v>6.3470199999999997</c:v>
                </c:pt>
                <c:pt idx="32">
                  <c:v>6.1562270000000003</c:v>
                </c:pt>
                <c:pt idx="33">
                  <c:v>5.9861500000000003</c:v>
                </c:pt>
                <c:pt idx="34">
                  <c:v>5.821987</c:v>
                </c:pt>
                <c:pt idx="35">
                  <c:v>5.6723929999999996</c:v>
                </c:pt>
                <c:pt idx="36">
                  <c:v>5.5282640000000001</c:v>
                </c:pt>
                <c:pt idx="37">
                  <c:v>5.3820790000000001</c:v>
                </c:pt>
                <c:pt idx="38">
                  <c:v>5.2431150000000004</c:v>
                </c:pt>
                <c:pt idx="39">
                  <c:v>5.1131279999999997</c:v>
                </c:pt>
                <c:pt idx="40">
                  <c:v>4.989776</c:v>
                </c:pt>
                <c:pt idx="41">
                  <c:v>4.8721410000000001</c:v>
                </c:pt>
                <c:pt idx="42">
                  <c:v>4.7605219999999999</c:v>
                </c:pt>
                <c:pt idx="43">
                  <c:v>4.6549769999999997</c:v>
                </c:pt>
                <c:pt idx="44">
                  <c:v>4.5535540000000001</c:v>
                </c:pt>
                <c:pt idx="45">
                  <c:v>4.4556149999999999</c:v>
                </c:pt>
                <c:pt idx="46">
                  <c:v>4.3627940000000001</c:v>
                </c:pt>
                <c:pt idx="47">
                  <c:v>4.2752480000000004</c:v>
                </c:pt>
                <c:pt idx="48">
                  <c:v>4.1918889999999998</c:v>
                </c:pt>
                <c:pt idx="49">
                  <c:v>4.1131529999999996</c:v>
                </c:pt>
                <c:pt idx="50">
                  <c:v>4.0370039999999996</c:v>
                </c:pt>
                <c:pt idx="51">
                  <c:v>3.9637660000000001</c:v>
                </c:pt>
                <c:pt idx="52">
                  <c:v>3.8921760000000001</c:v>
                </c:pt>
                <c:pt idx="53">
                  <c:v>3.824271</c:v>
                </c:pt>
                <c:pt idx="54">
                  <c:v>3.758346</c:v>
                </c:pt>
                <c:pt idx="55">
                  <c:v>3.694105</c:v>
                </c:pt>
                <c:pt idx="56">
                  <c:v>3.6313490000000002</c:v>
                </c:pt>
                <c:pt idx="57">
                  <c:v>3.5718019999999999</c:v>
                </c:pt>
                <c:pt idx="58">
                  <c:v>3.5143170000000001</c:v>
                </c:pt>
                <c:pt idx="59">
                  <c:v>3.456089</c:v>
                </c:pt>
                <c:pt idx="60">
                  <c:v>3.4001290000000002</c:v>
                </c:pt>
                <c:pt idx="61">
                  <c:v>3.345793</c:v>
                </c:pt>
                <c:pt idx="62">
                  <c:v>3.2939949999999998</c:v>
                </c:pt>
                <c:pt idx="63">
                  <c:v>3.243414</c:v>
                </c:pt>
              </c:numCache>
            </c:numRef>
          </c:val>
          <c:smooth val="0"/>
          <c:extLst>
            <c:ext xmlns:c16="http://schemas.microsoft.com/office/drawing/2014/chart" uri="{C3380CC4-5D6E-409C-BE32-E72D297353CC}">
              <c16:uniqueId val="{00000000-F013-4B36-8C96-2BB5DF36E42F}"/>
            </c:ext>
          </c:extLst>
        </c:ser>
        <c:ser>
          <c:idx val="0"/>
          <c:order val="1"/>
          <c:tx>
            <c:v>2 Queues</c:v>
          </c:tx>
          <c:spPr>
            <a:ln w="28575" cap="rnd">
              <a:solidFill>
                <a:schemeClr val="accent1"/>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Performance'!$D$14:$BO$14</c:f>
              <c:numCache>
                <c:formatCode>General</c:formatCode>
                <c:ptCount val="64"/>
                <c:pt idx="0">
                  <c:v>62.297612000000001</c:v>
                </c:pt>
                <c:pt idx="1">
                  <c:v>49.172094999999999</c:v>
                </c:pt>
                <c:pt idx="2">
                  <c:v>38.718935000000002</c:v>
                </c:pt>
                <c:pt idx="3">
                  <c:v>35.426451999999998</c:v>
                </c:pt>
                <c:pt idx="4">
                  <c:v>33.515197000000001</c:v>
                </c:pt>
                <c:pt idx="5">
                  <c:v>28.587046000000001</c:v>
                </c:pt>
                <c:pt idx="6">
                  <c:v>24.293755999999998</c:v>
                </c:pt>
                <c:pt idx="7">
                  <c:v>21.418472000000001</c:v>
                </c:pt>
                <c:pt idx="8">
                  <c:v>19.670916999999999</c:v>
                </c:pt>
                <c:pt idx="9">
                  <c:v>17.439039999999999</c:v>
                </c:pt>
                <c:pt idx="10">
                  <c:v>15.862634999999999</c:v>
                </c:pt>
                <c:pt idx="11">
                  <c:v>14.752476</c:v>
                </c:pt>
                <c:pt idx="12">
                  <c:v>13.970393</c:v>
                </c:pt>
                <c:pt idx="13">
                  <c:v>13.133165</c:v>
                </c:pt>
                <c:pt idx="14">
                  <c:v>12.159022999999999</c:v>
                </c:pt>
                <c:pt idx="15">
                  <c:v>11.197581</c:v>
                </c:pt>
                <c:pt idx="16">
                  <c:v>10.637979</c:v>
                </c:pt>
                <c:pt idx="17">
                  <c:v>10.411379999999999</c:v>
                </c:pt>
                <c:pt idx="18">
                  <c:v>10.075087</c:v>
                </c:pt>
                <c:pt idx="19">
                  <c:v>9.6345939999999999</c:v>
                </c:pt>
                <c:pt idx="20">
                  <c:v>9.2294730000000005</c:v>
                </c:pt>
                <c:pt idx="21">
                  <c:v>8.9647020000000008</c:v>
                </c:pt>
                <c:pt idx="22">
                  <c:v>8.6104199999999995</c:v>
                </c:pt>
                <c:pt idx="23">
                  <c:v>8.2860770000000006</c:v>
                </c:pt>
                <c:pt idx="24">
                  <c:v>7.9817640000000001</c:v>
                </c:pt>
                <c:pt idx="25">
                  <c:v>7.6953820000000004</c:v>
                </c:pt>
                <c:pt idx="26">
                  <c:v>7.4323379999999997</c:v>
                </c:pt>
                <c:pt idx="27">
                  <c:v>7.1888160000000001</c:v>
                </c:pt>
                <c:pt idx="28">
                  <c:v>6.9687409999999996</c:v>
                </c:pt>
                <c:pt idx="29">
                  <c:v>6.7496980000000004</c:v>
                </c:pt>
                <c:pt idx="30">
                  <c:v>6.5386559999999996</c:v>
                </c:pt>
                <c:pt idx="31">
                  <c:v>6.3375240000000002</c:v>
                </c:pt>
                <c:pt idx="32">
                  <c:v>6.1483840000000001</c:v>
                </c:pt>
                <c:pt idx="33">
                  <c:v>5.9797349999999998</c:v>
                </c:pt>
                <c:pt idx="34">
                  <c:v>5.8163749999999999</c:v>
                </c:pt>
                <c:pt idx="35">
                  <c:v>5.663913</c:v>
                </c:pt>
                <c:pt idx="36">
                  <c:v>5.5193989999999999</c:v>
                </c:pt>
                <c:pt idx="37">
                  <c:v>5.3753120000000001</c:v>
                </c:pt>
                <c:pt idx="38">
                  <c:v>5.2364499999999996</c:v>
                </c:pt>
                <c:pt idx="39">
                  <c:v>5.1074359999999999</c:v>
                </c:pt>
                <c:pt idx="40">
                  <c:v>4.984432</c:v>
                </c:pt>
                <c:pt idx="41">
                  <c:v>4.8680700000000003</c:v>
                </c:pt>
                <c:pt idx="42">
                  <c:v>4.7568510000000002</c:v>
                </c:pt>
                <c:pt idx="43">
                  <c:v>4.6496110000000002</c:v>
                </c:pt>
                <c:pt idx="44">
                  <c:v>4.5485429999999996</c:v>
                </c:pt>
                <c:pt idx="45">
                  <c:v>4.4516689999999999</c:v>
                </c:pt>
                <c:pt idx="46">
                  <c:v>4.3590239999999998</c:v>
                </c:pt>
                <c:pt idx="47">
                  <c:v>4.2721159999999996</c:v>
                </c:pt>
                <c:pt idx="48">
                  <c:v>4.1883309999999998</c:v>
                </c:pt>
                <c:pt idx="49">
                  <c:v>4.1099379999999996</c:v>
                </c:pt>
                <c:pt idx="50">
                  <c:v>4.0337209999999999</c:v>
                </c:pt>
                <c:pt idx="51">
                  <c:v>3.9596369999999999</c:v>
                </c:pt>
                <c:pt idx="52">
                  <c:v>3.8885480000000001</c:v>
                </c:pt>
                <c:pt idx="53">
                  <c:v>3.8201710000000002</c:v>
                </c:pt>
                <c:pt idx="54">
                  <c:v>3.7532190000000001</c:v>
                </c:pt>
                <c:pt idx="55">
                  <c:v>3.6923710000000001</c:v>
                </c:pt>
                <c:pt idx="56">
                  <c:v>3.6287509999999998</c:v>
                </c:pt>
                <c:pt idx="57">
                  <c:v>3.5668540000000002</c:v>
                </c:pt>
                <c:pt idx="58">
                  <c:v>3.507647</c:v>
                </c:pt>
                <c:pt idx="59">
                  <c:v>3.4493640000000001</c:v>
                </c:pt>
                <c:pt idx="60">
                  <c:v>3.393621</c:v>
                </c:pt>
                <c:pt idx="61">
                  <c:v>3.339585</c:v>
                </c:pt>
                <c:pt idx="62">
                  <c:v>3.2878560000000001</c:v>
                </c:pt>
                <c:pt idx="63">
                  <c:v>3.2371050000000001</c:v>
                </c:pt>
              </c:numCache>
            </c:numRef>
          </c:val>
          <c:smooth val="0"/>
          <c:extLst>
            <c:ext xmlns:c16="http://schemas.microsoft.com/office/drawing/2014/chart" uri="{C3380CC4-5D6E-409C-BE32-E72D297353CC}">
              <c16:uniqueId val="{00000001-F013-4B36-8C96-2BB5DF36E42F}"/>
            </c:ext>
          </c:extLst>
        </c:ser>
        <c:ser>
          <c:idx val="2"/>
          <c:order val="2"/>
          <c:tx>
            <c:v>4 Queues</c:v>
          </c:tx>
          <c:spPr>
            <a:ln w="28575" cap="rnd">
              <a:solidFill>
                <a:schemeClr val="accent3"/>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Performance'!$D$13:$BO$13</c:f>
              <c:numCache>
                <c:formatCode>General</c:formatCode>
                <c:ptCount val="64"/>
                <c:pt idx="0">
                  <c:v>79.634235000000004</c:v>
                </c:pt>
                <c:pt idx="1">
                  <c:v>65.345240000000004</c:v>
                </c:pt>
                <c:pt idx="2">
                  <c:v>48.980953</c:v>
                </c:pt>
                <c:pt idx="3">
                  <c:v>39.909449000000002</c:v>
                </c:pt>
                <c:pt idx="4">
                  <c:v>33.357492000000001</c:v>
                </c:pt>
                <c:pt idx="5">
                  <c:v>28.268498999999998</c:v>
                </c:pt>
                <c:pt idx="6">
                  <c:v>24.049458999999999</c:v>
                </c:pt>
                <c:pt idx="7">
                  <c:v>21.154907999999999</c:v>
                </c:pt>
                <c:pt idx="8">
                  <c:v>19.011265000000002</c:v>
                </c:pt>
                <c:pt idx="9">
                  <c:v>17.225134000000001</c:v>
                </c:pt>
                <c:pt idx="10">
                  <c:v>15.775544999999999</c:v>
                </c:pt>
                <c:pt idx="11">
                  <c:v>14.603456</c:v>
                </c:pt>
                <c:pt idx="12">
                  <c:v>13.50662</c:v>
                </c:pt>
                <c:pt idx="13">
                  <c:v>12.583273999999999</c:v>
                </c:pt>
                <c:pt idx="14">
                  <c:v>12.056255</c:v>
                </c:pt>
                <c:pt idx="15">
                  <c:v>11.533809</c:v>
                </c:pt>
                <c:pt idx="16">
                  <c:v>11.114172999999999</c:v>
                </c:pt>
                <c:pt idx="17">
                  <c:v>10.691246</c:v>
                </c:pt>
                <c:pt idx="18">
                  <c:v>10.256627999999999</c:v>
                </c:pt>
                <c:pt idx="19">
                  <c:v>9.7577409999999993</c:v>
                </c:pt>
                <c:pt idx="20">
                  <c:v>9.3236659999999993</c:v>
                </c:pt>
                <c:pt idx="21">
                  <c:v>8.9434559999999994</c:v>
                </c:pt>
                <c:pt idx="22">
                  <c:v>8.5816520000000001</c:v>
                </c:pt>
                <c:pt idx="23">
                  <c:v>8.2398000000000007</c:v>
                </c:pt>
                <c:pt idx="24">
                  <c:v>7.9402010000000001</c:v>
                </c:pt>
                <c:pt idx="25">
                  <c:v>7.6637279999999999</c:v>
                </c:pt>
                <c:pt idx="26">
                  <c:v>7.4047130000000001</c:v>
                </c:pt>
                <c:pt idx="27">
                  <c:v>7.1615710000000004</c:v>
                </c:pt>
                <c:pt idx="28">
                  <c:v>6.9314549999999997</c:v>
                </c:pt>
                <c:pt idx="29">
                  <c:v>6.7131569999999998</c:v>
                </c:pt>
                <c:pt idx="30">
                  <c:v>6.5070699999999997</c:v>
                </c:pt>
                <c:pt idx="31">
                  <c:v>6.3095400000000001</c:v>
                </c:pt>
                <c:pt idx="32">
                  <c:v>6.1252750000000002</c:v>
                </c:pt>
                <c:pt idx="33">
                  <c:v>5.9555759999999998</c:v>
                </c:pt>
                <c:pt idx="34">
                  <c:v>5.7930450000000002</c:v>
                </c:pt>
                <c:pt idx="35">
                  <c:v>5.6418910000000002</c:v>
                </c:pt>
                <c:pt idx="36">
                  <c:v>5.4963610000000003</c:v>
                </c:pt>
                <c:pt idx="37">
                  <c:v>5.353904</c:v>
                </c:pt>
                <c:pt idx="38">
                  <c:v>5.2181639999999998</c:v>
                </c:pt>
                <c:pt idx="39">
                  <c:v>5.0906070000000003</c:v>
                </c:pt>
                <c:pt idx="40">
                  <c:v>4.969875</c:v>
                </c:pt>
                <c:pt idx="41">
                  <c:v>4.854158</c:v>
                </c:pt>
                <c:pt idx="42">
                  <c:v>4.7421949999999997</c:v>
                </c:pt>
                <c:pt idx="43">
                  <c:v>4.6366339999999999</c:v>
                </c:pt>
                <c:pt idx="44">
                  <c:v>4.5354479999999997</c:v>
                </c:pt>
                <c:pt idx="45">
                  <c:v>4.439883</c:v>
                </c:pt>
                <c:pt idx="46">
                  <c:v>4.3485880000000003</c:v>
                </c:pt>
                <c:pt idx="47">
                  <c:v>4.2619360000000004</c:v>
                </c:pt>
                <c:pt idx="48">
                  <c:v>4.1792049999999996</c:v>
                </c:pt>
                <c:pt idx="49">
                  <c:v>4.1002830000000001</c:v>
                </c:pt>
                <c:pt idx="50">
                  <c:v>4.0238180000000003</c:v>
                </c:pt>
                <c:pt idx="51">
                  <c:v>3.956172</c:v>
                </c:pt>
                <c:pt idx="52">
                  <c:v>3.8832399999999998</c:v>
                </c:pt>
                <c:pt idx="53">
                  <c:v>3.8124579999999999</c:v>
                </c:pt>
                <c:pt idx="54">
                  <c:v>3.744345</c:v>
                </c:pt>
                <c:pt idx="55">
                  <c:v>3.6783429999999999</c:v>
                </c:pt>
                <c:pt idx="56">
                  <c:v>3.6148210000000001</c:v>
                </c:pt>
                <c:pt idx="57">
                  <c:v>3.5532599999999999</c:v>
                </c:pt>
                <c:pt idx="58">
                  <c:v>3.49404</c:v>
                </c:pt>
                <c:pt idx="59">
                  <c:v>3.436188</c:v>
                </c:pt>
                <c:pt idx="60">
                  <c:v>3.3805969999999999</c:v>
                </c:pt>
                <c:pt idx="61">
                  <c:v>3.3270089999999999</c:v>
                </c:pt>
                <c:pt idx="62">
                  <c:v>3.2751749999999999</c:v>
                </c:pt>
                <c:pt idx="63">
                  <c:v>3.2248899999999998</c:v>
                </c:pt>
              </c:numCache>
            </c:numRef>
          </c:val>
          <c:smooth val="0"/>
          <c:extLst>
            <c:ext xmlns:c16="http://schemas.microsoft.com/office/drawing/2014/chart" uri="{C3380CC4-5D6E-409C-BE32-E72D297353CC}">
              <c16:uniqueId val="{00000002-F013-4B36-8C96-2BB5DF36E42F}"/>
            </c:ext>
          </c:extLst>
        </c:ser>
        <c:ser>
          <c:idx val="3"/>
          <c:order val="3"/>
          <c:tx>
            <c:v>8 Queues</c:v>
          </c:tx>
          <c:spPr>
            <a:ln w="28575" cap="rnd">
              <a:solidFill>
                <a:schemeClr val="accent4"/>
              </a:solidFill>
              <a:round/>
            </a:ln>
            <a:effectLst/>
          </c:spPr>
          <c:marker>
            <c:symbol val="none"/>
          </c:marker>
          <c:cat>
            <c:numRef>
              <c:f>'Forwarding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'Forwarding Performance'!$D$12:$BO$12</c:f>
              <c:numCache>
                <c:formatCode>General</c:formatCode>
                <c:ptCount val="64"/>
                <c:pt idx="0">
                  <c:v>82.776758999999998</c:v>
                </c:pt>
                <c:pt idx="1">
                  <c:v>64.263530000000003</c:v>
                </c:pt>
                <c:pt idx="2">
                  <c:v>48.948546</c:v>
                </c:pt>
                <c:pt idx="3">
                  <c:v>39.551819999999999</c:v>
                </c:pt>
                <c:pt idx="4">
                  <c:v>33.102226000000002</c:v>
                </c:pt>
                <c:pt idx="5">
                  <c:v>28.524760000000001</c:v>
                </c:pt>
                <c:pt idx="6">
                  <c:v>24.980274000000001</c:v>
                </c:pt>
                <c:pt idx="7">
                  <c:v>22.278179999999999</c:v>
                </c:pt>
                <c:pt idx="8">
                  <c:v>19.966714</c:v>
                </c:pt>
                <c:pt idx="9">
                  <c:v>18.1083</c:v>
                </c:pt>
                <c:pt idx="10">
                  <c:v>16.413003</c:v>
                </c:pt>
                <c:pt idx="11">
                  <c:v>15.083589999999999</c:v>
                </c:pt>
                <c:pt idx="12">
                  <c:v>13.979163</c:v>
                </c:pt>
                <c:pt idx="13">
                  <c:v>13.021964000000001</c:v>
                </c:pt>
                <c:pt idx="14">
                  <c:v>12.441101</c:v>
                </c:pt>
                <c:pt idx="15">
                  <c:v>11.960851</c:v>
                </c:pt>
                <c:pt idx="16">
                  <c:v>11.322825</c:v>
                </c:pt>
                <c:pt idx="17">
                  <c:v>10.753688</c:v>
                </c:pt>
                <c:pt idx="18">
                  <c:v>10.216581</c:v>
                </c:pt>
                <c:pt idx="19">
                  <c:v>9.7073610000000006</c:v>
                </c:pt>
                <c:pt idx="20">
                  <c:v>9.2784630000000003</c:v>
                </c:pt>
                <c:pt idx="21">
                  <c:v>8.8977660000000007</c:v>
                </c:pt>
                <c:pt idx="22">
                  <c:v>8.5316340000000004</c:v>
                </c:pt>
                <c:pt idx="23">
                  <c:v>8.1966439999999992</c:v>
                </c:pt>
                <c:pt idx="24">
                  <c:v>7.8964299999999996</c:v>
                </c:pt>
                <c:pt idx="25">
                  <c:v>7.6223229999999997</c:v>
                </c:pt>
                <c:pt idx="26">
                  <c:v>7.3663449999999999</c:v>
                </c:pt>
                <c:pt idx="27">
                  <c:v>7.1231559999999998</c:v>
                </c:pt>
                <c:pt idx="28">
                  <c:v>6.9029740000000004</c:v>
                </c:pt>
                <c:pt idx="29">
                  <c:v>6.6920799999999998</c:v>
                </c:pt>
                <c:pt idx="30">
                  <c:v>6.4814360000000004</c:v>
                </c:pt>
                <c:pt idx="31">
                  <c:v>6.2953200000000002</c:v>
                </c:pt>
                <c:pt idx="32">
                  <c:v>6.113442</c:v>
                </c:pt>
                <c:pt idx="33">
                  <c:v>5.9433480000000003</c:v>
                </c:pt>
                <c:pt idx="34">
                  <c:v>5.7832549999999996</c:v>
                </c:pt>
                <c:pt idx="35">
                  <c:v>5.6279250000000003</c:v>
                </c:pt>
                <c:pt idx="36">
                  <c:v>5.4790729999999996</c:v>
                </c:pt>
                <c:pt idx="37">
                  <c:v>5.3373970000000002</c:v>
                </c:pt>
                <c:pt idx="38">
                  <c:v>5.206804</c:v>
                </c:pt>
                <c:pt idx="39">
                  <c:v>5.0780399999999997</c:v>
                </c:pt>
                <c:pt idx="40">
                  <c:v>4.9571769999999997</c:v>
                </c:pt>
                <c:pt idx="41">
                  <c:v>4.841386</c:v>
                </c:pt>
                <c:pt idx="42">
                  <c:v>4.732037</c:v>
                </c:pt>
                <c:pt idx="43">
                  <c:v>4.6252899999999997</c:v>
                </c:pt>
                <c:pt idx="44">
                  <c:v>4.5253139999999998</c:v>
                </c:pt>
                <c:pt idx="45">
                  <c:v>4.4285350000000001</c:v>
                </c:pt>
                <c:pt idx="46">
                  <c:v>4.3357530000000004</c:v>
                </c:pt>
                <c:pt idx="47">
                  <c:v>4.2476750000000001</c:v>
                </c:pt>
                <c:pt idx="48">
                  <c:v>4.1635780000000002</c:v>
                </c:pt>
                <c:pt idx="49">
                  <c:v>4.0809179999999996</c:v>
                </c:pt>
                <c:pt idx="50">
                  <c:v>4.0019049999999998</c:v>
                </c:pt>
                <c:pt idx="51">
                  <c:v>3.9267470000000002</c:v>
                </c:pt>
                <c:pt idx="52">
                  <c:v>3.8540220000000001</c:v>
                </c:pt>
                <c:pt idx="53">
                  <c:v>3.784008</c:v>
                </c:pt>
                <c:pt idx="54">
                  <c:v>3.7161</c:v>
                </c:pt>
                <c:pt idx="55">
                  <c:v>3.6508210000000001</c:v>
                </c:pt>
                <c:pt idx="56">
                  <c:v>3.5888659999999999</c:v>
                </c:pt>
                <c:pt idx="57">
                  <c:v>3.5267780000000002</c:v>
                </c:pt>
                <c:pt idx="58">
                  <c:v>3.467689</c:v>
                </c:pt>
                <c:pt idx="59">
                  <c:v>3.4112879999999999</c:v>
                </c:pt>
                <c:pt idx="60">
                  <c:v>3.3554629999999999</c:v>
                </c:pt>
                <c:pt idx="61">
                  <c:v>3.302419</c:v>
                </c:pt>
                <c:pt idx="62">
                  <c:v>3.2509640000000002</c:v>
                </c:pt>
                <c:pt idx="63">
                  <c:v>3.2016209999999998</c:v>
                </c:pt>
              </c:numCache>
            </c:numRef>
          </c:val>
          <c:smooth val="0"/>
          <c:extLst>
            <c:ext xmlns:c16="http://schemas.microsoft.com/office/drawing/2014/chart" uri="{C3380CC4-5D6E-409C-BE32-E72D297353CC}">
              <c16:uniqueId val="{00000003-F013-4B36-8C96-2BB5DF36E42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'C2H performance'!$C$11</c:f>
              <c:strCache>
                <c:ptCount val="1"/>
                <c:pt idx="0">
                  <c:v>1 Queue</c:v>
                </c:pt>
              </c:strCache>
            </c:strRef>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performance'!$D$11:$BO$11</c:f>
              <c:numCache>
                <c:formatCode>General</c:formatCode>
                <c:ptCount val="64"/>
                <c:pt idx="0">
                  <c:v>18.285</c:v>
                </c:pt>
                <c:pt idx="1">
                  <c:v>31.998999999999999</c:v>
                </c:pt>
                <c:pt idx="2">
                  <c:v>42.665999999999997</c:v>
                </c:pt>
                <c:pt idx="3">
                  <c:v>51.2</c:v>
                </c:pt>
                <c:pt idx="4">
                  <c:v>58.180999999999997</c:v>
                </c:pt>
                <c:pt idx="5">
                  <c:v>64</c:v>
                </c:pt>
                <c:pt idx="6">
                  <c:v>68.923000000000002</c:v>
                </c:pt>
                <c:pt idx="7">
                  <c:v>73.141999999999996</c:v>
                </c:pt>
                <c:pt idx="8">
                  <c:v>76.799000000000007</c:v>
                </c:pt>
                <c:pt idx="9">
                  <c:v>79.998999999999995</c:v>
                </c:pt>
                <c:pt idx="10">
                  <c:v>82.822000000000003</c:v>
                </c:pt>
                <c:pt idx="11">
                  <c:v>85.331999999999994</c:v>
                </c:pt>
                <c:pt idx="12">
                  <c:v>87.576999999999998</c:v>
                </c:pt>
                <c:pt idx="13">
                  <c:v>89.596999999999994</c:v>
                </c:pt>
                <c:pt idx="14">
                  <c:v>91.427000000000007</c:v>
                </c:pt>
                <c:pt idx="15">
                  <c:v>93.087000000000003</c:v>
                </c:pt>
                <c:pt idx="16">
                  <c:v>94.603999999999999</c:v>
                </c:pt>
                <c:pt idx="17">
                  <c:v>95.989000000000004</c:v>
                </c:pt>
                <c:pt idx="18">
                  <c:v>97.268000000000001</c:v>
                </c:pt>
                <c:pt idx="19">
                  <c:v>98.454999999999998</c:v>
                </c:pt>
                <c:pt idx="20">
                  <c:v>99.549000000000007</c:v>
                </c:pt>
                <c:pt idx="21">
                  <c:v>100.56100000000001</c:v>
                </c:pt>
                <c:pt idx="22">
                  <c:v>101.496</c:v>
                </c:pt>
                <c:pt idx="23">
                  <c:v>102.387</c:v>
                </c:pt>
                <c:pt idx="24">
                  <c:v>103.199</c:v>
                </c:pt>
                <c:pt idx="25">
                  <c:v>103.964</c:v>
                </c:pt>
                <c:pt idx="26">
                  <c:v>104.55500000000001</c:v>
                </c:pt>
                <c:pt idx="27">
                  <c:v>104.813</c:v>
                </c:pt>
                <c:pt idx="28">
                  <c:v>105.146</c:v>
                </c:pt>
                <c:pt idx="29">
                  <c:v>105.262</c:v>
                </c:pt>
                <c:pt idx="30">
                  <c:v>105.429</c:v>
                </c:pt>
                <c:pt idx="31">
                  <c:v>105.636</c:v>
                </c:pt>
                <c:pt idx="32">
                  <c:v>105.651</c:v>
                </c:pt>
                <c:pt idx="33">
                  <c:v>105.834</c:v>
                </c:pt>
                <c:pt idx="34">
                  <c:v>105.97199999999999</c:v>
                </c:pt>
                <c:pt idx="35">
                  <c:v>105.965</c:v>
                </c:pt>
                <c:pt idx="36">
                  <c:v>106.023</c:v>
                </c:pt>
                <c:pt idx="37">
                  <c:v>105.99299999999999</c:v>
                </c:pt>
                <c:pt idx="38">
                  <c:v>106.205</c:v>
                </c:pt>
                <c:pt idx="39">
                  <c:v>106.145</c:v>
                </c:pt>
                <c:pt idx="40">
                  <c:v>105.84399999999999</c:v>
                </c:pt>
                <c:pt idx="41">
                  <c:v>106.675</c:v>
                </c:pt>
                <c:pt idx="42">
                  <c:v>106.78</c:v>
                </c:pt>
                <c:pt idx="43">
                  <c:v>106.283</c:v>
                </c:pt>
                <c:pt idx="44">
                  <c:v>106.776</c:v>
                </c:pt>
                <c:pt idx="45">
                  <c:v>107.131</c:v>
                </c:pt>
                <c:pt idx="46">
                  <c:v>107.16500000000001</c:v>
                </c:pt>
                <c:pt idx="47">
                  <c:v>106.197</c:v>
                </c:pt>
                <c:pt idx="48">
                  <c:v>106.899</c:v>
                </c:pt>
                <c:pt idx="49">
                  <c:v>107.48699999999999</c:v>
                </c:pt>
                <c:pt idx="50">
                  <c:v>107.512</c:v>
                </c:pt>
                <c:pt idx="51">
                  <c:v>107.199</c:v>
                </c:pt>
                <c:pt idx="52">
                  <c:v>106.483</c:v>
                </c:pt>
                <c:pt idx="53">
                  <c:v>106.93300000000001</c:v>
                </c:pt>
                <c:pt idx="54">
                  <c:v>107.813</c:v>
                </c:pt>
                <c:pt idx="55">
                  <c:v>107.78400000000001</c:v>
                </c:pt>
                <c:pt idx="56">
                  <c:v>107.624</c:v>
                </c:pt>
                <c:pt idx="57">
                  <c:v>107.02</c:v>
                </c:pt>
                <c:pt idx="58">
                  <c:v>106.84099999999999</c:v>
                </c:pt>
                <c:pt idx="59">
                  <c:v>107.515</c:v>
                </c:pt>
                <c:pt idx="60">
                  <c:v>108.108</c:v>
                </c:pt>
                <c:pt idx="61">
                  <c:v>108.065</c:v>
                </c:pt>
                <c:pt idx="62">
                  <c:v>108.098</c:v>
                </c:pt>
                <c:pt idx="63">
                  <c:v>107.598</c:v>
                </c:pt>
              </c:numCache>
            </c:numRef>
          </c:val>
          <c:smooth val="0"/>
          <c:extLst>
            <c:ext xmlns:c16="http://schemas.microsoft.com/office/drawing/2014/chart" uri="{C3380CC4-5D6E-409C-BE32-E72D297353CC}">
              <c16:uniqueId val="{00000000-8D21-4D82-B3B5-AF01104882DA}"/>
            </c:ext>
          </c:extLst>
        </c:ser>
        <c:ser>
          <c:idx val="1"/>
          <c:order val="1"/>
          <c:tx>
            <c:strRef>
              <c:f>'C2H performance'!$C$10</c:f>
              <c:strCache>
                <c:ptCount val="1"/>
                <c:pt idx="0">
                  <c:v>2 Queues</c:v>
                </c:pt>
              </c:strCache>
            </c:strRef>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performance'!$D$10:$BO$10</c:f>
              <c:numCache>
                <c:formatCode>General</c:formatCode>
                <c:ptCount val="64"/>
                <c:pt idx="0">
                  <c:v>36.570999999999998</c:v>
                </c:pt>
                <c:pt idx="1">
                  <c:v>63.999000000000002</c:v>
                </c:pt>
                <c:pt idx="2">
                  <c:v>85.332999999999998</c:v>
                </c:pt>
                <c:pt idx="3">
                  <c:v>89.367999999999995</c:v>
                </c:pt>
                <c:pt idx="4">
                  <c:v>92.447999999999993</c:v>
                </c:pt>
                <c:pt idx="5">
                  <c:v>94.278999999999996</c:v>
                </c:pt>
                <c:pt idx="6">
                  <c:v>95.311999999999998</c:v>
                </c:pt>
                <c:pt idx="7">
                  <c:v>96.847999999999999</c:v>
                </c:pt>
                <c:pt idx="8">
                  <c:v>96.927999999999997</c:v>
                </c:pt>
                <c:pt idx="9">
                  <c:v>98.087999999999994</c:v>
                </c:pt>
                <c:pt idx="10">
                  <c:v>98.762</c:v>
                </c:pt>
                <c:pt idx="11">
                  <c:v>99.131</c:v>
                </c:pt>
                <c:pt idx="12">
                  <c:v>99.123000000000005</c:v>
                </c:pt>
                <c:pt idx="13">
                  <c:v>100.47499999999999</c:v>
                </c:pt>
                <c:pt idx="14">
                  <c:v>101.16</c:v>
                </c:pt>
                <c:pt idx="15">
                  <c:v>101.735</c:v>
                </c:pt>
                <c:pt idx="16">
                  <c:v>102.236</c:v>
                </c:pt>
                <c:pt idx="17">
                  <c:v>102.62</c:v>
                </c:pt>
                <c:pt idx="18">
                  <c:v>102.68899999999999</c:v>
                </c:pt>
                <c:pt idx="19">
                  <c:v>102.90300000000001</c:v>
                </c:pt>
                <c:pt idx="20">
                  <c:v>103.14400000000001</c:v>
                </c:pt>
                <c:pt idx="21">
                  <c:v>103.40300000000001</c:v>
                </c:pt>
                <c:pt idx="22">
                  <c:v>103.69199999999999</c:v>
                </c:pt>
                <c:pt idx="23">
                  <c:v>103.992</c:v>
                </c:pt>
                <c:pt idx="24">
                  <c:v>104.30800000000001</c:v>
                </c:pt>
                <c:pt idx="25">
                  <c:v>104.504</c:v>
                </c:pt>
                <c:pt idx="26">
                  <c:v>104.669</c:v>
                </c:pt>
                <c:pt idx="27">
                  <c:v>104.956</c:v>
                </c:pt>
                <c:pt idx="28">
                  <c:v>105.236</c:v>
                </c:pt>
                <c:pt idx="29">
                  <c:v>105.31100000000001</c:v>
                </c:pt>
                <c:pt idx="30">
                  <c:v>105.52</c:v>
                </c:pt>
                <c:pt idx="31">
                  <c:v>105.694</c:v>
                </c:pt>
                <c:pt idx="32">
                  <c:v>105.77200000000001</c:v>
                </c:pt>
                <c:pt idx="33">
                  <c:v>105.925</c:v>
                </c:pt>
                <c:pt idx="34">
                  <c:v>106.03400000000001</c:v>
                </c:pt>
                <c:pt idx="35">
                  <c:v>106.024</c:v>
                </c:pt>
                <c:pt idx="36">
                  <c:v>106.208</c:v>
                </c:pt>
                <c:pt idx="37">
                  <c:v>106.05200000000001</c:v>
                </c:pt>
                <c:pt idx="38">
                  <c:v>106.285</c:v>
                </c:pt>
                <c:pt idx="39">
                  <c:v>106.556</c:v>
                </c:pt>
                <c:pt idx="40">
                  <c:v>105.955</c:v>
                </c:pt>
                <c:pt idx="41">
                  <c:v>106.73399999999999</c:v>
                </c:pt>
                <c:pt idx="42">
                  <c:v>106.86</c:v>
                </c:pt>
                <c:pt idx="43">
                  <c:v>106.339</c:v>
                </c:pt>
                <c:pt idx="44">
                  <c:v>106.913</c:v>
                </c:pt>
                <c:pt idx="45">
                  <c:v>107.19</c:v>
                </c:pt>
                <c:pt idx="46">
                  <c:v>107.264</c:v>
                </c:pt>
                <c:pt idx="47">
                  <c:v>106.252</c:v>
                </c:pt>
                <c:pt idx="48">
                  <c:v>107.001</c:v>
                </c:pt>
                <c:pt idx="49">
                  <c:v>107.501</c:v>
                </c:pt>
                <c:pt idx="50">
                  <c:v>107.524</c:v>
                </c:pt>
                <c:pt idx="51">
                  <c:v>107.187</c:v>
                </c:pt>
                <c:pt idx="52">
                  <c:v>106.532</c:v>
                </c:pt>
                <c:pt idx="53">
                  <c:v>107.15600000000001</c:v>
                </c:pt>
                <c:pt idx="54">
                  <c:v>107.82299999999999</c:v>
                </c:pt>
                <c:pt idx="55">
                  <c:v>107.836</c:v>
                </c:pt>
                <c:pt idx="56">
                  <c:v>107.64700000000001</c:v>
                </c:pt>
                <c:pt idx="57">
                  <c:v>107.038</c:v>
                </c:pt>
                <c:pt idx="58">
                  <c:v>106.953</c:v>
                </c:pt>
                <c:pt idx="59">
                  <c:v>107.63200000000001</c:v>
                </c:pt>
                <c:pt idx="60">
                  <c:v>108.13</c:v>
                </c:pt>
                <c:pt idx="61">
                  <c:v>108.142</c:v>
                </c:pt>
                <c:pt idx="62">
                  <c:v>108.10899999999999</c:v>
                </c:pt>
                <c:pt idx="63">
                  <c:v>107.652</c:v>
                </c:pt>
              </c:numCache>
            </c:numRef>
          </c:val>
          <c:smooth val="0"/>
          <c:extLst>
            <c:ext xmlns:c16="http://schemas.microsoft.com/office/drawing/2014/chart" uri="{C3380CC4-5D6E-409C-BE32-E72D297353CC}">
              <c16:uniqueId val="{00000001-8D21-4D82-B3B5-AF01104882DA}"/>
            </c:ext>
          </c:extLst>
        </c:ser>
        <c:ser>
          <c:idx val="2"/>
          <c:order val="2"/>
          <c:tx>
            <c:strRef>
              <c:f>'C2H performance'!$C$9</c:f>
              <c:strCache>
                <c:ptCount val="1"/>
                <c:pt idx="0">
                  <c:v>4 Queues</c:v>
                </c:pt>
              </c:strCache>
            </c:strRef>
          </c:tx>
          <c:spPr>
            <a:ln w="28575" cap="rnd">
              <a:solidFill>
                <a:srgbClr val="00B050"/>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performance'!$D$9:$BO$9</c:f>
              <c:numCache>
                <c:formatCode>General</c:formatCode>
                <c:ptCount val="64"/>
                <c:pt idx="0">
                  <c:v>42.64</c:v>
                </c:pt>
                <c:pt idx="1">
                  <c:v>76.183000000000007</c:v>
                </c:pt>
                <c:pt idx="2">
                  <c:v>86</c:v>
                </c:pt>
                <c:pt idx="3">
                  <c:v>89.84</c:v>
                </c:pt>
                <c:pt idx="4">
                  <c:v>92.587000000000003</c:v>
                </c:pt>
                <c:pt idx="5">
                  <c:v>94.703999999999994</c:v>
                </c:pt>
                <c:pt idx="6">
                  <c:v>95.954999999999998</c:v>
                </c:pt>
                <c:pt idx="7">
                  <c:v>97.17</c:v>
                </c:pt>
                <c:pt idx="8">
                  <c:v>97.957999999999998</c:v>
                </c:pt>
                <c:pt idx="9">
                  <c:v>98.418000000000006</c:v>
                </c:pt>
                <c:pt idx="10">
                  <c:v>98.942999999999998</c:v>
                </c:pt>
                <c:pt idx="11">
                  <c:v>99.311999999999998</c:v>
                </c:pt>
                <c:pt idx="12">
                  <c:v>99.68</c:v>
                </c:pt>
                <c:pt idx="13">
                  <c:v>100.038</c:v>
                </c:pt>
                <c:pt idx="14">
                  <c:v>100.69499999999999</c:v>
                </c:pt>
                <c:pt idx="15">
                  <c:v>101.30800000000001</c:v>
                </c:pt>
                <c:pt idx="16">
                  <c:v>101.684</c:v>
                </c:pt>
                <c:pt idx="17">
                  <c:v>101.968</c:v>
                </c:pt>
                <c:pt idx="18">
                  <c:v>102.236</c:v>
                </c:pt>
                <c:pt idx="19">
                  <c:v>102.57599999999999</c:v>
                </c:pt>
                <c:pt idx="20">
                  <c:v>102.901</c:v>
                </c:pt>
                <c:pt idx="21">
                  <c:v>103.169</c:v>
                </c:pt>
                <c:pt idx="22">
                  <c:v>103.426</c:v>
                </c:pt>
                <c:pt idx="23">
                  <c:v>103.76300000000001</c:v>
                </c:pt>
                <c:pt idx="24">
                  <c:v>103.98699999999999</c:v>
                </c:pt>
                <c:pt idx="25">
                  <c:v>104.206</c:v>
                </c:pt>
                <c:pt idx="26">
                  <c:v>104.322</c:v>
                </c:pt>
                <c:pt idx="27">
                  <c:v>104.66200000000001</c:v>
                </c:pt>
                <c:pt idx="28">
                  <c:v>104.85299999999999</c:v>
                </c:pt>
                <c:pt idx="29">
                  <c:v>105.017</c:v>
                </c:pt>
                <c:pt idx="30">
                  <c:v>105.182</c:v>
                </c:pt>
                <c:pt idx="31">
                  <c:v>105.336</c:v>
                </c:pt>
                <c:pt idx="32">
                  <c:v>105.42700000000001</c:v>
                </c:pt>
                <c:pt idx="33">
                  <c:v>105.58199999999999</c:v>
                </c:pt>
                <c:pt idx="34">
                  <c:v>105.672</c:v>
                </c:pt>
                <c:pt idx="35">
                  <c:v>105.75</c:v>
                </c:pt>
                <c:pt idx="36">
                  <c:v>105.81100000000001</c:v>
                </c:pt>
                <c:pt idx="37">
                  <c:v>105.739</c:v>
                </c:pt>
                <c:pt idx="38">
                  <c:v>105.914</c:v>
                </c:pt>
                <c:pt idx="39">
                  <c:v>106.11799999999999</c:v>
                </c:pt>
                <c:pt idx="40">
                  <c:v>105.785</c:v>
                </c:pt>
                <c:pt idx="41">
                  <c:v>106.303</c:v>
                </c:pt>
                <c:pt idx="42">
                  <c:v>106.38200000000001</c:v>
                </c:pt>
                <c:pt idx="43">
                  <c:v>106.023</c:v>
                </c:pt>
                <c:pt idx="44">
                  <c:v>106.563</c:v>
                </c:pt>
                <c:pt idx="45">
                  <c:v>106.727</c:v>
                </c:pt>
                <c:pt idx="46">
                  <c:v>106.803</c:v>
                </c:pt>
                <c:pt idx="47">
                  <c:v>106.09699999999999</c:v>
                </c:pt>
                <c:pt idx="48">
                  <c:v>106.791</c:v>
                </c:pt>
                <c:pt idx="49">
                  <c:v>107.05</c:v>
                </c:pt>
                <c:pt idx="50">
                  <c:v>107.121</c:v>
                </c:pt>
                <c:pt idx="51">
                  <c:v>106.74</c:v>
                </c:pt>
                <c:pt idx="52">
                  <c:v>106.434</c:v>
                </c:pt>
                <c:pt idx="53">
                  <c:v>107.029</c:v>
                </c:pt>
                <c:pt idx="54">
                  <c:v>107.36799999999999</c:v>
                </c:pt>
                <c:pt idx="55">
                  <c:v>107.36499999999999</c:v>
                </c:pt>
                <c:pt idx="56">
                  <c:v>107.169</c:v>
                </c:pt>
                <c:pt idx="57">
                  <c:v>106.836</c:v>
                </c:pt>
                <c:pt idx="58">
                  <c:v>106.86199999999999</c:v>
                </c:pt>
                <c:pt idx="59">
                  <c:v>107.438</c:v>
                </c:pt>
                <c:pt idx="60">
                  <c:v>107.67</c:v>
                </c:pt>
                <c:pt idx="61">
                  <c:v>107.65300000000001</c:v>
                </c:pt>
                <c:pt idx="62">
                  <c:v>107.623</c:v>
                </c:pt>
                <c:pt idx="63">
                  <c:v>107.328</c:v>
                </c:pt>
              </c:numCache>
            </c:numRef>
          </c:val>
          <c:smooth val="0"/>
          <c:extLst>
            <c:ext xmlns:c16="http://schemas.microsoft.com/office/drawing/2014/chart" uri="{C3380CC4-5D6E-409C-BE32-E72D297353CC}">
              <c16:uniqueId val="{00000002-8D21-4D82-B3B5-AF01104882DA}"/>
            </c:ext>
          </c:extLst>
        </c:ser>
        <c:ser>
          <c:idx val="3"/>
          <c:order val="3"/>
          <c:tx>
            <c:strRef>
              <c:f>'C2H performance'!$C$8</c:f>
              <c:strCache>
                <c:ptCount val="1"/>
                <c:pt idx="0">
                  <c:v>8 Queues</c:v>
                </c:pt>
              </c:strCache>
            </c:strRef>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performance'!$D$8:$BO$8</c:f>
              <c:numCache>
                <c:formatCode>General</c:formatCode>
                <c:ptCount val="64"/>
                <c:pt idx="0">
                  <c:v>42.619</c:v>
                </c:pt>
                <c:pt idx="1">
                  <c:v>75.165999999999997</c:v>
                </c:pt>
                <c:pt idx="2">
                  <c:v>85.2</c:v>
                </c:pt>
                <c:pt idx="3">
                  <c:v>89.557000000000002</c:v>
                </c:pt>
                <c:pt idx="4">
                  <c:v>92.198999999999998</c:v>
                </c:pt>
                <c:pt idx="5">
                  <c:v>93.971999999999994</c:v>
                </c:pt>
                <c:pt idx="6">
                  <c:v>95.313000000000002</c:v>
                </c:pt>
                <c:pt idx="7">
                  <c:v>96.221000000000004</c:v>
                </c:pt>
                <c:pt idx="8">
                  <c:v>97.245999999999995</c:v>
                </c:pt>
                <c:pt idx="9">
                  <c:v>97.82</c:v>
                </c:pt>
                <c:pt idx="10">
                  <c:v>98.215000000000003</c:v>
                </c:pt>
                <c:pt idx="11">
                  <c:v>98.707999999999998</c:v>
                </c:pt>
                <c:pt idx="12">
                  <c:v>99.278000000000006</c:v>
                </c:pt>
                <c:pt idx="13">
                  <c:v>99.692999999999998</c:v>
                </c:pt>
                <c:pt idx="14">
                  <c:v>100.23099999999999</c:v>
                </c:pt>
                <c:pt idx="15">
                  <c:v>100.63200000000001</c:v>
                </c:pt>
                <c:pt idx="16">
                  <c:v>101.07299999999999</c:v>
                </c:pt>
                <c:pt idx="17">
                  <c:v>101.496</c:v>
                </c:pt>
                <c:pt idx="18">
                  <c:v>101.896</c:v>
                </c:pt>
                <c:pt idx="19">
                  <c:v>102.205</c:v>
                </c:pt>
                <c:pt idx="20">
                  <c:v>102.45</c:v>
                </c:pt>
                <c:pt idx="21">
                  <c:v>102.7</c:v>
                </c:pt>
                <c:pt idx="22">
                  <c:v>103.00700000000001</c:v>
                </c:pt>
                <c:pt idx="23">
                  <c:v>103.236</c:v>
                </c:pt>
                <c:pt idx="24">
                  <c:v>103.55800000000001</c:v>
                </c:pt>
                <c:pt idx="25">
                  <c:v>103.79600000000001</c:v>
                </c:pt>
                <c:pt idx="26">
                  <c:v>103.95699999999999</c:v>
                </c:pt>
                <c:pt idx="27">
                  <c:v>104.24299999999999</c:v>
                </c:pt>
                <c:pt idx="28">
                  <c:v>104.401</c:v>
                </c:pt>
                <c:pt idx="29">
                  <c:v>104.59699999999999</c:v>
                </c:pt>
                <c:pt idx="30">
                  <c:v>104.75700000000001</c:v>
                </c:pt>
                <c:pt idx="31">
                  <c:v>104.88500000000001</c:v>
                </c:pt>
                <c:pt idx="32">
                  <c:v>105.01</c:v>
                </c:pt>
                <c:pt idx="33">
                  <c:v>105.205</c:v>
                </c:pt>
                <c:pt idx="34">
                  <c:v>105.273</c:v>
                </c:pt>
                <c:pt idx="35">
                  <c:v>105.408</c:v>
                </c:pt>
                <c:pt idx="36">
                  <c:v>105.39100000000001</c:v>
                </c:pt>
                <c:pt idx="37">
                  <c:v>105.29600000000001</c:v>
                </c:pt>
                <c:pt idx="38">
                  <c:v>105.527</c:v>
                </c:pt>
                <c:pt idx="39">
                  <c:v>105.592</c:v>
                </c:pt>
                <c:pt idx="40">
                  <c:v>105.44799999999999</c:v>
                </c:pt>
                <c:pt idx="41">
                  <c:v>105.76900000000001</c:v>
                </c:pt>
                <c:pt idx="42">
                  <c:v>105.789</c:v>
                </c:pt>
                <c:pt idx="43">
                  <c:v>105.553</c:v>
                </c:pt>
                <c:pt idx="44">
                  <c:v>105.995</c:v>
                </c:pt>
                <c:pt idx="45">
                  <c:v>106.07299999999999</c:v>
                </c:pt>
                <c:pt idx="46">
                  <c:v>106.08199999999999</c:v>
                </c:pt>
                <c:pt idx="47">
                  <c:v>105.77200000000001</c:v>
                </c:pt>
                <c:pt idx="48">
                  <c:v>106.23</c:v>
                </c:pt>
                <c:pt idx="49">
                  <c:v>106.27500000000001</c:v>
                </c:pt>
                <c:pt idx="50">
                  <c:v>106.405</c:v>
                </c:pt>
                <c:pt idx="51">
                  <c:v>106.116</c:v>
                </c:pt>
                <c:pt idx="52">
                  <c:v>106.128</c:v>
                </c:pt>
                <c:pt idx="53">
                  <c:v>106.476</c:v>
                </c:pt>
                <c:pt idx="54">
                  <c:v>106.574</c:v>
                </c:pt>
                <c:pt idx="55">
                  <c:v>106.68300000000001</c:v>
                </c:pt>
                <c:pt idx="56">
                  <c:v>106.53700000000001</c:v>
                </c:pt>
                <c:pt idx="57">
                  <c:v>106.42</c:v>
                </c:pt>
                <c:pt idx="58">
                  <c:v>106.509</c:v>
                </c:pt>
                <c:pt idx="59">
                  <c:v>106.84399999999999</c:v>
                </c:pt>
                <c:pt idx="60">
                  <c:v>106.94199999999999</c:v>
                </c:pt>
                <c:pt idx="61">
                  <c:v>106.91500000000001</c:v>
                </c:pt>
                <c:pt idx="62">
                  <c:v>106.879</c:v>
                </c:pt>
                <c:pt idx="63">
                  <c:v>106.752</c:v>
                </c:pt>
              </c:numCache>
            </c:numRef>
          </c:val>
          <c:smooth val="0"/>
          <c:extLst>
            <c:ext xmlns:c16="http://schemas.microsoft.com/office/drawing/2014/chart" uri="{C3380CC4-5D6E-409C-BE32-E72D297353CC}">
              <c16:uniqueId val="{00000003-8D21-4D82-B3B5-AF01104882DA}"/>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solidFill>
                  <a:srgbClr val="FF0000"/>
                </a:solidFill>
                <a:effectLst/>
              </a:rPr>
              <a:t>PF</a:t>
            </a:r>
            <a:r>
              <a:rPr lang="en-US" sz="1400" b="0" i="0" baseline="0">
                <a:effectLst/>
              </a:rPr>
              <a:t>: C2H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Queue</c:v>
          </c:tx>
          <c:spPr>
            <a:ln w="28575" cap="rnd">
              <a:solidFill>
                <a:schemeClr val="accent1"/>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performance'!$D$15:$BO$15</c:f>
              <c:numCache>
                <c:formatCode>General</c:formatCode>
                <c:ptCount val="64"/>
                <c:pt idx="0">
                  <c:v>35.712890625</c:v>
                </c:pt>
                <c:pt idx="1">
                  <c:v>31.2490234375</c:v>
                </c:pt>
                <c:pt idx="2">
                  <c:v>27.77734375</c:v>
                </c:pt>
                <c:pt idx="3">
                  <c:v>25</c:v>
                </c:pt>
                <c:pt idx="4">
                  <c:v>22.726953125000001</c:v>
                </c:pt>
                <c:pt idx="5">
                  <c:v>20.833333333333332</c:v>
                </c:pt>
                <c:pt idx="6">
                  <c:v>19.230747767857142</c:v>
                </c:pt>
                <c:pt idx="7">
                  <c:v>17.85693359375</c:v>
                </c:pt>
                <c:pt idx="8">
                  <c:v>16.666449652777779</c:v>
                </c:pt>
                <c:pt idx="9">
                  <c:v>15.624804687499999</c:v>
                </c:pt>
                <c:pt idx="10">
                  <c:v>14.705610795454545</c:v>
                </c:pt>
                <c:pt idx="11">
                  <c:v>13.888671875</c:v>
                </c:pt>
                <c:pt idx="12">
                  <c:v>13.157602163461538</c:v>
                </c:pt>
                <c:pt idx="13">
                  <c:v>12.499581473214286</c:v>
                </c:pt>
                <c:pt idx="14">
                  <c:v>11.904557291666666</c:v>
                </c:pt>
                <c:pt idx="15">
                  <c:v>11.3631591796875</c:v>
                </c:pt>
                <c:pt idx="16">
                  <c:v>10.869025735294118</c:v>
                </c:pt>
                <c:pt idx="17">
                  <c:v>10.415473090277779</c:v>
                </c:pt>
                <c:pt idx="18">
                  <c:v>9.9987664473684212</c:v>
                </c:pt>
                <c:pt idx="19">
                  <c:v>9.61474609375</c:v>
                </c:pt>
                <c:pt idx="20">
                  <c:v>9.2586495535714288</c:v>
                </c:pt>
                <c:pt idx="21">
                  <c:v>8.9276455965909083</c:v>
                </c:pt>
                <c:pt idx="22">
                  <c:v>8.6188858695652169</c:v>
                </c:pt>
                <c:pt idx="23">
                  <c:v>8.332275390625</c:v>
                </c:pt>
                <c:pt idx="24">
                  <c:v>8.0624218750000001</c:v>
                </c:pt>
                <c:pt idx="25">
                  <c:v>7.8097956730769234</c:v>
                </c:pt>
                <c:pt idx="26">
                  <c:v>7.5632957175925926</c:v>
                </c:pt>
                <c:pt idx="27">
                  <c:v>7.3111746651785712</c:v>
                </c:pt>
                <c:pt idx="28">
                  <c:v>7.0814924568965516</c:v>
                </c:pt>
                <c:pt idx="29">
                  <c:v>6.8529947916666663</c:v>
                </c:pt>
                <c:pt idx="30">
                  <c:v>6.642452116935484</c:v>
                </c:pt>
                <c:pt idx="31">
                  <c:v>6.447509765625</c:v>
                </c:pt>
                <c:pt idx="32">
                  <c:v>6.2530184659090908</c:v>
                </c:pt>
                <c:pt idx="33">
                  <c:v>6.079618566176471</c:v>
                </c:pt>
                <c:pt idx="34">
                  <c:v>5.9136160714285717</c:v>
                </c:pt>
                <c:pt idx="35">
                  <c:v>5.7489691840277777</c:v>
                </c:pt>
                <c:pt idx="36">
                  <c:v>5.5966532939189193</c:v>
                </c:pt>
                <c:pt idx="37">
                  <c:v>5.4478310032894735</c:v>
                </c:pt>
                <c:pt idx="38">
                  <c:v>5.3187600160256414</c:v>
                </c:pt>
                <c:pt idx="39">
                  <c:v>5.182861328125</c:v>
                </c:pt>
                <c:pt idx="40">
                  <c:v>5.0421112804878048</c:v>
                </c:pt>
                <c:pt idx="41">
                  <c:v>4.9607049851190474</c:v>
                </c:pt>
                <c:pt idx="42">
                  <c:v>4.8501090116279073</c:v>
                </c:pt>
                <c:pt idx="43">
                  <c:v>4.7178178267045459</c:v>
                </c:pt>
                <c:pt idx="44">
                  <c:v>4.6343750000000004</c:v>
                </c:pt>
                <c:pt idx="45">
                  <c:v>4.5487007472826084</c:v>
                </c:pt>
                <c:pt idx="46">
                  <c:v>4.4533327792553195</c:v>
                </c:pt>
                <c:pt idx="47">
                  <c:v>4.3211669921875</c:v>
                </c:pt>
                <c:pt idx="48">
                  <c:v>4.2609614158163263</c:v>
                </c:pt>
                <c:pt idx="49">
                  <c:v>4.1987109374999996</c:v>
                </c:pt>
                <c:pt idx="50">
                  <c:v>4.1173406862745097</c:v>
                </c:pt>
                <c:pt idx="51">
                  <c:v>4.0264047475961542</c:v>
                </c:pt>
                <c:pt idx="52">
                  <c:v>3.9240492334905661</c:v>
                </c:pt>
                <c:pt idx="53">
                  <c:v>3.8676576967592591</c:v>
                </c:pt>
                <c:pt idx="54">
                  <c:v>3.8285866477272728</c:v>
                </c:pt>
                <c:pt idx="55">
                  <c:v>3.7592075892857144</c:v>
                </c:pt>
                <c:pt idx="56">
                  <c:v>3.6877741228070176</c:v>
                </c:pt>
                <c:pt idx="57">
                  <c:v>3.6038523706896552</c:v>
                </c:pt>
                <c:pt idx="58">
                  <c:v>3.5368445444915255</c:v>
                </c:pt>
                <c:pt idx="59">
                  <c:v>3.4998372395833335</c:v>
                </c:pt>
                <c:pt idx="60">
                  <c:v>3.4614497950819674</c:v>
                </c:pt>
                <c:pt idx="61">
                  <c:v>3.404265372983871</c:v>
                </c:pt>
                <c:pt idx="62">
                  <c:v>3.3512524801587302</c:v>
                </c:pt>
                <c:pt idx="63">
                  <c:v>3.28363037109375</c:v>
                </c:pt>
              </c:numCache>
            </c:numRef>
          </c:val>
          <c:smooth val="0"/>
          <c:extLst>
            <c:ext xmlns:c16="http://schemas.microsoft.com/office/drawing/2014/chart" uri="{C3380CC4-5D6E-409C-BE32-E72D297353CC}">
              <c16:uniqueId val="{00000000-D27E-4F61-A1DD-820F29ACC1DF}"/>
            </c:ext>
          </c:extLst>
        </c:ser>
        <c:ser>
          <c:idx val="1"/>
          <c:order val="1"/>
          <c:tx>
            <c:v>2 Queues</c:v>
          </c:tx>
          <c:spPr>
            <a:ln w="28575" cap="rnd">
              <a:solidFill>
                <a:schemeClr val="accent2"/>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performance'!$D$14:$BO$14</c:f>
              <c:numCache>
                <c:formatCode>General</c:formatCode>
                <c:ptCount val="64"/>
                <c:pt idx="0">
                  <c:v>71.427734375</c:v>
                </c:pt>
                <c:pt idx="1">
                  <c:v>62.4990234375</c:v>
                </c:pt>
                <c:pt idx="2">
                  <c:v>55.555338541666664</c:v>
                </c:pt>
                <c:pt idx="3">
                  <c:v>43.63671875</c:v>
                </c:pt>
                <c:pt idx="4">
                  <c:v>36.112499999999997</c:v>
                </c:pt>
                <c:pt idx="5">
                  <c:v>30.689778645833332</c:v>
                </c:pt>
                <c:pt idx="6">
                  <c:v>26.59375</c:v>
                </c:pt>
                <c:pt idx="7">
                  <c:v>23.64453125</c:v>
                </c:pt>
                <c:pt idx="8">
                  <c:v>21.034722222222221</c:v>
                </c:pt>
                <c:pt idx="9">
                  <c:v>19.157812499999999</c:v>
                </c:pt>
                <c:pt idx="10">
                  <c:v>17.535866477272727</c:v>
                </c:pt>
                <c:pt idx="11">
                  <c:v>16.134602864583332</c:v>
                </c:pt>
                <c:pt idx="12">
                  <c:v>14.89227764423077</c:v>
                </c:pt>
                <c:pt idx="13">
                  <c:v>14.017159598214286</c:v>
                </c:pt>
                <c:pt idx="14">
                  <c:v>13.171875</c:v>
                </c:pt>
                <c:pt idx="15">
                  <c:v>12.4188232421875</c:v>
                </c:pt>
                <c:pt idx="16">
                  <c:v>11.745863970588236</c:v>
                </c:pt>
                <c:pt idx="17">
                  <c:v>11.134982638888889</c:v>
                </c:pt>
                <c:pt idx="18">
                  <c:v>10.556023848684211</c:v>
                </c:pt>
                <c:pt idx="19">
                  <c:v>10.049121093749999</c:v>
                </c:pt>
                <c:pt idx="20">
                  <c:v>9.5930059523809526</c:v>
                </c:pt>
                <c:pt idx="21">
                  <c:v>9.1799538352272734</c:v>
                </c:pt>
                <c:pt idx="22">
                  <c:v>8.8053668478260878</c:v>
                </c:pt>
                <c:pt idx="23">
                  <c:v>8.462890625</c:v>
                </c:pt>
                <c:pt idx="24">
                  <c:v>8.1490624999999994</c:v>
                </c:pt>
                <c:pt idx="25">
                  <c:v>7.8503605769230766</c:v>
                </c:pt>
                <c:pt idx="26">
                  <c:v>7.5715422453703702</c:v>
                </c:pt>
                <c:pt idx="27">
                  <c:v>7.3211495535714288</c:v>
                </c:pt>
                <c:pt idx="28">
                  <c:v>7.0875538793103452</c:v>
                </c:pt>
                <c:pt idx="29">
                  <c:v>6.8561848958333336</c:v>
                </c:pt>
                <c:pt idx="30">
                  <c:v>6.648185483870968</c:v>
                </c:pt>
                <c:pt idx="31">
                  <c:v>6.4510498046875</c:v>
                </c:pt>
                <c:pt idx="32">
                  <c:v>6.2601799242424239</c:v>
                </c:pt>
                <c:pt idx="33">
                  <c:v>6.0848460477941178</c:v>
                </c:pt>
                <c:pt idx="34">
                  <c:v>5.9170758928571425</c:v>
                </c:pt>
                <c:pt idx="35">
                  <c:v>5.7521701388888893</c:v>
                </c:pt>
                <c:pt idx="36">
                  <c:v>5.6064189189189193</c:v>
                </c:pt>
                <c:pt idx="37">
                  <c:v>5.4508634868421053</c:v>
                </c:pt>
                <c:pt idx="38">
                  <c:v>5.3227664262820511</c:v>
                </c:pt>
                <c:pt idx="39">
                  <c:v>5.2029296875000002</c:v>
                </c:pt>
                <c:pt idx="40">
                  <c:v>5.0473990091463419</c:v>
                </c:pt>
                <c:pt idx="41">
                  <c:v>4.9634486607142856</c:v>
                </c:pt>
                <c:pt idx="42">
                  <c:v>4.8537427325581399</c:v>
                </c:pt>
                <c:pt idx="43">
                  <c:v>4.7203036221590908</c:v>
                </c:pt>
                <c:pt idx="44">
                  <c:v>4.6403211805555555</c:v>
                </c:pt>
                <c:pt idx="45">
                  <c:v>4.5512058423913047</c:v>
                </c:pt>
                <c:pt idx="46">
                  <c:v>4.457446808510638</c:v>
                </c:pt>
                <c:pt idx="47">
                  <c:v>4.323404947916667</c:v>
                </c:pt>
                <c:pt idx="48">
                  <c:v>4.2650271045918364</c:v>
                </c:pt>
                <c:pt idx="49">
                  <c:v>4.1992578125</c:v>
                </c:pt>
                <c:pt idx="50">
                  <c:v>4.1178002450980395</c:v>
                </c:pt>
                <c:pt idx="51">
                  <c:v>4.0259540264423075</c:v>
                </c:pt>
                <c:pt idx="52">
                  <c:v>3.9258549528301887</c:v>
                </c:pt>
                <c:pt idx="53">
                  <c:v>3.8757233796296298</c:v>
                </c:pt>
                <c:pt idx="54">
                  <c:v>3.8289417613636365</c:v>
                </c:pt>
                <c:pt idx="55">
                  <c:v>3.7610212053571428</c:v>
                </c:pt>
                <c:pt idx="56">
                  <c:v>3.6885622258771931</c:v>
                </c:pt>
                <c:pt idx="57">
                  <c:v>3.6044585129310347</c:v>
                </c:pt>
                <c:pt idx="58">
                  <c:v>3.5405521716101696</c:v>
                </c:pt>
                <c:pt idx="59">
                  <c:v>3.5036458333333331</c:v>
                </c:pt>
                <c:pt idx="60">
                  <c:v>3.462154200819672</c:v>
                </c:pt>
                <c:pt idx="61">
                  <c:v>3.4066910282258065</c:v>
                </c:pt>
                <c:pt idx="62">
                  <c:v>3.351593501984127</c:v>
                </c:pt>
                <c:pt idx="63">
                  <c:v>3.2852783203125</c:v>
                </c:pt>
              </c:numCache>
            </c:numRef>
          </c:val>
          <c:smooth val="0"/>
          <c:extLst>
            <c:ext xmlns:c16="http://schemas.microsoft.com/office/drawing/2014/chart" uri="{C3380CC4-5D6E-409C-BE32-E72D297353CC}">
              <c16:uniqueId val="{00000001-D27E-4F61-A1DD-820F29ACC1DF}"/>
            </c:ext>
          </c:extLst>
        </c:ser>
        <c:ser>
          <c:idx val="2"/>
          <c:order val="2"/>
          <c:tx>
            <c:v>4 Queues</c:v>
          </c:tx>
          <c:spPr>
            <a:ln w="28575" cap="rnd">
              <a:solidFill>
                <a:schemeClr val="accent3"/>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performance'!$D$13:$BO$13</c:f>
              <c:numCache>
                <c:formatCode>General</c:formatCode>
                <c:ptCount val="64"/>
                <c:pt idx="0">
                  <c:v>83.28125</c:v>
                </c:pt>
                <c:pt idx="1">
                  <c:v>74.3974609375</c:v>
                </c:pt>
                <c:pt idx="2">
                  <c:v>55.989583333333336</c:v>
                </c:pt>
                <c:pt idx="3">
                  <c:v>43.8671875</c:v>
                </c:pt>
                <c:pt idx="4">
                  <c:v>36.166796875000003</c:v>
                </c:pt>
                <c:pt idx="5">
                  <c:v>30.828125</c:v>
                </c:pt>
                <c:pt idx="6">
                  <c:v>26.773158482142858</c:v>
                </c:pt>
                <c:pt idx="7">
                  <c:v>23.72314453125</c:v>
                </c:pt>
                <c:pt idx="8">
                  <c:v>21.258246527777779</c:v>
                </c:pt>
                <c:pt idx="9">
                  <c:v>19.222265624999999</c:v>
                </c:pt>
                <c:pt idx="10">
                  <c:v>17.568004261363637</c:v>
                </c:pt>
                <c:pt idx="11">
                  <c:v>16.1640625</c:v>
                </c:pt>
                <c:pt idx="12">
                  <c:v>14.975961538461538</c:v>
                </c:pt>
                <c:pt idx="13">
                  <c:v>13.956194196428571</c:v>
                </c:pt>
                <c:pt idx="14">
                  <c:v>13.111328125</c:v>
                </c:pt>
                <c:pt idx="15">
                  <c:v>12.36669921875</c:v>
                </c:pt>
                <c:pt idx="16">
                  <c:v>11.682444852941176</c:v>
                </c:pt>
                <c:pt idx="17">
                  <c:v>11.064236111111111</c:v>
                </c:pt>
                <c:pt idx="18">
                  <c:v>10.509457236842104</c:v>
                </c:pt>
                <c:pt idx="19">
                  <c:v>10.0171875</c:v>
                </c:pt>
                <c:pt idx="20">
                  <c:v>9.5704055059523814</c:v>
                </c:pt>
                <c:pt idx="21">
                  <c:v>9.1591796875</c:v>
                </c:pt>
                <c:pt idx="22">
                  <c:v>8.7827785326086953</c:v>
                </c:pt>
                <c:pt idx="23">
                  <c:v>8.4442545572916661</c:v>
                </c:pt>
                <c:pt idx="24">
                  <c:v>8.1239843749999991</c:v>
                </c:pt>
                <c:pt idx="25">
                  <c:v>7.827974759615385</c:v>
                </c:pt>
                <c:pt idx="26">
                  <c:v>7.5464409722222223</c:v>
                </c:pt>
                <c:pt idx="27">
                  <c:v>7.3006417410714288</c:v>
                </c:pt>
                <c:pt idx="28">
                  <c:v>7.0617591594827589</c:v>
                </c:pt>
                <c:pt idx="29">
                  <c:v>6.8370442708333332</c:v>
                </c:pt>
                <c:pt idx="30">
                  <c:v>6.626890120967742</c:v>
                </c:pt>
                <c:pt idx="31">
                  <c:v>6.42919921875</c:v>
                </c:pt>
                <c:pt idx="32">
                  <c:v>6.2397608901515156</c:v>
                </c:pt>
                <c:pt idx="33">
                  <c:v>6.0651424632352944</c:v>
                </c:pt>
                <c:pt idx="34">
                  <c:v>5.8968749999999996</c:v>
                </c:pt>
                <c:pt idx="35">
                  <c:v>5.7373046875</c:v>
                </c:pt>
                <c:pt idx="36">
                  <c:v>5.5854624155405403</c:v>
                </c:pt>
                <c:pt idx="37">
                  <c:v>5.4347759046052628</c:v>
                </c:pt>
                <c:pt idx="38">
                  <c:v>5.3041866987179489</c:v>
                </c:pt>
                <c:pt idx="39">
                  <c:v>5.1815429687499996</c:v>
                </c:pt>
                <c:pt idx="40">
                  <c:v>5.0393006859756095</c:v>
                </c:pt>
                <c:pt idx="41">
                  <c:v>4.9434058779761907</c:v>
                </c:pt>
                <c:pt idx="42">
                  <c:v>4.83203125</c:v>
                </c:pt>
                <c:pt idx="43">
                  <c:v>4.7062766335227275</c:v>
                </c:pt>
                <c:pt idx="44">
                  <c:v>4.6251302083333332</c:v>
                </c:pt>
                <c:pt idx="45">
                  <c:v>4.5315472146739131</c:v>
                </c:pt>
                <c:pt idx="46">
                  <c:v>4.4382895611702127</c:v>
                </c:pt>
                <c:pt idx="47">
                  <c:v>4.317097981770833</c:v>
                </c:pt>
                <c:pt idx="48">
                  <c:v>4.2566565688775508</c:v>
                </c:pt>
                <c:pt idx="49">
                  <c:v>4.181640625</c:v>
                </c:pt>
                <c:pt idx="50">
                  <c:v>4.1023667279411766</c:v>
                </c:pt>
                <c:pt idx="51">
                  <c:v>4.0091646634615383</c:v>
                </c:pt>
                <c:pt idx="52">
                  <c:v>3.9222435141509435</c:v>
                </c:pt>
                <c:pt idx="53">
                  <c:v>3.8711299189814814</c:v>
                </c:pt>
                <c:pt idx="54">
                  <c:v>3.8127840909090911</c:v>
                </c:pt>
                <c:pt idx="55">
                  <c:v>3.7445940290178572</c:v>
                </c:pt>
                <c:pt idx="56">
                  <c:v>3.6721833881578947</c:v>
                </c:pt>
                <c:pt idx="57">
                  <c:v>3.59765625</c:v>
                </c:pt>
                <c:pt idx="58">
                  <c:v>3.5375397245762712</c:v>
                </c:pt>
                <c:pt idx="59">
                  <c:v>3.4973307291666669</c:v>
                </c:pt>
                <c:pt idx="60">
                  <c:v>3.4474257172131146</c:v>
                </c:pt>
                <c:pt idx="61">
                  <c:v>3.3912865423387095</c:v>
                </c:pt>
                <c:pt idx="62">
                  <c:v>3.3365265376984126</c:v>
                </c:pt>
                <c:pt idx="63">
                  <c:v>3.275390625</c:v>
                </c:pt>
              </c:numCache>
            </c:numRef>
          </c:val>
          <c:smooth val="0"/>
          <c:extLst>
            <c:ext xmlns:c16="http://schemas.microsoft.com/office/drawing/2014/chart" uri="{C3380CC4-5D6E-409C-BE32-E72D297353CC}">
              <c16:uniqueId val="{00000002-D27E-4F61-A1DD-820F29ACC1DF}"/>
            </c:ext>
          </c:extLst>
        </c:ser>
        <c:ser>
          <c:idx val="3"/>
          <c:order val="3"/>
          <c:tx>
            <c:v>8 Queues</c:v>
          </c:tx>
          <c:spPr>
            <a:ln w="28575" cap="rnd">
              <a:solidFill>
                <a:schemeClr val="accent4"/>
              </a:solidFill>
              <a:round/>
            </a:ln>
            <a:effectLst/>
          </c:spPr>
          <c:marker>
            <c:symbol val="none"/>
          </c:marker>
          <c:cat>
            <c:numRef>
              <c:f>'C2H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'C2H performance'!$D$12:$BO$12</c:f>
              <c:numCache>
                <c:formatCode>General</c:formatCode>
                <c:ptCount val="64"/>
                <c:pt idx="0">
                  <c:v>83.240234375</c:v>
                </c:pt>
                <c:pt idx="1">
                  <c:v>73.404296875</c:v>
                </c:pt>
                <c:pt idx="2">
                  <c:v>55.46875</c:v>
                </c:pt>
                <c:pt idx="3">
                  <c:v>43.72900390625</c:v>
                </c:pt>
                <c:pt idx="4">
                  <c:v>36.015234374999999</c:v>
                </c:pt>
                <c:pt idx="5">
                  <c:v>30.58984375</c:v>
                </c:pt>
                <c:pt idx="6">
                  <c:v>26.594029017857142</c:v>
                </c:pt>
                <c:pt idx="7">
                  <c:v>23.491455078125</c:v>
                </c:pt>
                <c:pt idx="8">
                  <c:v>21.103732638888889</c:v>
                </c:pt>
                <c:pt idx="9">
                  <c:v>19.10546875</c:v>
                </c:pt>
                <c:pt idx="10">
                  <c:v>17.438742897727273</c:v>
                </c:pt>
                <c:pt idx="11">
                  <c:v>16.065755208333332</c:v>
                </c:pt>
                <c:pt idx="12">
                  <c:v>14.915564903846153</c:v>
                </c:pt>
                <c:pt idx="13">
                  <c:v>13.908063616071429</c:v>
                </c:pt>
                <c:pt idx="14">
                  <c:v>13.050911458333333</c:v>
                </c:pt>
                <c:pt idx="15">
                  <c:v>12.2841796875</c:v>
                </c:pt>
                <c:pt idx="16">
                  <c:v>11.612247242647058</c:v>
                </c:pt>
                <c:pt idx="17">
                  <c:v>11.013020833333334</c:v>
                </c:pt>
                <c:pt idx="18">
                  <c:v>10.474506578947368</c:v>
                </c:pt>
                <c:pt idx="19">
                  <c:v>9.98095703125</c:v>
                </c:pt>
                <c:pt idx="20">
                  <c:v>9.5284598214285712</c:v>
                </c:pt>
                <c:pt idx="21">
                  <c:v>9.1175426136363633</c:v>
                </c:pt>
                <c:pt idx="22">
                  <c:v>8.7471976902173907</c:v>
                </c:pt>
                <c:pt idx="23">
                  <c:v>8.4013671875</c:v>
                </c:pt>
                <c:pt idx="24">
                  <c:v>8.0904687499999994</c:v>
                </c:pt>
                <c:pt idx="25">
                  <c:v>7.7971754807692308</c:v>
                </c:pt>
                <c:pt idx="26">
                  <c:v>7.5200376157407405</c:v>
                </c:pt>
                <c:pt idx="27">
                  <c:v>7.2714146205357144</c:v>
                </c:pt>
                <c:pt idx="28">
                  <c:v>7.0313173491379306</c:v>
                </c:pt>
                <c:pt idx="29">
                  <c:v>6.8097005208333332</c:v>
                </c:pt>
                <c:pt idx="30">
                  <c:v>6.6001134072580649</c:v>
                </c:pt>
                <c:pt idx="31">
                  <c:v>6.40167236328125</c:v>
                </c:pt>
                <c:pt idx="32">
                  <c:v>6.2150804924242422</c:v>
                </c:pt>
                <c:pt idx="33">
                  <c:v>6.043485753676471</c:v>
                </c:pt>
                <c:pt idx="34">
                  <c:v>5.8746093750000004</c:v>
                </c:pt>
                <c:pt idx="35">
                  <c:v>5.71875</c:v>
                </c:pt>
                <c:pt idx="36">
                  <c:v>5.5632918074324325</c:v>
                </c:pt>
                <c:pt idx="37">
                  <c:v>5.4120065789473681</c:v>
                </c:pt>
                <c:pt idx="38">
                  <c:v>5.2848056891025639</c:v>
                </c:pt>
                <c:pt idx="39">
                  <c:v>5.1558593750000004</c:v>
                </c:pt>
                <c:pt idx="40">
                  <c:v>5.0232469512195124</c:v>
                </c:pt>
                <c:pt idx="41">
                  <c:v>4.9185732886904763</c:v>
                </c:pt>
                <c:pt idx="42">
                  <c:v>4.8050962936046515</c:v>
                </c:pt>
                <c:pt idx="43">
                  <c:v>4.6854137073863633</c:v>
                </c:pt>
                <c:pt idx="44">
                  <c:v>4.6004774305555554</c:v>
                </c:pt>
                <c:pt idx="45">
                  <c:v>4.5037788722826084</c:v>
                </c:pt>
                <c:pt idx="46">
                  <c:v>4.4083277925531918</c:v>
                </c:pt>
                <c:pt idx="47">
                  <c:v>4.303873697916667</c:v>
                </c:pt>
                <c:pt idx="48">
                  <c:v>4.2342952806122449</c:v>
                </c:pt>
                <c:pt idx="49">
                  <c:v>4.1513671875</c:v>
                </c:pt>
                <c:pt idx="50">
                  <c:v>4.0749463848039218</c:v>
                </c:pt>
                <c:pt idx="51">
                  <c:v>3.9857271634615383</c:v>
                </c:pt>
                <c:pt idx="52">
                  <c:v>3.9109669811320753</c:v>
                </c:pt>
                <c:pt idx="53">
                  <c:v>3.8511284722222223</c:v>
                </c:pt>
                <c:pt idx="54">
                  <c:v>3.7845880681818183</c:v>
                </c:pt>
                <c:pt idx="55">
                  <c:v>3.7208077566964284</c:v>
                </c:pt>
                <c:pt idx="56">
                  <c:v>3.6505276864035086</c:v>
                </c:pt>
                <c:pt idx="57">
                  <c:v>3.5836476293103448</c:v>
                </c:pt>
                <c:pt idx="58">
                  <c:v>3.5258540783898304</c:v>
                </c:pt>
                <c:pt idx="59">
                  <c:v>3.4779947916666667</c:v>
                </c:pt>
                <c:pt idx="60">
                  <c:v>3.4241162909836067</c:v>
                </c:pt>
                <c:pt idx="61">
                  <c:v>3.368038054435484</c:v>
                </c:pt>
                <c:pt idx="62">
                  <c:v>3.3134610615079363</c:v>
                </c:pt>
                <c:pt idx="63">
                  <c:v>3.2578125</c:v>
                </c:pt>
              </c:numCache>
            </c:numRef>
          </c:val>
          <c:smooth val="0"/>
          <c:extLst>
            <c:ext xmlns:c16="http://schemas.microsoft.com/office/drawing/2014/chart" uri="{C3380CC4-5D6E-409C-BE32-E72D297353CC}">
              <c16:uniqueId val="{00000003-D27E-4F61-A1DD-820F29ACC1DF}"/>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(MPPS)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FF0000"/>
                </a:solidFill>
              </a:rPr>
              <a:t>PF</a:t>
            </a:r>
            <a:r>
              <a:rPr lang="en-US"/>
              <a:t>: H2C performance using dpdk-pktgen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'H2C performance'!$C$11</c:f>
              <c:strCache>
                <c:ptCount val="1"/>
                <c:pt idx="0">
                  <c:v>1 Queue</c:v>
                </c:pt>
              </c:strCache>
            </c:strRef>
          </c:tx>
          <c:spPr>
            <a:ln w="28575" cap="rnd">
              <a:solidFill>
                <a:schemeClr val="accent1"/>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performance'!$D$11:$BO$11</c:f>
              <c:numCache>
                <c:formatCode>General</c:formatCode>
                <c:ptCount val="64"/>
                <c:pt idx="0">
                  <c:v>18.888000000000002</c:v>
                </c:pt>
                <c:pt idx="1">
                  <c:v>37.744</c:v>
                </c:pt>
                <c:pt idx="2">
                  <c:v>56.509</c:v>
                </c:pt>
                <c:pt idx="3">
                  <c:v>70.099000000000004</c:v>
                </c:pt>
                <c:pt idx="4">
                  <c:v>83.134</c:v>
                </c:pt>
                <c:pt idx="5">
                  <c:v>88.65</c:v>
                </c:pt>
                <c:pt idx="6">
                  <c:v>93.037000000000006</c:v>
                </c:pt>
                <c:pt idx="7">
                  <c:v>98.137</c:v>
                </c:pt>
                <c:pt idx="8">
                  <c:v>99.941999999999993</c:v>
                </c:pt>
                <c:pt idx="9">
                  <c:v>99.733000000000004</c:v>
                </c:pt>
                <c:pt idx="10">
                  <c:v>99.599000000000004</c:v>
                </c:pt>
                <c:pt idx="11">
                  <c:v>100.148</c:v>
                </c:pt>
                <c:pt idx="12">
                  <c:v>100.035</c:v>
                </c:pt>
                <c:pt idx="13">
                  <c:v>99.926000000000002</c:v>
                </c:pt>
                <c:pt idx="14">
                  <c:v>99.817999999999998</c:v>
                </c:pt>
                <c:pt idx="15">
                  <c:v>99.760999999999996</c:v>
                </c:pt>
                <c:pt idx="16">
                  <c:v>100.072</c:v>
                </c:pt>
                <c:pt idx="17">
                  <c:v>100.01</c:v>
                </c:pt>
                <c:pt idx="18">
                  <c:v>99.918000000000006</c:v>
                </c:pt>
                <c:pt idx="19">
                  <c:v>99.832999999999998</c:v>
                </c:pt>
                <c:pt idx="20">
                  <c:v>99.802999999999997</c:v>
                </c:pt>
                <c:pt idx="21">
                  <c:v>100.08</c:v>
                </c:pt>
                <c:pt idx="22">
                  <c:v>99.995999999999995</c:v>
                </c:pt>
                <c:pt idx="23">
                  <c:v>99.956999999999994</c:v>
                </c:pt>
                <c:pt idx="24">
                  <c:v>99.834999999999994</c:v>
                </c:pt>
                <c:pt idx="25">
                  <c:v>99.837999999999994</c:v>
                </c:pt>
                <c:pt idx="26">
                  <c:v>100.07</c:v>
                </c:pt>
                <c:pt idx="27">
                  <c:v>99.986999999999995</c:v>
                </c:pt>
                <c:pt idx="28">
                  <c:v>99.947000000000003</c:v>
                </c:pt>
                <c:pt idx="29">
                  <c:v>99.896000000000001</c:v>
                </c:pt>
                <c:pt idx="30">
                  <c:v>99.872</c:v>
                </c:pt>
                <c:pt idx="31">
                  <c:v>100.069</c:v>
                </c:pt>
                <c:pt idx="32">
                  <c:v>100.00700000000001</c:v>
                </c:pt>
                <c:pt idx="33">
                  <c:v>99.957999999999998</c:v>
                </c:pt>
                <c:pt idx="34">
                  <c:v>99.929000000000002</c:v>
                </c:pt>
                <c:pt idx="35">
                  <c:v>99.873000000000005</c:v>
                </c:pt>
                <c:pt idx="36">
                  <c:v>100.05800000000001</c:v>
                </c:pt>
                <c:pt idx="37">
                  <c:v>100</c:v>
                </c:pt>
                <c:pt idx="38">
                  <c:v>99.971000000000004</c:v>
                </c:pt>
                <c:pt idx="39">
                  <c:v>99.926000000000002</c:v>
                </c:pt>
                <c:pt idx="40">
                  <c:v>99.828999999999994</c:v>
                </c:pt>
                <c:pt idx="41">
                  <c:v>100.012</c:v>
                </c:pt>
                <c:pt idx="42">
                  <c:v>100.018</c:v>
                </c:pt>
                <c:pt idx="43">
                  <c:v>99.968000000000004</c:v>
                </c:pt>
                <c:pt idx="44">
                  <c:v>99.936000000000007</c:v>
                </c:pt>
                <c:pt idx="45">
                  <c:v>99.89</c:v>
                </c:pt>
                <c:pt idx="46">
                  <c:v>100.029</c:v>
                </c:pt>
                <c:pt idx="47">
                  <c:v>99.963999999999999</c:v>
                </c:pt>
                <c:pt idx="48">
                  <c:v>99.947000000000003</c:v>
                </c:pt>
                <c:pt idx="49">
                  <c:v>99.935000000000002</c:v>
                </c:pt>
                <c:pt idx="50">
                  <c:v>99.894999999999996</c:v>
                </c:pt>
                <c:pt idx="51">
                  <c:v>100.00700000000001</c:v>
                </c:pt>
                <c:pt idx="52">
                  <c:v>99.977999999999994</c:v>
                </c:pt>
                <c:pt idx="53">
                  <c:v>99.981999999999999</c:v>
                </c:pt>
                <c:pt idx="54">
                  <c:v>99.941000000000003</c:v>
                </c:pt>
                <c:pt idx="55">
                  <c:v>99.900999999999996</c:v>
                </c:pt>
                <c:pt idx="56">
                  <c:v>100.023</c:v>
                </c:pt>
                <c:pt idx="57">
                  <c:v>99.983000000000004</c:v>
                </c:pt>
                <c:pt idx="58">
                  <c:v>99.956000000000003</c:v>
                </c:pt>
                <c:pt idx="59">
                  <c:v>99.935000000000002</c:v>
                </c:pt>
                <c:pt idx="60">
                  <c:v>99.926000000000002</c:v>
                </c:pt>
                <c:pt idx="61">
                  <c:v>100.024</c:v>
                </c:pt>
                <c:pt idx="62">
                  <c:v>99.99</c:v>
                </c:pt>
                <c:pt idx="63">
                  <c:v>99.988</c:v>
                </c:pt>
              </c:numCache>
            </c:numRef>
          </c:val>
          <c:smooth val="0"/>
          <c:extLst>
            <c:ext xmlns:c16="http://schemas.microsoft.com/office/drawing/2014/chart" uri="{C3380CC4-5D6E-409C-BE32-E72D297353CC}">
              <c16:uniqueId val="{00000000-7466-4557-B2F1-90C919656110}"/>
            </c:ext>
          </c:extLst>
        </c:ser>
        <c:ser>
          <c:idx val="1"/>
          <c:order val="1"/>
          <c:tx>
            <c:strRef>
              <c:f>'H2C performance'!$C$10</c:f>
              <c:strCache>
                <c:ptCount val="1"/>
                <c:pt idx="0">
                  <c:v>2 Queues</c:v>
                </c:pt>
              </c:strCache>
            </c:strRef>
          </c:tx>
          <c:spPr>
            <a:ln w="28575" cap="rnd">
              <a:solidFill>
                <a:schemeClr val="accent2"/>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performance'!$D$10:$BO$10</c:f>
              <c:numCache>
                <c:formatCode>General</c:formatCode>
                <c:ptCount val="64"/>
                <c:pt idx="0">
                  <c:v>37.029000000000003</c:v>
                </c:pt>
                <c:pt idx="1">
                  <c:v>71.709000000000003</c:v>
                </c:pt>
                <c:pt idx="2">
                  <c:v>92.742000000000004</c:v>
                </c:pt>
                <c:pt idx="3">
                  <c:v>100.31399999999999</c:v>
                </c:pt>
                <c:pt idx="4">
                  <c:v>98.882999999999996</c:v>
                </c:pt>
                <c:pt idx="5">
                  <c:v>99.680999999999997</c:v>
                </c:pt>
                <c:pt idx="6">
                  <c:v>100.63800000000001</c:v>
                </c:pt>
                <c:pt idx="7">
                  <c:v>100.358</c:v>
                </c:pt>
                <c:pt idx="8">
                  <c:v>100.143</c:v>
                </c:pt>
                <c:pt idx="9">
                  <c:v>99.941999999999993</c:v>
                </c:pt>
                <c:pt idx="10">
                  <c:v>99.834999999999994</c:v>
                </c:pt>
                <c:pt idx="11">
                  <c:v>100.369</c:v>
                </c:pt>
                <c:pt idx="12">
                  <c:v>100.21299999999999</c:v>
                </c:pt>
                <c:pt idx="13">
                  <c:v>100.09</c:v>
                </c:pt>
                <c:pt idx="14">
                  <c:v>99.974000000000004</c:v>
                </c:pt>
                <c:pt idx="15">
                  <c:v>99.876000000000005</c:v>
                </c:pt>
                <c:pt idx="16">
                  <c:v>100.26</c:v>
                </c:pt>
                <c:pt idx="17">
                  <c:v>100.15600000000001</c:v>
                </c:pt>
                <c:pt idx="18">
                  <c:v>100.065</c:v>
                </c:pt>
                <c:pt idx="19">
                  <c:v>99.983000000000004</c:v>
                </c:pt>
                <c:pt idx="20">
                  <c:v>99.912999999999997</c:v>
                </c:pt>
                <c:pt idx="21">
                  <c:v>100.20399999999999</c:v>
                </c:pt>
                <c:pt idx="22">
                  <c:v>100.124</c:v>
                </c:pt>
                <c:pt idx="23">
                  <c:v>100.053</c:v>
                </c:pt>
                <c:pt idx="24">
                  <c:v>99.986000000000004</c:v>
                </c:pt>
                <c:pt idx="25">
                  <c:v>99.929000000000002</c:v>
                </c:pt>
                <c:pt idx="26">
                  <c:v>100.164</c:v>
                </c:pt>
                <c:pt idx="27">
                  <c:v>100.099</c:v>
                </c:pt>
                <c:pt idx="28">
                  <c:v>100.044</c:v>
                </c:pt>
                <c:pt idx="29">
                  <c:v>99.99</c:v>
                </c:pt>
                <c:pt idx="30">
                  <c:v>99.938999999999993</c:v>
                </c:pt>
                <c:pt idx="31">
                  <c:v>100.139</c:v>
                </c:pt>
                <c:pt idx="32">
                  <c:v>100.084</c:v>
                </c:pt>
                <c:pt idx="33">
                  <c:v>100.038</c:v>
                </c:pt>
                <c:pt idx="34">
                  <c:v>99.989000000000004</c:v>
                </c:pt>
                <c:pt idx="35">
                  <c:v>99.948999999999998</c:v>
                </c:pt>
                <c:pt idx="36">
                  <c:v>100.11799999999999</c:v>
                </c:pt>
                <c:pt idx="37">
                  <c:v>100.072</c:v>
                </c:pt>
                <c:pt idx="38">
                  <c:v>100.032</c:v>
                </c:pt>
                <c:pt idx="39">
                  <c:v>99.986000000000004</c:v>
                </c:pt>
                <c:pt idx="40">
                  <c:v>99.954999999999998</c:v>
                </c:pt>
                <c:pt idx="41">
                  <c:v>100.10299999999999</c:v>
                </c:pt>
                <c:pt idx="42">
                  <c:v>100.04</c:v>
                </c:pt>
                <c:pt idx="43">
                  <c:v>100.02800000000001</c:v>
                </c:pt>
                <c:pt idx="44">
                  <c:v>99.992000000000004</c:v>
                </c:pt>
                <c:pt idx="45">
                  <c:v>99.959000000000003</c:v>
                </c:pt>
                <c:pt idx="46">
                  <c:v>100.093</c:v>
                </c:pt>
                <c:pt idx="47">
                  <c:v>100.059</c:v>
                </c:pt>
                <c:pt idx="48">
                  <c:v>100.024</c:v>
                </c:pt>
                <c:pt idx="49">
                  <c:v>99.991</c:v>
                </c:pt>
                <c:pt idx="50">
                  <c:v>99.965000000000003</c:v>
                </c:pt>
                <c:pt idx="51">
                  <c:v>100.089</c:v>
                </c:pt>
                <c:pt idx="52">
                  <c:v>100.051</c:v>
                </c:pt>
                <c:pt idx="53">
                  <c:v>100.024</c:v>
                </c:pt>
                <c:pt idx="54">
                  <c:v>99.995000000000005</c:v>
                </c:pt>
                <c:pt idx="55">
                  <c:v>99.966999999999999</c:v>
                </c:pt>
                <c:pt idx="56">
                  <c:v>100.075</c:v>
                </c:pt>
                <c:pt idx="57">
                  <c:v>100.05200000000001</c:v>
                </c:pt>
                <c:pt idx="58">
                  <c:v>100.021</c:v>
                </c:pt>
                <c:pt idx="59">
                  <c:v>99.994</c:v>
                </c:pt>
                <c:pt idx="60">
                  <c:v>99.941999999999993</c:v>
                </c:pt>
                <c:pt idx="61">
                  <c:v>100.069</c:v>
                </c:pt>
                <c:pt idx="62">
                  <c:v>100.04</c:v>
                </c:pt>
                <c:pt idx="63">
                  <c:v>100.017</c:v>
                </c:pt>
              </c:numCache>
            </c:numRef>
          </c:val>
          <c:smooth val="0"/>
          <c:extLst>
            <c:ext xmlns:c16="http://schemas.microsoft.com/office/drawing/2014/chart" uri="{C3380CC4-5D6E-409C-BE32-E72D297353CC}">
              <c16:uniqueId val="{00000001-7466-4557-B2F1-90C919656110}"/>
            </c:ext>
          </c:extLst>
        </c:ser>
        <c:ser>
          <c:idx val="2"/>
          <c:order val="2"/>
          <c:tx>
            <c:strRef>
              <c:f>'H2C performance'!$C$9</c:f>
              <c:strCache>
                <c:ptCount val="1"/>
                <c:pt idx="0">
                  <c:v>4 Queues</c:v>
                </c:pt>
              </c:strCache>
            </c:strRef>
          </c:tx>
          <c:spPr>
            <a:ln w="28575" cap="rnd">
              <a:solidFill>
                <a:srgbClr val="00B050"/>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performance'!$D$9:$BO$9</c:f>
              <c:numCache>
                <c:formatCode>General</c:formatCode>
                <c:ptCount val="64"/>
                <c:pt idx="0">
                  <c:v>54.834000000000003</c:v>
                </c:pt>
                <c:pt idx="1">
                  <c:v>86.876000000000005</c:v>
                </c:pt>
                <c:pt idx="2">
                  <c:v>94.909000000000006</c:v>
                </c:pt>
                <c:pt idx="3">
                  <c:v>100.127</c:v>
                </c:pt>
                <c:pt idx="4">
                  <c:v>98.921000000000006</c:v>
                </c:pt>
                <c:pt idx="5">
                  <c:v>99.718999999999994</c:v>
                </c:pt>
                <c:pt idx="6">
                  <c:v>100.65</c:v>
                </c:pt>
                <c:pt idx="7">
                  <c:v>100.373</c:v>
                </c:pt>
                <c:pt idx="8">
                  <c:v>100.155</c:v>
                </c:pt>
                <c:pt idx="9">
                  <c:v>99.983999999999995</c:v>
                </c:pt>
                <c:pt idx="10">
                  <c:v>99.843999999999994</c:v>
                </c:pt>
                <c:pt idx="11">
                  <c:v>100.38</c:v>
                </c:pt>
                <c:pt idx="12">
                  <c:v>100.22799999999999</c:v>
                </c:pt>
                <c:pt idx="13">
                  <c:v>100.099</c:v>
                </c:pt>
                <c:pt idx="14">
                  <c:v>99.986000000000004</c:v>
                </c:pt>
                <c:pt idx="15">
                  <c:v>99.894999999999996</c:v>
                </c:pt>
                <c:pt idx="16">
                  <c:v>100.27</c:v>
                </c:pt>
                <c:pt idx="17">
                  <c:v>100.16500000000001</c:v>
                </c:pt>
                <c:pt idx="18">
                  <c:v>100.072</c:v>
                </c:pt>
                <c:pt idx="19">
                  <c:v>99.992000000000004</c:v>
                </c:pt>
                <c:pt idx="20">
                  <c:v>99.915999999999997</c:v>
                </c:pt>
                <c:pt idx="21">
                  <c:v>100.208</c:v>
                </c:pt>
                <c:pt idx="22">
                  <c:v>100.128</c:v>
                </c:pt>
                <c:pt idx="23">
                  <c:v>100.059</c:v>
                </c:pt>
                <c:pt idx="24">
                  <c:v>99.994</c:v>
                </c:pt>
                <c:pt idx="25">
                  <c:v>99.932000000000002</c:v>
                </c:pt>
                <c:pt idx="26">
                  <c:v>100.166</c:v>
                </c:pt>
                <c:pt idx="27">
                  <c:v>100.108</c:v>
                </c:pt>
                <c:pt idx="28">
                  <c:v>100.05</c:v>
                </c:pt>
                <c:pt idx="29">
                  <c:v>99.994</c:v>
                </c:pt>
                <c:pt idx="30">
                  <c:v>99.942999999999998</c:v>
                </c:pt>
                <c:pt idx="31">
                  <c:v>100.139</c:v>
                </c:pt>
                <c:pt idx="32">
                  <c:v>100.093</c:v>
                </c:pt>
                <c:pt idx="33">
                  <c:v>100.038</c:v>
                </c:pt>
                <c:pt idx="34">
                  <c:v>99.995999999999995</c:v>
                </c:pt>
                <c:pt idx="35">
                  <c:v>99.956000000000003</c:v>
                </c:pt>
                <c:pt idx="36">
                  <c:v>100.121</c:v>
                </c:pt>
                <c:pt idx="37">
                  <c:v>100.077</c:v>
                </c:pt>
                <c:pt idx="38">
                  <c:v>100.035</c:v>
                </c:pt>
                <c:pt idx="39">
                  <c:v>99.994</c:v>
                </c:pt>
                <c:pt idx="40">
                  <c:v>99.954999999999998</c:v>
                </c:pt>
                <c:pt idx="41">
                  <c:v>100.111</c:v>
                </c:pt>
                <c:pt idx="42">
                  <c:v>100.063</c:v>
                </c:pt>
                <c:pt idx="43">
                  <c:v>100.03100000000001</c:v>
                </c:pt>
                <c:pt idx="44">
                  <c:v>99.992000000000004</c:v>
                </c:pt>
                <c:pt idx="45">
                  <c:v>99.956000000000003</c:v>
                </c:pt>
                <c:pt idx="46">
                  <c:v>100.093</c:v>
                </c:pt>
                <c:pt idx="47">
                  <c:v>100.065</c:v>
                </c:pt>
                <c:pt idx="48">
                  <c:v>100.03</c:v>
                </c:pt>
                <c:pt idx="49">
                  <c:v>99.994</c:v>
                </c:pt>
                <c:pt idx="50">
                  <c:v>99.965000000000003</c:v>
                </c:pt>
                <c:pt idx="51">
                  <c:v>100.089</c:v>
                </c:pt>
                <c:pt idx="52">
                  <c:v>100.054</c:v>
                </c:pt>
                <c:pt idx="53">
                  <c:v>100.024</c:v>
                </c:pt>
                <c:pt idx="54">
                  <c:v>100.002</c:v>
                </c:pt>
                <c:pt idx="55">
                  <c:v>99.971000000000004</c:v>
                </c:pt>
                <c:pt idx="56">
                  <c:v>100.07899999999999</c:v>
                </c:pt>
                <c:pt idx="57">
                  <c:v>100.05200000000001</c:v>
                </c:pt>
                <c:pt idx="58">
                  <c:v>100.021</c:v>
                </c:pt>
                <c:pt idx="59">
                  <c:v>99.998000000000005</c:v>
                </c:pt>
                <c:pt idx="60">
                  <c:v>99.941999999999993</c:v>
                </c:pt>
                <c:pt idx="61">
                  <c:v>100.069</c:v>
                </c:pt>
                <c:pt idx="62">
                  <c:v>100.048</c:v>
                </c:pt>
                <c:pt idx="63">
                  <c:v>100.021</c:v>
                </c:pt>
              </c:numCache>
            </c:numRef>
          </c:val>
          <c:smooth val="0"/>
          <c:extLst>
            <c:ext xmlns:c16="http://schemas.microsoft.com/office/drawing/2014/chart" uri="{C3380CC4-5D6E-409C-BE32-E72D297353CC}">
              <c16:uniqueId val="{00000002-7466-4557-B2F1-90C919656110}"/>
            </c:ext>
          </c:extLst>
        </c:ser>
        <c:ser>
          <c:idx val="3"/>
          <c:order val="3"/>
          <c:tx>
            <c:strRef>
              <c:f>'H2C performance'!$C$8</c:f>
              <c:strCache>
                <c:ptCount val="1"/>
                <c:pt idx="0">
                  <c:v>8 Queues</c:v>
                </c:pt>
              </c:strCache>
            </c:strRef>
          </c:tx>
          <c:spPr>
            <a:ln w="28575" cap="rnd">
              <a:solidFill>
                <a:schemeClr val="accent4"/>
              </a:solidFill>
              <a:round/>
            </a:ln>
            <a:effectLst/>
          </c:spPr>
          <c:marker>
            <c:symbol val="none"/>
          </c:marker>
          <c:cat>
            <c:numRef>
              <c:f>'H2C performance'!$D$3:$BO$3</c:f>
              <c:numCache>
                <c:formatCode>General</c:formatCode>
                <c:ptCount val="64"/>
                <c:pt idx="0">
                  <c:v>64</c:v>
                </c:pt>
                <c:pt idx="1">
                  <c:v>128</c:v>
                </c:pt>
                <c:pt idx="2">
                  <c:v>192</c:v>
                </c:pt>
                <c:pt idx="3">
                  <c:v>256</c:v>
                </c:pt>
                <c:pt idx="4">
                  <c:v>320</c:v>
                </c:pt>
                <c:pt idx="5">
                  <c:v>384</c:v>
                </c:pt>
                <c:pt idx="6">
                  <c:v>448</c:v>
                </c:pt>
                <c:pt idx="7">
                  <c:v>512</c:v>
                </c:pt>
                <c:pt idx="8">
                  <c:v>576</c:v>
                </c:pt>
                <c:pt idx="9">
                  <c:v>640</c:v>
                </c:pt>
                <c:pt idx="10">
                  <c:v>704</c:v>
                </c:pt>
                <c:pt idx="11">
                  <c:v>768</c:v>
                </c:pt>
                <c:pt idx="12">
                  <c:v>832</c:v>
                </c:pt>
                <c:pt idx="13">
                  <c:v>896</c:v>
                </c:pt>
                <c:pt idx="14">
                  <c:v>960</c:v>
                </c:pt>
                <c:pt idx="15">
                  <c:v>1024</c:v>
                </c:pt>
                <c:pt idx="16">
                  <c:v>1088</c:v>
                </c:pt>
                <c:pt idx="17">
                  <c:v>1152</c:v>
                </c:pt>
                <c:pt idx="18">
                  <c:v>1216</c:v>
                </c:pt>
                <c:pt idx="19">
                  <c:v>1280</c:v>
                </c:pt>
                <c:pt idx="20">
                  <c:v>1344</c:v>
                </c:pt>
                <c:pt idx="21">
                  <c:v>1408</c:v>
                </c:pt>
                <c:pt idx="22">
                  <c:v>1472</c:v>
                </c:pt>
                <c:pt idx="23">
                  <c:v>1536</c:v>
                </c:pt>
                <c:pt idx="24">
                  <c:v>1600</c:v>
                </c:pt>
                <c:pt idx="25">
                  <c:v>1664</c:v>
                </c:pt>
                <c:pt idx="26">
                  <c:v>1728</c:v>
                </c:pt>
                <c:pt idx="27">
                  <c:v>1792</c:v>
                </c:pt>
                <c:pt idx="28">
                  <c:v>1856</c:v>
                </c:pt>
                <c:pt idx="29">
                  <c:v>1920</c:v>
                </c:pt>
                <c:pt idx="30">
                  <c:v>1984</c:v>
                </c:pt>
                <c:pt idx="31">
                  <c:v>2048</c:v>
                </c:pt>
                <c:pt idx="32">
                  <c:v>2112</c:v>
                </c:pt>
                <c:pt idx="33">
                  <c:v>2176</c:v>
                </c:pt>
                <c:pt idx="34">
                  <c:v>2240</c:v>
                </c:pt>
                <c:pt idx="35">
                  <c:v>2304</c:v>
                </c:pt>
                <c:pt idx="36">
                  <c:v>2368</c:v>
                </c:pt>
                <c:pt idx="37">
                  <c:v>2432</c:v>
                </c:pt>
                <c:pt idx="38">
                  <c:v>2496</c:v>
                </c:pt>
                <c:pt idx="39">
                  <c:v>2560</c:v>
                </c:pt>
                <c:pt idx="40">
                  <c:v>2624</c:v>
                </c:pt>
                <c:pt idx="41">
                  <c:v>2688</c:v>
                </c:pt>
                <c:pt idx="42">
                  <c:v>2752</c:v>
                </c:pt>
                <c:pt idx="43">
                  <c:v>2816</c:v>
                </c:pt>
                <c:pt idx="44">
                  <c:v>2880</c:v>
                </c:pt>
                <c:pt idx="45">
                  <c:v>2944</c:v>
                </c:pt>
                <c:pt idx="46">
                  <c:v>3008</c:v>
                </c:pt>
                <c:pt idx="47">
                  <c:v>3072</c:v>
                </c:pt>
                <c:pt idx="48">
                  <c:v>3136</c:v>
                </c:pt>
                <c:pt idx="49">
                  <c:v>3200</c:v>
                </c:pt>
                <c:pt idx="50">
                  <c:v>3264</c:v>
                </c:pt>
                <c:pt idx="51">
                  <c:v>3328</c:v>
                </c:pt>
                <c:pt idx="52">
                  <c:v>3392</c:v>
                </c:pt>
                <c:pt idx="53">
                  <c:v>3456</c:v>
                </c:pt>
                <c:pt idx="54">
                  <c:v>3520</c:v>
                </c:pt>
                <c:pt idx="55">
                  <c:v>3584</c:v>
                </c:pt>
                <c:pt idx="56">
                  <c:v>3648</c:v>
                </c:pt>
                <c:pt idx="57">
                  <c:v>3712</c:v>
                </c:pt>
                <c:pt idx="58">
                  <c:v>3776</c:v>
                </c:pt>
                <c:pt idx="59">
                  <c:v>3840</c:v>
                </c:pt>
                <c:pt idx="60">
                  <c:v>3904</c:v>
                </c:pt>
                <c:pt idx="61">
                  <c:v>3968</c:v>
                </c:pt>
                <c:pt idx="62">
                  <c:v>4032</c:v>
                </c:pt>
                <c:pt idx="63">
                  <c:v>4096</c:v>
                </c:pt>
              </c:numCache>
            </c:numRef>
          </c:cat>
          <c:val>
            <c:numRef>
              <c:f>'H2C performance'!$D$8:$BO$8</c:f>
              <c:numCache>
                <c:formatCode>General</c:formatCode>
                <c:ptCount val="64"/>
                <c:pt idx="0">
                  <c:v>55.331000000000003</c:v>
                </c:pt>
                <c:pt idx="1">
                  <c:v>86.858000000000004</c:v>
                </c:pt>
                <c:pt idx="2">
                  <c:v>94.872</c:v>
                </c:pt>
                <c:pt idx="3">
                  <c:v>100.10899999999999</c:v>
                </c:pt>
                <c:pt idx="4">
                  <c:v>98.885000000000005</c:v>
                </c:pt>
                <c:pt idx="5">
                  <c:v>99.724000000000004</c:v>
                </c:pt>
                <c:pt idx="6">
                  <c:v>100.661</c:v>
                </c:pt>
                <c:pt idx="7">
                  <c:v>100.378</c:v>
                </c:pt>
                <c:pt idx="8">
                  <c:v>100.16</c:v>
                </c:pt>
                <c:pt idx="9">
                  <c:v>99.992000000000004</c:v>
                </c:pt>
                <c:pt idx="10">
                  <c:v>99.840999999999994</c:v>
                </c:pt>
                <c:pt idx="11">
                  <c:v>100.384</c:v>
                </c:pt>
                <c:pt idx="12">
                  <c:v>100.23099999999999</c:v>
                </c:pt>
                <c:pt idx="13">
                  <c:v>100.105</c:v>
                </c:pt>
                <c:pt idx="14">
                  <c:v>99.989000000000004</c:v>
                </c:pt>
                <c:pt idx="15">
                  <c:v>99.894000000000005</c:v>
                </c:pt>
                <c:pt idx="16">
                  <c:v>100.27</c:v>
                </c:pt>
                <c:pt idx="17">
                  <c:v>100.167</c:v>
                </c:pt>
                <c:pt idx="18">
                  <c:v>100.072</c:v>
                </c:pt>
                <c:pt idx="19">
                  <c:v>99.995999999999995</c:v>
                </c:pt>
                <c:pt idx="20">
                  <c:v>99.915999999999997</c:v>
                </c:pt>
                <c:pt idx="21">
                  <c:v>100.208</c:v>
                </c:pt>
                <c:pt idx="22">
                  <c:v>100.128</c:v>
                </c:pt>
                <c:pt idx="23">
                  <c:v>100.059</c:v>
                </c:pt>
                <c:pt idx="24">
                  <c:v>99.994</c:v>
                </c:pt>
                <c:pt idx="25">
                  <c:v>99.932000000000002</c:v>
                </c:pt>
                <c:pt idx="26">
                  <c:v>100.16800000000001</c:v>
                </c:pt>
                <c:pt idx="27">
                  <c:v>100.10299999999999</c:v>
                </c:pt>
                <c:pt idx="28">
                  <c:v>100.044</c:v>
                </c:pt>
                <c:pt idx="29">
                  <c:v>99.998000000000005</c:v>
                </c:pt>
                <c:pt idx="30">
                  <c:v>99.941000000000003</c:v>
                </c:pt>
                <c:pt idx="31">
                  <c:v>100.143</c:v>
                </c:pt>
                <c:pt idx="32">
                  <c:v>100.1</c:v>
                </c:pt>
                <c:pt idx="33">
                  <c:v>100.04900000000001</c:v>
                </c:pt>
                <c:pt idx="34">
                  <c:v>100.001</c:v>
                </c:pt>
                <c:pt idx="35">
                  <c:v>99.950999999999993</c:v>
                </c:pt>
                <c:pt idx="36">
                  <c:v>100.11799999999999</c:v>
                </c:pt>
                <c:pt idx="37">
                  <c:v>100.075</c:v>
                </c:pt>
                <c:pt idx="38">
                  <c:v>100.032</c:v>
                </c:pt>
                <c:pt idx="39">
                  <c:v>100</c:v>
                </c:pt>
                <c:pt idx="40">
                  <c:v>99.947000000000003</c:v>
                </c:pt>
                <c:pt idx="41">
                  <c:v>100.117</c:v>
                </c:pt>
                <c:pt idx="42">
                  <c:v>100.068</c:v>
                </c:pt>
                <c:pt idx="43">
                  <c:v>100.04</c:v>
                </c:pt>
                <c:pt idx="44">
                  <c:v>99.992000000000004</c:v>
                </c:pt>
                <c:pt idx="45">
                  <c:v>99.965000000000003</c:v>
                </c:pt>
                <c:pt idx="46">
                  <c:v>100.093</c:v>
                </c:pt>
                <c:pt idx="47">
                  <c:v>100.059</c:v>
                </c:pt>
                <c:pt idx="48">
                  <c:v>100.03400000000001</c:v>
                </c:pt>
                <c:pt idx="49">
                  <c:v>100.001</c:v>
                </c:pt>
                <c:pt idx="50">
                  <c:v>99.974999999999994</c:v>
                </c:pt>
                <c:pt idx="51">
                  <c:v>100.08499999999999</c:v>
                </c:pt>
                <c:pt idx="52">
                  <c:v>100.051</c:v>
                </c:pt>
                <c:pt idx="53">
                  <c:v>100.024</c:v>
                </c:pt>
                <c:pt idx="54">
                  <c:v>99.998999999999995</c:v>
                </c:pt>
                <c:pt idx="55">
                  <c:v>99.962999999999994</c:v>
                </c:pt>
                <c:pt idx="56">
                  <c:v>100.08199999999999</c:v>
                </c:pt>
                <c:pt idx="57">
                  <c:v>100.056</c:v>
                </c:pt>
                <c:pt idx="58">
                  <c:v>100.02500000000001</c:v>
                </c:pt>
                <c:pt idx="59">
                  <c:v>99.998000000000005</c:v>
                </c:pt>
                <c:pt idx="60">
                  <c:v>99.965999999999994</c:v>
                </c:pt>
                <c:pt idx="61">
                  <c:v>100.07299999999999</c:v>
                </c:pt>
                <c:pt idx="62">
                  <c:v>100.048</c:v>
                </c:pt>
                <c:pt idx="63">
                  <c:v>100.021</c:v>
                </c:pt>
              </c:numCache>
            </c:numRef>
          </c:val>
          <c:smooth val="0"/>
          <c:extLst>
            <c:ext xmlns:c16="http://schemas.microsoft.com/office/drawing/2014/chart" uri="{C3380CC4-5D6E-409C-BE32-E72D297353CC}">
              <c16:uniqueId val="{00000003-7466-4557-B2F1-90C919656110}"/>
            </c:ext>
          </c:extLst>
        </c:ser>
        <c:dLbls>
          <c:showLegendKey val="0"/>
          <c:showVal val="0"/>
          <c:showCatName val="0"/>
          <c:showSerName val="0"/>
          <c:showPercent val="0"/>
          <c:showBubbleSize val="0"/>
        </c:dLbls>
        <c:smooth val="0"/>
        <c:axId val="626463936"/>
        <c:axId val="626464264"/>
      </c:lineChart>
      <c:catAx>
        <c:axId val="62646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Packet size(Bytes)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26464264"/>
        <c:crosses val="autoZero"/>
        <c:auto val="1"/>
        <c:lblAlgn val="ctr"/>
        <c:lblOffset val="100"/>
        <c:tickLblSkip val="1"/>
        <c:noMultiLvlLbl val="0"/>
      </c:catAx>
      <c:valAx>
        <c:axId val="626464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(Gbps)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463936"/>
        <c:crosses val="autoZero"/>
        <c:crossBetween val="midCat"/>
        <c:maj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360AB0219D1B4C8EED8F7C14291A24" ma:contentTypeVersion="2" ma:contentTypeDescription="Create a new document." ma:contentTypeScope="" ma:versionID="860dba169782b535164be39396312612">
  <xsd:schema xmlns:xsd="http://www.w3.org/2001/XMLSchema" xmlns:xs="http://www.w3.org/2001/XMLSchema" xmlns:p="http://schemas.microsoft.com/office/2006/metadata/properties" xmlns:ns2="b0b461d9-1748-4ea3-b590-adcaa3b7efff" targetNamespace="http://schemas.microsoft.com/office/2006/metadata/properties" ma:root="true" ma:fieldsID="f810382e73cbaedfe068f2c5875fb8a3" ns2:_="">
    <xsd:import namespace="b0b461d9-1748-4ea3-b590-adcaa3b7efff"/>
    <xsd:element name="properties">
      <xsd:complexType>
        <xsd:sequence>
          <xsd:element name="documentManagement">
            <xsd:complexType>
              <xsd:all>
                <xsd:element ref="ns2:ArticleNumber"/>
                <xsd:element ref="ns2:AssociatedArticle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461d9-1748-4ea3-b590-adcaa3b7efff" elementFormDefault="qualified">
    <xsd:import namespace="http://schemas.microsoft.com/office/2006/documentManagement/types"/>
    <xsd:import namespace="http://schemas.microsoft.com/office/infopath/2007/PartnerControls"/>
    <xsd:element name="ArticleNumber" ma:index="8" ma:displayName="Article Number" ma:decimals="0" ma:indexed="true" ma:internalName="ArticleNumber" ma:percentage="FALSE">
      <xsd:simpleType>
        <xsd:restriction base="dms:Number">
          <xsd:minInclusive value="0"/>
        </xsd:restriction>
      </xsd:simpleType>
    </xsd:element>
    <xsd:element name="AssociatedArticles" ma:index="9" ma:displayName="Associated Articles" ma:internalName="AssociatedArticl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ssociatedArticles xmlns="b0b461d9-1748-4ea3-b590-adcaa3b7efff">71453</AssociatedArticles>
    <ArticleNumber xmlns="b0b461d9-1748-4ea3-b590-adcaa3b7eff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F01035-398F-4F4F-B243-0A337CCC6677}">
  <ds:schemaRefs>
    <ds:schemaRef ds:uri="http://schemas.microsoft.com/office/2006/metadata/longProperties"/>
  </ds:schemaRefs>
</ds:datastoreItem>
</file>

<file path=customXml/itemProps2.xml><?xml version="1.0" encoding="utf-8"?>
<ds:datastoreItem xmlns:ds="http://schemas.openxmlformats.org/officeDocument/2006/customXml" ds:itemID="{C821CAF0-0D31-41DF-B73D-0B88648B1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461d9-1748-4ea3-b590-adcaa3b7e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B34CCB-69D5-4231-9EAD-399533F049BD}">
  <ds:schemaRefs>
    <ds:schemaRef ds:uri="http://schemas.microsoft.com/office/2006/metadata/properties"/>
    <ds:schemaRef ds:uri="http://schemas.microsoft.com/office/infopath/2007/PartnerControls"/>
    <ds:schemaRef ds:uri="b0b461d9-1748-4ea3-b590-adcaa3b7efff"/>
  </ds:schemaRefs>
</ds:datastoreItem>
</file>

<file path=customXml/itemProps4.xml><?xml version="1.0" encoding="utf-8"?>
<ds:datastoreItem xmlns:ds="http://schemas.openxmlformats.org/officeDocument/2006/customXml" ds:itemID="{01AA13F3-33CB-4B05-A844-8D2D31945088}">
  <ds:schemaRefs>
    <ds:schemaRef ds:uri="http://schemas.openxmlformats.org/officeDocument/2006/bibliography"/>
  </ds:schemaRefs>
</ds:datastoreItem>
</file>

<file path=customXml/itemProps5.xml><?xml version="1.0" encoding="utf-8"?>
<ds:datastoreItem xmlns:ds="http://schemas.openxmlformats.org/officeDocument/2006/customXml" ds:itemID="{0A99680A-FE2F-4F84-8685-9122F68375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6018</Words>
  <Characters>34309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2023-02-23T15:12:00Z</dcterms:created>
  <dcterms:modified xsi:type="dcterms:W3CDTF">2023-02-28T10:51:00Z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cb4cf9de-9548-4268-bc64-680fde87a252</vt:lpwstr>
  </property>
  <property fmtid="{D5CDD505-2E9C-101B-9397-08002B2CF9AE}" pid="3" name="ContentTypeId">
    <vt:lpwstr>0x010100C1360AB0219D1B4C8EED8F7C14291A24</vt:lpwstr>
  </property>
  <property fmtid="{D5CDD505-2E9C-101B-9397-08002B2CF9AE}" pid="4" name="kerndrvver">
    <vt:lpwstr>121.207</vt:lpwstr>
  </property>
  <property fmtid="{D5CDD505-2E9C-101B-9397-08002B2CF9AE}" pid="5" name="XilinxClassification">
    <vt:lpwstr>Public</vt:lpwstr>
  </property>
  <property fmtid="{D5CDD505-2E9C-101B-9397-08002B2CF9AE}" pid="6" name="VisualMarkings">
    <vt:lpwstr>Yes</vt:lpwstr>
  </property>
  <property fmtid="{D5CDD505-2E9C-101B-9397-08002B2CF9AE}" pid="7" name="PublicationYear">
    <vt:lpwstr>2018</vt:lpwstr>
  </property>
  <property fmtid="{D5CDD505-2E9C-101B-9397-08002B2CF9AE}" pid="8" name="MSIP_Label_4342314e-0df4-4b58-84bf-38bed6170a0f_Enabled">
    <vt:lpwstr>true</vt:lpwstr>
  </property>
  <property fmtid="{D5CDD505-2E9C-101B-9397-08002B2CF9AE}" pid="9" name="MSIP_Label_4342314e-0df4-4b58-84bf-38bed6170a0f_SetDate">
    <vt:lpwstr>2023-02-28T10:51:05Z</vt:lpwstr>
  </property>
  <property fmtid="{D5CDD505-2E9C-101B-9397-08002B2CF9AE}" pid="10" name="MSIP_Label_4342314e-0df4-4b58-84bf-38bed6170a0f_Method">
    <vt:lpwstr>Standard</vt:lpwstr>
  </property>
  <property fmtid="{D5CDD505-2E9C-101B-9397-08002B2CF9AE}" pid="11" name="MSIP_Label_4342314e-0df4-4b58-84bf-38bed6170a0f_Name">
    <vt:lpwstr>General</vt:lpwstr>
  </property>
  <property fmtid="{D5CDD505-2E9C-101B-9397-08002B2CF9AE}" pid="12" name="MSIP_Label_4342314e-0df4-4b58-84bf-38bed6170a0f_SiteId">
    <vt:lpwstr>3dd8961f-e488-4e60-8e11-a82d994e183d</vt:lpwstr>
  </property>
  <property fmtid="{D5CDD505-2E9C-101B-9397-08002B2CF9AE}" pid="13" name="MSIP_Label_4342314e-0df4-4b58-84bf-38bed6170a0f_ActionId">
    <vt:lpwstr>3647b294-c381-4960-87e0-eed2eafb36c8</vt:lpwstr>
  </property>
  <property fmtid="{D5CDD505-2E9C-101B-9397-08002B2CF9AE}" pid="14" name="MSIP_Label_4342314e-0df4-4b58-84bf-38bed6170a0f_ContentBits">
    <vt:lpwstr>1</vt:lpwstr>
  </property>
</Properties>
</file>