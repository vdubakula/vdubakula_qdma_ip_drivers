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3E00" w14:textId="610DE319" w:rsidR="006B73C5" w:rsidRPr="00181E7F" w:rsidRDefault="00DA356B" w:rsidP="003F6606">
      <w:pPr>
        <w:pStyle w:val="Title"/>
        <w:rPr>
          <w:rFonts w:cs="Arial"/>
          <w:b w:val="0"/>
          <w:color w:val="EA2A16"/>
          <w:sz w:val="28"/>
          <w:szCs w:val="28"/>
        </w:rPr>
      </w:pPr>
      <w:r>
        <w:rPr>
          <w:rFonts w:cs="Arial"/>
          <w:b w:val="0"/>
          <w:color w:val="EA2A16"/>
          <w:sz w:val="28"/>
          <w:szCs w:val="28"/>
        </w:rPr>
        <w:t xml:space="preserve">Xilinx Answer </w:t>
      </w:r>
      <w:r w:rsidR="003C3A6C">
        <w:rPr>
          <w:rFonts w:cs="Arial"/>
          <w:b w:val="0"/>
          <w:color w:val="EA2A16"/>
          <w:sz w:val="28"/>
          <w:szCs w:val="28"/>
        </w:rPr>
        <w:t>34944</w:t>
      </w:r>
    </w:p>
    <w:p w14:paraId="77BBD11D" w14:textId="6D8E137A" w:rsidR="00485552" w:rsidRPr="005044C0" w:rsidRDefault="00C37F7D" w:rsidP="005044C0">
      <w:pPr>
        <w:pStyle w:val="Title"/>
        <w:rPr>
          <w:rFonts w:cs="Arial"/>
          <w:b w:val="0"/>
          <w:color w:val="EA2A16"/>
          <w:sz w:val="28"/>
          <w:szCs w:val="28"/>
        </w:rPr>
      </w:pPr>
      <w:r>
        <w:rPr>
          <w:rFonts w:cs="Arial"/>
          <w:b w:val="0"/>
          <w:color w:val="EA2A16"/>
          <w:sz w:val="28"/>
          <w:szCs w:val="28"/>
        </w:rPr>
        <w:t xml:space="preserve">QDMA Performance </w:t>
      </w:r>
      <w:r w:rsidR="00E861F7">
        <w:rPr>
          <w:rFonts w:cs="Arial"/>
          <w:b w:val="0"/>
          <w:color w:val="EA2A16"/>
          <w:sz w:val="28"/>
          <w:szCs w:val="28"/>
        </w:rPr>
        <w:t>Report</w:t>
      </w:r>
    </w:p>
    <w:p w14:paraId="7B524C67" w14:textId="77777777" w:rsidR="00EC5608" w:rsidRDefault="00426A80" w:rsidP="00EC5608">
      <w:r>
        <w:pict w14:anchorId="5B4066FA">
          <v:rect id="_x0000_i1025" style="width:523.3pt;height:2pt" o:hralign="center" o:hrstd="t" o:hr="t" fillcolor="#a0a0a0" stroked="f"/>
        </w:pict>
      </w:r>
    </w:p>
    <w:p w14:paraId="1F4A09D3" w14:textId="0AE18B9F" w:rsidR="00485552" w:rsidRPr="00171E26" w:rsidRDefault="00B542A8" w:rsidP="00EC5608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Important </w:t>
      </w:r>
      <w:r w:rsidR="00EC5608" w:rsidRPr="00171E26">
        <w:rPr>
          <w:rFonts w:cs="Arial"/>
          <w:b/>
          <w:szCs w:val="20"/>
        </w:rPr>
        <w:t>Note:</w:t>
      </w:r>
      <w:r>
        <w:rPr>
          <w:rFonts w:cs="Arial"/>
          <w:szCs w:val="20"/>
        </w:rPr>
        <w:t xml:space="preserve">  This </w:t>
      </w:r>
      <w:r w:rsidR="001644E6">
        <w:rPr>
          <w:rFonts w:cs="Arial"/>
          <w:szCs w:val="20"/>
        </w:rPr>
        <w:t xml:space="preserve">downloadable </w:t>
      </w:r>
      <w:r w:rsidR="005044C0">
        <w:rPr>
          <w:rFonts w:cs="Arial"/>
          <w:szCs w:val="20"/>
        </w:rPr>
        <w:t xml:space="preserve">PDF of </w:t>
      </w:r>
      <w:r w:rsidR="00856D7C" w:rsidRPr="00171E26">
        <w:rPr>
          <w:rFonts w:cs="Arial"/>
          <w:szCs w:val="20"/>
        </w:rPr>
        <w:t>an Answer</w:t>
      </w:r>
      <w:r w:rsidR="00EC5608" w:rsidRPr="00171E26">
        <w:rPr>
          <w:rFonts w:cs="Arial"/>
          <w:szCs w:val="20"/>
        </w:rPr>
        <w:t xml:space="preserve"> Record is provided to enhance its usability and readability</w:t>
      </w:r>
      <w:proofErr w:type="gramStart"/>
      <w:r w:rsidR="00EC5608" w:rsidRPr="00171E26">
        <w:rPr>
          <w:rFonts w:cs="Arial"/>
          <w:szCs w:val="20"/>
        </w:rPr>
        <w:t xml:space="preserve">.  </w:t>
      </w:r>
      <w:proofErr w:type="gramEnd"/>
      <w:r w:rsidR="00EC5608" w:rsidRPr="00171E26">
        <w:rPr>
          <w:rFonts w:cs="Arial"/>
          <w:szCs w:val="20"/>
        </w:rPr>
        <w:t xml:space="preserve">It is important to note that Answer Records are Web-based content that are frequently updated as </w:t>
      </w:r>
      <w:proofErr w:type="gramStart"/>
      <w:r w:rsidR="00EC5608" w:rsidRPr="00171E26">
        <w:rPr>
          <w:rFonts w:cs="Arial"/>
          <w:szCs w:val="20"/>
        </w:rPr>
        <w:t>new information</w:t>
      </w:r>
      <w:proofErr w:type="gramEnd"/>
      <w:r w:rsidR="00EC5608" w:rsidRPr="00171E26">
        <w:rPr>
          <w:rFonts w:cs="Arial"/>
          <w:szCs w:val="20"/>
        </w:rPr>
        <w:t xml:space="preserve"> becomes available.  You are reminded to visit the Xilinx Technical Support Website and </w:t>
      </w:r>
      <w:r w:rsidR="00C37329" w:rsidRPr="00171E26">
        <w:rPr>
          <w:rFonts w:cs="Arial"/>
          <w:szCs w:val="20"/>
        </w:rPr>
        <w:t xml:space="preserve">review </w:t>
      </w:r>
      <w:r w:rsidR="001C5E01">
        <w:rPr>
          <w:rFonts w:cs="Arial"/>
          <w:szCs w:val="20"/>
        </w:rPr>
        <w:t>(</w:t>
      </w:r>
      <w:r w:rsidR="00651037" w:rsidRPr="001C5E01">
        <w:rPr>
          <w:rFonts w:cs="Arial"/>
          <w:szCs w:val="20"/>
          <w:u w:val="single"/>
        </w:rPr>
        <w:t>Xilinx Answer 34944</w:t>
      </w:r>
      <w:r w:rsidR="001C5E01">
        <w:rPr>
          <w:rFonts w:cs="Arial"/>
          <w:szCs w:val="20"/>
        </w:rPr>
        <w:t>)</w:t>
      </w:r>
      <w:r w:rsidR="00EC5608" w:rsidRPr="00171E26">
        <w:rPr>
          <w:rFonts w:cs="Arial"/>
          <w:szCs w:val="20"/>
        </w:rPr>
        <w:t xml:space="preserve"> for the latest version of this Answer.</w:t>
      </w:r>
    </w:p>
    <w:p w14:paraId="7667A79C" w14:textId="77777777" w:rsidR="00DA356B" w:rsidRDefault="00426A80" w:rsidP="00AA47C1">
      <w:r>
        <w:pict w14:anchorId="50BB6028">
          <v:rect id="_x0000_i1026" style="width:523.3pt;height:2pt" o:hralign="center" o:hrstd="t" o:hr="t" fillcolor="#a0a0a0" stroked="f"/>
        </w:pict>
      </w:r>
    </w:p>
    <w:p w14:paraId="2AD87362" w14:textId="77777777" w:rsidR="005044C0" w:rsidRDefault="005044C0" w:rsidP="005044C0">
      <w:pPr>
        <w:pStyle w:val="Heading1"/>
      </w:pPr>
      <w:r>
        <w:t>Revision History</w:t>
      </w:r>
    </w:p>
    <w:p w14:paraId="44A4BAE2" w14:textId="7665969C" w:rsidR="005044C0" w:rsidRDefault="005044C0" w:rsidP="005044C0">
      <w:r>
        <w:t>The following table shows the revision history for this document.</w:t>
      </w:r>
    </w:p>
    <w:p w14:paraId="324FDD4D" w14:textId="77777777" w:rsidR="005044C0" w:rsidRDefault="005044C0" w:rsidP="005044C0"/>
    <w:tbl>
      <w:tblPr>
        <w:tblStyle w:val="TableGrid"/>
        <w:tblW w:w="0" w:type="auto"/>
        <w:tblInd w:w="726" w:type="dxa"/>
        <w:tblLook w:val="04A0" w:firstRow="1" w:lastRow="0" w:firstColumn="1" w:lastColumn="0" w:noHBand="0" w:noVBand="1"/>
      </w:tblPr>
      <w:tblGrid>
        <w:gridCol w:w="1095"/>
        <w:gridCol w:w="783"/>
        <w:gridCol w:w="4470"/>
      </w:tblGrid>
      <w:tr w:rsidR="005044C0" w14:paraId="63F6F5DC" w14:textId="77777777" w:rsidTr="009D27EB">
        <w:tc>
          <w:tcPr>
            <w:tcW w:w="0" w:type="auto"/>
          </w:tcPr>
          <w:p w14:paraId="7EA24A3D" w14:textId="77777777" w:rsidR="005044C0" w:rsidRPr="00CB36A6" w:rsidRDefault="005044C0" w:rsidP="00817E14">
            <w:pPr>
              <w:pStyle w:val="NormalWeb"/>
              <w:rPr>
                <w:b/>
                <w:color w:val="000000"/>
              </w:rPr>
            </w:pPr>
            <w:r w:rsidRPr="00CB36A6">
              <w:rPr>
                <w:b/>
                <w:color w:val="000000"/>
              </w:rPr>
              <w:t>Date</w:t>
            </w:r>
          </w:p>
        </w:tc>
        <w:tc>
          <w:tcPr>
            <w:tcW w:w="0" w:type="auto"/>
          </w:tcPr>
          <w:p w14:paraId="3306F3B5" w14:textId="77777777" w:rsidR="005044C0" w:rsidRPr="00CB36A6" w:rsidRDefault="005044C0" w:rsidP="00817E14">
            <w:pPr>
              <w:pStyle w:val="NormalWeb"/>
              <w:rPr>
                <w:b/>
                <w:color w:val="000000"/>
              </w:rPr>
            </w:pPr>
            <w:r w:rsidRPr="00CB36A6">
              <w:rPr>
                <w:b/>
                <w:color w:val="000000"/>
              </w:rPr>
              <w:t>Version</w:t>
            </w:r>
          </w:p>
        </w:tc>
        <w:tc>
          <w:tcPr>
            <w:tcW w:w="0" w:type="auto"/>
          </w:tcPr>
          <w:p w14:paraId="2CC02FCF" w14:textId="77777777" w:rsidR="005044C0" w:rsidRPr="00CB36A6" w:rsidRDefault="005044C0" w:rsidP="00817E14">
            <w:pPr>
              <w:pStyle w:val="NormalWeb"/>
              <w:rPr>
                <w:b/>
                <w:color w:val="000000"/>
              </w:rPr>
            </w:pPr>
            <w:r w:rsidRPr="00CB36A6">
              <w:rPr>
                <w:b/>
                <w:color w:val="000000"/>
              </w:rPr>
              <w:t>Description</w:t>
            </w:r>
          </w:p>
        </w:tc>
      </w:tr>
      <w:tr w:rsidR="00747E01" w14:paraId="00BD8E92" w14:textId="77777777" w:rsidTr="009D27EB">
        <w:tc>
          <w:tcPr>
            <w:tcW w:w="0" w:type="auto"/>
          </w:tcPr>
          <w:p w14:paraId="1DA6FDCA" w14:textId="385121E4" w:rsidR="00747E01" w:rsidRDefault="00747E01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A16FB0">
              <w:rPr>
                <w:color w:val="000000"/>
              </w:rPr>
              <w:t>8</w:t>
            </w:r>
            <w:r>
              <w:rPr>
                <w:color w:val="000000"/>
              </w:rPr>
              <w:t>-Feb-2023</w:t>
            </w:r>
          </w:p>
        </w:tc>
        <w:tc>
          <w:tcPr>
            <w:tcW w:w="0" w:type="auto"/>
          </w:tcPr>
          <w:p w14:paraId="2A62EE39" w14:textId="1B8DF0E3" w:rsidR="00747E01" w:rsidRDefault="00A16FB0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747E01">
              <w:rPr>
                <w:color w:val="000000"/>
              </w:rPr>
              <w:t>.0</w:t>
            </w:r>
          </w:p>
        </w:tc>
        <w:tc>
          <w:tcPr>
            <w:tcW w:w="0" w:type="auto"/>
          </w:tcPr>
          <w:p w14:paraId="3059D142" w14:textId="526BAE85" w:rsidR="00747E01" w:rsidRDefault="00A16FB0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CMP5 </w:t>
            </w:r>
            <w:r w:rsidR="00747E01">
              <w:rPr>
                <w:color w:val="000000"/>
              </w:rPr>
              <w:t>Q</w:t>
            </w:r>
            <w:r>
              <w:rPr>
                <w:color w:val="000000"/>
              </w:rPr>
              <w:t>D</w:t>
            </w:r>
            <w:r w:rsidR="00747E01">
              <w:rPr>
                <w:color w:val="000000"/>
              </w:rPr>
              <w:t>MA 2023.1 performance report</w:t>
            </w:r>
          </w:p>
        </w:tc>
      </w:tr>
      <w:tr w:rsidR="00F94D92" w14:paraId="177B03C3" w14:textId="77777777" w:rsidTr="009D27EB">
        <w:tc>
          <w:tcPr>
            <w:tcW w:w="0" w:type="auto"/>
          </w:tcPr>
          <w:p w14:paraId="06A5D1E8" w14:textId="79743F81" w:rsidR="00F94D92" w:rsidRDefault="009D7EAD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F94D92">
              <w:rPr>
                <w:color w:val="000000"/>
              </w:rPr>
              <w:t>-May-2023</w:t>
            </w:r>
          </w:p>
        </w:tc>
        <w:tc>
          <w:tcPr>
            <w:tcW w:w="0" w:type="auto"/>
          </w:tcPr>
          <w:p w14:paraId="227269DB" w14:textId="3DE76ABE" w:rsidR="00F94D92" w:rsidRDefault="00F94D92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0" w:type="auto"/>
          </w:tcPr>
          <w:p w14:paraId="1A53AF5B" w14:textId="021F0942" w:rsidR="00F94D92" w:rsidRDefault="00F94D92" w:rsidP="00DE726C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CPM5 Performance Improvement with </w:t>
            </w:r>
            <w:r w:rsidR="00F209C6">
              <w:rPr>
                <w:color w:val="000000"/>
              </w:rPr>
              <w:t xml:space="preserve">software </w:t>
            </w:r>
            <w:r>
              <w:rPr>
                <w:color w:val="000000"/>
              </w:rPr>
              <w:t>optimizations</w:t>
            </w:r>
          </w:p>
        </w:tc>
      </w:tr>
    </w:tbl>
    <w:p w14:paraId="567AEDB4" w14:textId="77777777" w:rsidR="00EF5B99" w:rsidRDefault="00EF5B99">
      <w:pPr>
        <w:jc w:val="left"/>
        <w:rPr>
          <w:b/>
          <w:bCs/>
          <w:color w:val="FF8001"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14:paraId="01960236" w14:textId="3D0A7D6F" w:rsidR="00DA356B" w:rsidRPr="001B3D53" w:rsidRDefault="00DA356B" w:rsidP="00C37F7D">
      <w:pPr>
        <w:pStyle w:val="Heading1"/>
        <w:rPr>
          <w:sz w:val="28"/>
          <w:szCs w:val="28"/>
        </w:rPr>
      </w:pPr>
      <w:r w:rsidRPr="001B3D53">
        <w:rPr>
          <w:sz w:val="28"/>
          <w:szCs w:val="28"/>
        </w:rPr>
        <w:lastRenderedPageBreak/>
        <w:t>Overview</w:t>
      </w:r>
    </w:p>
    <w:p w14:paraId="311CA075" w14:textId="5AA86DC5" w:rsidR="005D0DA9" w:rsidRPr="00DF22AC" w:rsidRDefault="005D0DA9" w:rsidP="00EA76A1">
      <w:pPr>
        <w:rPr>
          <w:rFonts w:cs="Arial"/>
          <w:color w:val="000000" w:themeColor="text1"/>
          <w:szCs w:val="20"/>
        </w:rPr>
      </w:pPr>
      <w:r w:rsidRPr="00543CED">
        <w:rPr>
          <w:rFonts w:cs="Arial"/>
          <w:color w:val="000000" w:themeColor="text1"/>
          <w:szCs w:val="20"/>
        </w:rPr>
        <w:t xml:space="preserve">Xilinx QDMA (Queue Direct Memory Access) Subsystem for PCI Express® (PCIe®) is a high-performance DMA for use with the PCI Express® </w:t>
      </w:r>
      <w:r w:rsidR="00463B2F">
        <w:rPr>
          <w:rFonts w:cs="Arial"/>
          <w:color w:val="000000" w:themeColor="text1"/>
          <w:szCs w:val="20"/>
        </w:rPr>
        <w:t>3</w:t>
      </w:r>
      <w:r w:rsidRPr="00543CED">
        <w:rPr>
          <w:rFonts w:cs="Arial"/>
          <w:color w:val="000000" w:themeColor="text1"/>
          <w:szCs w:val="20"/>
        </w:rPr>
        <w:t xml:space="preserve">.x Integrated Block(s) which can work with AXI Memory Mapped or Streaming interfaces and uses multiple queues optimized for both high bandwidth and high packet count data transfers. (Please refer </w:t>
      </w:r>
      <w:hyperlink r:id="rId12" w:history="1">
        <w:r w:rsidR="00651037">
          <w:rPr>
            <w:rStyle w:val="Hyperlink"/>
          </w:rPr>
          <w:t>Versal ACAP CPM DMA and Bridge Mode for PCI Express v2.1 - PG347</w:t>
        </w:r>
      </w:hyperlink>
      <w:r w:rsidR="00543CED">
        <w:rPr>
          <w:rStyle w:val="Hyperlink"/>
        </w:rPr>
        <w:t xml:space="preserve"> </w:t>
      </w:r>
      <w:r w:rsidRPr="00DF22AC">
        <w:rPr>
          <w:rFonts w:cs="Arial"/>
          <w:color w:val="000000" w:themeColor="text1"/>
          <w:szCs w:val="20"/>
        </w:rPr>
        <w:t>for additional details).</w:t>
      </w:r>
    </w:p>
    <w:p w14:paraId="32446B31" w14:textId="77777777" w:rsidR="005D0DA9" w:rsidRPr="00DF22AC" w:rsidRDefault="005D0DA9" w:rsidP="005D0DA9">
      <w:pPr>
        <w:rPr>
          <w:rFonts w:cs="Arial"/>
          <w:color w:val="000000" w:themeColor="text1"/>
          <w:szCs w:val="20"/>
        </w:rPr>
      </w:pPr>
    </w:p>
    <w:p w14:paraId="05D1039B" w14:textId="77777777" w:rsidR="005D0DA9" w:rsidRPr="00DF22AC" w:rsidRDefault="005D0DA9" w:rsidP="005D0DA9">
      <w:pPr>
        <w:rPr>
          <w:rFonts w:cs="Arial"/>
          <w:color w:val="000000" w:themeColor="text1"/>
          <w:szCs w:val="20"/>
        </w:rPr>
      </w:pPr>
      <w:r w:rsidRPr="00DF22AC">
        <w:rPr>
          <w:rFonts w:cs="Arial"/>
          <w:color w:val="000000" w:themeColor="text1"/>
          <w:szCs w:val="20"/>
        </w:rPr>
        <w:t>Xilinx provides two reference drivers for QDMA IP</w:t>
      </w:r>
    </w:p>
    <w:p w14:paraId="3E840BC1" w14:textId="77777777" w:rsidR="005D0DA9" w:rsidRPr="00DF22AC" w:rsidRDefault="005D0DA9" w:rsidP="005D0DA9">
      <w:pPr>
        <w:pStyle w:val="ListParagraph"/>
        <w:numPr>
          <w:ilvl w:val="0"/>
          <w:numId w:val="41"/>
        </w:numPr>
        <w:contextualSpacing/>
        <w:jc w:val="left"/>
        <w:rPr>
          <w:rFonts w:cs="Arial"/>
          <w:color w:val="000000" w:themeColor="text1"/>
          <w:szCs w:val="20"/>
        </w:rPr>
      </w:pPr>
      <w:r w:rsidRPr="00DF22AC">
        <w:rPr>
          <w:rFonts w:cs="Arial"/>
          <w:color w:val="000000" w:themeColor="text1"/>
          <w:szCs w:val="20"/>
        </w:rPr>
        <w:t>Linux Kernel driver (Linux Driver)</w:t>
      </w:r>
    </w:p>
    <w:p w14:paraId="6AC3B8A9" w14:textId="77777777" w:rsidR="005D0DA9" w:rsidRPr="00DF22AC" w:rsidRDefault="005D0DA9" w:rsidP="005D0DA9">
      <w:pPr>
        <w:pStyle w:val="ListParagraph"/>
        <w:numPr>
          <w:ilvl w:val="0"/>
          <w:numId w:val="41"/>
        </w:numPr>
        <w:contextualSpacing/>
        <w:jc w:val="left"/>
        <w:rPr>
          <w:rFonts w:cs="Arial"/>
          <w:color w:val="000000" w:themeColor="text1"/>
          <w:szCs w:val="20"/>
        </w:rPr>
      </w:pPr>
      <w:r w:rsidRPr="00DF22AC">
        <w:rPr>
          <w:rFonts w:cs="Arial"/>
          <w:color w:val="000000" w:themeColor="text1"/>
          <w:szCs w:val="20"/>
        </w:rPr>
        <w:t>DPDK Poll Mode driver (DPDK Driver)</w:t>
      </w:r>
    </w:p>
    <w:p w14:paraId="71902B85" w14:textId="77777777" w:rsidR="005D0DA9" w:rsidRPr="00DF22AC" w:rsidRDefault="005D0DA9" w:rsidP="005D0DA9">
      <w:pPr>
        <w:rPr>
          <w:rFonts w:cs="Arial"/>
          <w:color w:val="000000" w:themeColor="text1"/>
          <w:szCs w:val="20"/>
        </w:rPr>
      </w:pPr>
    </w:p>
    <w:p w14:paraId="42E27E62" w14:textId="7A9331A6" w:rsidR="005D0DA9" w:rsidRPr="00DF22AC" w:rsidRDefault="005D0DA9" w:rsidP="005D0DA9">
      <w:pPr>
        <w:pStyle w:val="NormalWeb"/>
        <w:spacing w:line="28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This performance report provides the measurement of the DMA bandwidth of the </w:t>
      </w:r>
      <w:r w:rsidR="00DF3728">
        <w:rPr>
          <w:rFonts w:ascii="Arial" w:hAnsi="Arial" w:cs="Arial"/>
          <w:color w:val="000000" w:themeColor="text1"/>
          <w:sz w:val="20"/>
          <w:szCs w:val="20"/>
        </w:rPr>
        <w:t xml:space="preserve">CPM5 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QDMA IP using the reference DPDK driver. This report provides the measured DMA bandwidth with different DMA configurations that can </w:t>
      </w:r>
      <w:proofErr w:type="gramStart"/>
      <w:r w:rsidRPr="00DF22AC">
        <w:rPr>
          <w:rFonts w:ascii="Arial" w:hAnsi="Arial" w:cs="Arial"/>
          <w:color w:val="000000" w:themeColor="text1"/>
          <w:sz w:val="20"/>
          <w:szCs w:val="20"/>
        </w:rPr>
        <w:t>be extrapolated</w:t>
      </w:r>
      <w:proofErr w:type="gramEnd"/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to </w:t>
      </w:r>
      <w:r w:rsidR="00C27DB1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target application. </w:t>
      </w:r>
    </w:p>
    <w:p w14:paraId="06175331" w14:textId="77777777" w:rsidR="005D0DA9" w:rsidRPr="00DF22AC" w:rsidRDefault="005D0DA9" w:rsidP="005D0DA9">
      <w:pPr>
        <w:pStyle w:val="NormalWeb"/>
        <w:spacing w:line="28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0459D534" w14:textId="1F530704" w:rsidR="00C802EE" w:rsidRDefault="005D0DA9" w:rsidP="005D0DA9">
      <w:pPr>
        <w:pStyle w:val="NormalWeb"/>
        <w:spacing w:line="28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DF22AC">
        <w:rPr>
          <w:rFonts w:ascii="Arial" w:hAnsi="Arial" w:cs="Arial"/>
          <w:color w:val="000000" w:themeColor="text1"/>
          <w:sz w:val="20"/>
          <w:szCs w:val="20"/>
        </w:rPr>
        <w:t>The reference design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>s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6601E0">
        <w:rPr>
          <w:rFonts w:ascii="Arial" w:hAnsi="Arial" w:cs="Arial"/>
          <w:color w:val="000000" w:themeColor="text1"/>
          <w:sz w:val="20"/>
          <w:szCs w:val="20"/>
        </w:rPr>
        <w:t>are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targeted</w:t>
      </w:r>
      <w:proofErr w:type="gramEnd"/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at PCIe Gen </w:t>
      </w:r>
      <w:r w:rsidR="00D57908">
        <w:rPr>
          <w:rFonts w:ascii="Arial" w:hAnsi="Arial" w:cs="Arial"/>
          <w:color w:val="000000" w:themeColor="text1"/>
          <w:sz w:val="20"/>
          <w:szCs w:val="20"/>
        </w:rPr>
        <w:t>3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x16 design 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6601E0" w:rsidRPr="00DF22AC">
        <w:rPr>
          <w:rFonts w:ascii="Arial" w:hAnsi="Arial" w:cs="Arial"/>
          <w:color w:val="000000" w:themeColor="text1"/>
          <w:sz w:val="20"/>
          <w:szCs w:val="20"/>
        </w:rPr>
        <w:t xml:space="preserve">PCIe Gen 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>5</w:t>
      </w:r>
      <w:r w:rsidR="006601E0" w:rsidRPr="00DF22AC">
        <w:rPr>
          <w:rFonts w:ascii="Arial" w:hAnsi="Arial" w:cs="Arial"/>
          <w:color w:val="000000" w:themeColor="text1"/>
          <w:sz w:val="20"/>
          <w:szCs w:val="20"/>
        </w:rPr>
        <w:t xml:space="preserve"> x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>8</w:t>
      </w:r>
      <w:r w:rsidR="006601E0" w:rsidRPr="00DF22AC">
        <w:rPr>
          <w:rFonts w:ascii="Arial" w:hAnsi="Arial" w:cs="Arial"/>
          <w:color w:val="000000" w:themeColor="text1"/>
          <w:sz w:val="20"/>
          <w:szCs w:val="20"/>
        </w:rPr>
        <w:t xml:space="preserve"> design 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on </w:t>
      </w:r>
      <w:r w:rsidR="006601E0" w:rsidRPr="006601E0">
        <w:rPr>
          <w:rFonts w:ascii="Arial" w:hAnsi="Arial" w:cs="Arial"/>
          <w:color w:val="000000" w:themeColor="text1"/>
          <w:sz w:val="20"/>
          <w:szCs w:val="20"/>
        </w:rPr>
        <w:t>Xilinx Versal XCVP1202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338A0">
        <w:rPr>
          <w:rFonts w:ascii="Arial" w:hAnsi="Arial" w:cs="Arial"/>
          <w:color w:val="000000" w:themeColor="text1"/>
          <w:sz w:val="20"/>
          <w:szCs w:val="20"/>
        </w:rPr>
        <w:t xml:space="preserve">device 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>on V</w:t>
      </w:r>
      <w:r w:rsidR="006601E0">
        <w:rPr>
          <w:rFonts w:ascii="Arial" w:hAnsi="Arial" w:cs="Arial"/>
          <w:color w:val="000000" w:themeColor="text1"/>
          <w:sz w:val="20"/>
          <w:szCs w:val="20"/>
        </w:rPr>
        <w:t>PK120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board</w:t>
      </w:r>
      <w:r w:rsidR="00C802EE">
        <w:rPr>
          <w:rFonts w:ascii="Arial" w:hAnsi="Arial" w:cs="Arial"/>
          <w:color w:val="000000" w:themeColor="text1"/>
          <w:sz w:val="20"/>
          <w:szCs w:val="20"/>
        </w:rPr>
        <w:t xml:space="preserve"> only</w:t>
      </w:r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. The reference design can </w:t>
      </w:r>
      <w:proofErr w:type="gramStart"/>
      <w:r w:rsidRPr="00DF22AC">
        <w:rPr>
          <w:rFonts w:ascii="Arial" w:hAnsi="Arial" w:cs="Arial"/>
          <w:color w:val="000000" w:themeColor="text1"/>
          <w:sz w:val="20"/>
          <w:szCs w:val="20"/>
        </w:rPr>
        <w:t>be ported</w:t>
      </w:r>
      <w:proofErr w:type="gramEnd"/>
      <w:r w:rsidRPr="00DF22AC">
        <w:rPr>
          <w:rFonts w:ascii="Arial" w:hAnsi="Arial" w:cs="Arial"/>
          <w:color w:val="000000" w:themeColor="text1"/>
          <w:sz w:val="20"/>
          <w:szCs w:val="20"/>
        </w:rPr>
        <w:t xml:space="preserve"> to other Xilinx cards too.</w:t>
      </w:r>
      <w:r w:rsidR="00C802E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F3F2F8D" w14:textId="560FE8E5" w:rsidR="00C802EE" w:rsidRDefault="00C802EE" w:rsidP="005D0DA9">
      <w:pPr>
        <w:pStyle w:val="NormalWeb"/>
        <w:spacing w:line="280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3B668DA1" w14:textId="3ED12C5E" w:rsidR="00C802EE" w:rsidRPr="00DF22AC" w:rsidRDefault="00C802EE" w:rsidP="005D0DA9">
      <w:pPr>
        <w:pStyle w:val="NormalWeb"/>
        <w:spacing w:line="280" w:lineRule="atLeas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The performance report for QDMA5.0 soft IP is available at </w:t>
      </w:r>
      <w:hyperlink r:id="rId13" w:history="1">
        <w:r w:rsidRPr="00C802EE">
          <w:rPr>
            <w:rStyle w:val="Hyperlink"/>
            <w:rFonts w:ascii="Arial" w:hAnsi="Arial" w:cs="Arial"/>
            <w:sz w:val="20"/>
            <w:szCs w:val="20"/>
          </w:rPr>
          <w:t>Xilinx Answer 71453</w:t>
        </w:r>
      </w:hyperlink>
    </w:p>
    <w:p w14:paraId="6FC0223B" w14:textId="77777777" w:rsidR="00BC2F0A" w:rsidRPr="00006FD3" w:rsidRDefault="00BC2F0A" w:rsidP="00C7751B">
      <w:pPr>
        <w:rPr>
          <w:i/>
        </w:rPr>
      </w:pPr>
    </w:p>
    <w:p w14:paraId="10339D62" w14:textId="4F30C2BB" w:rsidR="008141BF" w:rsidRPr="008141BF" w:rsidRDefault="00BC2F0A" w:rsidP="008141BF">
      <w:pPr>
        <w:jc w:val="left"/>
        <w:rPr>
          <w:i/>
        </w:rPr>
      </w:pPr>
      <w:r w:rsidRPr="00C90544">
        <w:rPr>
          <w:b/>
          <w:i/>
        </w:rPr>
        <w:t>Note</w:t>
      </w:r>
      <w:r w:rsidRPr="00006FD3">
        <w:rPr>
          <w:i/>
        </w:rPr>
        <w:t xml:space="preserve">: </w:t>
      </w:r>
      <w:r w:rsidRPr="00BC2F0A">
        <w:rPr>
          <w:i/>
        </w:rPr>
        <w:t>The QDMA DPDK Driver</w:t>
      </w:r>
      <w:r w:rsidR="006205A2">
        <w:rPr>
          <w:i/>
        </w:rPr>
        <w:t xml:space="preserve"> and Linux Driver</w:t>
      </w:r>
      <w:r w:rsidRPr="00BC2F0A">
        <w:rPr>
          <w:i/>
        </w:rPr>
        <w:t xml:space="preserve"> </w:t>
      </w:r>
      <w:proofErr w:type="gramStart"/>
      <w:r w:rsidR="008141BF">
        <w:rPr>
          <w:i/>
        </w:rPr>
        <w:t>are hosted</w:t>
      </w:r>
      <w:proofErr w:type="gramEnd"/>
      <w:r w:rsidRPr="00BC2F0A">
        <w:rPr>
          <w:i/>
        </w:rPr>
        <w:t xml:space="preserve"> </w:t>
      </w:r>
      <w:bookmarkStart w:id="0" w:name="_Hlk525894551"/>
      <w:r w:rsidR="00F05410">
        <w:rPr>
          <w:i/>
        </w:rPr>
        <w:t>a</w:t>
      </w:r>
      <w:r w:rsidR="008141BF">
        <w:rPr>
          <w:i/>
        </w:rPr>
        <w:t>t</w:t>
      </w:r>
      <w:r w:rsidR="00F05410">
        <w:rPr>
          <w:i/>
        </w:rPr>
        <w:t xml:space="preserve"> </w:t>
      </w:r>
      <w:hyperlink r:id="rId14" w:history="1">
        <w:r w:rsidR="008141BF" w:rsidRPr="00930177">
          <w:rPr>
            <w:rStyle w:val="Hyperlink"/>
          </w:rPr>
          <w:t>https://github.com/Xilinx/dma_ip_drivers/</w:t>
        </w:r>
      </w:hyperlink>
      <w:bookmarkEnd w:id="0"/>
      <w:r w:rsidR="008141BF">
        <w:rPr>
          <w:i/>
        </w:rPr>
        <w:t>,under directory QDMA.</w:t>
      </w:r>
    </w:p>
    <w:p w14:paraId="27297166" w14:textId="77777777" w:rsidR="008141BF" w:rsidRDefault="008141BF" w:rsidP="008141BF">
      <w:pPr>
        <w:jc w:val="left"/>
        <w:rPr>
          <w:rFonts w:cs="Arial"/>
          <w:szCs w:val="20"/>
        </w:rPr>
      </w:pPr>
    </w:p>
    <w:p w14:paraId="67E301C9" w14:textId="30F39DC0" w:rsidR="006D68E1" w:rsidRDefault="008141BF" w:rsidP="00DA356B">
      <w:pPr>
        <w:pStyle w:val="Heading2"/>
      </w:pPr>
      <w:r>
        <w:t>A</w:t>
      </w:r>
      <w:r w:rsidR="006D68E1">
        <w:t>udience</w:t>
      </w:r>
    </w:p>
    <w:p w14:paraId="091A4470" w14:textId="39EC4235" w:rsidR="00C90544" w:rsidRDefault="006D68E1" w:rsidP="006D68E1">
      <w:r>
        <w:t>The pre-requisite for understanding this document is that the user has gone through</w:t>
      </w:r>
      <w:r w:rsidR="009571CD">
        <w:t xml:space="preserve"> the following</w:t>
      </w:r>
      <w:r w:rsidR="006601E0">
        <w:t>:</w:t>
      </w:r>
      <w:r w:rsidR="009571CD" w:rsidRPr="00B973D0">
        <w:t xml:space="preserve"> </w:t>
      </w:r>
    </w:p>
    <w:p w14:paraId="7FE6F5B3" w14:textId="5A98AFBE" w:rsidR="006601E0" w:rsidRPr="006601E0" w:rsidRDefault="00426A80" w:rsidP="009C0B7E">
      <w:pPr>
        <w:pStyle w:val="ListParagraph"/>
        <w:numPr>
          <w:ilvl w:val="0"/>
          <w:numId w:val="42"/>
        </w:numPr>
        <w:rPr>
          <w:rFonts w:cs="Arial"/>
          <w:color w:val="000000" w:themeColor="text1"/>
          <w:szCs w:val="20"/>
        </w:rPr>
      </w:pPr>
      <w:hyperlink r:id="rId15" w:history="1">
        <w:r w:rsidR="006601E0" w:rsidRPr="0039079A">
          <w:rPr>
            <w:rStyle w:val="Hyperlink"/>
          </w:rPr>
          <w:t>Xilinx Answer 70928</w:t>
        </w:r>
      </w:hyperlink>
    </w:p>
    <w:p w14:paraId="2FF5046B" w14:textId="00F2DBCD" w:rsidR="00D57908" w:rsidRPr="009C0B7E" w:rsidRDefault="00426A80" w:rsidP="009C0B7E">
      <w:pPr>
        <w:pStyle w:val="ListParagraph"/>
        <w:numPr>
          <w:ilvl w:val="0"/>
          <w:numId w:val="42"/>
        </w:numPr>
        <w:rPr>
          <w:rFonts w:cs="Arial"/>
          <w:color w:val="000000" w:themeColor="text1"/>
          <w:szCs w:val="20"/>
        </w:rPr>
      </w:pPr>
      <w:hyperlink r:id="rId16" w:history="1">
        <w:r w:rsidR="005A0E10">
          <w:rPr>
            <w:rStyle w:val="Hyperlink"/>
          </w:rPr>
          <w:t>Versal ACAP CPM DMA and Bridge Mode for PCI Express v2.1 - PG347</w:t>
        </w:r>
      </w:hyperlink>
      <w:r w:rsidR="006D68E1" w:rsidRPr="00C90544">
        <w:rPr>
          <w:rFonts w:cs="Arial"/>
          <w:color w:val="000000" w:themeColor="text1"/>
          <w:szCs w:val="20"/>
        </w:rPr>
        <w:t xml:space="preserve">, </w:t>
      </w:r>
      <w:r w:rsidR="000615B0" w:rsidRPr="009C0B7E">
        <w:rPr>
          <w:rFonts w:cs="Arial"/>
          <w:color w:val="000000" w:themeColor="text1"/>
          <w:szCs w:val="20"/>
        </w:rPr>
        <w:t>and</w:t>
      </w:r>
    </w:p>
    <w:p w14:paraId="001C6E2C" w14:textId="1E21B6ED" w:rsidR="00B973D0" w:rsidRPr="00A416AE" w:rsidRDefault="00426A80" w:rsidP="00980F31">
      <w:pPr>
        <w:pStyle w:val="ListParagraph"/>
        <w:numPr>
          <w:ilvl w:val="0"/>
          <w:numId w:val="42"/>
        </w:numPr>
        <w:rPr>
          <w:rFonts w:cs="Arial"/>
          <w:color w:val="000000" w:themeColor="text1"/>
          <w:szCs w:val="20"/>
        </w:rPr>
      </w:pPr>
      <w:hyperlink r:id="rId17" w:history="1">
        <w:r w:rsidR="000615B0" w:rsidRPr="00A416AE">
          <w:rPr>
            <w:rStyle w:val="Hyperlink"/>
            <w:rFonts w:cs="Arial"/>
            <w:szCs w:val="20"/>
          </w:rPr>
          <w:t>DPDK driver User guide</w:t>
        </w:r>
      </w:hyperlink>
      <w:r w:rsidR="00B973D0">
        <w:br w:type="page"/>
      </w:r>
    </w:p>
    <w:p w14:paraId="252109E5" w14:textId="599339C7" w:rsidR="00DA356B" w:rsidRDefault="00DA356B" w:rsidP="00DA356B">
      <w:pPr>
        <w:pStyle w:val="Heading2"/>
      </w:pPr>
      <w:r>
        <w:lastRenderedPageBreak/>
        <w:t>System Overview</w:t>
      </w:r>
    </w:p>
    <w:p w14:paraId="6AE6E8E7" w14:textId="3781C886" w:rsidR="00D92C9A" w:rsidRDefault="00DA356B" w:rsidP="00D92C9A">
      <w:r>
        <w:t xml:space="preserve">The system overview </w:t>
      </w:r>
      <w:proofErr w:type="gramStart"/>
      <w:r>
        <w:t>is presented</w:t>
      </w:r>
      <w:proofErr w:type="gramEnd"/>
      <w:r>
        <w:t xml:space="preserve"> in the </w:t>
      </w:r>
    </w:p>
    <w:p w14:paraId="08F69805" w14:textId="77777777" w:rsidR="00D92C9A" w:rsidRDefault="00D92C9A" w:rsidP="00D92C9A"/>
    <w:p w14:paraId="51FCF6AC" w14:textId="42AE519A" w:rsidR="00516151" w:rsidRDefault="00817E14" w:rsidP="00516151">
      <w:pPr>
        <w:pStyle w:val="Caption"/>
        <w:keepNext/>
        <w:jc w:val="center"/>
      </w:pPr>
      <w:bookmarkStart w:id="1" w:name="_Ref522790490"/>
      <w:r w:rsidRPr="00817E14">
        <w:rPr>
          <w:b w:val="0"/>
          <w:bCs w:val="0"/>
          <w:noProof/>
          <w:szCs w:val="24"/>
        </w:rPr>
        <mc:AlternateContent>
          <mc:Choice Requires="wpg">
            <w:drawing>
              <wp:inline distT="0" distB="0" distL="0" distR="0" wp14:anchorId="347D6640" wp14:editId="018ABACB">
                <wp:extent cx="6143913" cy="4991100"/>
                <wp:effectExtent l="0" t="0" r="28575" b="19050"/>
                <wp:docPr id="6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913" cy="4991100"/>
                          <a:chOff x="-78686" y="0"/>
                          <a:chExt cx="7700161" cy="482000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485227" y="4501025"/>
                            <a:ext cx="7073941" cy="3189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0FA9CC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Packet Generator + Capture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0198" y="2847041"/>
                            <a:ext cx="7074018" cy="77251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102F55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Host</w:t>
                              </w:r>
                            </w:p>
                            <w:p w14:paraId="1EF481A2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691618" y="2962470"/>
                            <a:ext cx="1001718" cy="601619"/>
                            <a:chOff x="691618" y="2962470"/>
                            <a:chExt cx="780241" cy="52604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691618" y="2962470"/>
                              <a:ext cx="780241" cy="5260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81"/>
                          <wps:cNvSpPr txBox="1"/>
                          <wps:spPr>
                            <a:xfrm>
                              <a:off x="747969" y="2969210"/>
                              <a:ext cx="305442" cy="1775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5B71D8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C2H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794004" y="3107221"/>
                              <a:ext cx="222421" cy="342458"/>
                              <a:chOff x="794004" y="3107221"/>
                              <a:chExt cx="222421" cy="409538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794004" y="3107221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804595" y="3446149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794004" y="3385763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794004" y="3321908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8" name="Text Box 37"/>
                          <wps:cNvSpPr txBox="1"/>
                          <wps:spPr>
                            <a:xfrm>
                              <a:off x="1111474" y="2969839"/>
                              <a:ext cx="305442" cy="1753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AACBF1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H2C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164651" y="3107220"/>
                              <a:ext cx="222250" cy="341861"/>
                              <a:chOff x="1164651" y="3107220"/>
                              <a:chExt cx="222421" cy="409538"/>
                            </a:xfrm>
                          </wpg:grpSpPr>
                          <wps:wsp>
                            <wps:cNvPr id="448" name="Rectangle 448"/>
                            <wps:cNvSpPr/>
                            <wps:spPr>
                              <a:xfrm>
                                <a:off x="1164651" y="3107220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Straight Connector 449"/>
                            <wps:cNvCnPr/>
                            <wps:spPr>
                              <a:xfrm>
                                <a:off x="1175242" y="3446148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0" name="Straight Connector 450"/>
                            <wps:cNvCnPr/>
                            <wps:spPr>
                              <a:xfrm>
                                <a:off x="1164651" y="3385762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1" name="Straight Connector 451"/>
                            <wps:cNvCnPr/>
                            <wps:spPr>
                              <a:xfrm>
                                <a:off x="1164651" y="3321907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452" name="Group 452"/>
                        <wpg:cNvGrpSpPr/>
                        <wpg:grpSpPr>
                          <a:xfrm>
                            <a:off x="2323685" y="2970849"/>
                            <a:ext cx="1001126" cy="601316"/>
                            <a:chOff x="2323685" y="2970849"/>
                            <a:chExt cx="780241" cy="526045"/>
                          </a:xfrm>
                        </wpg:grpSpPr>
                        <wps:wsp>
                          <wps:cNvPr id="453" name="Rectangle 453"/>
                          <wps:cNvSpPr/>
                          <wps:spPr>
                            <a:xfrm>
                              <a:off x="2323685" y="2970849"/>
                              <a:ext cx="780241" cy="5260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Text Box 3"/>
                          <wps:cNvSpPr txBox="1"/>
                          <wps:spPr>
                            <a:xfrm>
                              <a:off x="2379757" y="2977585"/>
                              <a:ext cx="305623" cy="1759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B9CEDE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C2H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6" name="Group 456"/>
                          <wpg:cNvGrpSpPr/>
                          <wpg:grpSpPr>
                            <a:xfrm>
                              <a:off x="2426071" y="3115600"/>
                              <a:ext cx="222421" cy="342458"/>
                              <a:chOff x="2426071" y="3115600"/>
                              <a:chExt cx="222421" cy="409538"/>
                            </a:xfrm>
                          </wpg:grpSpPr>
                          <wps:wsp>
                            <wps:cNvPr id="457" name="Rectangle 457"/>
                            <wps:cNvSpPr/>
                            <wps:spPr>
                              <a:xfrm>
                                <a:off x="2426071" y="3115600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" name="Straight Connector 458"/>
                            <wps:cNvCnPr/>
                            <wps:spPr>
                              <a:xfrm>
                                <a:off x="2436662" y="3454528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9" name="Straight Connector 459"/>
                            <wps:cNvCnPr/>
                            <wps:spPr>
                              <a:xfrm>
                                <a:off x="2426071" y="3394142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0" name="Straight Connector 460"/>
                            <wps:cNvCnPr/>
                            <wps:spPr>
                              <a:xfrm>
                                <a:off x="2426071" y="3330287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61" name="Text Box 37"/>
                          <wps:cNvSpPr txBox="1"/>
                          <wps:spPr>
                            <a:xfrm>
                              <a:off x="2743262" y="2978217"/>
                              <a:ext cx="305623" cy="17596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D5D298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H2C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2" name="Group 462"/>
                          <wpg:cNvGrpSpPr/>
                          <wpg:grpSpPr>
                            <a:xfrm>
                              <a:off x="2796718" y="3115599"/>
                              <a:ext cx="222250" cy="341861"/>
                              <a:chOff x="2796718" y="3115599"/>
                              <a:chExt cx="222421" cy="409538"/>
                            </a:xfrm>
                          </wpg:grpSpPr>
                          <wps:wsp>
                            <wps:cNvPr id="463" name="Rectangle 463"/>
                            <wps:cNvSpPr/>
                            <wps:spPr>
                              <a:xfrm>
                                <a:off x="2796718" y="3115599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" name="Straight Connector 464"/>
                            <wps:cNvCnPr/>
                            <wps:spPr>
                              <a:xfrm>
                                <a:off x="2807309" y="3454528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5" name="Straight Connector 465"/>
                            <wps:cNvCnPr/>
                            <wps:spPr>
                              <a:xfrm>
                                <a:off x="2796718" y="3394141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6" name="Straight Connector 466"/>
                            <wps:cNvCnPr/>
                            <wps:spPr>
                              <a:xfrm>
                                <a:off x="2796718" y="3330286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467" name="Group 467"/>
                        <wpg:cNvGrpSpPr/>
                        <wpg:grpSpPr>
                          <a:xfrm>
                            <a:off x="4677693" y="2962470"/>
                            <a:ext cx="1001126" cy="601316"/>
                            <a:chOff x="4677693" y="2962470"/>
                            <a:chExt cx="780241" cy="526045"/>
                          </a:xfrm>
                        </wpg:grpSpPr>
                        <wps:wsp>
                          <wps:cNvPr id="468" name="Rectangle 468"/>
                          <wps:cNvSpPr/>
                          <wps:spPr>
                            <a:xfrm>
                              <a:off x="4677693" y="2962470"/>
                              <a:ext cx="780241" cy="5260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Text Box 3"/>
                          <wps:cNvSpPr txBox="1"/>
                          <wps:spPr>
                            <a:xfrm>
                              <a:off x="4733364" y="2969208"/>
                              <a:ext cx="305623" cy="1770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2DE973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C2H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0" name="Group 470"/>
                          <wpg:cNvGrpSpPr/>
                          <wpg:grpSpPr>
                            <a:xfrm>
                              <a:off x="4780079" y="3107221"/>
                              <a:ext cx="222421" cy="342458"/>
                              <a:chOff x="4780079" y="3107221"/>
                              <a:chExt cx="222421" cy="409538"/>
                            </a:xfrm>
                          </wpg:grpSpPr>
                          <wps:wsp>
                            <wps:cNvPr id="471" name="Rectangle 471"/>
                            <wps:cNvSpPr/>
                            <wps:spPr>
                              <a:xfrm>
                                <a:off x="4780079" y="3107221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2" name="Straight Connector 472"/>
                            <wps:cNvCnPr/>
                            <wps:spPr>
                              <a:xfrm>
                                <a:off x="4790670" y="3446149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3" name="Straight Connector 473"/>
                            <wps:cNvCnPr/>
                            <wps:spPr>
                              <a:xfrm>
                                <a:off x="4780079" y="3385763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4" name="Straight Connector 474"/>
                            <wps:cNvCnPr/>
                            <wps:spPr>
                              <a:xfrm>
                                <a:off x="4780079" y="3321908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75" name="Text Box 37"/>
                          <wps:cNvSpPr txBox="1"/>
                          <wps:spPr>
                            <a:xfrm>
                              <a:off x="5096867" y="2969840"/>
                              <a:ext cx="305623" cy="17542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03785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H2C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6" name="Group 476"/>
                          <wpg:cNvGrpSpPr/>
                          <wpg:grpSpPr>
                            <a:xfrm>
                              <a:off x="5150726" y="3107220"/>
                              <a:ext cx="222250" cy="341861"/>
                              <a:chOff x="5150726" y="3107220"/>
                              <a:chExt cx="222421" cy="409538"/>
                            </a:xfrm>
                          </wpg:grpSpPr>
                          <wps:wsp>
                            <wps:cNvPr id="477" name="Rectangle 477"/>
                            <wps:cNvSpPr/>
                            <wps:spPr>
                              <a:xfrm>
                                <a:off x="5150726" y="3107220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8" name="Straight Connector 478"/>
                            <wps:cNvCnPr/>
                            <wps:spPr>
                              <a:xfrm>
                                <a:off x="5161317" y="3446149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9" name="Straight Connector 479"/>
                            <wps:cNvCnPr/>
                            <wps:spPr>
                              <a:xfrm>
                                <a:off x="5150726" y="3385762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>
                                <a:off x="5150726" y="3321907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6299658" y="2962470"/>
                            <a:ext cx="1001126" cy="601316"/>
                            <a:chOff x="6299658" y="2962470"/>
                            <a:chExt cx="780241" cy="526045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6299658" y="2962470"/>
                              <a:ext cx="780241" cy="52604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3"/>
                          <wps:cNvSpPr txBox="1"/>
                          <wps:spPr>
                            <a:xfrm>
                              <a:off x="6355052" y="2969208"/>
                              <a:ext cx="305623" cy="17705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C2BAEA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C2H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6402044" y="3107221"/>
                              <a:ext cx="222421" cy="342458"/>
                              <a:chOff x="6402044" y="3107221"/>
                              <a:chExt cx="222421" cy="409538"/>
                            </a:xfrm>
                          </wpg:grpSpPr>
                          <wps:wsp>
                            <wps:cNvPr id="69" name="Rectangle 69"/>
                            <wps:cNvSpPr/>
                            <wps:spPr>
                              <a:xfrm>
                                <a:off x="6402044" y="3107221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6412635" y="3446149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1" name="Straight Connector 71"/>
                            <wps:cNvCnPr/>
                            <wps:spPr>
                              <a:xfrm>
                                <a:off x="6402044" y="3385763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2" name="Straight Connector 72"/>
                            <wps:cNvCnPr/>
                            <wps:spPr>
                              <a:xfrm>
                                <a:off x="6402044" y="3321908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73" name="Text Box 37"/>
                          <wps:cNvSpPr txBox="1"/>
                          <wps:spPr>
                            <a:xfrm>
                              <a:off x="6718556" y="2969840"/>
                              <a:ext cx="305623" cy="17542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080EA6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H2C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6772691" y="3107220"/>
                              <a:ext cx="222250" cy="341861"/>
                              <a:chOff x="6772691" y="3107220"/>
                              <a:chExt cx="222421" cy="409538"/>
                            </a:xfrm>
                          </wpg:grpSpPr>
                          <wps:wsp>
                            <wps:cNvPr id="75" name="Rectangle 75"/>
                            <wps:cNvSpPr/>
                            <wps:spPr>
                              <a:xfrm>
                                <a:off x="6772691" y="3107220"/>
                                <a:ext cx="215360" cy="40953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Straight Connector 76"/>
                            <wps:cNvCnPr/>
                            <wps:spPr>
                              <a:xfrm>
                                <a:off x="6783282" y="3446149"/>
                                <a:ext cx="211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7" name="Straight Connector 77"/>
                            <wps:cNvCnPr/>
                            <wps:spPr>
                              <a:xfrm>
                                <a:off x="6772691" y="3385762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>
                                <a:off x="6772691" y="3321907"/>
                                <a:ext cx="2114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9" name="Straight Connector 79"/>
                        <wps:cNvCnPr/>
                        <wps:spPr>
                          <a:xfrm>
                            <a:off x="123665" y="2649689"/>
                            <a:ext cx="7492919" cy="1651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80" name="Group 80"/>
                        <wpg:cNvGrpSpPr/>
                        <wpg:grpSpPr>
                          <a:xfrm>
                            <a:off x="132490" y="1549365"/>
                            <a:ext cx="7488985" cy="639800"/>
                            <a:chOff x="132490" y="1809295"/>
                            <a:chExt cx="10175847" cy="639800"/>
                          </a:xfrm>
                        </wpg:grpSpPr>
                        <wps:wsp>
                          <wps:cNvPr id="81" name="Straight Connector 81"/>
                          <wps:cNvCnPr/>
                          <wps:spPr>
                            <a:xfrm>
                              <a:off x="132490" y="1809295"/>
                              <a:ext cx="10175847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5687535" y="1914936"/>
                              <a:ext cx="4444366" cy="53415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8CAD527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QDMA Driver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>
                              <a:off x="5882094" y="1915245"/>
                              <a:ext cx="949705" cy="25206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200B362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4"/>
                                    <w:szCs w:val="14"/>
                                  </w:rPr>
                                  <w:t>Sysfs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7378323" y="1915304"/>
                              <a:ext cx="949325" cy="25209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CCC405E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4"/>
                                    <w:szCs w:val="14"/>
                                  </w:rPr>
                                  <w:t>nl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8815632" y="1915166"/>
                              <a:ext cx="1137407" cy="25198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C0504D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00C24D39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4"/>
                                    <w:szCs w:val="14"/>
                                  </w:rPr>
                                  <w:t>Char dev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Rectangle 86"/>
                        <wps:cNvSpPr/>
                        <wps:spPr>
                          <a:xfrm>
                            <a:off x="4195305" y="535300"/>
                            <a:ext cx="3240729" cy="31881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55C409" w14:textId="1B151AE9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dma-perf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>
                          <a:endCxn id="83" idx="0"/>
                        </wps:cNvCnPr>
                        <wps:spPr>
                          <a:xfrm>
                            <a:off x="4712974" y="854112"/>
                            <a:ext cx="224" cy="80120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859401" y="1156239"/>
                            <a:ext cx="1919653" cy="31808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EB1079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dmactl 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>
                          <a:endCxn id="85" idx="0"/>
                        </wps:cNvCnPr>
                        <wps:spPr>
                          <a:xfrm>
                            <a:off x="6940792" y="854113"/>
                            <a:ext cx="658" cy="8011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1" name="Text Box 18"/>
                        <wps:cNvSpPr txBox="1"/>
                        <wps:spPr>
                          <a:xfrm rot="16200000">
                            <a:off x="-222192" y="3854019"/>
                            <a:ext cx="714415" cy="33069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DB6A2B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9"/>
                        <wps:cNvSpPr txBox="1"/>
                        <wps:spPr>
                          <a:xfrm rot="16200000">
                            <a:off x="-102117" y="2190319"/>
                            <a:ext cx="537805" cy="34174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A6A8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20"/>
                        <wps:cNvSpPr txBox="1"/>
                        <wps:spPr>
                          <a:xfrm rot="16200000">
                            <a:off x="-293442" y="935959"/>
                            <a:ext cx="783098" cy="35358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1137F9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5657" y="1973981"/>
                            <a:ext cx="1056002" cy="50945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C44DC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igb_uio driver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12530" y="379281"/>
                            <a:ext cx="1510104" cy="32650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4DC850" w14:textId="77777777" w:rsidR="004810B7" w:rsidRPr="00B516A6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516A6"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DPDK testpmd application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459157" y="913196"/>
                            <a:ext cx="3072708" cy="3233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482C55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DPDK Environment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499981" y="1382091"/>
                            <a:ext cx="3113553" cy="2817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031ECC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Xilinx QDMA DPDK PMD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063832" y="386773"/>
                            <a:ext cx="1492333" cy="33131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47404" w14:textId="77777777" w:rsidR="004810B7" w:rsidRPr="00B516A6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516A6"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dpdk-pktgen application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5" name="Straight Arrow Connector 515"/>
                        <wps:cNvCnPr/>
                        <wps:spPr>
                          <a:xfrm>
                            <a:off x="938949" y="655721"/>
                            <a:ext cx="52062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3899365" y="0"/>
                            <a:ext cx="10208" cy="2818893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517" name="Text Box 34"/>
                        <wps:cNvSpPr txBox="1"/>
                        <wps:spPr>
                          <a:xfrm>
                            <a:off x="1321063" y="21738"/>
                            <a:ext cx="1337291" cy="28190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14:paraId="4CFE59D3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DPDK Driver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 Box 100"/>
                        <wps:cNvSpPr txBox="1"/>
                        <wps:spPr>
                          <a:xfrm>
                            <a:off x="5055464" y="21738"/>
                            <a:ext cx="1337008" cy="32722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</wps:spPr>
                        <wps:txbx>
                          <w:txbxContent>
                            <w:p w14:paraId="37A83F20" w14:textId="77777777" w:rsidR="004810B7" w:rsidRDefault="004810B7" w:rsidP="00817E14">
                              <w:pPr>
                                <w:pStyle w:val="NormalWeb"/>
                                <w:spacing w:before="0"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Linux Driver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Arrow Connector 519"/>
                        <wps:cNvCnPr/>
                        <wps:spPr>
                          <a:xfrm>
                            <a:off x="5815670" y="854112"/>
                            <a:ext cx="3559" cy="3021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0" name="Straight Arrow Connector 520"/>
                        <wps:cNvCnPr>
                          <a:endCxn id="84" idx="0"/>
                        </wps:cNvCnPr>
                        <wps:spPr>
                          <a:xfrm flipH="1">
                            <a:off x="5814167" y="1474325"/>
                            <a:ext cx="4785" cy="1810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521" name="Group 521"/>
                        <wpg:cNvGrpSpPr/>
                        <wpg:grpSpPr>
                          <a:xfrm>
                            <a:off x="485228" y="3840010"/>
                            <a:ext cx="7078987" cy="513233"/>
                            <a:chOff x="485228" y="3840010"/>
                            <a:chExt cx="6970798" cy="513233"/>
                          </a:xfrm>
                        </wpg:grpSpPr>
                        <wps:wsp>
                          <wps:cNvPr id="522" name="Rectangle 522"/>
                          <wps:cNvSpPr/>
                          <wps:spPr>
                            <a:xfrm>
                              <a:off x="490197" y="3840010"/>
                              <a:ext cx="6965829" cy="2593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931F3F1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ind w:left="44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PCIe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Rectangle 523"/>
                          <wps:cNvSpPr/>
                          <wps:spPr>
                            <a:xfrm>
                              <a:off x="485228" y="4093844"/>
                              <a:ext cx="6965829" cy="25939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CF3A62B" w14:textId="77777777" w:rsidR="004810B7" w:rsidRDefault="004810B7" w:rsidP="00817E14">
                                <w:pPr>
                                  <w:pStyle w:val="NormalWeb"/>
                                  <w:spacing w:before="0" w:after="0"/>
                                  <w:ind w:left="446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0"/>
                                    <w:szCs w:val="20"/>
                                  </w:rPr>
                                  <w:t>QDMA Subsystem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4" name="Straight Arrow Connector 524"/>
                        <wps:cNvCnPr>
                          <a:cxnSpLocks/>
                        </wps:cNvCnPr>
                        <wps:spPr>
                          <a:xfrm flipH="1" flipV="1">
                            <a:off x="938951" y="637711"/>
                            <a:ext cx="7964" cy="386331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5" name="Straight Arrow Connector 525"/>
                        <wps:cNvCnPr>
                          <a:cxnSpLocks/>
                        </wps:cNvCnPr>
                        <wps:spPr>
                          <a:xfrm>
                            <a:off x="1435424" y="654703"/>
                            <a:ext cx="0" cy="384632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6" name="Straight Arrow Connector 526"/>
                        <wps:cNvCnPr>
                          <a:cxnSpLocks/>
                        </wps:cNvCnPr>
                        <wps:spPr>
                          <a:xfrm flipH="1" flipV="1">
                            <a:off x="2562074" y="705751"/>
                            <a:ext cx="13393" cy="3795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7964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7" name="Straight Arrow Connector 527"/>
                        <wps:cNvCnPr>
                          <a:cxnSpLocks noChangeAspect="1"/>
                        </wps:cNvCnPr>
                        <wps:spPr>
                          <a:xfrm>
                            <a:off x="3052079" y="727443"/>
                            <a:ext cx="33791" cy="37735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8" name="Connector: Elbow 528"/>
                        <wps:cNvCnPr>
                          <a:cxnSpLocks/>
                          <a:endCxn id="85" idx="2"/>
                        </wps:cNvCnPr>
                        <wps:spPr>
                          <a:xfrm rot="5400000" flipH="1" flipV="1">
                            <a:off x="4652678" y="2212521"/>
                            <a:ext cx="2593742" cy="198314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F7964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29" name="Connector: Elbow 529"/>
                        <wps:cNvCnPr>
                          <a:cxnSpLocks/>
                        </wps:cNvCnPr>
                        <wps:spPr>
                          <a:xfrm rot="5400000">
                            <a:off x="4873189" y="2432969"/>
                            <a:ext cx="2593309" cy="15425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BACC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30" name="Connector: Elbow 530"/>
                        <wps:cNvCnPr>
                          <a:cxnSpLocks/>
                        </wps:cNvCnPr>
                        <wps:spPr>
                          <a:xfrm rot="5400000" flipH="1" flipV="1">
                            <a:off x="5441427" y="3032185"/>
                            <a:ext cx="2624076" cy="374642"/>
                          </a:xfrm>
                          <a:prstGeom prst="bentConnector3">
                            <a:avLst>
                              <a:gd name="adj1" fmla="val 50551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F7964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31" name="Connector: Elbow 531"/>
                        <wps:cNvCnPr>
                          <a:cxnSpLocks/>
                          <a:stCxn id="85" idx="2"/>
                        </wps:cNvCnPr>
                        <wps:spPr>
                          <a:xfrm rot="16200000" flipH="1">
                            <a:off x="5715554" y="3132785"/>
                            <a:ext cx="2593624" cy="1424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BACC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D6640" id="Group 128" o:spid="_x0000_s1026" style="width:483.75pt;height:393pt;mso-position-horizontal-relative:char;mso-position-vertical-relative:line" coordorigin="-786" coordsize="77001,4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">
                <v:rect id="Rectangle 7" o:spid="_x0000_s1027" style="position:absolute;left:4852;top:45010;width:70739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" fillcolor="window" strokecolor="windowText" strokeweight="1pt">
                  <v:textbox>
                    <w:txbxContent>
                      <w:p w14:paraId="1A0FA9CC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Packet Generator + Capture</w:t>
                        </w:r>
                      </w:p>
                    </w:txbxContent>
                  </v:textbox>
                </v:rect>
                <v:rect id="Rectangle 10" o:spid="_x0000_s1028" style="position:absolute;left:4901;top:28470;width:70741;height:7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" fillcolor="window" strokecolor="windowText" strokeweight="1pt">
                  <v:textbox>
                    <w:txbxContent>
                      <w:p w14:paraId="03102F55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Host</w:t>
                        </w:r>
                      </w:p>
                      <w:p w14:paraId="1EF481A2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Memory</w:t>
                        </w:r>
                      </w:p>
                    </w:txbxContent>
                  </v:textbox>
                </v:rect>
                <v:group id="Group 11" o:spid="_x0000_s1029" style="position:absolute;left:6916;top:29624;width:10017;height:6016" coordorigin="6916,29624" coordsize="7802,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0" style="position:absolute;left:6916;top:29624;width:7802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" fillcolor="window" strokecolor="#4f81bd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1" o:spid="_x0000_s1031" type="#_x0000_t202" style="position:absolute;left:7479;top:29692;width:3055;height:1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" fillcolor="window" stroked="f" strokeweight=".5pt">
                    <v:textbox>
                      <w:txbxContent>
                        <w:p w14:paraId="085B71D8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C2H</w:t>
                          </w:r>
                        </w:p>
                      </w:txbxContent>
                    </v:textbox>
                  </v:shape>
                  <v:group id="Group 14" o:spid="_x0000_s1032" style="position:absolute;left:7940;top:31072;width:2224;height:3424" coordorigin="7940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5" o:spid="_x0000_s1033" style="position:absolute;left:7940;top:31072;width:215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zMwAAAANsAAAAPAAAAZHJzL2Rvd25yZXYueG1sRE/fa8Iw&#10;EH4f7H8IN9jbmipM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KX58zMAAAADbAAAADwAAAAAA&#10;AAAAAAAAAAAHAgAAZHJzL2Rvd25yZXYueG1sUEsFBgAAAAADAAMAtwAAAPQCAAAAAA==&#10;" fillcolor="window" strokecolor="windowText" strokeweight="1pt"/>
                    <v:line id="Straight Connector 22" o:spid="_x0000_s1034" style="position:absolute;visibility:visible;mso-wrap-style:square" from="8045,34461" to="10164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" strokecolor="#4a7ebb"/>
                    <v:line id="Straight Connector 23" o:spid="_x0000_s1035" style="position:absolute;visibility:visible;mso-wrap-style:square" from="7940,33857" to="10054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" strokecolor="#4a7ebb"/>
                    <v:line id="Straight Connector 27" o:spid="_x0000_s1036" style="position:absolute;visibility:visible;mso-wrap-style:square" from="7940,33219" to="10054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" strokecolor="#4a7ebb"/>
                  </v:group>
                  <v:shape id="Text Box 37" o:spid="_x0000_s1037" type="#_x0000_t202" style="position:absolute;left:11114;top:29698;width:3055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" fillcolor="window" stroked="f" strokeweight=".5pt">
                    <v:textbox>
                      <w:txbxContent>
                        <w:p w14:paraId="0DAACBF1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H2C</w:t>
                          </w:r>
                        </w:p>
                      </w:txbxContent>
                    </v:textbox>
                  </v:shape>
                  <v:group id="Group 29" o:spid="_x0000_s1038" style="position:absolute;left:11646;top:31072;width:2223;height:3418" coordorigin="11646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448" o:spid="_x0000_s1039" style="position:absolute;left:11646;top:31072;width:215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" fillcolor="window" strokecolor="windowText" strokeweight="1pt"/>
                    <v:line id="Straight Connector 449" o:spid="_x0000_s1040" style="position:absolute;visibility:visible;mso-wrap-style:square" from="11752,34461" to="13870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" strokecolor="#4a7ebb"/>
                    <v:line id="Straight Connector 450" o:spid="_x0000_s1041" style="position:absolute;visibility:visible;mso-wrap-style:square" from="11646,33857" to="13761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" strokecolor="#4a7ebb"/>
                    <v:line id="Straight Connector 451" o:spid="_x0000_s1042" style="position:absolute;visibility:visible;mso-wrap-style:square" from="11646,33219" to="13761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" strokecolor="#4a7ebb"/>
                  </v:group>
                </v:group>
                <v:group id="Group 452" o:spid="_x0000_s1043" style="position:absolute;left:23236;top:29708;width:10012;height:6013" coordorigin="23236,29708" coordsize="7802,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rect id="Rectangle 453" o:spid="_x0000_s1044" style="position:absolute;left:23236;top:29708;width:7803;height:5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" fillcolor="window" strokecolor="#4f81bd" strokeweight="1pt"/>
                  <v:shape id="Text Box 3" o:spid="_x0000_s1045" type="#_x0000_t202" style="position:absolute;left:23797;top:29775;width:3056;height:17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" fillcolor="window" stroked="f" strokeweight=".5pt">
                    <v:textbox>
                      <w:txbxContent>
                        <w:p w14:paraId="02B9CEDE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C2H</w:t>
                          </w:r>
                        </w:p>
                      </w:txbxContent>
                    </v:textbox>
                  </v:shape>
                  <v:group id="Group 456" o:spid="_x0000_s1046" style="position:absolute;left:24260;top:31156;width:2224;height:3424" coordorigin="24260,31156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<v:rect id="Rectangle 457" o:spid="_x0000_s1047" style="position:absolute;left:24260;top:31156;width:215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" fillcolor="window" strokecolor="windowText" strokeweight="1pt"/>
                    <v:line id="Straight Connector 458" o:spid="_x0000_s1048" style="position:absolute;visibility:visible;mso-wrap-style:square" from="24366,34545" to="26484,3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" strokecolor="#4a7ebb"/>
                    <v:line id="Straight Connector 459" o:spid="_x0000_s1049" style="position:absolute;visibility:visible;mso-wrap-style:square" from="24260,33941" to="26375,3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" strokecolor="#4a7ebb"/>
                    <v:line id="Straight Connector 460" o:spid="_x0000_s1050" style="position:absolute;visibility:visible;mso-wrap-style:square" from="24260,33302" to="26375,3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" strokecolor="#4a7ebb"/>
                  </v:group>
                  <v:shape id="Text Box 37" o:spid="_x0000_s1051" type="#_x0000_t202" style="position:absolute;left:27432;top:29782;width:3056;height:1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" fillcolor="window" stroked="f" strokeweight=".5pt">
                    <v:textbox>
                      <w:txbxContent>
                        <w:p w14:paraId="4DD5D298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H2C</w:t>
                          </w:r>
                        </w:p>
                      </w:txbxContent>
                    </v:textbox>
                  </v:shape>
                  <v:group id="Group 462" o:spid="_x0000_s1052" style="position:absolute;left:27967;top:31155;width:2222;height:3419" coordorigin="27967,31155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<v:rect id="Rectangle 463" o:spid="_x0000_s1053" style="position:absolute;left:27967;top:31155;width:21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" fillcolor="window" strokecolor="windowText" strokeweight="1pt"/>
                    <v:line id="Straight Connector 464" o:spid="_x0000_s1054" style="position:absolute;visibility:visible;mso-wrap-style:square" from="28073,34545" to="30191,3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" strokecolor="#4a7ebb"/>
                    <v:line id="Straight Connector 465" o:spid="_x0000_s1055" style="position:absolute;visibility:visible;mso-wrap-style:square" from="27967,33941" to="30081,3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" strokecolor="#4a7ebb"/>
                    <v:line id="Straight Connector 466" o:spid="_x0000_s1056" style="position:absolute;visibility:visible;mso-wrap-style:square" from="27967,33302" to="30081,3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" strokecolor="#4a7ebb"/>
                  </v:group>
                </v:group>
                <v:group id="Group 467" o:spid="_x0000_s1057" style="position:absolute;left:46776;top:29624;width:10012;height:6013" coordorigin="46776,29624" coordsize="7802,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rect id="Rectangle 468" o:spid="_x0000_s1058" style="position:absolute;left:46776;top:29624;width:7803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" fillcolor="window" strokecolor="#4f81bd" strokeweight="1pt"/>
                  <v:shape id="Text Box 3" o:spid="_x0000_s1059" type="#_x0000_t202" style="position:absolute;left:47333;top:29692;width:3056;height:17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" fillcolor="window" stroked="f" strokeweight=".5pt">
                    <v:textbox>
                      <w:txbxContent>
                        <w:p w14:paraId="6B2DE973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C2H</w:t>
                          </w:r>
                        </w:p>
                      </w:txbxContent>
                    </v:textbox>
                  </v:shape>
                  <v:group id="Group 470" o:spid="_x0000_s1060" style="position:absolute;left:47800;top:31072;width:2225;height:3424" coordorigin="47800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<v:rect id="Rectangle 471" o:spid="_x0000_s1061" style="position:absolute;left:47800;top:31072;width:215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" fillcolor="window" strokecolor="windowText" strokeweight="1pt"/>
                    <v:line id="Straight Connector 472" o:spid="_x0000_s1062" style="position:absolute;visibility:visible;mso-wrap-style:square" from="47906,34461" to="50025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" strokecolor="#4a7ebb"/>
                    <v:line id="Straight Connector 473" o:spid="_x0000_s1063" style="position:absolute;visibility:visible;mso-wrap-style:square" from="47800,33857" to="49915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" strokecolor="#4a7ebb"/>
                    <v:line id="Straight Connector 474" o:spid="_x0000_s1064" style="position:absolute;visibility:visible;mso-wrap-style:square" from="47800,33219" to="49915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" strokecolor="#4a7ebb"/>
                  </v:group>
                  <v:shape id="Text Box 37" o:spid="_x0000_s1065" type="#_x0000_t202" style="position:absolute;left:50968;top:29698;width:3056;height:1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" fillcolor="window" stroked="f" strokeweight=".5pt">
                    <v:textbox>
                      <w:txbxContent>
                        <w:p w14:paraId="54403785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H2C</w:t>
                          </w:r>
                        </w:p>
                      </w:txbxContent>
                    </v:textbox>
                  </v:shape>
                  <v:group id="Group 476" o:spid="_x0000_s1066" style="position:absolute;left:51507;top:31072;width:2222;height:3418" coordorigin="51507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rect id="Rectangle 477" o:spid="_x0000_s1067" style="position:absolute;left:51507;top:31072;width:215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" fillcolor="window" strokecolor="windowText" strokeweight="1pt"/>
                    <v:line id="Straight Connector 478" o:spid="_x0000_s1068" style="position:absolute;visibility:visible;mso-wrap-style:square" from="51613,34461" to="53731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" strokecolor="#4a7ebb"/>
                    <v:line id="Straight Connector 479" o:spid="_x0000_s1069" style="position:absolute;visibility:visible;mso-wrap-style:square" from="51507,33857" to="53621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" strokecolor="#4a7ebb"/>
                    <v:line id="Straight Connector 64" o:spid="_x0000_s1070" style="position:absolute;visibility:visible;mso-wrap-style:square" from="51507,33219" to="53621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" strokecolor="#4a7ebb"/>
                  </v:group>
                </v:group>
                <v:group id="Group 65" o:spid="_x0000_s1071" style="position:absolute;left:62996;top:29624;width:10011;height:6013" coordorigin="62996,29624" coordsize="7802,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66" o:spid="_x0000_s1072" style="position:absolute;left:62996;top:29624;width:7802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" fillcolor="window" strokecolor="#4f81bd" strokeweight="1pt"/>
                  <v:shape id="Text Box 3" o:spid="_x0000_s1073" type="#_x0000_t202" style="position:absolute;left:63550;top:29692;width:3056;height:17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" fillcolor="window" stroked="f" strokeweight=".5pt">
                    <v:textbox>
                      <w:txbxContent>
                        <w:p w14:paraId="6CC2BAEA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C2H</w:t>
                          </w:r>
                        </w:p>
                      </w:txbxContent>
                    </v:textbox>
                  </v:shape>
                  <v:group id="Group 68" o:spid="_x0000_s1074" style="position:absolute;left:64020;top:31072;width:2224;height:3424" coordorigin="64020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rect id="Rectangle 69" o:spid="_x0000_s1075" style="position:absolute;left:64020;top:31072;width:215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" fillcolor="window" strokecolor="windowText" strokeweight="1pt"/>
                    <v:line id="Straight Connector 70" o:spid="_x0000_s1076" style="position:absolute;visibility:visible;mso-wrap-style:square" from="64126,34461" to="66244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" strokecolor="#4a7ebb"/>
                    <v:line id="Straight Connector 71" o:spid="_x0000_s1077" style="position:absolute;visibility:visible;mso-wrap-style:square" from="64020,33857" to="66134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" strokecolor="#4a7ebb"/>
                    <v:line id="Straight Connector 72" o:spid="_x0000_s1078" style="position:absolute;visibility:visible;mso-wrap-style:square" from="64020,33219" to="66134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" strokecolor="#4a7ebb"/>
                  </v:group>
                  <v:shape id="Text Box 37" o:spid="_x0000_s1079" type="#_x0000_t202" style="position:absolute;left:67185;top:29698;width:3056;height:1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" fillcolor="window" stroked="f" strokeweight=".5pt">
                    <v:textbox>
                      <w:txbxContent>
                        <w:p w14:paraId="0B080EA6" w14:textId="77777777" w:rsidR="004810B7" w:rsidRDefault="004810B7" w:rsidP="00817E14">
                          <w:pPr>
                            <w:pStyle w:val="NormalWeb"/>
                            <w:spacing w:before="0" w:after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H2C</w:t>
                          </w:r>
                        </w:p>
                      </w:txbxContent>
                    </v:textbox>
                  </v:shape>
                  <v:group id="Group 74" o:spid="_x0000_s1080" style="position:absolute;left:67726;top:31072;width:2223;height:3418" coordorigin="67726,31072" coordsize="2224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ect id="Rectangle 75" o:spid="_x0000_s1081" style="position:absolute;left:67726;top:31072;width:2154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" fillcolor="window" strokecolor="windowText" strokeweight="1pt"/>
                    <v:line id="Straight Connector 76" o:spid="_x0000_s1082" style="position:absolute;visibility:visible;mso-wrap-style:square" from="67832,34461" to="69951,3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" strokecolor="#4a7ebb"/>
                    <v:line id="Straight Connector 77" o:spid="_x0000_s1083" style="position:absolute;visibility:visible;mso-wrap-style:square" from="67726,33857" to="69841,3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" strokecolor="#4a7ebb"/>
                    <v:line id="Straight Connector 78" o:spid="_x0000_s1084" style="position:absolute;visibility:visible;mso-wrap-style:square" from="67726,33219" to="69841,33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" strokecolor="#4a7ebb"/>
                  </v:group>
                </v:group>
                <v:line id="Straight Connector 79" o:spid="_x0000_s1085" style="position:absolute;visibility:visible;mso-wrap-style:square" from="1236,26496" to="76165,26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" strokecolor="windowText">
                  <v:stroke dashstyle="dash"/>
                </v:line>
                <v:group id="Group 80" o:spid="_x0000_s1086" style="position:absolute;left:1324;top:15493;width:74890;height:6398" coordorigin="1324,18092" coordsize="101758,6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Straight Connector 81" o:spid="_x0000_s1087" style="position:absolute;visibility:visible;mso-wrap-style:square" from="1324,18092" to="103083,18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" strokecolor="windowText">
                    <v:stroke dashstyle="dash"/>
                  </v:line>
                  <v:rect id="Rectangle 82" o:spid="_x0000_s1088" style="position:absolute;left:56875;top:19149;width:44444;height:53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" fillcolor="window" strokecolor="windowText" strokeweight="1pt">
                    <v:textbox>
                      <w:txbxContent>
                        <w:p w14:paraId="18CAD527" w14:textId="77777777" w:rsidR="004810B7" w:rsidRDefault="004810B7" w:rsidP="00817E14">
                          <w:pPr>
                            <w:pStyle w:val="NormalWeb"/>
                            <w:spacing w:before="0"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20"/>
                              <w:szCs w:val="20"/>
                            </w:rPr>
                            <w:t>QDMA Driver</w:t>
                          </w:r>
                        </w:p>
                      </w:txbxContent>
                    </v:textbox>
                  </v:rect>
                  <v:rect id="Rectangle 83" o:spid="_x0000_s1089" style="position:absolute;left:58820;top:19152;width:9497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" fillcolor="window" strokecolor="#c0504d" strokeweight="1pt">
                    <v:textbox>
                      <w:txbxContent>
                        <w:p w14:paraId="5200B362" w14:textId="77777777" w:rsidR="004810B7" w:rsidRDefault="004810B7" w:rsidP="00817E14">
                          <w:pPr>
                            <w:pStyle w:val="NormalWeb"/>
                            <w:spacing w:before="0"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4"/>
                              <w:szCs w:val="14"/>
                            </w:rPr>
                            <w:t>Sysfs</w:t>
                          </w:r>
                        </w:p>
                      </w:txbxContent>
                    </v:textbox>
                  </v:rect>
                  <v:rect id="Rectangle 84" o:spid="_x0000_s1090" style="position:absolute;left:73783;top:19153;width:9493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" fillcolor="window" strokecolor="#c0504d" strokeweight="1pt">
                    <v:textbox>
                      <w:txbxContent>
                        <w:p w14:paraId="7CCC405E" w14:textId="77777777" w:rsidR="004810B7" w:rsidRDefault="004810B7" w:rsidP="00817E14">
                          <w:pPr>
                            <w:pStyle w:val="NormalWeb"/>
                            <w:spacing w:before="0"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4"/>
                              <w:szCs w:val="14"/>
                            </w:rPr>
                            <w:t>nl</w:t>
                          </w:r>
                        </w:p>
                      </w:txbxContent>
                    </v:textbox>
                  </v:rect>
                  <v:rect id="Rectangle 85" o:spid="_x0000_s1091" style="position:absolute;left:88156;top:19151;width:11374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" fillcolor="window" strokecolor="#c0504d" strokeweight="1pt">
                    <v:textbox>
                      <w:txbxContent>
                        <w:p w14:paraId="00C24D39" w14:textId="77777777" w:rsidR="004810B7" w:rsidRDefault="004810B7" w:rsidP="00817E14">
                          <w:pPr>
                            <w:pStyle w:val="NormalWeb"/>
                            <w:spacing w:before="0"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4"/>
                              <w:szCs w:val="14"/>
                            </w:rPr>
                            <w:t>Char dev</w:t>
                          </w:r>
                        </w:p>
                      </w:txbxContent>
                    </v:textbox>
                  </v:rect>
                </v:group>
                <v:rect id="Rectangle 86" o:spid="_x0000_s1092" style="position:absolute;left:41953;top:5353;width:32407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" fillcolor="window" strokecolor="windowText" strokeweight="1pt">
                  <v:textbox>
                    <w:txbxContent>
                      <w:p w14:paraId="1655C409" w14:textId="1B151AE9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dma-perf application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7" o:spid="_x0000_s1093" type="#_x0000_t32" style="position:absolute;left:47129;top:8541;width:2;height:8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" strokecolor="#4a7ebb">
                  <v:stroke endarrow="block"/>
                </v:shape>
                <v:rect id="Rectangle 88" o:spid="_x0000_s1094" style="position:absolute;left:48594;top:11562;width:19196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" fillcolor="window" strokecolor="windowText" strokeweight="1pt">
                  <v:textbox>
                    <w:txbxContent>
                      <w:p w14:paraId="1EEB1079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dmactl application</w:t>
                        </w:r>
                      </w:p>
                    </w:txbxContent>
                  </v:textbox>
                </v:rect>
                <v:shape id="Straight Arrow Connector 89" o:spid="_x0000_s1095" type="#_x0000_t32" style="position:absolute;left:69407;top:8541;width:7;height:8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" strokecolor="#4a7ebb">
                  <v:stroke endarrow="block"/>
                </v:shape>
                <v:shape id="Text Box 18" o:spid="_x0000_s1096" type="#_x0000_t202" style="position:absolute;left:-2222;top:38540;width:7144;height:330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" fillcolor="window" stroked="f" strokeweight=".5pt">
                  <v:textbox>
                    <w:txbxContent>
                      <w:p w14:paraId="49DB6A2B" w14:textId="77777777" w:rsidR="004810B7" w:rsidRDefault="004810B7" w:rsidP="00817E14">
                        <w:pPr>
                          <w:pStyle w:val="NormalWeb"/>
                          <w:spacing w:before="0"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Hardware</w:t>
                        </w:r>
                      </w:p>
                    </w:txbxContent>
                  </v:textbox>
                </v:shape>
                <v:shape id="Text Box 19" o:spid="_x0000_s1097" type="#_x0000_t202" style="position:absolute;left:-1021;top:21903;width:5378;height:341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" fillcolor="window" stroked="f" strokeweight=".5pt">
                  <v:textbox>
                    <w:txbxContent>
                      <w:p w14:paraId="606EA6A8" w14:textId="77777777" w:rsidR="004810B7" w:rsidRDefault="004810B7" w:rsidP="00817E14">
                        <w:pPr>
                          <w:pStyle w:val="NormalWeb"/>
                          <w:spacing w:before="0"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Kernel</w:t>
                        </w:r>
                      </w:p>
                    </w:txbxContent>
                  </v:textbox>
                </v:shape>
                <v:shape id="Text Box 20" o:spid="_x0000_s1098" type="#_x0000_t202" style="position:absolute;left:-2934;top:9360;width:7831;height:3535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" fillcolor="window" stroked="f" strokeweight=".5pt">
                  <v:textbox>
                    <w:txbxContent>
                      <w:p w14:paraId="601137F9" w14:textId="77777777" w:rsidR="004810B7" w:rsidRDefault="004810B7" w:rsidP="00817E14">
                        <w:pPr>
                          <w:pStyle w:val="NormalWeb"/>
                          <w:spacing w:before="0"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Application</w:t>
                        </w:r>
                      </w:p>
                    </w:txbxContent>
                  </v:textbox>
                </v:shape>
                <v:rect id="Rectangle 94" o:spid="_x0000_s1099" style="position:absolute;left:14856;top:19739;width:10560;height:5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" fillcolor="window" strokecolor="windowText" strokeweight="1pt">
                  <v:textbox>
                    <w:txbxContent>
                      <w:p w14:paraId="1ACC44DC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>igb_uio driver</w:t>
                        </w:r>
                      </w:p>
                    </w:txbxContent>
                  </v:textbox>
                </v:rect>
                <v:rect id="Rectangle 95" o:spid="_x0000_s1100" style="position:absolute;left:4125;top:3792;width:15101;height:3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" fillcolor="window" strokecolor="windowText" strokeweight="1pt">
                  <v:textbox>
                    <w:txbxContent>
                      <w:p w14:paraId="5B4DC850" w14:textId="77777777" w:rsidR="004810B7" w:rsidRPr="00B516A6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516A6">
                          <w:rPr>
                            <w:rFonts w:ascii="Arial" w:hAnsi="Arial"/>
                            <w:color w:val="000000"/>
                            <w:kern w:val="24"/>
                            <w:sz w:val="16"/>
                            <w:szCs w:val="16"/>
                          </w:rPr>
                          <w:t>DPDK testpmd application</w:t>
                        </w:r>
                      </w:p>
                    </w:txbxContent>
                  </v:textbox>
                </v:rect>
                <v:rect id="Rectangle 512" o:spid="_x0000_s1101" style="position:absolute;left:4591;top:9131;width:30727;height:3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" fillcolor="window" strokecolor="windowText" strokeweight="1pt">
                  <v:textbox>
                    <w:txbxContent>
                      <w:p w14:paraId="7B482C55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>DPDK Environment</w:t>
                        </w:r>
                      </w:p>
                    </w:txbxContent>
                  </v:textbox>
                </v:rect>
                <v:rect id="Rectangle 513" o:spid="_x0000_s1102" style="position:absolute;left:4999;top:13820;width:31136;height:2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" fillcolor="window" strokecolor="windowText" strokeweight="1pt">
                  <v:textbox>
                    <w:txbxContent>
                      <w:p w14:paraId="2C031ECC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sz w:val="20"/>
                            <w:szCs w:val="20"/>
                          </w:rPr>
                          <w:t>Xilinx QDMA DPDK PMD</w:t>
                        </w:r>
                      </w:p>
                    </w:txbxContent>
                  </v:textbox>
                </v:rect>
                <v:rect id="Rectangle 514" o:spid="_x0000_s1103" style="position:absolute;left:20638;top:3867;width:14923;height:3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" fillcolor="window" strokecolor="windowText" strokeweight="1pt">
                  <v:textbox>
                    <w:txbxContent>
                      <w:p w14:paraId="25B47404" w14:textId="77777777" w:rsidR="004810B7" w:rsidRPr="00B516A6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516A6">
                          <w:rPr>
                            <w:rFonts w:ascii="Arial" w:hAnsi="Arial"/>
                            <w:color w:val="000000"/>
                            <w:kern w:val="24"/>
                            <w:sz w:val="16"/>
                            <w:szCs w:val="16"/>
                          </w:rPr>
                          <w:t>dpdk-pktgen application</w:t>
                        </w:r>
                      </w:p>
                    </w:txbxContent>
                  </v:textbox>
                </v:rect>
                <v:shape id="Straight Arrow Connector 515" o:spid="_x0000_s1104" type="#_x0000_t32" style="position:absolute;left:9389;top:6557;width:52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" strokecolor="#be4b48">
                  <v:stroke endarrow="block"/>
                </v:shape>
                <v:line id="Straight Connector 516" o:spid="_x0000_s1105" style="position:absolute;visibility:visible;mso-wrap-style:square" from="38993,0" to="39095,2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" strokeweight="1pt">
                  <v:stroke dashstyle="dash"/>
                </v:line>
                <v:shape id="Text Box 34" o:spid="_x0000_s1106" type="#_x0000_t202" style="position:absolute;left:13210;top:217;width:1337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" fillcolor="window" strokecolor="window" strokeweight=".5pt">
                  <v:textbox>
                    <w:txbxContent>
                      <w:p w14:paraId="4CFE59D3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20"/>
                            <w:szCs w:val="20"/>
                          </w:rPr>
                          <w:t>DPDK Driver</w:t>
                        </w:r>
                      </w:p>
                    </w:txbxContent>
                  </v:textbox>
                </v:shape>
                <v:shape id="Text Box 100" o:spid="_x0000_s1107" type="#_x0000_t202" style="position:absolute;left:50554;top:217;width:13370;height:3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" fillcolor="window" strokecolor="window" strokeweight=".5pt">
                  <v:textbox>
                    <w:txbxContent>
                      <w:p w14:paraId="37A83F20" w14:textId="77777777" w:rsidR="004810B7" w:rsidRDefault="004810B7" w:rsidP="00817E14">
                        <w:pPr>
                          <w:pStyle w:val="NormalWeb"/>
                          <w:spacing w:before="0"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Linux Driver</w:t>
                        </w:r>
                      </w:p>
                    </w:txbxContent>
                  </v:textbox>
                </v:shape>
                <v:shape id="Straight Arrow Connector 519" o:spid="_x0000_s1108" type="#_x0000_t32" style="position:absolute;left:58156;top:8541;width:36;height:3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" strokecolor="#4a7ebb">
                  <v:stroke endarrow="block"/>
                </v:shape>
                <v:shape id="Straight Arrow Connector 520" o:spid="_x0000_s1109" type="#_x0000_t32" style="position:absolute;left:58141;top:14743;width:48;height:1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" strokecolor="#4a7ebb">
                  <v:stroke endarrow="block"/>
                </v:shape>
                <v:group id="Group 521" o:spid="_x0000_s1110" style="position:absolute;left:4852;top:38400;width:70790;height:5132" coordorigin="4852,38400" coordsize="69707,5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<v:rect id="Rectangle 522" o:spid="_x0000_s1111" style="position:absolute;left:4901;top:38400;width:69659;height:2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" fillcolor="window" strokecolor="windowText" strokeweight="1pt">
                    <v:textbox>
                      <w:txbxContent>
                        <w:p w14:paraId="7931F3F1" w14:textId="77777777" w:rsidR="004810B7" w:rsidRDefault="004810B7" w:rsidP="00817E14">
                          <w:pPr>
                            <w:pStyle w:val="NormalWeb"/>
                            <w:spacing w:before="0" w:after="0"/>
                            <w:ind w:left="44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20"/>
                              <w:szCs w:val="20"/>
                            </w:rPr>
                            <w:t>PCIe</w:t>
                          </w:r>
                        </w:p>
                      </w:txbxContent>
                    </v:textbox>
                  </v:rect>
                  <v:rect id="Rectangle 523" o:spid="_x0000_s1112" style="position:absolute;left:4852;top:40938;width:69658;height:2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" fillcolor="window" strokecolor="windowText" strokeweight="1pt">
                    <v:textbox>
                      <w:txbxContent>
                        <w:p w14:paraId="1CF3A62B" w14:textId="77777777" w:rsidR="004810B7" w:rsidRDefault="004810B7" w:rsidP="00817E14">
                          <w:pPr>
                            <w:pStyle w:val="NormalWeb"/>
                            <w:spacing w:before="0" w:after="0"/>
                            <w:ind w:left="44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20"/>
                              <w:szCs w:val="20"/>
                            </w:rPr>
                            <w:t>QDMA Subsystem</w:t>
                          </w:r>
                        </w:p>
                      </w:txbxContent>
                    </v:textbox>
                  </v:rect>
                </v:group>
                <v:shape id="Straight Arrow Connector 524" o:spid="_x0000_s1113" type="#_x0000_t32" style="position:absolute;left:9389;top:6377;width:80;height:386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" strokecolor="#be4b48">
                  <v:stroke endarrow="block"/>
                  <o:lock v:ext="edit" shapetype="f"/>
                </v:shape>
                <v:shape id="Straight Arrow Connector 525" o:spid="_x0000_s1114" type="#_x0000_t32" style="position:absolute;left:14354;top:6547;width:0;height:38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" strokecolor="#be4b48">
                  <v:stroke endarrow="block"/>
                  <o:lock v:ext="edit" shapetype="f"/>
                </v:shape>
                <v:shape id="Straight Arrow Connector 526" o:spid="_x0000_s1115" type="#_x0000_t32" style="position:absolute;left:25620;top:7057;width:134;height:37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" strokecolor="#f69240">
                  <v:stroke endarrow="block"/>
                  <o:lock v:ext="edit" shapetype="f"/>
                </v:shape>
                <v:shape id="Straight Arrow Connector 527" o:spid="_x0000_s1116" type="#_x0000_t32" style="position:absolute;left:30520;top:7274;width:338;height:377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" strokecolor="#4a7ebb">
                  <v:stroke endarrow="block"/>
                  <o:lock v:ext="edit" aspectratio="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28" o:spid="_x0000_s1117" type="#_x0000_t34" style="position:absolute;left:46526;top:22125;width:25937;height:1983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" strokecolor="#f69240">
                  <v:stroke endarrow="block"/>
                  <o:lock v:ext="edit" shapetype="f"/>
                </v:shape>
                <v:shape id="Connector: Elbow 529" o:spid="_x0000_s1118" type="#_x0000_t34" style="position:absolute;left:48731;top:24329;width:25934;height:154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" strokecolor="#46aac5">
                  <v:stroke endarrow="block"/>
                  <o:lock v:ext="edit" shapetype="f"/>
                </v:shape>
                <v:shape id="Connector: Elbow 530" o:spid="_x0000_s1119" type="#_x0000_t34" style="position:absolute;left:54413;top:30322;width:26241;height:37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" adj="10919" strokecolor="#f69240">
                  <v:stroke endarrow="block"/>
                  <o:lock v:ext="edit" shapetype="f"/>
                </v:shape>
                <v:shape id="Connector: Elbow 531" o:spid="_x0000_s1120" type="#_x0000_t34" style="position:absolute;left:57156;top:31327;width:25936;height:14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" strokecolor="#46aac5">
                  <v:stroke endarrow="block"/>
                  <o:lock v:ext="edit" shapetype="f"/>
                </v:shape>
                <w10:anchorlock/>
              </v:group>
            </w:pict>
          </mc:Fallback>
        </mc:AlternateContent>
      </w:r>
    </w:p>
    <w:p w14:paraId="2B2582A7" w14:textId="006CFDAC" w:rsidR="00DA356B" w:rsidRPr="002B19E4" w:rsidRDefault="00516151" w:rsidP="001B7CF8">
      <w:pPr>
        <w:pStyle w:val="Caption"/>
        <w:jc w:val="center"/>
      </w:pPr>
      <w:bookmarkStart w:id="2" w:name="_Ref5316915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1</w:t>
      </w:r>
      <w:r>
        <w:fldChar w:fldCharType="end"/>
      </w:r>
      <w:bookmarkEnd w:id="2"/>
      <w:r>
        <w:t>:</w:t>
      </w:r>
      <w:bookmarkEnd w:id="1"/>
      <w:r>
        <w:t xml:space="preserve"> </w:t>
      </w:r>
      <w:r w:rsidR="00DA356B">
        <w:t>System Diagram</w:t>
      </w:r>
    </w:p>
    <w:p w14:paraId="5912006E" w14:textId="77777777" w:rsidR="00DA356B" w:rsidRDefault="00DA356B" w:rsidP="001B7CF8">
      <w:pPr>
        <w:pStyle w:val="Heading2"/>
      </w:pPr>
      <w:r w:rsidRPr="007110D1">
        <w:t xml:space="preserve">Hardware </w:t>
      </w:r>
    </w:p>
    <w:p w14:paraId="22A76BE8" w14:textId="77777777" w:rsidR="003079AA" w:rsidRPr="003079AA" w:rsidRDefault="003079AA" w:rsidP="003079AA">
      <w:r w:rsidRPr="003079AA">
        <w:t>Xilinx provides sample reference designs for Streaming</w:t>
      </w:r>
      <w:r>
        <w:t xml:space="preserve"> </w:t>
      </w:r>
      <w:r w:rsidRPr="003079AA">
        <w:t>(ST) mode and Memory Mapped (MM)</w:t>
      </w:r>
      <w:r>
        <w:t xml:space="preserve"> </w:t>
      </w:r>
      <w:r w:rsidRPr="003079AA">
        <w:t xml:space="preserve">mode. </w:t>
      </w:r>
    </w:p>
    <w:p w14:paraId="0BE364FF" w14:textId="77777777" w:rsidR="003079AA" w:rsidRDefault="003079AA" w:rsidP="00C7751B"/>
    <w:p w14:paraId="2DA64994" w14:textId="108129CC" w:rsidR="00C7751B" w:rsidRDefault="003079AA" w:rsidP="00C7751B">
      <w:r>
        <w:t>ST</w:t>
      </w:r>
      <w:r w:rsidR="00C7751B">
        <w:t xml:space="preserve"> </w:t>
      </w:r>
      <w:r>
        <w:t>p</w:t>
      </w:r>
      <w:r w:rsidR="00C7751B">
        <w:t xml:space="preserve">erformance </w:t>
      </w:r>
      <w:r>
        <w:t>r</w:t>
      </w:r>
      <w:r w:rsidR="00C7751B">
        <w:t xml:space="preserve">eference </w:t>
      </w:r>
      <w:r>
        <w:t>d</w:t>
      </w:r>
      <w:r w:rsidR="00C7751B">
        <w:t xml:space="preserve">esign consists of an AXI Stream-only packet generator in the C2H direction and performance / latency measurement tools in both C2H and H2C directions. The </w:t>
      </w:r>
      <w:r>
        <w:t>reference d</w:t>
      </w:r>
      <w:r w:rsidR="00C7751B">
        <w:t>esign will generate a known data pattern (timestamp) and send a user-specified packet length on the C2H direction when there</w:t>
      </w:r>
      <w:r w:rsidR="00C70925">
        <w:t xml:space="preserve"> i</w:t>
      </w:r>
      <w:r w:rsidR="00C7751B">
        <w:t xml:space="preserve">s </w:t>
      </w:r>
      <w:r w:rsidR="00C70925">
        <w:t xml:space="preserve">an </w:t>
      </w:r>
      <w:r w:rsidR="00C7751B">
        <w:t xml:space="preserve">available descriptor. This data pattern </w:t>
      </w:r>
      <w:r w:rsidR="00CF727A">
        <w:t>can</w:t>
      </w:r>
      <w:r w:rsidR="00C7751B">
        <w:t xml:space="preserve"> </w:t>
      </w:r>
      <w:proofErr w:type="gramStart"/>
      <w:r w:rsidR="00C7751B">
        <w:t>be looped</w:t>
      </w:r>
      <w:proofErr w:type="gramEnd"/>
      <w:r w:rsidR="00C7751B">
        <w:t xml:space="preserve"> back into </w:t>
      </w:r>
      <w:r w:rsidR="00C70925">
        <w:t xml:space="preserve">the </w:t>
      </w:r>
      <w:r w:rsidR="00C7751B">
        <w:t xml:space="preserve">H2C direction by </w:t>
      </w:r>
      <w:r w:rsidR="00C70925">
        <w:t xml:space="preserve">the </w:t>
      </w:r>
      <w:r w:rsidR="00CF727A">
        <w:t>application</w:t>
      </w:r>
      <w:r w:rsidR="00C7751B">
        <w:t xml:space="preserve"> and measured for performance and latency</w:t>
      </w:r>
      <w:r w:rsidR="00CE47BE">
        <w:t xml:space="preserve">. Please refer the Example Design section in </w:t>
      </w:r>
      <w:hyperlink r:id="rId18" w:history="1">
        <w:r w:rsidR="00DF3728">
          <w:rPr>
            <w:rStyle w:val="Hyperlink"/>
          </w:rPr>
          <w:t>Versal ACAP CPM DMA and Bridge Mode for PCI Express v2.1 - PG347</w:t>
        </w:r>
      </w:hyperlink>
      <w:r w:rsidR="00C7751B">
        <w:t xml:space="preserve"> </w:t>
      </w:r>
      <w:r w:rsidR="00CE47BE">
        <w:t xml:space="preserve">on how </w:t>
      </w:r>
      <w:r w:rsidR="00C7751B">
        <w:t xml:space="preserve">to configure the packet generator and read the data collected by the measurement counters through </w:t>
      </w:r>
      <w:r w:rsidR="00C70925">
        <w:t xml:space="preserve">the </w:t>
      </w:r>
      <w:r w:rsidR="00C7751B">
        <w:t>AXI Lite Master BAR (BAR# 2).</w:t>
      </w:r>
    </w:p>
    <w:p w14:paraId="5F617C6B" w14:textId="77777777" w:rsidR="001E12B2" w:rsidRDefault="001E12B2" w:rsidP="00C7751B"/>
    <w:p w14:paraId="21760931" w14:textId="77777777" w:rsidR="00C7751B" w:rsidRDefault="00C7751B" w:rsidP="00C7751B"/>
    <w:p w14:paraId="484B66D4" w14:textId="77777777" w:rsidR="00C7751B" w:rsidRPr="00C7751B" w:rsidRDefault="00C7751B" w:rsidP="00C7751B">
      <w:r>
        <w:lastRenderedPageBreak/>
        <w:t>For details regarding register maps and the limitations of the design, please refer to the Reference Design RTL</w:t>
      </w:r>
      <w:r w:rsidR="00C70925">
        <w:t>.</w:t>
      </w:r>
    </w:p>
    <w:p w14:paraId="0FB4BE8A" w14:textId="424D5DD4" w:rsidR="00DA356B" w:rsidRDefault="00DA356B" w:rsidP="001B7CF8">
      <w:pPr>
        <w:pStyle w:val="Heading2"/>
        <w:rPr>
          <w:rFonts w:eastAsia="Times New Roman"/>
        </w:rPr>
      </w:pPr>
      <w:r>
        <w:rPr>
          <w:rFonts w:eastAsia="Times New Roman"/>
        </w:rPr>
        <w:t>Software</w:t>
      </w:r>
    </w:p>
    <w:p w14:paraId="2D157545" w14:textId="6BDD8C0A" w:rsidR="00FA43C3" w:rsidRPr="00FA43C3" w:rsidRDefault="00FA43C3" w:rsidP="005E5F5E">
      <w:pPr>
        <w:pStyle w:val="Heading3"/>
      </w:pPr>
      <w:bookmarkStart w:id="3" w:name="_Toc525570782"/>
      <w:r w:rsidRPr="00962EE2">
        <w:t>DPDK</w:t>
      </w:r>
      <w:r w:rsidR="00B973D0">
        <w:t xml:space="preserve"> Poll Mode</w:t>
      </w:r>
      <w:r w:rsidRPr="00962EE2">
        <w:t xml:space="preserve"> </w:t>
      </w:r>
      <w:r>
        <w:t>D</w:t>
      </w:r>
      <w:r w:rsidRPr="00962EE2">
        <w:t>ri</w:t>
      </w:r>
      <w:r>
        <w:t>ver</w:t>
      </w:r>
      <w:bookmarkEnd w:id="3"/>
    </w:p>
    <w:p w14:paraId="23FE80B6" w14:textId="0159CD24" w:rsidR="00C7751B" w:rsidRDefault="00C7751B" w:rsidP="00C7751B">
      <w:r>
        <w:t>The Xilin</w:t>
      </w:r>
      <w:r w:rsidR="00B973D0">
        <w:t>x</w:t>
      </w:r>
      <w:r>
        <w:t xml:space="preserve"> reference QDMA DPDK </w:t>
      </w:r>
      <w:r w:rsidR="00AB5366">
        <w:t>202</w:t>
      </w:r>
      <w:r w:rsidR="008930BC">
        <w:t>3</w:t>
      </w:r>
      <w:r w:rsidR="00AB5366">
        <w:t>.1.</w:t>
      </w:r>
      <w:r w:rsidR="000615B0">
        <w:t>1</w:t>
      </w:r>
      <w:r w:rsidR="00913E52">
        <w:t xml:space="preserve"> </w:t>
      </w:r>
      <w:r>
        <w:t xml:space="preserve">driver is based on DPDK </w:t>
      </w:r>
      <w:r w:rsidR="008930BC">
        <w:t>v22.11</w:t>
      </w:r>
      <w:r>
        <w:t xml:space="preserve">. The DPDK driver is </w:t>
      </w:r>
      <w:proofErr w:type="gramStart"/>
      <w:r>
        <w:t>tested</w:t>
      </w:r>
      <w:proofErr w:type="gramEnd"/>
      <w:r>
        <w:t xml:space="preserve"> by binding the PCIe functions with igb_uio kernel driver. </w:t>
      </w:r>
    </w:p>
    <w:p w14:paraId="759C9204" w14:textId="77777777" w:rsidR="00C7751B" w:rsidRDefault="00C7751B" w:rsidP="00C7751B"/>
    <w:p w14:paraId="7CFC1A8E" w14:textId="602202EF" w:rsidR="008061BA" w:rsidRDefault="00C7751B" w:rsidP="00C7751B">
      <w:r>
        <w:t xml:space="preserve">The dpdk-pktgen application </w:t>
      </w:r>
      <w:proofErr w:type="gramStart"/>
      <w:r>
        <w:t>is used</w:t>
      </w:r>
      <w:proofErr w:type="gramEnd"/>
      <w:r>
        <w:t xml:space="preserve"> to perform uni-directional performance measurement and </w:t>
      </w:r>
      <w:r w:rsidR="00295968">
        <w:t xml:space="preserve">the </w:t>
      </w:r>
      <w:r>
        <w:t>testpmd application is used for the Bi-directional forwarding performance measurement</w:t>
      </w:r>
      <w:r w:rsidR="00DA356B">
        <w:t>.</w:t>
      </w:r>
    </w:p>
    <w:p w14:paraId="15FB94B3" w14:textId="6E41AE35" w:rsidR="008111A3" w:rsidRDefault="008111A3">
      <w:pPr>
        <w:jc w:val="left"/>
      </w:pPr>
    </w:p>
    <w:p w14:paraId="51881593" w14:textId="461E364A" w:rsidR="00DA356B" w:rsidRDefault="00DA356B" w:rsidP="001B7CF8">
      <w:pPr>
        <w:pStyle w:val="Heading2"/>
        <w:rPr>
          <w:i/>
          <w:color w:val="auto"/>
        </w:rPr>
      </w:pPr>
      <w:r>
        <w:t>Generating Reference Design</w:t>
      </w:r>
    </w:p>
    <w:p w14:paraId="6CB07DAB" w14:textId="71B71A25" w:rsidR="00DA356B" w:rsidRDefault="00295968" w:rsidP="00C37F7D">
      <w:r>
        <w:t xml:space="preserve">The </w:t>
      </w:r>
      <w:r w:rsidR="00DA356B" w:rsidRPr="00B77023">
        <w:t>Reference Design bitfile used in this Performance report is available for immediate download into</w:t>
      </w:r>
      <w:r>
        <w:t xml:space="preserve"> a</w:t>
      </w:r>
      <w:r w:rsidR="00DA356B" w:rsidRPr="00B77023">
        <w:t xml:space="preserve"> </w:t>
      </w:r>
      <w:r w:rsidR="00DF3728">
        <w:t>VPK120</w:t>
      </w:r>
      <w:r w:rsidR="00DA356B" w:rsidRPr="00B77023">
        <w:t xml:space="preserve"> design</w:t>
      </w:r>
      <w:r w:rsidR="00DA356B">
        <w:t>.</w:t>
      </w:r>
      <w:r w:rsidR="00A11DAE">
        <w:t xml:space="preserve"> </w:t>
      </w:r>
      <w:r w:rsidR="00DA356B">
        <w:t>For users who are using a different card, t</w:t>
      </w:r>
      <w:r w:rsidR="00DA356B" w:rsidRPr="00FB2F10">
        <w:t xml:space="preserve">he Reference Design </w:t>
      </w:r>
      <w:r w:rsidR="00DA356B">
        <w:t>c</w:t>
      </w:r>
      <w:r w:rsidR="00DA356B" w:rsidRPr="00FB2F10">
        <w:t>an be generated by following the</w:t>
      </w:r>
      <w:r w:rsidR="008061BA">
        <w:t xml:space="preserve"> </w:t>
      </w:r>
      <w:r w:rsidR="00DA356B" w:rsidRPr="00FB2F10">
        <w:t>steps</w:t>
      </w:r>
      <w:r w:rsidR="008061BA">
        <w:t xml:space="preserve"> </w:t>
      </w:r>
      <w:r w:rsidR="001B5BDE">
        <w:t xml:space="preserve">provided in PG347 - </w:t>
      </w:r>
      <w:r w:rsidR="008061BA">
        <w:t xml:space="preserve">Design Flow Steps </w:t>
      </w:r>
      <w:proofErr w:type="gramStart"/>
      <w:r w:rsidR="008061BA">
        <w:t>section</w:t>
      </w:r>
      <w:proofErr w:type="gramEnd"/>
      <w:r w:rsidR="008061BA">
        <w:t xml:space="preserve"> </w:t>
      </w:r>
    </w:p>
    <w:p w14:paraId="49D1FE15" w14:textId="77777777" w:rsidR="00DA356B" w:rsidRDefault="00DA356B" w:rsidP="00C37F7D"/>
    <w:p w14:paraId="1B20C07D" w14:textId="77777777" w:rsidR="00DA356B" w:rsidRPr="00937DCB" w:rsidRDefault="00DA356B" w:rsidP="001B7CF8">
      <w:pPr>
        <w:pStyle w:val="Heading1"/>
        <w:rPr>
          <w:rFonts w:eastAsiaTheme="minorEastAsia"/>
        </w:rPr>
      </w:pPr>
      <w:r w:rsidRPr="00937DCB">
        <w:rPr>
          <w:rFonts w:eastAsiaTheme="minorEastAsia"/>
        </w:rPr>
        <w:t>Measurement</w:t>
      </w:r>
    </w:p>
    <w:p w14:paraId="7699F407" w14:textId="4528D3CA" w:rsidR="00384F2E" w:rsidRDefault="00384F2E" w:rsidP="00384F2E">
      <w:r w:rsidRPr="00FE1582">
        <w:t xml:space="preserve">For DPDK driver performance analysis, </w:t>
      </w:r>
      <w:r w:rsidR="001B5BDE" w:rsidRPr="00FE1582">
        <w:t>the</w:t>
      </w:r>
      <w:r w:rsidRPr="00FE1582">
        <w:t xml:space="preserve"> performance measurements </w:t>
      </w:r>
      <w:proofErr w:type="gramStart"/>
      <w:r w:rsidRPr="00FE1582">
        <w:t>are taken</w:t>
      </w:r>
      <w:proofErr w:type="gramEnd"/>
      <w:r w:rsidRPr="00FE1582">
        <w:t xml:space="preserve"> with dpdk-pktgen and testpmd DPDK applications on PF-0 for this report. </w:t>
      </w:r>
    </w:p>
    <w:p w14:paraId="70987897" w14:textId="77777777" w:rsidR="000272AD" w:rsidRPr="0039079A" w:rsidRDefault="000272AD" w:rsidP="000272AD"/>
    <w:p w14:paraId="416B7439" w14:textId="4A51CD6A" w:rsidR="00384F2E" w:rsidRDefault="00384F2E" w:rsidP="00384F2E">
      <w:pPr>
        <w:pStyle w:val="ListParagraph"/>
        <w:numPr>
          <w:ilvl w:val="0"/>
          <w:numId w:val="32"/>
        </w:numPr>
      </w:pPr>
      <w:r>
        <w:t>ST Mode DMA Performance of PF-0 on Host</w:t>
      </w:r>
      <w:r w:rsidR="00F21B82">
        <w:t xml:space="preserve"> (</w:t>
      </w:r>
      <w:r w:rsidR="001B5BDE">
        <w:t>i.e.,</w:t>
      </w:r>
      <w:r w:rsidR="00F21B82">
        <w:t xml:space="preserve"> Run DPDK </w:t>
      </w:r>
      <w:r w:rsidR="00810B7B">
        <w:t xml:space="preserve">performance </w:t>
      </w:r>
      <w:r w:rsidR="00F21B82">
        <w:t>application on the PF-0 in the Host)</w:t>
      </w:r>
      <w:r>
        <w:t xml:space="preserve">: </w:t>
      </w:r>
    </w:p>
    <w:p w14:paraId="52568805" w14:textId="3F423DF7" w:rsidR="00384F2E" w:rsidRPr="00FE1582" w:rsidRDefault="00384F2E" w:rsidP="00384F2E">
      <w:pPr>
        <w:pStyle w:val="ListParagraph"/>
        <w:numPr>
          <w:ilvl w:val="1"/>
          <w:numId w:val="32"/>
        </w:numPr>
      </w:pPr>
      <w:r w:rsidRPr="00FE1582">
        <w:t xml:space="preserve">C2H only DMA performance using dpdk-pktgen </w:t>
      </w:r>
      <w:r w:rsidR="001B5BDE" w:rsidRPr="00FE1582">
        <w:t>application.</w:t>
      </w:r>
    </w:p>
    <w:p w14:paraId="5CAD156F" w14:textId="6B4FFA21" w:rsidR="00384F2E" w:rsidRPr="00FE1582" w:rsidRDefault="00384F2E" w:rsidP="00384F2E">
      <w:pPr>
        <w:pStyle w:val="ListParagraph"/>
        <w:numPr>
          <w:ilvl w:val="1"/>
          <w:numId w:val="32"/>
        </w:numPr>
      </w:pPr>
      <w:r w:rsidRPr="00FE1582">
        <w:t xml:space="preserve">H2C only DMA performance using dpdk-pktgen </w:t>
      </w:r>
      <w:r w:rsidR="001B5BDE" w:rsidRPr="00FE1582">
        <w:t>application.</w:t>
      </w:r>
      <w:r w:rsidRPr="00FE1582">
        <w:t xml:space="preserve"> </w:t>
      </w:r>
    </w:p>
    <w:p w14:paraId="771C398F" w14:textId="290BA040" w:rsidR="00384F2E" w:rsidRDefault="00384F2E" w:rsidP="00384F2E">
      <w:pPr>
        <w:pStyle w:val="ListParagraph"/>
        <w:numPr>
          <w:ilvl w:val="1"/>
          <w:numId w:val="32"/>
        </w:numPr>
      </w:pPr>
      <w:r w:rsidRPr="00FE1582">
        <w:t xml:space="preserve">Bi-directional (forwarding) DMA performance </w:t>
      </w:r>
      <w:r w:rsidR="0002581E">
        <w:t xml:space="preserve">with software port statistics </w:t>
      </w:r>
      <w:r w:rsidRPr="00FE1582">
        <w:t xml:space="preserve">using testpmd </w:t>
      </w:r>
      <w:r w:rsidR="001B5BDE" w:rsidRPr="00FE1582">
        <w:t>application.</w:t>
      </w:r>
    </w:p>
    <w:p w14:paraId="5D96E610" w14:textId="77777777" w:rsidR="000272AD" w:rsidRDefault="000272AD" w:rsidP="000272AD"/>
    <w:p w14:paraId="1072BF0C" w14:textId="5474AC7A" w:rsidR="00DA356B" w:rsidRDefault="00DA356B" w:rsidP="001B7CF8">
      <w:pPr>
        <w:pStyle w:val="Heading2"/>
      </w:pPr>
      <w:r>
        <w:t>DMA Overheads</w:t>
      </w:r>
    </w:p>
    <w:p w14:paraId="1D17FABD" w14:textId="77777777" w:rsidR="00DA356B" w:rsidRDefault="00DA356B" w:rsidP="00CB4850">
      <w:r>
        <w:t>The PCIe bandwidth utilization is higher than DMA bandwidth as this number excludes PCIe protocol overheads. In addition to PCIe overhead, DMA will have its own overhead to communicate with</w:t>
      </w:r>
      <w:r w:rsidR="00295968">
        <w:t xml:space="preserve"> the</w:t>
      </w:r>
      <w:r>
        <w:t xml:space="preserve"> driver as listed below.</w:t>
      </w:r>
    </w:p>
    <w:p w14:paraId="3BFAF429" w14:textId="77777777" w:rsidR="00CB4850" w:rsidRDefault="00CB4850" w:rsidP="00CB4850"/>
    <w:p w14:paraId="25759805" w14:textId="6BC8D5A7" w:rsidR="00DA356B" w:rsidRDefault="00DA356B" w:rsidP="00CB4850">
      <w:pPr>
        <w:pStyle w:val="ListParagraph"/>
        <w:numPr>
          <w:ilvl w:val="0"/>
          <w:numId w:val="32"/>
        </w:numPr>
      </w:pPr>
      <w:r>
        <w:t xml:space="preserve">CIDX update by driver affects C2H and forwarding </w:t>
      </w:r>
      <w:r w:rsidR="001B5BDE">
        <w:t>performance.</w:t>
      </w:r>
    </w:p>
    <w:p w14:paraId="2B55CA77" w14:textId="12B96ADF" w:rsidR="00DA356B" w:rsidRDefault="00DA356B" w:rsidP="00CB4850">
      <w:pPr>
        <w:pStyle w:val="ListParagraph"/>
        <w:numPr>
          <w:ilvl w:val="0"/>
          <w:numId w:val="32"/>
        </w:numPr>
      </w:pPr>
      <w:r>
        <w:t xml:space="preserve">PIDX update by driver affects H2C and forwarding </w:t>
      </w:r>
      <w:r w:rsidR="001B5BDE">
        <w:t>performance.</w:t>
      </w:r>
    </w:p>
    <w:p w14:paraId="1544F81F" w14:textId="6E45A295" w:rsidR="00DA356B" w:rsidRDefault="00DA356B" w:rsidP="00CB4850">
      <w:pPr>
        <w:pStyle w:val="ListParagraph"/>
        <w:numPr>
          <w:ilvl w:val="0"/>
          <w:numId w:val="32"/>
        </w:numPr>
      </w:pPr>
      <w:r>
        <w:t xml:space="preserve">16B H2C descriptor affects H2C and forwarding </w:t>
      </w:r>
      <w:r w:rsidR="001B5BDE">
        <w:t>performance.</w:t>
      </w:r>
    </w:p>
    <w:p w14:paraId="11EF7C48" w14:textId="007B2977" w:rsidR="00DA356B" w:rsidRPr="00624F43" w:rsidRDefault="00DA356B" w:rsidP="00CB4850">
      <w:pPr>
        <w:pStyle w:val="ListParagraph"/>
        <w:numPr>
          <w:ilvl w:val="0"/>
          <w:numId w:val="32"/>
        </w:numPr>
      </w:pPr>
      <w:r>
        <w:t xml:space="preserve">8B C2H descriptor affects C2H and forwarding </w:t>
      </w:r>
      <w:r w:rsidR="001B5BDE">
        <w:t>performance.</w:t>
      </w:r>
    </w:p>
    <w:p w14:paraId="2B7F806B" w14:textId="2576573F" w:rsidR="00DA356B" w:rsidRDefault="00DA356B" w:rsidP="00CB4850">
      <w:pPr>
        <w:pStyle w:val="ListParagraph"/>
        <w:numPr>
          <w:ilvl w:val="0"/>
          <w:numId w:val="32"/>
        </w:numPr>
      </w:pPr>
      <w:r>
        <w:t>C2H completion can be 8B or 16B or 32B</w:t>
      </w:r>
      <w:r w:rsidR="00ED21BD">
        <w:t xml:space="preserve"> or 64B</w:t>
      </w:r>
      <w:r>
        <w:t xml:space="preserve"> sent for every packet to pass the meta-data.</w:t>
      </w:r>
    </w:p>
    <w:p w14:paraId="556E4D6E" w14:textId="0FF26D1C" w:rsidR="00DA356B" w:rsidRDefault="00DA356B" w:rsidP="00CB4850">
      <w:pPr>
        <w:pStyle w:val="ListParagraph"/>
        <w:numPr>
          <w:ilvl w:val="0"/>
          <w:numId w:val="32"/>
        </w:numPr>
      </w:pPr>
      <w:r>
        <w:t xml:space="preserve">Status descriptor writes affect both C2H and H2C </w:t>
      </w:r>
      <w:r w:rsidR="001B5BDE">
        <w:t>performance.</w:t>
      </w:r>
    </w:p>
    <w:p w14:paraId="1FDF912E" w14:textId="1E033EDC" w:rsidR="00362008" w:rsidRDefault="00362008" w:rsidP="00CB4850">
      <w:pPr>
        <w:pStyle w:val="ListParagraph"/>
        <w:numPr>
          <w:ilvl w:val="0"/>
          <w:numId w:val="32"/>
        </w:numPr>
      </w:pPr>
      <w:r>
        <w:t xml:space="preserve">Memory controller overhead in Memory-mapped mode. </w:t>
      </w:r>
    </w:p>
    <w:p w14:paraId="039D5686" w14:textId="77777777" w:rsidR="00CB4850" w:rsidRDefault="00CB4850" w:rsidP="00CB4850">
      <w:pPr>
        <w:pStyle w:val="ListParagraph"/>
      </w:pPr>
    </w:p>
    <w:p w14:paraId="460CF2D3" w14:textId="77777777" w:rsidR="00DA356B" w:rsidRPr="00624F43" w:rsidRDefault="00DA356B" w:rsidP="00CB4850">
      <w:r>
        <w:t>When possible</w:t>
      </w:r>
      <w:r w:rsidR="005C4EF9">
        <w:t>,</w:t>
      </w:r>
      <w:r>
        <w:t xml:space="preserve"> QDMA reduces various TLP overheads by coalescing reads and writes. QDMA is highly customizable, the overheads can </w:t>
      </w:r>
      <w:proofErr w:type="gramStart"/>
      <w:r>
        <w:t>be reduced</w:t>
      </w:r>
      <w:proofErr w:type="gramEnd"/>
      <w:r>
        <w:t xml:space="preserve"> by customizing the solution </w:t>
      </w:r>
      <w:r w:rsidR="00295968">
        <w:t xml:space="preserve">to be </w:t>
      </w:r>
      <w:r>
        <w:t>specific to an application.</w:t>
      </w:r>
    </w:p>
    <w:p w14:paraId="79CC5F91" w14:textId="77777777" w:rsidR="00DA356B" w:rsidRPr="00624F43" w:rsidRDefault="00DA356B" w:rsidP="001B7CF8">
      <w:pPr>
        <w:pStyle w:val="Heading2"/>
      </w:pPr>
      <w:r w:rsidRPr="00624F43">
        <w:lastRenderedPageBreak/>
        <w:t>DMA Bandwidth Performance</w:t>
      </w:r>
      <w:r>
        <w:t xml:space="preserve"> Measurement</w:t>
      </w:r>
    </w:p>
    <w:p w14:paraId="014CC626" w14:textId="3001FD31" w:rsidR="00CB4850" w:rsidRDefault="00DA356B" w:rsidP="00CB4850">
      <w:r>
        <w:t xml:space="preserve">The packets per second (PPS) numbers reported by the application </w:t>
      </w:r>
      <w:proofErr w:type="gramStart"/>
      <w:r>
        <w:t>are noted</w:t>
      </w:r>
      <w:proofErr w:type="gramEnd"/>
      <w:r>
        <w:t xml:space="preserve"> and the DMA bandwidth performance is calculated as below</w:t>
      </w:r>
      <w:r w:rsidR="00CB4850">
        <w:t>:</w:t>
      </w:r>
    </w:p>
    <w:p w14:paraId="16570412" w14:textId="49A5ADB9" w:rsidR="00CB4850" w:rsidRPr="0039079A" w:rsidRDefault="00DA356B" w:rsidP="0039079A">
      <w:pPr>
        <w:pStyle w:val="ListParagraph"/>
        <w:numPr>
          <w:ilvl w:val="0"/>
          <w:numId w:val="33"/>
        </w:numPr>
        <w:rPr>
          <w:b/>
          <w:i/>
        </w:rPr>
      </w:pPr>
      <w:r w:rsidRPr="00CB4850">
        <w:rPr>
          <w:b/>
          <w:i/>
        </w:rPr>
        <w:t>DMA Bandwidth Performance = PPS * DMA Packet size in bytes * 8</w:t>
      </w:r>
    </w:p>
    <w:p w14:paraId="7C7A23D9" w14:textId="103C493C" w:rsidR="00CB4850" w:rsidRDefault="00DA356B" w:rsidP="00CB4850">
      <w:r>
        <w:t xml:space="preserve">For NIC use case the performance can </w:t>
      </w:r>
      <w:proofErr w:type="gramStart"/>
      <w:r>
        <w:t>be extrapolated</w:t>
      </w:r>
      <w:proofErr w:type="gramEnd"/>
      <w:r>
        <w:t xml:space="preserve"> </w:t>
      </w:r>
      <w:r w:rsidR="00CB4850">
        <w:t>as</w:t>
      </w:r>
      <w:r w:rsidR="00295968">
        <w:t xml:space="preserve"> follows</w:t>
      </w:r>
      <w:r w:rsidR="00CB4850">
        <w:t>:</w:t>
      </w:r>
    </w:p>
    <w:p w14:paraId="3E9F5336" w14:textId="2E802EB2" w:rsidR="00CB4850" w:rsidRPr="0039079A" w:rsidRDefault="00DA356B" w:rsidP="0039079A">
      <w:pPr>
        <w:pStyle w:val="ListParagraph"/>
        <w:numPr>
          <w:ilvl w:val="0"/>
          <w:numId w:val="33"/>
        </w:numPr>
        <w:rPr>
          <w:b/>
          <w:i/>
        </w:rPr>
      </w:pPr>
      <w:r w:rsidRPr="00CB4850">
        <w:rPr>
          <w:b/>
          <w:i/>
        </w:rPr>
        <w:t>Ethernet Performance = PPS * (DMA Packet size in bytes + Preamble bytes + Inter-frame gap bytes + FCS) * 8</w:t>
      </w:r>
    </w:p>
    <w:p w14:paraId="47DC8181" w14:textId="5CBCE6BF" w:rsidR="00DA356B" w:rsidRPr="0039079A" w:rsidRDefault="00DA356B" w:rsidP="0039079A">
      <w:r w:rsidRPr="0049153C">
        <w:t xml:space="preserve">Every Ethernet packet includes Preamble of </w:t>
      </w:r>
      <w:proofErr w:type="gramStart"/>
      <w:r w:rsidRPr="0049153C">
        <w:t>8</w:t>
      </w:r>
      <w:proofErr w:type="gramEnd"/>
      <w:r w:rsidRPr="0049153C">
        <w:t xml:space="preserve"> bytes, Inter-frame Gap of 12 bytes, FCS of 4 bytes and the DMA packet size </w:t>
      </w:r>
      <w:r w:rsidR="005C4EF9">
        <w:t>can</w:t>
      </w:r>
      <w:r w:rsidRPr="0049153C">
        <w:t xml:space="preserve"> be 4 bytes less than the network packet size as the FCS 4 bytes </w:t>
      </w:r>
      <w:r w:rsidR="00295968">
        <w:t>can</w:t>
      </w:r>
      <w:r w:rsidRPr="0049153C">
        <w:t xml:space="preserve"> be stripped off by the MAC and </w:t>
      </w:r>
      <w:r w:rsidR="005C4EF9">
        <w:t>as a result</w:t>
      </w:r>
      <w:r w:rsidRPr="0049153C">
        <w:t xml:space="preserve"> are not DMA’ed.</w:t>
      </w:r>
      <w:r w:rsidR="0039079A">
        <w:tab/>
      </w:r>
    </w:p>
    <w:p w14:paraId="1F865EC5" w14:textId="604AACDA" w:rsidR="00DA356B" w:rsidRPr="00814C23" w:rsidRDefault="00DA356B" w:rsidP="001B7CF8">
      <w:pPr>
        <w:pStyle w:val="Heading1"/>
      </w:pPr>
      <w:r w:rsidRPr="00814C23">
        <w:t>Test Environment</w:t>
      </w:r>
    </w:p>
    <w:p w14:paraId="047C0357" w14:textId="3778E260" w:rsidR="001B5BDE" w:rsidRDefault="00DA356B" w:rsidP="0028223E">
      <w:pPr>
        <w:pStyle w:val="Caption"/>
        <w:keepNext/>
        <w:rPr>
          <w:b w:val="0"/>
        </w:rPr>
      </w:pPr>
      <w:r w:rsidRPr="004071BB">
        <w:rPr>
          <w:b w:val="0"/>
        </w:rPr>
        <w:t xml:space="preserve">The test setup </w:t>
      </w:r>
      <w:proofErr w:type="gramStart"/>
      <w:r w:rsidRPr="004071BB">
        <w:rPr>
          <w:b w:val="0"/>
        </w:rPr>
        <w:t>is as outlined</w:t>
      </w:r>
      <w:proofErr w:type="gramEnd"/>
      <w:r w:rsidRPr="004071BB">
        <w:rPr>
          <w:b w:val="0"/>
        </w:rPr>
        <w:t xml:space="preserve"> in</w:t>
      </w:r>
      <w:r w:rsidR="00406093">
        <w:rPr>
          <w:b w:val="0"/>
        </w:rPr>
        <w:t xml:space="preserve"> </w:t>
      </w:r>
      <w:r w:rsidR="00406093">
        <w:rPr>
          <w:b w:val="0"/>
        </w:rPr>
        <w:fldChar w:fldCharType="begin"/>
      </w:r>
      <w:r w:rsidR="00406093">
        <w:rPr>
          <w:b w:val="0"/>
        </w:rPr>
        <w:instrText xml:space="preserve"> REF _Ref531691528 \h </w:instrText>
      </w:r>
      <w:r w:rsidR="00406093">
        <w:rPr>
          <w:b w:val="0"/>
        </w:rPr>
      </w:r>
      <w:r w:rsidR="00406093">
        <w:rPr>
          <w:b w:val="0"/>
        </w:rPr>
        <w:fldChar w:fldCharType="separate"/>
      </w:r>
      <w:r w:rsidR="00D50F78">
        <w:t xml:space="preserve">Figure </w:t>
      </w:r>
      <w:r w:rsidR="00D50F78">
        <w:rPr>
          <w:noProof/>
        </w:rPr>
        <w:t>1</w:t>
      </w:r>
      <w:r w:rsidR="00406093">
        <w:rPr>
          <w:b w:val="0"/>
        </w:rPr>
        <w:fldChar w:fldCharType="end"/>
      </w:r>
      <w:r w:rsidR="00406093">
        <w:rPr>
          <w:b w:val="0"/>
        </w:rPr>
        <w:t>.</w:t>
      </w:r>
    </w:p>
    <w:p w14:paraId="39D0E46A" w14:textId="47FA61D4" w:rsidR="0028223E" w:rsidRPr="004071BB" w:rsidRDefault="00DA356B" w:rsidP="0028223E">
      <w:pPr>
        <w:pStyle w:val="Caption"/>
        <w:keepNext/>
        <w:rPr>
          <w:b w:val="0"/>
        </w:rPr>
      </w:pPr>
      <w:r w:rsidRPr="004071BB">
        <w:rPr>
          <w:b w:val="0"/>
        </w:rPr>
        <w:fldChar w:fldCharType="begin"/>
      </w:r>
      <w:r w:rsidRPr="004071BB">
        <w:rPr>
          <w:b w:val="0"/>
        </w:rPr>
        <w:instrText xml:space="preserve"> REF _Ref522630663 \h  \* MERGEFORMAT </w:instrText>
      </w:r>
      <w:r w:rsidRPr="004071BB">
        <w:rPr>
          <w:b w:val="0"/>
        </w:rPr>
      </w:r>
      <w:r w:rsidRPr="004071BB">
        <w:rPr>
          <w:b w:val="0"/>
        </w:rPr>
        <w:fldChar w:fldCharType="separate"/>
      </w:r>
      <w:r w:rsidR="00D50F78" w:rsidRPr="00D50F78">
        <w:rPr>
          <w:b w:val="0"/>
        </w:rPr>
        <w:t>Table 2</w:t>
      </w:r>
      <w:r w:rsidRPr="004071BB">
        <w:rPr>
          <w:b w:val="0"/>
        </w:rPr>
        <w:fldChar w:fldCharType="end"/>
      </w:r>
      <w:r w:rsidRPr="004071BB">
        <w:rPr>
          <w:b w:val="0"/>
        </w:rPr>
        <w:t xml:space="preserve"> </w:t>
      </w:r>
      <w:r w:rsidR="009C637C">
        <w:rPr>
          <w:b w:val="0"/>
        </w:rPr>
        <w:t>lists</w:t>
      </w:r>
      <w:r w:rsidRPr="004071BB">
        <w:rPr>
          <w:b w:val="0"/>
        </w:rPr>
        <w:t xml:space="preserve"> the </w:t>
      </w:r>
      <w:r w:rsidR="0028223E">
        <w:rPr>
          <w:b w:val="0"/>
        </w:rPr>
        <w:t xml:space="preserve">AMD </w:t>
      </w:r>
      <w:r w:rsidRPr="004071BB">
        <w:rPr>
          <w:b w:val="0"/>
        </w:rPr>
        <w:t>system setting</w:t>
      </w:r>
      <w:r w:rsidR="00CE4F41">
        <w:rPr>
          <w:b w:val="0"/>
        </w:rPr>
        <w:t>s</w:t>
      </w:r>
      <w:r w:rsidRPr="004071BB">
        <w:rPr>
          <w:b w:val="0"/>
        </w:rPr>
        <w:t xml:space="preserve"> used </w:t>
      </w:r>
      <w:r w:rsidR="00F87938" w:rsidRPr="004071BB">
        <w:rPr>
          <w:b w:val="0"/>
        </w:rPr>
        <w:t xml:space="preserve">for the </w:t>
      </w:r>
      <w:r w:rsidR="0067604E">
        <w:rPr>
          <w:b w:val="0"/>
        </w:rPr>
        <w:t xml:space="preserve">Gen3x16 </w:t>
      </w:r>
      <w:r w:rsidR="00F87938" w:rsidRPr="004071BB">
        <w:rPr>
          <w:b w:val="0"/>
        </w:rPr>
        <w:t>performan</w:t>
      </w:r>
      <w:r w:rsidR="00E229B4" w:rsidRPr="004071BB">
        <w:rPr>
          <w:b w:val="0"/>
        </w:rPr>
        <w:t xml:space="preserve">ce </w:t>
      </w:r>
      <w:r w:rsidR="0067604E" w:rsidRPr="004071BB">
        <w:rPr>
          <w:b w:val="0"/>
        </w:rPr>
        <w:t>measurement.</w:t>
      </w:r>
      <w:r w:rsidR="0067604E">
        <w:rPr>
          <w:b w:val="0"/>
        </w:rPr>
        <w:t xml:space="preserve"> </w:t>
      </w:r>
    </w:p>
    <w:p w14:paraId="1DD795BE" w14:textId="77777777" w:rsidR="0028223E" w:rsidRDefault="0028223E" w:rsidP="0028223E"/>
    <w:tbl>
      <w:tblPr>
        <w:tblStyle w:val="GridTable4-Accent1"/>
        <w:tblW w:w="9360" w:type="dxa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28223E" w14:paraId="66FA2403" w14:textId="77777777" w:rsidTr="00784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2986EB1" w14:textId="77777777" w:rsidR="0028223E" w:rsidRPr="00E138C6" w:rsidRDefault="0028223E" w:rsidP="00784B17">
            <w:pPr>
              <w:rPr>
                <w:b w:val="0"/>
              </w:rPr>
            </w:pPr>
            <w:r>
              <w:t>Item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CDB5FE1" w14:textId="77777777" w:rsidR="0028223E" w:rsidRPr="00E138C6" w:rsidRDefault="0028223E" w:rsidP="00784B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28223E" w14:paraId="4687CC43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54468CC" w14:textId="77777777" w:rsidR="0028223E" w:rsidRPr="00F8478E" w:rsidRDefault="0028223E" w:rsidP="00784B17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CPU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C752E8E" w14:textId="0C3AD067" w:rsidR="0028223E" w:rsidRPr="008F5A8A" w:rsidRDefault="00F727ED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727ED">
              <w:rPr>
                <w:color w:val="000000" w:themeColor="text1"/>
              </w:rPr>
              <w:t>AMD EPYC 7763 64-Core Processor</w:t>
            </w:r>
          </w:p>
        </w:tc>
      </w:tr>
      <w:tr w:rsidR="0028223E" w14:paraId="168DEA85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2B3F58A" w14:textId="77777777" w:rsidR="0028223E" w:rsidRPr="00F8478E" w:rsidRDefault="0028223E" w:rsidP="00784B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Vendor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CDF88C0" w14:textId="1C8A1C61" w:rsidR="0028223E" w:rsidRPr="00362C2F" w:rsidRDefault="00F727ED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727ED">
              <w:rPr>
                <w:color w:val="000000" w:themeColor="text1"/>
              </w:rPr>
              <w:t>AuthenticAMD</w:t>
            </w:r>
          </w:p>
        </w:tc>
      </w:tr>
      <w:tr w:rsidR="0028223E" w14:paraId="7FDC3A0F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9EFD6CF" w14:textId="77777777" w:rsidR="0028223E" w:rsidRDefault="0028223E" w:rsidP="00784B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of Sockets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1107819" w14:textId="44B1A7E4" w:rsidR="0028223E" w:rsidRPr="00CD569D" w:rsidRDefault="00F727ED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28223E" w14:paraId="5094C8F2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3EAC4FA1" w14:textId="77777777" w:rsidR="0028223E" w:rsidRPr="00F8478E" w:rsidRDefault="0028223E" w:rsidP="00784B17">
            <w:pPr>
              <w:rPr>
                <w:color w:val="000000" w:themeColor="text1"/>
              </w:rPr>
            </w:pPr>
            <w:r w:rsidRPr="00CD569D">
              <w:rPr>
                <w:color w:val="000000" w:themeColor="text1"/>
              </w:rPr>
              <w:t>No of logical Cores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377A8D4" w14:textId="25606A0B" w:rsidR="0028223E" w:rsidRPr="003A183E" w:rsidRDefault="00F727ED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256</w:t>
            </w:r>
          </w:p>
        </w:tc>
      </w:tr>
      <w:tr w:rsidR="0028223E" w14:paraId="0F1FF612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6EDD689" w14:textId="77777777" w:rsidR="0028223E" w:rsidRPr="00F8478E" w:rsidRDefault="0028223E" w:rsidP="00784B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Threads Per Core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D4C31D2" w14:textId="77777777" w:rsidR="0028223E" w:rsidRPr="003A183E" w:rsidRDefault="0028223E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28223E" w14:paraId="5EF6F021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82FCD88" w14:textId="77777777" w:rsidR="0028223E" w:rsidRDefault="0028223E" w:rsidP="00784B17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RAM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CECAEB3" w14:textId="38E40E4A" w:rsidR="0028223E" w:rsidRPr="00CD569D" w:rsidRDefault="003639F9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512</w:t>
            </w:r>
            <w:r w:rsidR="0028223E">
              <w:rPr>
                <w:color w:val="000000" w:themeColor="text1"/>
              </w:rPr>
              <w:t xml:space="preserve">GB </w:t>
            </w:r>
            <w:r w:rsidR="0028223E" w:rsidRPr="00CD569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16</w:t>
            </w:r>
            <w:r w:rsidR="0028223E" w:rsidRPr="00CD569D">
              <w:rPr>
                <w:color w:val="000000" w:themeColor="text1"/>
              </w:rPr>
              <w:t xml:space="preserve"> x </w:t>
            </w:r>
            <w:r>
              <w:rPr>
                <w:color w:val="000000" w:themeColor="text1"/>
              </w:rPr>
              <w:t>32</w:t>
            </w:r>
            <w:r w:rsidR="0028223E" w:rsidRPr="00CD569D">
              <w:rPr>
                <w:color w:val="000000" w:themeColor="text1"/>
              </w:rPr>
              <w:t xml:space="preserve">GB, </w:t>
            </w:r>
            <w:r w:rsidR="00DD4F39" w:rsidRPr="00CD569D">
              <w:rPr>
                <w:color w:val="000000" w:themeColor="text1"/>
              </w:rPr>
              <w:t>fully</w:t>
            </w:r>
            <w:r w:rsidR="0028223E" w:rsidRPr="00CD569D">
              <w:rPr>
                <w:color w:val="000000" w:themeColor="text1"/>
              </w:rPr>
              <w:t xml:space="preserve"> populated DIMMS)</w:t>
            </w:r>
          </w:p>
        </w:tc>
      </w:tr>
      <w:tr w:rsidR="0028223E" w14:paraId="3EFA8DD3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4266F96E" w14:textId="77777777" w:rsidR="0028223E" w:rsidRPr="00F8478E" w:rsidRDefault="0028223E" w:rsidP="00784B17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DUT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37BC9D4" w14:textId="005AD3B0" w:rsidR="0028223E" w:rsidRPr="008F5A8A" w:rsidRDefault="009860B0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Xilinx </w:t>
            </w:r>
            <w:r w:rsidR="00F727ED">
              <w:rPr>
                <w:color w:val="000000" w:themeColor="text1"/>
              </w:rPr>
              <w:t xml:space="preserve">Versal </w:t>
            </w:r>
            <w:r w:rsidR="008006DA" w:rsidRPr="008006DA">
              <w:rPr>
                <w:color w:val="000000" w:themeColor="text1"/>
              </w:rPr>
              <w:t>XCVP1202</w:t>
            </w:r>
            <w:r w:rsidR="008006DA">
              <w:rPr>
                <w:color w:val="000000" w:themeColor="text1"/>
              </w:rPr>
              <w:t xml:space="preserve"> </w:t>
            </w:r>
            <w:r w:rsidRPr="00DF2581">
              <w:rPr>
                <w:color w:val="000000" w:themeColor="text1"/>
              </w:rPr>
              <w:t xml:space="preserve">device based </w:t>
            </w:r>
            <w:r w:rsidR="008006DA" w:rsidRPr="008006DA">
              <w:rPr>
                <w:color w:val="000000" w:themeColor="text1"/>
              </w:rPr>
              <w:t>VPK120</w:t>
            </w:r>
            <w:r w:rsidRPr="00DF2581">
              <w:rPr>
                <w:color w:val="000000" w:themeColor="text1"/>
              </w:rPr>
              <w:t xml:space="preserve"> board</w:t>
            </w:r>
          </w:p>
        </w:tc>
      </w:tr>
      <w:tr w:rsidR="0028223E" w14:paraId="68F26B43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D1FC041" w14:textId="77777777" w:rsidR="0028223E" w:rsidRPr="00F8478E" w:rsidRDefault="0028223E" w:rsidP="00784B17">
            <w:pPr>
              <w:rPr>
                <w:color w:val="000000" w:themeColor="text1"/>
              </w:rPr>
            </w:pPr>
            <w:r w:rsidRPr="001277C0">
              <w:rPr>
                <w:color w:val="000000" w:themeColor="text1"/>
              </w:rPr>
              <w:t>Performance design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61F46F8" w14:textId="7F7A11A2" w:rsidR="0028223E" w:rsidRPr="00DF2581" w:rsidRDefault="008006DA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CPM5</w:t>
            </w:r>
            <w:r w:rsidR="0028223E" w:rsidRPr="001277C0">
              <w:rPr>
                <w:color w:val="000000" w:themeColor="text1"/>
              </w:rPr>
              <w:t xml:space="preserve"> bitstream</w:t>
            </w:r>
          </w:p>
        </w:tc>
      </w:tr>
      <w:tr w:rsidR="0028223E" w14:paraId="42614B39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3709DB02" w14:textId="77777777" w:rsidR="0028223E" w:rsidRPr="00D61319" w:rsidRDefault="0028223E" w:rsidP="00784B17">
            <w:pPr>
              <w:rPr>
                <w:color w:val="000000" w:themeColor="text1"/>
              </w:rPr>
            </w:pPr>
            <w:r w:rsidRPr="00D61319">
              <w:rPr>
                <w:color w:val="000000" w:themeColor="text1"/>
              </w:rPr>
              <w:t>PCIe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023A443" w14:textId="0CAFDA80" w:rsidR="0028223E" w:rsidRPr="008F5A8A" w:rsidRDefault="0028223E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>MPS=</w:t>
            </w:r>
            <w:r w:rsidR="00F727ED">
              <w:rPr>
                <w:color w:val="000000" w:themeColor="text1"/>
              </w:rPr>
              <w:t>512</w:t>
            </w:r>
            <w:r w:rsidRPr="00DF2581">
              <w:rPr>
                <w:color w:val="000000" w:themeColor="text1"/>
              </w:rPr>
              <w:t>, MRRS=</w:t>
            </w:r>
            <w:r w:rsidR="00A96DB0">
              <w:rPr>
                <w:color w:val="000000" w:themeColor="text1"/>
              </w:rPr>
              <w:t>512</w:t>
            </w:r>
            <w:r w:rsidRPr="00DF2581">
              <w:rPr>
                <w:color w:val="000000" w:themeColor="text1"/>
              </w:rPr>
              <w:t>, Extended Tag Enabled, Relaxed Ordering Enabled</w:t>
            </w:r>
          </w:p>
        </w:tc>
      </w:tr>
      <w:tr w:rsidR="0028223E" w14:paraId="6D0928DA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98F9BFB" w14:textId="77777777" w:rsidR="0028223E" w:rsidRDefault="0028223E" w:rsidP="008F5A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Additional settings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55FB099" w14:textId="77777777" w:rsidR="0028223E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1D66">
              <w:rPr>
                <w:color w:val="000000" w:themeColor="text1"/>
              </w:rPr>
              <w:t>Fully populated memory channel</w:t>
            </w:r>
            <w:r>
              <w:rPr>
                <w:color w:val="000000" w:themeColor="text1"/>
              </w:rPr>
              <w:t>s</w:t>
            </w:r>
          </w:p>
          <w:p w14:paraId="43068AD7" w14:textId="77777777" w:rsidR="0028223E" w:rsidRPr="00937DCB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the CPU slot on which PCIe slot </w:t>
            </w:r>
            <w:proofErr w:type="gramStart"/>
            <w:r>
              <w:rPr>
                <w:color w:val="000000" w:themeColor="text1"/>
              </w:rPr>
              <w:t>is used</w:t>
            </w:r>
            <w:proofErr w:type="gramEnd"/>
          </w:p>
        </w:tc>
      </w:tr>
      <w:tr w:rsidR="0028223E" w14:paraId="684DB10E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3712FBB" w14:textId="77777777" w:rsidR="0028223E" w:rsidRPr="0007038C" w:rsidRDefault="0028223E" w:rsidP="00784B1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  <w:r w:rsidRPr="00D61319">
              <w:rPr>
                <w:color w:val="000000" w:themeColor="text1"/>
              </w:rPr>
              <w:t xml:space="preserve"> Setting</w:t>
            </w:r>
            <w:r>
              <w:rPr>
                <w:color w:val="000000" w:themeColor="text1"/>
              </w:rPr>
              <w:t xml:space="preserve">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840C836" w14:textId="515E1420" w:rsidR="0028223E" w:rsidRPr="00ED74E8" w:rsidRDefault="0028223E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Tx queue depth = 2048, Rx queue depth = 2048, </w:t>
            </w:r>
            <w:r>
              <w:rPr>
                <w:color w:val="000000" w:themeColor="text1"/>
              </w:rPr>
              <w:t xml:space="preserve">Packet buffer size = 4096, Burst size = </w:t>
            </w:r>
            <w:r w:rsidR="00F77976">
              <w:rPr>
                <w:color w:val="000000" w:themeColor="text1"/>
              </w:rPr>
              <w:t>256</w:t>
            </w:r>
          </w:p>
        </w:tc>
      </w:tr>
      <w:tr w:rsidR="0028223E" w14:paraId="62772689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78E6697" w14:textId="77777777" w:rsidR="0028223E" w:rsidRDefault="0028223E" w:rsidP="00784B17">
            <w:pPr>
              <w:rPr>
                <w:color w:val="000000" w:themeColor="text1"/>
              </w:rPr>
            </w:pPr>
            <w:r w:rsidRPr="0007038C">
              <w:rPr>
                <w:color w:val="000000" w:themeColor="text1"/>
              </w:rPr>
              <w:t>Operating System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D027609" w14:textId="62720284" w:rsidR="0028223E" w:rsidRPr="006F1D66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D74E8">
              <w:rPr>
                <w:color w:val="000000" w:themeColor="text1"/>
              </w:rPr>
              <w:t xml:space="preserve">Ubuntu </w:t>
            </w:r>
            <w:r w:rsidR="003639F9" w:rsidRPr="00ED74E8">
              <w:rPr>
                <w:color w:val="000000" w:themeColor="text1"/>
              </w:rPr>
              <w:t>22</w:t>
            </w:r>
            <w:r w:rsidRPr="00ED74E8">
              <w:rPr>
                <w:color w:val="000000" w:themeColor="text1"/>
              </w:rPr>
              <w:t>.04.</w:t>
            </w:r>
            <w:r w:rsidR="003639F9" w:rsidRPr="00ED74E8">
              <w:rPr>
                <w:color w:val="000000" w:themeColor="text1"/>
              </w:rPr>
              <w:t>1</w:t>
            </w:r>
            <w:r w:rsidR="00E25CE0" w:rsidRPr="00ED74E8">
              <w:rPr>
                <w:color w:val="000000" w:themeColor="text1"/>
              </w:rPr>
              <w:t xml:space="preserve"> LTS</w:t>
            </w:r>
            <w:r w:rsidRPr="00ED74E8">
              <w:rPr>
                <w:color w:val="000000" w:themeColor="text1"/>
              </w:rPr>
              <w:t xml:space="preserve">, Kernel </w:t>
            </w:r>
            <w:r w:rsidR="003639F9" w:rsidRPr="00ED74E8">
              <w:rPr>
                <w:color w:val="000000" w:themeColor="text1"/>
              </w:rPr>
              <w:t>5.15.0-58-generic</w:t>
            </w:r>
          </w:p>
        </w:tc>
      </w:tr>
      <w:tr w:rsidR="00C01EA6" w14:paraId="38D029EF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82E2F28" w14:textId="2136EF3C" w:rsidR="00C01EA6" w:rsidRPr="0007038C" w:rsidRDefault="00C01EA6" w:rsidP="00C01EA6">
            <w:pPr>
              <w:rPr>
                <w:color w:val="000000" w:themeColor="text1"/>
              </w:rPr>
            </w:pPr>
            <w:r w:rsidRPr="00C01EA6">
              <w:rPr>
                <w:color w:val="000000" w:themeColor="text1"/>
              </w:rPr>
              <w:t>BIOS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ED41255" w14:textId="22458FE4" w:rsidR="00C01EA6" w:rsidRPr="00ED74E8" w:rsidRDefault="005B0F85" w:rsidP="00C0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D2099D">
              <w:rPr>
                <w:color w:val="000000" w:themeColor="text1"/>
              </w:rPr>
              <w:t>2.21.</w:t>
            </w:r>
            <w:r>
              <w:rPr>
                <w:color w:val="000000" w:themeColor="text1"/>
              </w:rPr>
              <w:t>1278</w:t>
            </w:r>
          </w:p>
        </w:tc>
      </w:tr>
      <w:tr w:rsidR="0028223E" w14:paraId="0F83D476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100E4BEF" w14:textId="77777777" w:rsidR="0028223E" w:rsidRDefault="0028223E" w:rsidP="00784B17">
            <w:pPr>
              <w:rPr>
                <w:color w:val="000000" w:themeColor="text1"/>
              </w:rPr>
            </w:pPr>
          </w:p>
        </w:tc>
      </w:tr>
      <w:tr w:rsidR="0028223E" w14:paraId="27E8764B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4F7A7507" w14:textId="5F15E698" w:rsidR="0028223E" w:rsidRPr="00E229B4" w:rsidRDefault="0028223E" w:rsidP="00784B17">
            <w:pPr>
              <w:rPr>
                <w:rFonts w:cs="Arial"/>
                <w:i/>
                <w:color w:val="000000" w:themeColor="text1"/>
                <w:szCs w:val="20"/>
              </w:rPr>
            </w:pPr>
            <w:r w:rsidRPr="00E229B4">
              <w:rPr>
                <w:i/>
                <w:color w:val="000000" w:themeColor="text1"/>
              </w:rPr>
              <w:t xml:space="preserve">DPDK </w:t>
            </w:r>
            <w:r w:rsidR="00DD4F39">
              <w:rPr>
                <w:i/>
                <w:color w:val="000000" w:themeColor="text1"/>
              </w:rPr>
              <w:t>driver-specific</w:t>
            </w:r>
            <w:r w:rsidRPr="00E229B4">
              <w:rPr>
                <w:i/>
                <w:color w:val="000000" w:themeColor="text1"/>
              </w:rPr>
              <w:t xml:space="preserve"> settings:</w:t>
            </w:r>
          </w:p>
        </w:tc>
      </w:tr>
      <w:tr w:rsidR="0028223E" w14:paraId="0C9428DE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C0EF28A" w14:textId="77777777" w:rsidR="0028223E" w:rsidRPr="00101A82" w:rsidRDefault="0028223E" w:rsidP="00784B1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Boot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47B6311" w14:textId="14E92592" w:rsidR="0028223E" w:rsidRPr="00101A82" w:rsidRDefault="00E17E90" w:rsidP="00784B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BF2245">
              <w:rPr>
                <w:color w:val="000000" w:themeColor="text1"/>
              </w:rPr>
              <w:t>hugepagesz=1GB hugepages=</w:t>
            </w:r>
            <w:r w:rsidR="00B87853">
              <w:rPr>
                <w:color w:val="000000" w:themeColor="text1"/>
              </w:rPr>
              <w:t>40</w:t>
            </w:r>
            <w:r w:rsidRPr="00BF2245">
              <w:rPr>
                <w:color w:val="000000" w:themeColor="text1"/>
              </w:rPr>
              <w:t xml:space="preserve"> default_hugepagesz=1GB iommu=pt amd_iommu=on pci=realloc numa=on isolcpus=1-</w:t>
            </w:r>
            <w:r w:rsidR="005D1218">
              <w:rPr>
                <w:color w:val="000000" w:themeColor="text1"/>
              </w:rPr>
              <w:t>65</w:t>
            </w:r>
            <w:r w:rsidRPr="00BF2245">
              <w:rPr>
                <w:color w:val="000000" w:themeColor="text1"/>
              </w:rPr>
              <w:t xml:space="preserve"> nohz_full=1-</w:t>
            </w:r>
            <w:r w:rsidR="005D1218">
              <w:rPr>
                <w:color w:val="000000" w:themeColor="text1"/>
              </w:rPr>
              <w:t>65</w:t>
            </w:r>
            <w:r w:rsidRPr="00BF2245">
              <w:rPr>
                <w:color w:val="000000" w:themeColor="text1"/>
              </w:rPr>
              <w:t xml:space="preserve"> rcu_nocbs=1-</w:t>
            </w:r>
            <w:r w:rsidR="005D1218">
              <w:rPr>
                <w:color w:val="000000" w:themeColor="text1"/>
              </w:rPr>
              <w:t>6</w:t>
            </w:r>
            <w:r w:rsidRPr="00BF2245">
              <w:rPr>
                <w:color w:val="000000" w:themeColor="text1"/>
              </w:rPr>
              <w:t>5 nohz=on rcu_nocb_poll numa_balancing=disable transparent_hugepage=never nosoftlockup irqaffinity=0"</w:t>
            </w:r>
          </w:p>
        </w:tc>
      </w:tr>
      <w:tr w:rsidR="0028223E" w14:paraId="60901F8D" w14:textId="77777777" w:rsidTr="00784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AF08E23" w14:textId="77777777" w:rsidR="0028223E" w:rsidRPr="00D61319" w:rsidRDefault="0028223E" w:rsidP="00784B17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DPDK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6989A51C" w14:textId="7BDC5C5C" w:rsidR="0028223E" w:rsidRPr="00DF2581" w:rsidRDefault="0028223E" w:rsidP="00784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E540D1">
              <w:rPr>
                <w:color w:val="000000" w:themeColor="text1"/>
              </w:rPr>
              <w:t>.11</w:t>
            </w:r>
          </w:p>
        </w:tc>
      </w:tr>
      <w:tr w:rsidR="0028223E" w14:paraId="5C8E4133" w14:textId="77777777" w:rsidTr="00784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4175225" w14:textId="77777777" w:rsidR="0028223E" w:rsidRPr="00101A82" w:rsidRDefault="0028223E" w:rsidP="00784B17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Performance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DB71AD3" w14:textId="77777777" w:rsidR="0028223E" w:rsidRPr="00937DCB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>isolcpus=1-</w:t>
            </w:r>
            <w:r>
              <w:rPr>
                <w:color w:val="000000" w:themeColor="text1"/>
              </w:rPr>
              <w:t>16</w:t>
            </w:r>
          </w:p>
          <w:p w14:paraId="548CF222" w14:textId="57687BCC" w:rsidR="0028223E" w:rsidRPr="00937DCB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>Disable iptables/ip6tables service</w:t>
            </w:r>
            <w:r w:rsidR="00BA4DAA">
              <w:rPr>
                <w:color w:val="000000" w:themeColor="text1"/>
              </w:rPr>
              <w:t>.</w:t>
            </w:r>
          </w:p>
          <w:p w14:paraId="3E31E841" w14:textId="5E622B95" w:rsidR="0028223E" w:rsidRPr="00937DCB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 w:rsidRPr="00937DCB">
              <w:rPr>
                <w:color w:val="000000" w:themeColor="text1"/>
              </w:rPr>
              <w:t>irqbalance</w:t>
            </w:r>
            <w:proofErr w:type="spellEnd"/>
            <w:r w:rsidRPr="00937DCB">
              <w:rPr>
                <w:color w:val="000000" w:themeColor="text1"/>
              </w:rPr>
              <w:t xml:space="preserve"> service</w:t>
            </w:r>
            <w:r w:rsidR="00BA4DAA">
              <w:rPr>
                <w:color w:val="000000" w:themeColor="text1"/>
              </w:rPr>
              <w:t>.</w:t>
            </w:r>
          </w:p>
          <w:p w14:paraId="1BA7E0A7" w14:textId="772ED13C" w:rsidR="0028223E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 w:rsidRPr="00937DCB">
              <w:rPr>
                <w:color w:val="000000" w:themeColor="text1"/>
              </w:rPr>
              <w:t>cpuspeed</w:t>
            </w:r>
            <w:proofErr w:type="spellEnd"/>
            <w:r w:rsidRPr="00937DCB">
              <w:rPr>
                <w:color w:val="000000" w:themeColor="text1"/>
              </w:rPr>
              <w:t xml:space="preserve"> service</w:t>
            </w:r>
            <w:r w:rsidR="00BA4DAA">
              <w:rPr>
                <w:color w:val="000000" w:themeColor="text1"/>
              </w:rPr>
              <w:t>.</w:t>
            </w:r>
          </w:p>
          <w:p w14:paraId="7E44B6E5" w14:textId="5A1DF065" w:rsidR="000C40AC" w:rsidRDefault="000C40AC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>
              <w:rPr>
                <w:color w:val="000000" w:themeColor="text1"/>
              </w:rPr>
              <w:t>numa</w:t>
            </w:r>
            <w:proofErr w:type="spellEnd"/>
            <w:r>
              <w:rPr>
                <w:color w:val="000000" w:themeColor="text1"/>
              </w:rPr>
              <w:t xml:space="preserve"> balancing</w:t>
            </w:r>
            <w:r w:rsidRPr="00937DCB">
              <w:rPr>
                <w:color w:val="000000" w:themeColor="text1"/>
              </w:rPr>
              <w:t xml:space="preserve"> service</w:t>
            </w:r>
            <w:r w:rsidR="00BA4DAA">
              <w:rPr>
                <w:color w:val="000000" w:themeColor="text1"/>
              </w:rPr>
              <w:t>.</w:t>
            </w:r>
          </w:p>
          <w:p w14:paraId="126234BF" w14:textId="6A4C7C0E" w:rsidR="0028223E" w:rsidRPr="00E17E90" w:rsidRDefault="0028223E" w:rsidP="00784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4EAF">
              <w:rPr>
                <w:color w:val="000000" w:themeColor="text1"/>
              </w:rPr>
              <w:t>Point</w:t>
            </w:r>
            <w:r w:rsidRPr="00937DCB">
              <w:rPr>
                <w:color w:val="000000" w:themeColor="text1"/>
              </w:rPr>
              <w:t xml:space="preserve"> scaling-governor to performance</w:t>
            </w:r>
            <w:r w:rsidR="009F5695">
              <w:rPr>
                <w:color w:val="000000" w:themeColor="text1"/>
              </w:rPr>
              <w:t>.</w:t>
            </w:r>
          </w:p>
        </w:tc>
      </w:tr>
    </w:tbl>
    <w:p w14:paraId="173365CF" w14:textId="43C129B7" w:rsidR="007F273B" w:rsidRDefault="007F273B" w:rsidP="005C3FF7">
      <w:pPr>
        <w:pStyle w:val="Caption"/>
        <w:keepNext/>
        <w:jc w:val="center"/>
      </w:pPr>
      <w:r w:rsidRPr="00453431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50F78">
        <w:rPr>
          <w:noProof/>
        </w:rPr>
        <w:t>1</w:t>
      </w:r>
      <w:r>
        <w:fldChar w:fldCharType="end"/>
      </w:r>
      <w:r w:rsidRPr="00453431">
        <w:t xml:space="preserve">: </w:t>
      </w:r>
      <w:r>
        <w:t xml:space="preserve">Performance System Settings for </w:t>
      </w:r>
      <w:r w:rsidR="000F7F92">
        <w:t xml:space="preserve">Gen3x16 </w:t>
      </w:r>
      <w:r>
        <w:t xml:space="preserve">AMD </w:t>
      </w:r>
      <w:r w:rsidR="00BA4DAA">
        <w:t>Setup</w:t>
      </w:r>
    </w:p>
    <w:p w14:paraId="4655D4BF" w14:textId="11D2B396" w:rsidR="007F273B" w:rsidRDefault="007F273B" w:rsidP="007F273B">
      <w:pPr>
        <w:rPr>
          <w:i/>
        </w:rPr>
      </w:pPr>
      <w:r w:rsidRPr="00E229B4">
        <w:rPr>
          <w:i/>
        </w:rPr>
        <w:t xml:space="preserve">There could be </w:t>
      </w:r>
      <w:proofErr w:type="gramStart"/>
      <w:r w:rsidRPr="00E229B4">
        <w:rPr>
          <w:i/>
        </w:rPr>
        <w:t>some</w:t>
      </w:r>
      <w:proofErr w:type="gramEnd"/>
      <w:r w:rsidRPr="00E229B4">
        <w:rPr>
          <w:i/>
        </w:rPr>
        <w:t xml:space="preserve"> variation in performance with other </w:t>
      </w:r>
      <w:r>
        <w:rPr>
          <w:i/>
        </w:rPr>
        <w:t xml:space="preserve">AMD </w:t>
      </w:r>
      <w:r w:rsidR="00107CBB">
        <w:rPr>
          <w:i/>
        </w:rPr>
        <w:t>setups</w:t>
      </w:r>
      <w:r w:rsidRPr="00E229B4">
        <w:rPr>
          <w:i/>
        </w:rPr>
        <w:t xml:space="preserve"> based on system settings.</w:t>
      </w:r>
    </w:p>
    <w:p w14:paraId="7C1B273F" w14:textId="1A658F7B" w:rsidR="0028223E" w:rsidRDefault="0028223E" w:rsidP="0028223E"/>
    <w:p w14:paraId="302EBCBD" w14:textId="13EC62D9" w:rsidR="0028223E" w:rsidRDefault="0028223E" w:rsidP="0028223E"/>
    <w:p w14:paraId="6E98DAFF" w14:textId="7916635E" w:rsidR="002F0AF6" w:rsidRDefault="002F0AF6" w:rsidP="0028223E"/>
    <w:p w14:paraId="254592DC" w14:textId="5FE89EC3" w:rsidR="0028223E" w:rsidRPr="000F7F92" w:rsidRDefault="0067604E" w:rsidP="000F7F92">
      <w:pPr>
        <w:pStyle w:val="Caption"/>
        <w:keepNext/>
        <w:rPr>
          <w:b w:val="0"/>
        </w:rPr>
      </w:pPr>
      <w:r w:rsidRPr="004071BB">
        <w:rPr>
          <w:b w:val="0"/>
        </w:rPr>
        <w:lastRenderedPageBreak/>
        <w:fldChar w:fldCharType="begin"/>
      </w:r>
      <w:r w:rsidRPr="004071BB">
        <w:rPr>
          <w:b w:val="0"/>
        </w:rPr>
        <w:instrText xml:space="preserve"> REF _Ref522630663 \h  \* MERGEFORMAT </w:instrText>
      </w:r>
      <w:r w:rsidRPr="004071BB">
        <w:rPr>
          <w:b w:val="0"/>
        </w:rPr>
      </w:r>
      <w:r w:rsidRPr="004071BB">
        <w:rPr>
          <w:b w:val="0"/>
        </w:rPr>
        <w:fldChar w:fldCharType="separate"/>
      </w:r>
      <w:r w:rsidR="00D50F78" w:rsidRPr="00D50F78">
        <w:rPr>
          <w:b w:val="0"/>
        </w:rPr>
        <w:t>Table 2</w:t>
      </w:r>
      <w:r w:rsidRPr="004071BB">
        <w:rPr>
          <w:b w:val="0"/>
        </w:rPr>
        <w:fldChar w:fldCharType="end"/>
      </w:r>
      <w:r w:rsidRPr="004071BB">
        <w:rPr>
          <w:b w:val="0"/>
        </w:rPr>
        <w:t xml:space="preserve"> </w:t>
      </w:r>
      <w:r>
        <w:rPr>
          <w:b w:val="0"/>
        </w:rPr>
        <w:t>lists</w:t>
      </w:r>
      <w:r w:rsidRPr="004071BB">
        <w:rPr>
          <w:b w:val="0"/>
        </w:rPr>
        <w:t xml:space="preserve"> the </w:t>
      </w:r>
      <w:r>
        <w:rPr>
          <w:b w:val="0"/>
        </w:rPr>
        <w:t xml:space="preserve">Intel </w:t>
      </w:r>
      <w:r w:rsidRPr="004071BB">
        <w:rPr>
          <w:b w:val="0"/>
        </w:rPr>
        <w:t>system setting</w:t>
      </w:r>
      <w:r>
        <w:rPr>
          <w:b w:val="0"/>
        </w:rPr>
        <w:t>s</w:t>
      </w:r>
      <w:r w:rsidRPr="004071BB">
        <w:rPr>
          <w:b w:val="0"/>
        </w:rPr>
        <w:t xml:space="preserve"> used for the</w:t>
      </w:r>
      <w:r>
        <w:rPr>
          <w:b w:val="0"/>
        </w:rPr>
        <w:t xml:space="preserve"> Gen3x16</w:t>
      </w:r>
      <w:r w:rsidRPr="004071BB">
        <w:rPr>
          <w:b w:val="0"/>
        </w:rPr>
        <w:t xml:space="preserve"> performance measurement.</w:t>
      </w:r>
    </w:p>
    <w:p w14:paraId="62664379" w14:textId="77777777" w:rsidR="00AC2376" w:rsidRDefault="00AC2376" w:rsidP="00A11DAE"/>
    <w:tbl>
      <w:tblPr>
        <w:tblStyle w:val="GridTable4-Accent1"/>
        <w:tblW w:w="9360" w:type="dxa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101A82" w14:paraId="0944B1B9" w14:textId="77777777" w:rsidTr="00096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4004CCBB" w14:textId="77777777" w:rsidR="00101A82" w:rsidRPr="00E138C6" w:rsidRDefault="00101A82" w:rsidP="00101A82">
            <w:pPr>
              <w:rPr>
                <w:b w:val="0"/>
              </w:rPr>
            </w:pPr>
            <w:r>
              <w:t>Item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32EE645" w14:textId="77777777" w:rsidR="00101A82" w:rsidRPr="00E138C6" w:rsidRDefault="00101A82" w:rsidP="00101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101A82" w14:paraId="2E6B1272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B62B2B7" w14:textId="77777777" w:rsidR="00101A82" w:rsidRPr="00F8478E" w:rsidRDefault="00101A82" w:rsidP="00101A82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CPU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46EEC47" w14:textId="3E9FF52C" w:rsidR="00101A82" w:rsidRPr="008F5A8A" w:rsidRDefault="005A498F" w:rsidP="0010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A498F">
              <w:rPr>
                <w:color w:val="000000" w:themeColor="text1"/>
              </w:rPr>
              <w:t>Intel(R) Xeon(R) Platinum 8168 CPU @ 2.70GHz</w:t>
            </w:r>
          </w:p>
        </w:tc>
      </w:tr>
      <w:tr w:rsidR="003570E2" w14:paraId="6C8590DB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236C15E" w14:textId="2CCC4888" w:rsidR="003570E2" w:rsidRPr="00F8478E" w:rsidRDefault="003570E2" w:rsidP="00101A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Vendor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9A510E3" w14:textId="19EC4D64" w:rsidR="003570E2" w:rsidRPr="00947841" w:rsidRDefault="005A498F" w:rsidP="0010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A498F">
              <w:rPr>
                <w:color w:val="000000" w:themeColor="text1"/>
              </w:rPr>
              <w:t>GenuineIntel</w:t>
            </w:r>
          </w:p>
        </w:tc>
      </w:tr>
      <w:tr w:rsidR="003570E2" w14:paraId="379D3644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5EEFB62" w14:textId="7B3E55F6" w:rsidR="003570E2" w:rsidRDefault="003570E2" w:rsidP="00101A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of Sockets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C2EB9DD" w14:textId="2174A8D8" w:rsidR="003570E2" w:rsidRPr="003570E2" w:rsidRDefault="003570E2" w:rsidP="0010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66B63" w14:paraId="2FAD6015" w14:textId="77777777" w:rsidTr="00BF4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3DA916D" w14:textId="77777777" w:rsidR="00366B63" w:rsidRPr="003570E2" w:rsidRDefault="00366B63" w:rsidP="00BF4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Physical Cores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309F29F" w14:textId="2ED98794" w:rsidR="00366B63" w:rsidRDefault="00977D83" w:rsidP="00BF4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</w:tr>
      <w:tr w:rsidR="00366B63" w14:paraId="4FF83E36" w14:textId="77777777" w:rsidTr="00BF4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9319CAB" w14:textId="77777777" w:rsidR="00366B63" w:rsidRPr="00F8478E" w:rsidRDefault="00366B63" w:rsidP="00BF45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Threads Per Core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F544C1A" w14:textId="77777777" w:rsidR="00366B63" w:rsidRPr="003A183E" w:rsidRDefault="00366B63" w:rsidP="00BF4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101A82" w14:paraId="5EEA11B7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CAF7129" w14:textId="3CAC7BDD" w:rsidR="00101A82" w:rsidRPr="00F8478E" w:rsidRDefault="003570E2" w:rsidP="00101A82">
            <w:pPr>
              <w:rPr>
                <w:color w:val="000000" w:themeColor="text1"/>
              </w:rPr>
            </w:pPr>
            <w:r w:rsidRPr="003570E2">
              <w:rPr>
                <w:color w:val="000000" w:themeColor="text1"/>
              </w:rPr>
              <w:t>No of logical Cores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1951240" w14:textId="406FED2D" w:rsidR="00101A82" w:rsidRPr="003A183E" w:rsidRDefault="00977D83" w:rsidP="0010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</w:p>
        </w:tc>
      </w:tr>
      <w:tr w:rsidR="00101A82" w14:paraId="62A9BFEB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297E9F10" w14:textId="77777777" w:rsidR="00101A82" w:rsidRDefault="00101A82" w:rsidP="00101A82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RAM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9A8FAC8" w14:textId="687F0A47" w:rsidR="00101A82" w:rsidRPr="003A183E" w:rsidRDefault="005A4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128</w:t>
            </w:r>
            <w:r w:rsidR="00101A82">
              <w:rPr>
                <w:color w:val="000000" w:themeColor="text1"/>
              </w:rPr>
              <w:t>GB</w:t>
            </w:r>
            <w:r w:rsidR="003570E2">
              <w:rPr>
                <w:color w:val="000000" w:themeColor="text1"/>
              </w:rPr>
              <w:t xml:space="preserve"> </w:t>
            </w:r>
            <w:r w:rsidR="00A73022" w:rsidRPr="003570E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4</w:t>
            </w:r>
            <w:r w:rsidR="00A73022" w:rsidRPr="003570E2">
              <w:rPr>
                <w:color w:val="000000" w:themeColor="text1"/>
              </w:rPr>
              <w:t xml:space="preserve"> x </w:t>
            </w:r>
            <w:r>
              <w:rPr>
                <w:color w:val="000000" w:themeColor="text1"/>
              </w:rPr>
              <w:t>32</w:t>
            </w:r>
            <w:r w:rsidR="00A73022" w:rsidRPr="003570E2">
              <w:rPr>
                <w:color w:val="000000" w:themeColor="text1"/>
              </w:rPr>
              <w:t>GB)</w:t>
            </w:r>
          </w:p>
        </w:tc>
      </w:tr>
      <w:tr w:rsidR="00101A82" w14:paraId="7487F0C8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FD5E277" w14:textId="77777777" w:rsidR="00101A82" w:rsidRPr="00F8478E" w:rsidRDefault="00101A82" w:rsidP="00101A82">
            <w:pPr>
              <w:rPr>
                <w:color w:val="000000" w:themeColor="text1"/>
              </w:rPr>
            </w:pPr>
            <w:bookmarkStart w:id="4" w:name="_Hlk525743331"/>
            <w:r w:rsidRPr="00F8478E">
              <w:rPr>
                <w:color w:val="000000" w:themeColor="text1"/>
              </w:rPr>
              <w:t>DUT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B5DB225" w14:textId="79D87704" w:rsidR="00101A82" w:rsidRPr="008F5A8A" w:rsidRDefault="00C077FB" w:rsidP="0010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Xilinx </w:t>
            </w:r>
            <w:r>
              <w:rPr>
                <w:color w:val="000000" w:themeColor="text1"/>
              </w:rPr>
              <w:t xml:space="preserve">Versal </w:t>
            </w:r>
            <w:r w:rsidRPr="008006DA">
              <w:rPr>
                <w:color w:val="000000" w:themeColor="text1"/>
              </w:rPr>
              <w:t>XCVP1202</w:t>
            </w:r>
            <w:r>
              <w:rPr>
                <w:color w:val="000000" w:themeColor="text1"/>
              </w:rPr>
              <w:t xml:space="preserve"> </w:t>
            </w:r>
            <w:r w:rsidRPr="00DF2581">
              <w:rPr>
                <w:color w:val="000000" w:themeColor="text1"/>
              </w:rPr>
              <w:t xml:space="preserve">device based </w:t>
            </w:r>
            <w:r w:rsidRPr="008006DA">
              <w:rPr>
                <w:color w:val="000000" w:themeColor="text1"/>
              </w:rPr>
              <w:t>VPK120</w:t>
            </w:r>
            <w:r w:rsidRPr="00DF2581">
              <w:rPr>
                <w:color w:val="000000" w:themeColor="text1"/>
              </w:rPr>
              <w:t xml:space="preserve"> board</w:t>
            </w:r>
          </w:p>
        </w:tc>
      </w:tr>
      <w:bookmarkEnd w:id="4"/>
      <w:tr w:rsidR="00101A82" w14:paraId="42925EC8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331EC331" w14:textId="77777777" w:rsidR="00101A82" w:rsidRPr="00D61319" w:rsidRDefault="00101A82" w:rsidP="00101A82">
            <w:pPr>
              <w:rPr>
                <w:color w:val="000000" w:themeColor="text1"/>
              </w:rPr>
            </w:pPr>
            <w:r w:rsidRPr="00D61319">
              <w:rPr>
                <w:color w:val="000000" w:themeColor="text1"/>
              </w:rPr>
              <w:t>PCIe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E32EBF1" w14:textId="4F03EFC4" w:rsidR="00101A82" w:rsidRPr="008F5A8A" w:rsidRDefault="00101A82" w:rsidP="0010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>MPS=</w:t>
            </w:r>
            <w:r w:rsidR="005A498F">
              <w:rPr>
                <w:color w:val="000000" w:themeColor="text1"/>
              </w:rPr>
              <w:t>512</w:t>
            </w:r>
            <w:r w:rsidRPr="00DF2581">
              <w:rPr>
                <w:color w:val="000000" w:themeColor="text1"/>
              </w:rPr>
              <w:t>, MRRS=</w:t>
            </w:r>
            <w:r w:rsidR="00A96DB0">
              <w:rPr>
                <w:color w:val="000000" w:themeColor="text1"/>
              </w:rPr>
              <w:t>512</w:t>
            </w:r>
            <w:r w:rsidRPr="00DF2581">
              <w:rPr>
                <w:color w:val="000000" w:themeColor="text1"/>
              </w:rPr>
              <w:t>, Extended Tag Enabled, Relaxed Ordering Enabled</w:t>
            </w:r>
          </w:p>
        </w:tc>
      </w:tr>
      <w:tr w:rsidR="00101A82" w14:paraId="15DAD062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01C0F56" w14:textId="77777777" w:rsidR="00101A82" w:rsidRDefault="00101A82" w:rsidP="008F5A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Additional settings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666D22D" w14:textId="77777777" w:rsidR="00101A82" w:rsidRDefault="00101A82" w:rsidP="0010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1D66">
              <w:rPr>
                <w:color w:val="000000" w:themeColor="text1"/>
              </w:rPr>
              <w:t>Fully populated memory channel</w:t>
            </w:r>
            <w:r>
              <w:rPr>
                <w:color w:val="000000" w:themeColor="text1"/>
              </w:rPr>
              <w:t>s</w:t>
            </w:r>
          </w:p>
          <w:p w14:paraId="5199D706" w14:textId="055B6942" w:rsidR="00101A82" w:rsidRPr="00937DCB" w:rsidRDefault="003A2438" w:rsidP="0010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the CPU slot on which PCIe slot </w:t>
            </w:r>
            <w:proofErr w:type="gramStart"/>
            <w:r>
              <w:rPr>
                <w:color w:val="000000" w:themeColor="text1"/>
              </w:rPr>
              <w:t>is used</w:t>
            </w:r>
            <w:proofErr w:type="gramEnd"/>
          </w:p>
        </w:tc>
      </w:tr>
      <w:tr w:rsidR="00765B70" w14:paraId="00352E51" w14:textId="77777777" w:rsidTr="0081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725D4B8" w14:textId="355BEDE7" w:rsidR="00765B70" w:rsidRPr="0007038C" w:rsidRDefault="00765B70" w:rsidP="00817E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  <w:r w:rsidRPr="00D61319">
              <w:rPr>
                <w:color w:val="000000" w:themeColor="text1"/>
              </w:rPr>
              <w:t xml:space="preserve"> Setting</w:t>
            </w:r>
            <w:r>
              <w:rPr>
                <w:color w:val="000000" w:themeColor="text1"/>
              </w:rPr>
              <w:t xml:space="preserve">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615E782D" w14:textId="65122238" w:rsidR="00765B70" w:rsidRPr="00743862" w:rsidRDefault="00765B70" w:rsidP="00817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Tx queue depth = 2048, Rx queue depth = 2048, </w:t>
            </w:r>
            <w:r w:rsidR="004E7E1F">
              <w:rPr>
                <w:color w:val="000000" w:themeColor="text1"/>
              </w:rPr>
              <w:t>Packet buffer</w:t>
            </w:r>
            <w:r>
              <w:rPr>
                <w:color w:val="000000" w:themeColor="text1"/>
              </w:rPr>
              <w:t xml:space="preserve"> size = 4</w:t>
            </w:r>
            <w:r w:rsidR="004E7E1F">
              <w:rPr>
                <w:color w:val="000000" w:themeColor="text1"/>
              </w:rPr>
              <w:t>096</w:t>
            </w:r>
            <w:r>
              <w:rPr>
                <w:color w:val="000000" w:themeColor="text1"/>
              </w:rPr>
              <w:t xml:space="preserve">, Burst size = </w:t>
            </w:r>
            <w:r w:rsidR="00F77976">
              <w:rPr>
                <w:color w:val="000000" w:themeColor="text1"/>
              </w:rPr>
              <w:t>256</w:t>
            </w:r>
          </w:p>
        </w:tc>
      </w:tr>
      <w:tr w:rsidR="007E0AAB" w14:paraId="3A6AC2CF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1FD7FD9" w14:textId="6030B100" w:rsidR="007E0AAB" w:rsidRDefault="007E0AAB" w:rsidP="007E0AAB">
            <w:pPr>
              <w:rPr>
                <w:color w:val="000000" w:themeColor="text1"/>
              </w:rPr>
            </w:pPr>
            <w:r w:rsidRPr="0007038C">
              <w:rPr>
                <w:color w:val="000000" w:themeColor="text1"/>
              </w:rPr>
              <w:t>Operating System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51E6739" w14:textId="09FEFA01" w:rsidR="007E0AAB" w:rsidRPr="006F1D66" w:rsidRDefault="003570E2" w:rsidP="007E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43862">
              <w:rPr>
                <w:color w:val="000000" w:themeColor="text1"/>
              </w:rPr>
              <w:t xml:space="preserve">Ubuntu </w:t>
            </w:r>
            <w:r w:rsidR="00977D83" w:rsidRPr="00743862">
              <w:rPr>
                <w:color w:val="000000" w:themeColor="text1"/>
              </w:rPr>
              <w:t>18</w:t>
            </w:r>
            <w:r w:rsidRPr="00743862">
              <w:rPr>
                <w:color w:val="000000" w:themeColor="text1"/>
              </w:rPr>
              <w:t>.04.</w:t>
            </w:r>
            <w:r w:rsidR="00977D83" w:rsidRPr="00743862">
              <w:rPr>
                <w:color w:val="000000" w:themeColor="text1"/>
              </w:rPr>
              <w:t>5</w:t>
            </w:r>
            <w:r w:rsidR="008F49BA" w:rsidRPr="00743862">
              <w:rPr>
                <w:color w:val="000000" w:themeColor="text1"/>
              </w:rPr>
              <w:t xml:space="preserve"> LTS</w:t>
            </w:r>
            <w:r w:rsidRPr="00743862">
              <w:rPr>
                <w:color w:val="000000" w:themeColor="text1"/>
              </w:rPr>
              <w:t xml:space="preserve">, Kernel </w:t>
            </w:r>
            <w:r w:rsidR="00977D83" w:rsidRPr="00743862">
              <w:rPr>
                <w:color w:val="000000" w:themeColor="text1"/>
              </w:rPr>
              <w:t>4.15.0-194-generic</w:t>
            </w:r>
          </w:p>
        </w:tc>
      </w:tr>
      <w:tr w:rsidR="007E0AAB" w14:paraId="72BBA861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2B518DDA" w14:textId="5F2BDF6F" w:rsidR="007E0AAB" w:rsidRPr="008F5A8A" w:rsidRDefault="00B371C3" w:rsidP="007E0AAB">
            <w:pPr>
              <w:rPr>
                <w:i/>
                <w:iCs/>
                <w:color w:val="000000" w:themeColor="text1"/>
              </w:rPr>
            </w:pPr>
            <w:r w:rsidRPr="008F5A8A">
              <w:rPr>
                <w:i/>
                <w:iCs/>
                <w:color w:val="000000" w:themeColor="text1"/>
              </w:rPr>
              <w:t xml:space="preserve">Linux Driver </w:t>
            </w:r>
            <w:r w:rsidR="00DD4F39" w:rsidRPr="008F5A8A">
              <w:rPr>
                <w:i/>
                <w:iCs/>
                <w:color w:val="000000" w:themeColor="text1"/>
              </w:rPr>
              <w:t>Specific</w:t>
            </w:r>
            <w:r w:rsidRPr="008F5A8A">
              <w:rPr>
                <w:i/>
                <w:iCs/>
                <w:color w:val="000000" w:themeColor="text1"/>
              </w:rPr>
              <w:t xml:space="preserve"> Settings</w:t>
            </w:r>
          </w:p>
        </w:tc>
      </w:tr>
      <w:tr w:rsidR="00B371C3" w14:paraId="107DF3B9" w14:textId="77777777" w:rsidTr="00DF2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84E2BA3" w14:textId="77777777" w:rsidR="00B371C3" w:rsidRPr="0007038C" w:rsidRDefault="00B371C3" w:rsidP="00D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9B3C449" w14:textId="2A3DCBD6" w:rsidR="00B371C3" w:rsidRPr="00101A82" w:rsidRDefault="00B371C3" w:rsidP="00DF2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B371C3">
              <w:rPr>
                <w:color w:val="000000" w:themeColor="text1"/>
              </w:rPr>
              <w:t>"intel_idle.max_cstate=0 processor.max_cstate=0 intel_pstate=disable rcu_nocb_poll audit=0 pci=</w:t>
            </w:r>
            <w:proofErr w:type="gramStart"/>
            <w:r w:rsidRPr="00B371C3">
              <w:rPr>
                <w:color w:val="000000" w:themeColor="text1"/>
              </w:rPr>
              <w:t>realloc  nosoftlockup</w:t>
            </w:r>
            <w:proofErr w:type="gramEnd"/>
            <w:r w:rsidRPr="00B371C3">
              <w:rPr>
                <w:color w:val="000000" w:themeColor="text1"/>
              </w:rPr>
              <w:t> iommu=pt intel_iommu=on"</w:t>
            </w:r>
          </w:p>
        </w:tc>
      </w:tr>
      <w:tr w:rsidR="00366B63" w14:paraId="209F9571" w14:textId="77777777" w:rsidTr="00DF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45255BE0" w14:textId="0741DE4D" w:rsidR="00366B63" w:rsidRDefault="00366B63" w:rsidP="00D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BIOS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5426EC0" w14:textId="18C337AD" w:rsidR="00366B63" w:rsidRPr="00B371C3" w:rsidRDefault="00366B63" w:rsidP="00DF2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</w:t>
            </w:r>
          </w:p>
        </w:tc>
      </w:tr>
      <w:tr w:rsidR="00366B63" w14:paraId="6DEC6689" w14:textId="77777777" w:rsidTr="00DF2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6CFCB81" w14:textId="0C722173" w:rsidR="00366B63" w:rsidRDefault="00366B63" w:rsidP="00D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BIOS Settings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6CBEC730" w14:textId="0C930CD6" w:rsidR="00366B63" w:rsidRDefault="00366B63" w:rsidP="00DF23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66B63">
              <w:rPr>
                <w:color w:val="000000" w:themeColor="text1"/>
              </w:rPr>
              <w:t>ACS, IOMMU, ARI enabled. Power Technology is set to Custom, Power Performance Tuning – OS controls EPB</w:t>
            </w:r>
          </w:p>
        </w:tc>
      </w:tr>
      <w:tr w:rsidR="00AE0E3F" w14:paraId="05133E1F" w14:textId="77777777" w:rsidTr="00DF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AFCEB9D" w14:textId="3A502640" w:rsidR="00AE0E3F" w:rsidRDefault="00AE0E3F" w:rsidP="00DF23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VM Settings for Linux VF Performance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3E78CDA" w14:textId="4D3CD567" w:rsidR="00AE0E3F" w:rsidRPr="00B371C3" w:rsidRDefault="00AE0E3F" w:rsidP="00DF23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VM RAM = 32G, Number of cores for VM = 32</w:t>
            </w:r>
          </w:p>
        </w:tc>
      </w:tr>
      <w:tr w:rsidR="007E0AAB" w14:paraId="4DE63F75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10C76E7C" w14:textId="7F09F61E" w:rsidR="007E0AAB" w:rsidRPr="00E229B4" w:rsidRDefault="007E0AAB" w:rsidP="007E0AAB">
            <w:pPr>
              <w:rPr>
                <w:rFonts w:cs="Arial"/>
                <w:i/>
                <w:color w:val="000000" w:themeColor="text1"/>
                <w:szCs w:val="20"/>
              </w:rPr>
            </w:pPr>
            <w:r w:rsidRPr="00E229B4">
              <w:rPr>
                <w:i/>
                <w:color w:val="000000" w:themeColor="text1"/>
              </w:rPr>
              <w:t>DPDK driver specific settings:</w:t>
            </w:r>
          </w:p>
        </w:tc>
      </w:tr>
      <w:tr w:rsidR="007E0AAB" w14:paraId="22C821EE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A30295E" w14:textId="02CE6AB0" w:rsidR="007E0AAB" w:rsidRPr="0007038C" w:rsidRDefault="007E0AAB" w:rsidP="007E0AAB">
            <w:pPr>
              <w:rPr>
                <w:color w:val="000000" w:themeColor="text1"/>
              </w:rPr>
            </w:pPr>
            <w:bookmarkStart w:id="5" w:name="_Hlk50372682"/>
            <w:r>
              <w:rPr>
                <w:color w:val="000000" w:themeColor="text1"/>
              </w:rPr>
              <w:t>Boot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CA41A39" w14:textId="0A14530B" w:rsidR="0088588F" w:rsidRPr="0088588F" w:rsidRDefault="0088588F" w:rsidP="008858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588F">
              <w:rPr>
                <w:color w:val="000000" w:themeColor="text1"/>
              </w:rPr>
              <w:t>default_hugepagesz=1GB hugepagesz=1G hugepages=3</w:t>
            </w:r>
            <w:r w:rsidR="005A498F">
              <w:rPr>
                <w:color w:val="000000" w:themeColor="text1"/>
              </w:rPr>
              <w:t>6</w:t>
            </w:r>
            <w:r w:rsidRPr="0088588F">
              <w:rPr>
                <w:color w:val="000000" w:themeColor="text1"/>
              </w:rPr>
              <w:t xml:space="preserve"> iommu=pt intel_iommu=on pci=realloc transparent_hugepages=never isolcpus=</w:t>
            </w:r>
            <w:r w:rsidR="002955FD">
              <w:rPr>
                <w:color w:val="000000" w:themeColor="text1"/>
              </w:rPr>
              <w:t>1</w:t>
            </w:r>
            <w:r w:rsidRPr="0088588F">
              <w:rPr>
                <w:color w:val="000000" w:themeColor="text1"/>
              </w:rPr>
              <w:t>-16 rcu_nocbs=</w:t>
            </w:r>
            <w:r w:rsidR="002955FD">
              <w:rPr>
                <w:color w:val="000000" w:themeColor="text1"/>
              </w:rPr>
              <w:t>1</w:t>
            </w:r>
            <w:r w:rsidRPr="0088588F">
              <w:rPr>
                <w:color w:val="000000" w:themeColor="text1"/>
              </w:rPr>
              <w:t>-16 nohz=on nohz_full=</w:t>
            </w:r>
            <w:r w:rsidR="002955FD">
              <w:rPr>
                <w:color w:val="000000" w:themeColor="text1"/>
              </w:rPr>
              <w:t>1</w:t>
            </w:r>
            <w:r w:rsidRPr="0088588F">
              <w:rPr>
                <w:color w:val="000000" w:themeColor="text1"/>
              </w:rPr>
              <w:t xml:space="preserve">-16 numa_balancing=disable </w:t>
            </w:r>
          </w:p>
          <w:p w14:paraId="44AFAE8D" w14:textId="1774C35F" w:rsidR="007E0AAB" w:rsidRPr="00101A82" w:rsidRDefault="0088588F" w:rsidP="008858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88588F">
              <w:rPr>
                <w:color w:val="000000" w:themeColor="text1"/>
              </w:rPr>
              <w:t>nmi_watchdog=1 audit=0 nosoftlockup hpet=disable tsc=</w:t>
            </w:r>
            <w:proofErr w:type="gramStart"/>
            <w:r w:rsidRPr="0088588F">
              <w:rPr>
                <w:color w:val="000000" w:themeColor="text1"/>
              </w:rPr>
              <w:t>reliable</w:t>
            </w:r>
            <w:proofErr w:type="gramEnd"/>
            <w:r w:rsidRPr="0088588F">
              <w:rPr>
                <w:color w:val="000000" w:themeColor="text1"/>
              </w:rPr>
              <w:t xml:space="preserve"> selinux=0</w:t>
            </w:r>
          </w:p>
        </w:tc>
      </w:tr>
      <w:bookmarkEnd w:id="5"/>
      <w:tr w:rsidR="007E0AAB" w14:paraId="611866BF" w14:textId="77777777" w:rsidTr="00096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4BA9C32" w14:textId="4B5A4A12" w:rsidR="007E0AAB" w:rsidRPr="00D61319" w:rsidRDefault="007E0AAB" w:rsidP="007E0AAB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DPDK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606E1FC" w14:textId="167F9ED7" w:rsidR="007E0AAB" w:rsidRPr="00DF2581" w:rsidRDefault="007F273B" w:rsidP="007E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7E0AAB" w:rsidRPr="00E540D1">
              <w:rPr>
                <w:color w:val="000000" w:themeColor="text1"/>
              </w:rPr>
              <w:t>.11</w:t>
            </w:r>
          </w:p>
        </w:tc>
      </w:tr>
      <w:tr w:rsidR="007E0AAB" w14:paraId="6A0A115E" w14:textId="77777777" w:rsidTr="0009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C82B81A" w14:textId="13192893" w:rsidR="007E0AAB" w:rsidRPr="0007038C" w:rsidRDefault="007E0AAB" w:rsidP="007E0A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Performance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AB2E0C1" w14:textId="13401A94" w:rsidR="007E0AAB" w:rsidRPr="00937DCB" w:rsidRDefault="007E0AAB" w:rsidP="007E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>Disable iptables/ip6tables service</w:t>
            </w:r>
            <w:r w:rsidR="009F5695">
              <w:rPr>
                <w:color w:val="000000" w:themeColor="text1"/>
              </w:rPr>
              <w:t>.</w:t>
            </w:r>
          </w:p>
          <w:p w14:paraId="0B65073C" w14:textId="1D484C0D" w:rsidR="007E0AAB" w:rsidRPr="00937DCB" w:rsidRDefault="007E0AAB" w:rsidP="007E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 w:rsidRPr="00937DCB">
              <w:rPr>
                <w:color w:val="000000" w:themeColor="text1"/>
              </w:rPr>
              <w:t>irqbalance</w:t>
            </w:r>
            <w:proofErr w:type="spellEnd"/>
            <w:r w:rsidRPr="00937DCB">
              <w:rPr>
                <w:color w:val="000000" w:themeColor="text1"/>
              </w:rPr>
              <w:t xml:space="preserve"> service</w:t>
            </w:r>
            <w:r w:rsidR="009F5695">
              <w:rPr>
                <w:color w:val="000000" w:themeColor="text1"/>
              </w:rPr>
              <w:t>.</w:t>
            </w:r>
          </w:p>
          <w:p w14:paraId="3DD34856" w14:textId="799A4F9B" w:rsidR="007E0AAB" w:rsidRDefault="007E0AAB" w:rsidP="007E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 w:rsidRPr="00937DCB">
              <w:rPr>
                <w:color w:val="000000" w:themeColor="text1"/>
              </w:rPr>
              <w:t>cpuspeed</w:t>
            </w:r>
            <w:proofErr w:type="spellEnd"/>
            <w:r w:rsidRPr="00937DCB">
              <w:rPr>
                <w:color w:val="000000" w:themeColor="text1"/>
              </w:rPr>
              <w:t xml:space="preserve"> service</w:t>
            </w:r>
            <w:r w:rsidR="009F5695">
              <w:rPr>
                <w:color w:val="000000" w:themeColor="text1"/>
              </w:rPr>
              <w:t>.</w:t>
            </w:r>
          </w:p>
          <w:p w14:paraId="478EA0D2" w14:textId="2FECF90D" w:rsidR="00FE3529" w:rsidRDefault="00FE3529" w:rsidP="007E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proofErr w:type="spellStart"/>
            <w:r>
              <w:rPr>
                <w:color w:val="000000" w:themeColor="text1"/>
              </w:rPr>
              <w:t>numa</w:t>
            </w:r>
            <w:proofErr w:type="spellEnd"/>
            <w:r>
              <w:rPr>
                <w:color w:val="000000" w:themeColor="text1"/>
              </w:rPr>
              <w:t xml:space="preserve"> balancing</w:t>
            </w:r>
            <w:r w:rsidRPr="00937DCB">
              <w:rPr>
                <w:color w:val="000000" w:themeColor="text1"/>
              </w:rPr>
              <w:t xml:space="preserve"> service</w:t>
            </w:r>
            <w:r w:rsidR="009F5695">
              <w:rPr>
                <w:color w:val="000000" w:themeColor="text1"/>
              </w:rPr>
              <w:t>.</w:t>
            </w:r>
          </w:p>
          <w:p w14:paraId="6DDD9E2D" w14:textId="311B386C" w:rsidR="007E0AAB" w:rsidRPr="00101A82" w:rsidRDefault="007E0AAB" w:rsidP="007E0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5D4EAF">
              <w:rPr>
                <w:color w:val="000000" w:themeColor="text1"/>
              </w:rPr>
              <w:t>Point</w:t>
            </w:r>
            <w:r w:rsidRPr="00937DCB">
              <w:rPr>
                <w:color w:val="000000" w:themeColor="text1"/>
              </w:rPr>
              <w:t xml:space="preserve"> scaling-governor to performance</w:t>
            </w:r>
            <w:r w:rsidR="009F5695">
              <w:rPr>
                <w:color w:val="000000" w:themeColor="text1"/>
              </w:rPr>
              <w:t>.</w:t>
            </w:r>
          </w:p>
        </w:tc>
      </w:tr>
    </w:tbl>
    <w:p w14:paraId="0E4DC68A" w14:textId="1676388D" w:rsidR="00DA356B" w:rsidRDefault="00DA356B" w:rsidP="00CB4850">
      <w:pPr>
        <w:pStyle w:val="Caption"/>
        <w:jc w:val="center"/>
      </w:pPr>
      <w:bookmarkStart w:id="6" w:name="_Ref522630663"/>
      <w:bookmarkStart w:id="7" w:name="_Toc519603413"/>
      <w:r w:rsidRPr="00453431">
        <w:t xml:space="preserve">Table </w:t>
      </w:r>
      <w:r w:rsidR="007F09DF">
        <w:fldChar w:fldCharType="begin"/>
      </w:r>
      <w:r w:rsidR="007F09DF">
        <w:instrText xml:space="preserve"> SEQ Table \* ARABIC </w:instrText>
      </w:r>
      <w:r w:rsidR="007F09DF">
        <w:fldChar w:fldCharType="separate"/>
      </w:r>
      <w:r w:rsidR="00D50F78">
        <w:rPr>
          <w:noProof/>
        </w:rPr>
        <w:t>2</w:t>
      </w:r>
      <w:r w:rsidR="007F09DF">
        <w:fldChar w:fldCharType="end"/>
      </w:r>
      <w:bookmarkEnd w:id="6"/>
      <w:r w:rsidRPr="00453431">
        <w:t xml:space="preserve">: </w:t>
      </w:r>
      <w:bookmarkEnd w:id="7"/>
      <w:r w:rsidR="00E229B4">
        <w:t xml:space="preserve">Performance </w:t>
      </w:r>
      <w:r>
        <w:t>System Setting</w:t>
      </w:r>
      <w:r w:rsidR="00E229B4">
        <w:t>s</w:t>
      </w:r>
      <w:r w:rsidR="007F273B">
        <w:t xml:space="preserve"> for</w:t>
      </w:r>
      <w:r w:rsidR="000F7F92">
        <w:t xml:space="preserve"> Gen3x16</w:t>
      </w:r>
      <w:r w:rsidR="007F273B">
        <w:t xml:space="preserve"> Intel Setup</w:t>
      </w:r>
    </w:p>
    <w:p w14:paraId="6345DF88" w14:textId="3E951B2A" w:rsidR="00086472" w:rsidRDefault="00086472" w:rsidP="00DA356B">
      <w:pPr>
        <w:rPr>
          <w:i/>
        </w:rPr>
      </w:pPr>
    </w:p>
    <w:p w14:paraId="3ACE16E9" w14:textId="01448496" w:rsidR="00D46B6F" w:rsidRDefault="00D46B6F" w:rsidP="00D46B6F">
      <w:pPr>
        <w:rPr>
          <w:i/>
        </w:rPr>
      </w:pPr>
      <w:r w:rsidRPr="00E229B4">
        <w:rPr>
          <w:i/>
        </w:rPr>
        <w:t xml:space="preserve">There could be </w:t>
      </w:r>
      <w:proofErr w:type="gramStart"/>
      <w:r w:rsidRPr="00E229B4">
        <w:rPr>
          <w:i/>
        </w:rPr>
        <w:t>some</w:t>
      </w:r>
      <w:proofErr w:type="gramEnd"/>
      <w:r w:rsidRPr="00E229B4">
        <w:rPr>
          <w:i/>
        </w:rPr>
        <w:t xml:space="preserve"> variation in performance with other </w:t>
      </w:r>
      <w:r w:rsidR="00107CBB">
        <w:rPr>
          <w:i/>
        </w:rPr>
        <w:t>Intel setups</w:t>
      </w:r>
      <w:r w:rsidR="00107CBB" w:rsidRPr="00E229B4">
        <w:rPr>
          <w:i/>
        </w:rPr>
        <w:t xml:space="preserve"> </w:t>
      </w:r>
      <w:r w:rsidRPr="00E229B4">
        <w:rPr>
          <w:i/>
        </w:rPr>
        <w:t>based on system settings.</w:t>
      </w:r>
    </w:p>
    <w:p w14:paraId="793FFAB0" w14:textId="12C6EB05" w:rsidR="009C2C07" w:rsidRDefault="009C2C07" w:rsidP="00DA356B">
      <w:pPr>
        <w:rPr>
          <w:i/>
        </w:rPr>
      </w:pPr>
    </w:p>
    <w:p w14:paraId="7432E180" w14:textId="5B3D9D69" w:rsidR="009C2C07" w:rsidRDefault="009C2C07" w:rsidP="00DA356B">
      <w:pPr>
        <w:rPr>
          <w:i/>
        </w:rPr>
      </w:pPr>
    </w:p>
    <w:p w14:paraId="2C23719E" w14:textId="0D8047F4" w:rsidR="00EC6374" w:rsidRPr="004071BB" w:rsidRDefault="000F7F92" w:rsidP="00EC6374">
      <w:pPr>
        <w:pStyle w:val="Caption"/>
        <w:keepNext/>
        <w:rPr>
          <w:b w:val="0"/>
        </w:rPr>
      </w:pPr>
      <w:r>
        <w:rPr>
          <w:b w:val="0"/>
        </w:rPr>
        <w:t xml:space="preserve">Table 3 </w:t>
      </w:r>
      <w:r w:rsidR="00EC6374">
        <w:rPr>
          <w:b w:val="0"/>
        </w:rPr>
        <w:t>lists</w:t>
      </w:r>
      <w:r w:rsidR="00EC6374" w:rsidRPr="004071BB">
        <w:rPr>
          <w:b w:val="0"/>
        </w:rPr>
        <w:t xml:space="preserve"> the </w:t>
      </w:r>
      <w:r w:rsidR="00EC6374">
        <w:rPr>
          <w:b w:val="0"/>
        </w:rPr>
        <w:t xml:space="preserve">AMD </w:t>
      </w:r>
      <w:r w:rsidR="00EC6374" w:rsidRPr="004071BB">
        <w:rPr>
          <w:b w:val="0"/>
        </w:rPr>
        <w:t>system setting</w:t>
      </w:r>
      <w:r w:rsidR="00EC6374">
        <w:rPr>
          <w:b w:val="0"/>
        </w:rPr>
        <w:t>s</w:t>
      </w:r>
      <w:r w:rsidR="00EC6374" w:rsidRPr="004071BB">
        <w:rPr>
          <w:b w:val="0"/>
        </w:rPr>
        <w:t xml:space="preserve"> used for the </w:t>
      </w:r>
      <w:r w:rsidR="00EC6374">
        <w:rPr>
          <w:b w:val="0"/>
        </w:rPr>
        <w:t>Gen</w:t>
      </w:r>
      <w:r w:rsidR="00500F76">
        <w:rPr>
          <w:b w:val="0"/>
        </w:rPr>
        <w:t>5</w:t>
      </w:r>
      <w:r w:rsidR="00EC6374">
        <w:rPr>
          <w:b w:val="0"/>
        </w:rPr>
        <w:t>x</w:t>
      </w:r>
      <w:r w:rsidR="00500F76">
        <w:rPr>
          <w:b w:val="0"/>
        </w:rPr>
        <w:t>8</w:t>
      </w:r>
      <w:r w:rsidR="00EC6374">
        <w:rPr>
          <w:b w:val="0"/>
        </w:rPr>
        <w:t xml:space="preserve"> </w:t>
      </w:r>
      <w:r w:rsidR="00EC6374" w:rsidRPr="004071BB">
        <w:rPr>
          <w:b w:val="0"/>
        </w:rPr>
        <w:t>performance measurement.</w:t>
      </w:r>
      <w:r w:rsidR="00EC6374">
        <w:rPr>
          <w:b w:val="0"/>
        </w:rPr>
        <w:t xml:space="preserve"> </w:t>
      </w:r>
    </w:p>
    <w:p w14:paraId="66CA7F68" w14:textId="77777777" w:rsidR="00EC6374" w:rsidRDefault="00EC6374" w:rsidP="00EC6374"/>
    <w:tbl>
      <w:tblPr>
        <w:tblStyle w:val="GridTable4-Accent1"/>
        <w:tblW w:w="9360" w:type="dxa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EC6374" w14:paraId="1159B06D" w14:textId="77777777" w:rsidTr="00524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1869DCA" w14:textId="77777777" w:rsidR="00EC6374" w:rsidRPr="00E138C6" w:rsidRDefault="00EC6374" w:rsidP="00524F6A">
            <w:pPr>
              <w:rPr>
                <w:b w:val="0"/>
              </w:rPr>
            </w:pPr>
            <w:r>
              <w:t>Item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45FFC2B" w14:textId="77777777" w:rsidR="00EC6374" w:rsidRPr="00E138C6" w:rsidRDefault="00EC6374" w:rsidP="00524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EC6374" w14:paraId="646DE571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38D20A6C" w14:textId="77777777" w:rsidR="00EC6374" w:rsidRPr="00F8478E" w:rsidRDefault="00EC6374" w:rsidP="00524F6A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CPU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6CE691A2" w14:textId="7D2F269D" w:rsidR="00EC6374" w:rsidRPr="008F5A8A" w:rsidRDefault="00500F76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0F76">
              <w:rPr>
                <w:color w:val="000000" w:themeColor="text1"/>
              </w:rPr>
              <w:t>AMD EPYC 9654 96-Core Emb Processor</w:t>
            </w:r>
          </w:p>
        </w:tc>
      </w:tr>
      <w:tr w:rsidR="00EC6374" w14:paraId="7F66D855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70807F9" w14:textId="77777777" w:rsidR="00EC6374" w:rsidRPr="00F8478E" w:rsidRDefault="00EC6374" w:rsidP="00524F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Vendor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A26D930" w14:textId="371C8987" w:rsidR="00EC6374" w:rsidRPr="00362C2F" w:rsidRDefault="00500F76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00F76">
              <w:rPr>
                <w:color w:val="000000" w:themeColor="text1"/>
              </w:rPr>
              <w:t>AuthenticAMD</w:t>
            </w:r>
          </w:p>
        </w:tc>
      </w:tr>
      <w:tr w:rsidR="00EC6374" w14:paraId="556425CF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D54CC8D" w14:textId="77777777" w:rsidR="00EC6374" w:rsidRDefault="00EC6374" w:rsidP="00524F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of Sockets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593806A7" w14:textId="6A36819C" w:rsidR="00EC6374" w:rsidRPr="00CD569D" w:rsidRDefault="00500F76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EC6374" w14:paraId="3B528333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E0B5AAD" w14:textId="77777777" w:rsidR="00EC6374" w:rsidRPr="00F8478E" w:rsidRDefault="00EC6374" w:rsidP="00524F6A">
            <w:pPr>
              <w:rPr>
                <w:color w:val="000000" w:themeColor="text1"/>
              </w:rPr>
            </w:pPr>
            <w:r w:rsidRPr="00CD569D">
              <w:rPr>
                <w:color w:val="000000" w:themeColor="text1"/>
              </w:rPr>
              <w:t>No of logical Cores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4A28EF1" w14:textId="24E882EC" w:rsidR="00EC6374" w:rsidRPr="003A183E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500F76">
              <w:rPr>
                <w:color w:val="000000" w:themeColor="text1"/>
              </w:rPr>
              <w:t>84</w:t>
            </w:r>
          </w:p>
        </w:tc>
      </w:tr>
      <w:tr w:rsidR="00EC6374" w14:paraId="762182F9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7801896" w14:textId="77777777" w:rsidR="00EC6374" w:rsidRPr="00F8478E" w:rsidRDefault="00EC6374" w:rsidP="00524F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Threads Per Core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83C2343" w14:textId="77777777" w:rsidR="00EC6374" w:rsidRPr="003A183E" w:rsidRDefault="00EC6374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EC6374" w14:paraId="4BB4E1F3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EAA8F27" w14:textId="77777777" w:rsidR="00EC6374" w:rsidRDefault="00EC6374" w:rsidP="00524F6A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RAM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042BF61" w14:textId="05DFC4B6" w:rsidR="00EC6374" w:rsidRPr="00CD569D" w:rsidRDefault="00500F76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384</w:t>
            </w:r>
            <w:r w:rsidR="00EC6374">
              <w:rPr>
                <w:color w:val="000000" w:themeColor="text1"/>
              </w:rPr>
              <w:t xml:space="preserve">GB </w:t>
            </w:r>
            <w:r w:rsidR="00EC6374" w:rsidRPr="00CD569D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24</w:t>
            </w:r>
            <w:r w:rsidR="00EC6374" w:rsidRPr="00CD569D">
              <w:rPr>
                <w:color w:val="000000" w:themeColor="text1"/>
              </w:rPr>
              <w:t xml:space="preserve"> x </w:t>
            </w:r>
            <w:r>
              <w:rPr>
                <w:color w:val="000000" w:themeColor="text1"/>
              </w:rPr>
              <w:t>16</w:t>
            </w:r>
            <w:r w:rsidR="00EC6374" w:rsidRPr="00CD569D">
              <w:rPr>
                <w:color w:val="000000" w:themeColor="text1"/>
              </w:rPr>
              <w:t>GB)</w:t>
            </w:r>
          </w:p>
        </w:tc>
      </w:tr>
      <w:tr w:rsidR="00EC6374" w14:paraId="771BAF75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54D0EE6" w14:textId="77777777" w:rsidR="00EC6374" w:rsidRPr="00F8478E" w:rsidRDefault="00EC6374" w:rsidP="00524F6A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lastRenderedPageBreak/>
              <w:t>DUT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84195C7" w14:textId="51A11BA2" w:rsidR="00EC6374" w:rsidRPr="008F5A8A" w:rsidRDefault="005A498F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Xilinx </w:t>
            </w:r>
            <w:r>
              <w:rPr>
                <w:color w:val="000000" w:themeColor="text1"/>
              </w:rPr>
              <w:t xml:space="preserve">Versal </w:t>
            </w:r>
            <w:r w:rsidRPr="008006DA">
              <w:rPr>
                <w:color w:val="000000" w:themeColor="text1"/>
              </w:rPr>
              <w:t>XCVP1202</w:t>
            </w:r>
            <w:r>
              <w:rPr>
                <w:color w:val="000000" w:themeColor="text1"/>
              </w:rPr>
              <w:t xml:space="preserve"> </w:t>
            </w:r>
            <w:r w:rsidRPr="00DF2581">
              <w:rPr>
                <w:color w:val="000000" w:themeColor="text1"/>
              </w:rPr>
              <w:t xml:space="preserve">device based </w:t>
            </w:r>
            <w:r w:rsidRPr="008006DA">
              <w:rPr>
                <w:color w:val="000000" w:themeColor="text1"/>
              </w:rPr>
              <w:t>VPK120</w:t>
            </w:r>
            <w:r w:rsidRPr="00DF2581">
              <w:rPr>
                <w:color w:val="000000" w:themeColor="text1"/>
              </w:rPr>
              <w:t xml:space="preserve"> board</w:t>
            </w:r>
          </w:p>
        </w:tc>
      </w:tr>
      <w:tr w:rsidR="00EC6374" w14:paraId="72FA7CC8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C27163C" w14:textId="77777777" w:rsidR="00EC6374" w:rsidRPr="00F8478E" w:rsidRDefault="00EC6374" w:rsidP="00524F6A">
            <w:pPr>
              <w:rPr>
                <w:color w:val="000000" w:themeColor="text1"/>
              </w:rPr>
            </w:pPr>
            <w:r w:rsidRPr="001277C0">
              <w:rPr>
                <w:color w:val="000000" w:themeColor="text1"/>
              </w:rPr>
              <w:t>Performance design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28CEA05" w14:textId="77777777" w:rsidR="00EC6374" w:rsidRPr="00DF2581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CPM5</w:t>
            </w:r>
            <w:r w:rsidRPr="001277C0">
              <w:rPr>
                <w:color w:val="000000" w:themeColor="text1"/>
              </w:rPr>
              <w:t xml:space="preserve"> bitstream</w:t>
            </w:r>
          </w:p>
        </w:tc>
      </w:tr>
      <w:tr w:rsidR="00EC6374" w14:paraId="3EC9CA82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E9202FE" w14:textId="77777777" w:rsidR="00EC6374" w:rsidRPr="00D61319" w:rsidRDefault="00EC6374" w:rsidP="00524F6A">
            <w:pPr>
              <w:rPr>
                <w:color w:val="000000" w:themeColor="text1"/>
              </w:rPr>
            </w:pPr>
            <w:r w:rsidRPr="00D61319">
              <w:rPr>
                <w:color w:val="000000" w:themeColor="text1"/>
              </w:rPr>
              <w:t>PCIe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128977E8" w14:textId="44D478E6" w:rsidR="00EC6374" w:rsidRPr="008F5A8A" w:rsidRDefault="00EC6374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>MPS=</w:t>
            </w:r>
            <w:r w:rsidR="005A498F">
              <w:rPr>
                <w:color w:val="000000" w:themeColor="text1"/>
              </w:rPr>
              <w:t>512</w:t>
            </w:r>
            <w:r w:rsidRPr="00DF2581">
              <w:rPr>
                <w:color w:val="000000" w:themeColor="text1"/>
              </w:rPr>
              <w:t>, MRRS=</w:t>
            </w:r>
            <w:r w:rsidR="00A05F55">
              <w:rPr>
                <w:color w:val="000000" w:themeColor="text1"/>
              </w:rPr>
              <w:t>4096</w:t>
            </w:r>
            <w:r w:rsidRPr="00DF2581">
              <w:rPr>
                <w:color w:val="000000" w:themeColor="text1"/>
              </w:rPr>
              <w:t>, Extended Tag Enabled, Relaxed Ordering Enabled</w:t>
            </w:r>
          </w:p>
        </w:tc>
      </w:tr>
      <w:tr w:rsidR="00EC6374" w14:paraId="2855FD0E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5E6AC527" w14:textId="77777777" w:rsidR="00EC6374" w:rsidRDefault="00EC6374" w:rsidP="008F5A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Additional settings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11A4089" w14:textId="77777777" w:rsidR="00EC6374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F1D66">
              <w:rPr>
                <w:color w:val="000000" w:themeColor="text1"/>
              </w:rPr>
              <w:t>Fully populated memory channel</w:t>
            </w:r>
            <w:r>
              <w:rPr>
                <w:color w:val="000000" w:themeColor="text1"/>
              </w:rPr>
              <w:t>s</w:t>
            </w:r>
          </w:p>
          <w:p w14:paraId="272A99AB" w14:textId="77777777" w:rsidR="00EC6374" w:rsidRPr="00937DCB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the CPU slot on which PCIe slot </w:t>
            </w:r>
            <w:proofErr w:type="gramStart"/>
            <w:r>
              <w:rPr>
                <w:color w:val="000000" w:themeColor="text1"/>
              </w:rPr>
              <w:t>is used</w:t>
            </w:r>
            <w:proofErr w:type="gramEnd"/>
          </w:p>
        </w:tc>
      </w:tr>
      <w:tr w:rsidR="00EC6374" w14:paraId="240ED5F2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05D9C3F4" w14:textId="77777777" w:rsidR="00EC6374" w:rsidRPr="0007038C" w:rsidRDefault="00EC6374" w:rsidP="00524F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  <w:r w:rsidRPr="00D61319">
              <w:rPr>
                <w:color w:val="000000" w:themeColor="text1"/>
              </w:rPr>
              <w:t xml:space="preserve"> Setting</w:t>
            </w:r>
            <w:r>
              <w:rPr>
                <w:color w:val="000000" w:themeColor="text1"/>
              </w:rPr>
              <w:t xml:space="preserve"> (Recommended)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0E3F0E28" w14:textId="262EEEB7" w:rsidR="00EC6374" w:rsidRPr="00ED74E8" w:rsidRDefault="00EC6374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F2581">
              <w:rPr>
                <w:color w:val="000000" w:themeColor="text1"/>
              </w:rPr>
              <w:t xml:space="preserve">Tx queue depth = 2048, Rx queue depth = 2048, </w:t>
            </w:r>
            <w:r>
              <w:rPr>
                <w:color w:val="000000" w:themeColor="text1"/>
              </w:rPr>
              <w:t xml:space="preserve">Packet buffer size = 4096, Burst size = </w:t>
            </w:r>
            <w:r w:rsidR="00F77976">
              <w:rPr>
                <w:color w:val="000000" w:themeColor="text1"/>
              </w:rPr>
              <w:t>256</w:t>
            </w:r>
          </w:p>
        </w:tc>
      </w:tr>
      <w:tr w:rsidR="00EC6374" w14:paraId="6DD0F95A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68326E57" w14:textId="77777777" w:rsidR="00EC6374" w:rsidRDefault="00EC6374" w:rsidP="00524F6A">
            <w:pPr>
              <w:rPr>
                <w:color w:val="000000" w:themeColor="text1"/>
              </w:rPr>
            </w:pPr>
            <w:r w:rsidRPr="0007038C">
              <w:rPr>
                <w:color w:val="000000" w:themeColor="text1"/>
              </w:rPr>
              <w:t>Operating System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1C0001B" w14:textId="631B2176" w:rsidR="00EC6374" w:rsidRPr="006F1D66" w:rsidRDefault="00500F76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D74E8">
              <w:rPr>
                <w:color w:val="000000" w:themeColor="text1"/>
              </w:rPr>
              <w:t>Ubuntu 22.04.1 LTS</w:t>
            </w:r>
            <w:r w:rsidR="00EC6374" w:rsidRPr="00ED74E8">
              <w:rPr>
                <w:color w:val="000000" w:themeColor="text1"/>
              </w:rPr>
              <w:t xml:space="preserve">, Kernel </w:t>
            </w:r>
            <w:r w:rsidRPr="00ED74E8">
              <w:rPr>
                <w:color w:val="000000" w:themeColor="text1"/>
              </w:rPr>
              <w:t>5.15.0-50-generic</w:t>
            </w:r>
          </w:p>
        </w:tc>
      </w:tr>
      <w:tr w:rsidR="00F25ED9" w14:paraId="03EF6CAA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C4092AE" w14:textId="4B0B296C" w:rsidR="00F25ED9" w:rsidRPr="0007038C" w:rsidRDefault="00F25ED9" w:rsidP="00524F6A">
            <w:pPr>
              <w:rPr>
                <w:color w:val="000000" w:themeColor="text1"/>
              </w:rPr>
            </w:pPr>
            <w:r w:rsidRPr="0007038C">
              <w:rPr>
                <w:color w:val="000000" w:themeColor="text1"/>
              </w:rPr>
              <w:t>BIOS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7447DCD2" w14:textId="160A995F" w:rsidR="00F25ED9" w:rsidRPr="00ED74E8" w:rsidRDefault="0063747C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D74E8">
              <w:rPr>
                <w:color w:val="000000" w:themeColor="text1"/>
              </w:rPr>
              <w:t>v2.11.0.17b</w:t>
            </w:r>
          </w:p>
        </w:tc>
      </w:tr>
      <w:tr w:rsidR="00EC6374" w14:paraId="279AF346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04FAE11E" w14:textId="77777777" w:rsidR="00EC6374" w:rsidRDefault="00EC6374" w:rsidP="00524F6A">
            <w:pPr>
              <w:rPr>
                <w:color w:val="000000" w:themeColor="text1"/>
              </w:rPr>
            </w:pPr>
          </w:p>
        </w:tc>
      </w:tr>
      <w:tr w:rsidR="00EC6374" w14:paraId="3021E191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>
              <w:left w:w="115" w:type="dxa"/>
              <w:right w:w="115" w:type="dxa"/>
            </w:tcMar>
            <w:vAlign w:val="center"/>
          </w:tcPr>
          <w:p w14:paraId="7E7380D2" w14:textId="77777777" w:rsidR="00EC6374" w:rsidRPr="00E229B4" w:rsidRDefault="00EC6374" w:rsidP="00524F6A">
            <w:pPr>
              <w:rPr>
                <w:rFonts w:cs="Arial"/>
                <w:i/>
                <w:color w:val="000000" w:themeColor="text1"/>
                <w:szCs w:val="20"/>
              </w:rPr>
            </w:pPr>
            <w:r w:rsidRPr="00E229B4">
              <w:rPr>
                <w:i/>
                <w:color w:val="000000" w:themeColor="text1"/>
              </w:rPr>
              <w:t>DPDK driver specific settings:</w:t>
            </w:r>
          </w:p>
        </w:tc>
      </w:tr>
      <w:tr w:rsidR="00EC6374" w14:paraId="05E211E9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1ED73319" w14:textId="77777777" w:rsidR="00EC6374" w:rsidRPr="00101A82" w:rsidRDefault="00EC6374" w:rsidP="00524F6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Boot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40CFFB22" w14:textId="05681C03" w:rsidR="00EC6374" w:rsidRPr="00101A82" w:rsidRDefault="00BF2245" w:rsidP="00524F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BF2245">
              <w:rPr>
                <w:color w:val="000000" w:themeColor="text1"/>
              </w:rPr>
              <w:t>hugepagesz=1GB hugepages=</w:t>
            </w:r>
            <w:r w:rsidR="003413E2">
              <w:rPr>
                <w:color w:val="000000" w:themeColor="text1"/>
              </w:rPr>
              <w:t>1</w:t>
            </w:r>
            <w:r w:rsidRPr="00BF2245">
              <w:rPr>
                <w:color w:val="000000" w:themeColor="text1"/>
              </w:rPr>
              <w:t>00 default_hugepagesz=1GB iommu=pt amd_iommu=on pci=realloc numa=on isolcpus=1-95,193-287 nohz_full=1-95,193-287 rcu_nocbs=1-95,193-287 nohz=on rcu_nocb_poll numa_balancing=disable transparent_hugepage=never nosoftlockup irqaffinity=0,192"</w:t>
            </w:r>
          </w:p>
        </w:tc>
      </w:tr>
      <w:tr w:rsidR="00EC6374" w14:paraId="24194032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4CD5C0DB" w14:textId="77777777" w:rsidR="00EC6374" w:rsidRPr="00D61319" w:rsidRDefault="00EC6374" w:rsidP="00524F6A">
            <w:pPr>
              <w:rPr>
                <w:color w:val="000000" w:themeColor="text1"/>
              </w:rPr>
            </w:pPr>
            <w:r w:rsidRPr="00F8478E">
              <w:rPr>
                <w:color w:val="000000" w:themeColor="text1"/>
              </w:rPr>
              <w:t>DPDK Version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3F5467A7" w14:textId="77777777" w:rsidR="00EC6374" w:rsidRPr="00DF2581" w:rsidRDefault="00EC6374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Pr="00E540D1">
              <w:rPr>
                <w:color w:val="000000" w:themeColor="text1"/>
              </w:rPr>
              <w:t>.11</w:t>
            </w:r>
          </w:p>
        </w:tc>
      </w:tr>
      <w:tr w:rsidR="00EC6374" w14:paraId="78532C6B" w14:textId="77777777" w:rsidTr="0052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Mar>
              <w:left w:w="115" w:type="dxa"/>
              <w:right w:w="115" w:type="dxa"/>
            </w:tcMar>
            <w:vAlign w:val="center"/>
          </w:tcPr>
          <w:p w14:paraId="77C07F6C" w14:textId="77777777" w:rsidR="00EC6374" w:rsidRPr="00101A82" w:rsidRDefault="00EC6374" w:rsidP="00524F6A">
            <w:pPr>
              <w:rPr>
                <w:rFonts w:cs="Arial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Performance setting</w:t>
            </w:r>
          </w:p>
        </w:tc>
        <w:tc>
          <w:tcPr>
            <w:tcW w:w="7110" w:type="dxa"/>
            <w:tcMar>
              <w:left w:w="115" w:type="dxa"/>
              <w:right w:w="115" w:type="dxa"/>
            </w:tcMar>
            <w:vAlign w:val="center"/>
          </w:tcPr>
          <w:p w14:paraId="2EE55A75" w14:textId="77777777" w:rsidR="00EC6374" w:rsidRPr="00937DCB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>isolcpus=1-</w:t>
            </w:r>
            <w:r>
              <w:rPr>
                <w:color w:val="000000" w:themeColor="text1"/>
              </w:rPr>
              <w:t>16</w:t>
            </w:r>
          </w:p>
          <w:p w14:paraId="2FCBF6AC" w14:textId="20640A66" w:rsidR="00EC6374" w:rsidRPr="00937DCB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iptables/ip6tables </w:t>
            </w:r>
            <w:r w:rsidR="00F10C66" w:rsidRPr="00937DCB">
              <w:rPr>
                <w:color w:val="000000" w:themeColor="text1"/>
              </w:rPr>
              <w:t>service.</w:t>
            </w:r>
          </w:p>
          <w:p w14:paraId="3EC2F8DB" w14:textId="76855776" w:rsidR="00EC6374" w:rsidRPr="00937DCB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irqbalance </w:t>
            </w:r>
            <w:r w:rsidR="00F10C66" w:rsidRPr="00937DCB">
              <w:rPr>
                <w:color w:val="000000" w:themeColor="text1"/>
              </w:rPr>
              <w:t>service.</w:t>
            </w:r>
          </w:p>
          <w:p w14:paraId="58D1B144" w14:textId="7048FAE3" w:rsidR="00EC6374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cpuspeed </w:t>
            </w:r>
            <w:r w:rsidR="00F10C66" w:rsidRPr="00937DCB">
              <w:rPr>
                <w:color w:val="000000" w:themeColor="text1"/>
              </w:rPr>
              <w:t>service.</w:t>
            </w:r>
          </w:p>
          <w:p w14:paraId="73581B8C" w14:textId="781BC85E" w:rsidR="000C40AC" w:rsidRDefault="000C40AC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7DCB">
              <w:rPr>
                <w:color w:val="000000" w:themeColor="text1"/>
              </w:rPr>
              <w:t xml:space="preserve">Disable </w:t>
            </w:r>
            <w:r>
              <w:rPr>
                <w:color w:val="000000" w:themeColor="text1"/>
              </w:rPr>
              <w:t>numa balancing</w:t>
            </w:r>
            <w:r w:rsidRPr="00937DCB">
              <w:rPr>
                <w:color w:val="000000" w:themeColor="text1"/>
              </w:rPr>
              <w:t xml:space="preserve"> </w:t>
            </w:r>
            <w:r w:rsidR="00F10C66" w:rsidRPr="00937DCB">
              <w:rPr>
                <w:color w:val="000000" w:themeColor="text1"/>
              </w:rPr>
              <w:t>service.</w:t>
            </w:r>
          </w:p>
          <w:p w14:paraId="7F8A5105" w14:textId="7C5052C2" w:rsidR="00EC6374" w:rsidRPr="00101A82" w:rsidRDefault="00EC6374" w:rsidP="0052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0"/>
              </w:rPr>
            </w:pPr>
            <w:r w:rsidRPr="005D4EAF">
              <w:rPr>
                <w:color w:val="000000" w:themeColor="text1"/>
              </w:rPr>
              <w:t>Point</w:t>
            </w:r>
            <w:r w:rsidRPr="00937DCB">
              <w:rPr>
                <w:color w:val="000000" w:themeColor="text1"/>
              </w:rPr>
              <w:t xml:space="preserve"> scaling-governor to performance</w:t>
            </w:r>
            <w:r w:rsidR="009F5695">
              <w:rPr>
                <w:color w:val="000000" w:themeColor="text1"/>
              </w:rPr>
              <w:t>.</w:t>
            </w:r>
          </w:p>
        </w:tc>
      </w:tr>
    </w:tbl>
    <w:p w14:paraId="29DBEB99" w14:textId="3E734261" w:rsidR="00EC6374" w:rsidRDefault="00EC6374" w:rsidP="00EC6374">
      <w:pPr>
        <w:pStyle w:val="Caption"/>
        <w:keepNext/>
        <w:jc w:val="center"/>
      </w:pPr>
      <w:r w:rsidRPr="00453431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50F78">
        <w:rPr>
          <w:noProof/>
        </w:rPr>
        <w:t>3</w:t>
      </w:r>
      <w:r>
        <w:fldChar w:fldCharType="end"/>
      </w:r>
      <w:r w:rsidRPr="00453431">
        <w:t xml:space="preserve">: </w:t>
      </w:r>
      <w:r>
        <w:t xml:space="preserve">Performance System Settings for </w:t>
      </w:r>
      <w:r w:rsidR="000F7F92">
        <w:t xml:space="preserve">Gen5x8 </w:t>
      </w:r>
      <w:r>
        <w:t>AMD setup</w:t>
      </w:r>
    </w:p>
    <w:p w14:paraId="74EA279E" w14:textId="77777777" w:rsidR="00EC6374" w:rsidRDefault="00EC6374" w:rsidP="00EC6374">
      <w:pPr>
        <w:rPr>
          <w:i/>
        </w:rPr>
      </w:pPr>
      <w:r w:rsidRPr="00E229B4">
        <w:rPr>
          <w:i/>
        </w:rPr>
        <w:t xml:space="preserve">There could be </w:t>
      </w:r>
      <w:proofErr w:type="gramStart"/>
      <w:r w:rsidRPr="00E229B4">
        <w:rPr>
          <w:i/>
        </w:rPr>
        <w:t>some</w:t>
      </w:r>
      <w:proofErr w:type="gramEnd"/>
      <w:r w:rsidRPr="00E229B4">
        <w:rPr>
          <w:i/>
        </w:rPr>
        <w:t xml:space="preserve"> variation in performance with other </w:t>
      </w:r>
      <w:r>
        <w:rPr>
          <w:i/>
        </w:rPr>
        <w:t>AMD setups</w:t>
      </w:r>
      <w:r w:rsidRPr="00E229B4">
        <w:rPr>
          <w:i/>
        </w:rPr>
        <w:t xml:space="preserve"> based on system settings.</w:t>
      </w:r>
    </w:p>
    <w:p w14:paraId="614246B4" w14:textId="774CE76C" w:rsidR="009C2C07" w:rsidRDefault="009C2C07" w:rsidP="00DA356B">
      <w:pPr>
        <w:rPr>
          <w:i/>
        </w:rPr>
      </w:pPr>
    </w:p>
    <w:p w14:paraId="5C571723" w14:textId="3E8D7D4B" w:rsidR="00016140" w:rsidRDefault="00016140" w:rsidP="00DA356B">
      <w:pPr>
        <w:rPr>
          <w:i/>
        </w:rPr>
      </w:pPr>
    </w:p>
    <w:p w14:paraId="550C7452" w14:textId="59D751F8" w:rsidR="00483ED7" w:rsidRDefault="00483ED7" w:rsidP="00DA356B">
      <w:pPr>
        <w:rPr>
          <w:i/>
        </w:rPr>
      </w:pPr>
    </w:p>
    <w:p w14:paraId="34706B50" w14:textId="57D1BC32" w:rsidR="00483ED7" w:rsidRDefault="00483ED7" w:rsidP="00DA356B">
      <w:pPr>
        <w:rPr>
          <w:i/>
        </w:rPr>
      </w:pPr>
    </w:p>
    <w:p w14:paraId="242DA5BA" w14:textId="3F32E788" w:rsidR="00483ED7" w:rsidRDefault="00483ED7" w:rsidP="00DA356B">
      <w:pPr>
        <w:rPr>
          <w:i/>
        </w:rPr>
      </w:pPr>
    </w:p>
    <w:p w14:paraId="1EE91C95" w14:textId="6FFA413D" w:rsidR="002F0AF6" w:rsidRDefault="002F0AF6" w:rsidP="00DA356B">
      <w:pPr>
        <w:rPr>
          <w:i/>
        </w:rPr>
      </w:pPr>
    </w:p>
    <w:p w14:paraId="6EA5BB71" w14:textId="6714C8AC" w:rsidR="002F0AF6" w:rsidRDefault="002F0AF6" w:rsidP="00DA356B">
      <w:pPr>
        <w:rPr>
          <w:i/>
        </w:rPr>
      </w:pPr>
    </w:p>
    <w:p w14:paraId="23635A9C" w14:textId="3597CA45" w:rsidR="002F0AF6" w:rsidRDefault="002F0AF6" w:rsidP="00DA356B">
      <w:pPr>
        <w:rPr>
          <w:i/>
        </w:rPr>
      </w:pPr>
    </w:p>
    <w:p w14:paraId="1B378A5E" w14:textId="3CC3EEB2" w:rsidR="002F0AF6" w:rsidRDefault="002F0AF6" w:rsidP="00DA356B">
      <w:pPr>
        <w:rPr>
          <w:i/>
        </w:rPr>
      </w:pPr>
    </w:p>
    <w:p w14:paraId="43A9057F" w14:textId="4644A304" w:rsidR="002F0AF6" w:rsidRDefault="002F0AF6" w:rsidP="00DA356B">
      <w:pPr>
        <w:rPr>
          <w:i/>
        </w:rPr>
      </w:pPr>
    </w:p>
    <w:p w14:paraId="522EAE0A" w14:textId="1F9E5A6A" w:rsidR="002F0AF6" w:rsidRDefault="002F0AF6" w:rsidP="00DA356B">
      <w:pPr>
        <w:rPr>
          <w:i/>
        </w:rPr>
      </w:pPr>
    </w:p>
    <w:p w14:paraId="18FF67E8" w14:textId="1941E921" w:rsidR="002F0AF6" w:rsidRDefault="002F0AF6" w:rsidP="00DA356B">
      <w:pPr>
        <w:rPr>
          <w:i/>
        </w:rPr>
      </w:pPr>
    </w:p>
    <w:p w14:paraId="10995329" w14:textId="6517F9E6" w:rsidR="002F0AF6" w:rsidRDefault="002F0AF6" w:rsidP="00DA356B">
      <w:pPr>
        <w:rPr>
          <w:i/>
        </w:rPr>
      </w:pPr>
    </w:p>
    <w:p w14:paraId="63DADA9F" w14:textId="5E01FF72" w:rsidR="002F0AF6" w:rsidRDefault="002F0AF6" w:rsidP="00DA356B">
      <w:pPr>
        <w:rPr>
          <w:i/>
        </w:rPr>
      </w:pPr>
    </w:p>
    <w:p w14:paraId="0DB191A8" w14:textId="702D9A51" w:rsidR="002F0AF6" w:rsidRDefault="002F0AF6" w:rsidP="00DA356B">
      <w:pPr>
        <w:rPr>
          <w:i/>
        </w:rPr>
      </w:pPr>
    </w:p>
    <w:p w14:paraId="20860FC9" w14:textId="52185D52" w:rsidR="002F0AF6" w:rsidRDefault="002F0AF6" w:rsidP="00DA356B">
      <w:pPr>
        <w:rPr>
          <w:i/>
        </w:rPr>
      </w:pPr>
    </w:p>
    <w:p w14:paraId="0BC101B0" w14:textId="066A69D3" w:rsidR="002F0AF6" w:rsidRDefault="002F0AF6" w:rsidP="00DA356B">
      <w:pPr>
        <w:rPr>
          <w:i/>
        </w:rPr>
      </w:pPr>
    </w:p>
    <w:p w14:paraId="3B6A6F90" w14:textId="7D46ABB8" w:rsidR="002F0AF6" w:rsidRDefault="002F0AF6" w:rsidP="00DA356B">
      <w:pPr>
        <w:rPr>
          <w:i/>
        </w:rPr>
      </w:pPr>
    </w:p>
    <w:p w14:paraId="1B36ABD4" w14:textId="1B6AB2C5" w:rsidR="002F0AF6" w:rsidRDefault="002F0AF6" w:rsidP="00DA356B">
      <w:pPr>
        <w:rPr>
          <w:i/>
        </w:rPr>
      </w:pPr>
    </w:p>
    <w:p w14:paraId="6758DF5E" w14:textId="577E1501" w:rsidR="002F0AF6" w:rsidRDefault="002F0AF6" w:rsidP="00DA356B">
      <w:pPr>
        <w:rPr>
          <w:i/>
        </w:rPr>
      </w:pPr>
    </w:p>
    <w:p w14:paraId="1AF8AADF" w14:textId="77777777" w:rsidR="002F0AF6" w:rsidRDefault="002F0AF6" w:rsidP="00DA356B">
      <w:pPr>
        <w:rPr>
          <w:i/>
        </w:rPr>
      </w:pPr>
    </w:p>
    <w:p w14:paraId="39D19225" w14:textId="37E06C49" w:rsidR="00483ED7" w:rsidRDefault="00483ED7" w:rsidP="00DA356B">
      <w:pPr>
        <w:rPr>
          <w:i/>
        </w:rPr>
      </w:pPr>
    </w:p>
    <w:p w14:paraId="37A6F401" w14:textId="50BFE8E1" w:rsidR="00483ED7" w:rsidRDefault="00483ED7" w:rsidP="00DA356B">
      <w:pPr>
        <w:rPr>
          <w:i/>
        </w:rPr>
      </w:pPr>
    </w:p>
    <w:p w14:paraId="6D55DE98" w14:textId="12496BC7" w:rsidR="002F0AF6" w:rsidRDefault="002F0AF6" w:rsidP="00DA356B">
      <w:pPr>
        <w:rPr>
          <w:i/>
        </w:rPr>
      </w:pPr>
    </w:p>
    <w:p w14:paraId="25B85CD4" w14:textId="2CCDF8F3" w:rsidR="002F0AF6" w:rsidRDefault="002F0AF6" w:rsidP="00DA356B">
      <w:pPr>
        <w:rPr>
          <w:i/>
        </w:rPr>
      </w:pPr>
    </w:p>
    <w:p w14:paraId="74D44423" w14:textId="0E46E5F5" w:rsidR="002F0AF6" w:rsidRDefault="002F0AF6" w:rsidP="00DA356B">
      <w:pPr>
        <w:rPr>
          <w:i/>
        </w:rPr>
      </w:pPr>
    </w:p>
    <w:p w14:paraId="50F0A991" w14:textId="1A8013F0" w:rsidR="002F0AF6" w:rsidRDefault="002F0AF6" w:rsidP="00DA356B">
      <w:pPr>
        <w:rPr>
          <w:i/>
        </w:rPr>
      </w:pPr>
    </w:p>
    <w:p w14:paraId="3E899F73" w14:textId="40B6E0A2" w:rsidR="000E0114" w:rsidRDefault="000E0114" w:rsidP="00DA356B">
      <w:pPr>
        <w:rPr>
          <w:i/>
        </w:rPr>
      </w:pPr>
    </w:p>
    <w:p w14:paraId="42D4893C" w14:textId="77777777" w:rsidR="000E0114" w:rsidRDefault="000E0114" w:rsidP="00DA356B">
      <w:pPr>
        <w:rPr>
          <w:i/>
        </w:rPr>
      </w:pPr>
    </w:p>
    <w:p w14:paraId="737D5030" w14:textId="3C9F10E3" w:rsidR="00331D37" w:rsidRDefault="00086472" w:rsidP="00086472">
      <w:pPr>
        <w:rPr>
          <w:rFonts w:ascii="Calibri" w:hAnsi="Calibri"/>
          <w:szCs w:val="22"/>
        </w:rPr>
      </w:pPr>
      <w:r>
        <w:lastRenderedPageBreak/>
        <w:t>Following are the additional DPDK Perf</w:t>
      </w:r>
      <w:r w:rsidR="00DA7DEC">
        <w:t>ormance</w:t>
      </w:r>
      <w:r>
        <w:t xml:space="preserve"> tuning settings </w:t>
      </w:r>
      <w:r w:rsidR="00494700">
        <w:t xml:space="preserve">that could </w:t>
      </w:r>
      <w:proofErr w:type="gramStart"/>
      <w:r w:rsidR="00494700">
        <w:t>be used</w:t>
      </w:r>
      <w:proofErr w:type="gramEnd"/>
      <w:r w:rsidR="00494700">
        <w:t>.</w:t>
      </w:r>
    </w:p>
    <w:p w14:paraId="5D4E7E8F" w14:textId="77777777" w:rsidR="00086472" w:rsidRDefault="00086472" w:rsidP="00086472"/>
    <w:p w14:paraId="275A11C3" w14:textId="0884D793" w:rsidR="00086472" w:rsidRDefault="00086472" w:rsidP="001B3019">
      <w:pPr>
        <w:pStyle w:val="Heading5"/>
      </w:pPr>
      <w:r>
        <w:t>PCIe MRRS</w:t>
      </w:r>
    </w:p>
    <w:p w14:paraId="45682933" w14:textId="77777777" w:rsidR="00086472" w:rsidRDefault="00086472" w:rsidP="00086472"/>
    <w:p w14:paraId="4C104928" w14:textId="0C65C282" w:rsidR="00086472" w:rsidRDefault="00086472" w:rsidP="00086472">
      <w:r>
        <w:t>Performance System Settings listed i</w:t>
      </w:r>
      <w:r w:rsidR="004C7C75">
        <w:t>n Table 1</w:t>
      </w:r>
      <w:r w:rsidR="0007038C">
        <w:t xml:space="preserve">, 2 and 3 </w:t>
      </w:r>
      <w:r w:rsidR="004C7C75">
        <w:t xml:space="preserve">uses PCIe MRRS (Max Read </w:t>
      </w:r>
      <w:r>
        <w:t>Req</w:t>
      </w:r>
      <w:r w:rsidR="004C7C75">
        <w:t>uest</w:t>
      </w:r>
      <w:r>
        <w:t xml:space="preserve">) of 512, with which all performance data has </w:t>
      </w:r>
      <w:proofErr w:type="gramStart"/>
      <w:r>
        <w:t>been collected</w:t>
      </w:r>
      <w:proofErr w:type="gramEnd"/>
      <w:r>
        <w:t>.</w:t>
      </w:r>
      <w:r w:rsidR="00494700">
        <w:t xml:space="preserve"> </w:t>
      </w:r>
      <w:r>
        <w:t xml:space="preserve">However, depending on the system in use (motherboard, PCIe root ports and its capability, </w:t>
      </w:r>
      <w:proofErr w:type="gramStart"/>
      <w:r>
        <w:t>etc.</w:t>
      </w:r>
      <w:proofErr w:type="gramEnd"/>
      <w:r>
        <w:t>), system specific tuning might be needed.</w:t>
      </w:r>
      <w:r w:rsidR="00494700">
        <w:t xml:space="preserve"> </w:t>
      </w:r>
      <w:r w:rsidR="001B3019">
        <w:t>For example,</w:t>
      </w:r>
      <w:r>
        <w:t xml:space="preserve"> if line-rate </w:t>
      </w:r>
      <w:proofErr w:type="gramStart"/>
      <w:r>
        <w:t>is not observed</w:t>
      </w:r>
      <w:proofErr w:type="gramEnd"/>
      <w:r>
        <w:t xml:space="preserve"> for packet size 4K on a </w:t>
      </w:r>
      <w:r w:rsidR="00494700">
        <w:t>system</w:t>
      </w:r>
      <w:r>
        <w:t xml:space="preserve"> then, PCIe MRRS could be tuned to 2048</w:t>
      </w:r>
      <w:r w:rsidR="00494700">
        <w:t>.</w:t>
      </w:r>
    </w:p>
    <w:p w14:paraId="27D371E7" w14:textId="77777777" w:rsidR="00086472" w:rsidRDefault="00086472" w:rsidP="00086472"/>
    <w:p w14:paraId="75C573BF" w14:textId="032AA94B" w:rsidR="00086472" w:rsidRDefault="00086472" w:rsidP="001B3019">
      <w:pPr>
        <w:pStyle w:val="Heading5"/>
      </w:pPr>
      <w:r>
        <w:t>CPU isolation and additional kernel settings</w:t>
      </w:r>
    </w:p>
    <w:p w14:paraId="32F65582" w14:textId="77777777" w:rsidR="00086472" w:rsidRDefault="00086472" w:rsidP="00086472"/>
    <w:p w14:paraId="2F3B1E17" w14:textId="50195F4B" w:rsidR="00086472" w:rsidRDefault="00086472" w:rsidP="00086472">
      <w:r>
        <w:t xml:space="preserve">If the system in use runs additional </w:t>
      </w:r>
      <w:r w:rsidR="00E77A47">
        <w:t>applications,</w:t>
      </w:r>
      <w:r w:rsidR="00926782">
        <w:t xml:space="preserve"> </w:t>
      </w:r>
      <w:r>
        <w:t>then it</w:t>
      </w:r>
      <w:r w:rsidR="00494700">
        <w:t xml:space="preserve"> i</w:t>
      </w:r>
      <w:r>
        <w:t xml:space="preserve">s always good to set aside </w:t>
      </w:r>
      <w:r w:rsidR="00494700">
        <w:t>CPU</w:t>
      </w:r>
      <w:r>
        <w:t xml:space="preserve"> cores for dpdk workload.</w:t>
      </w:r>
    </w:p>
    <w:p w14:paraId="09FE253C" w14:textId="0BF0B9D1" w:rsidR="00086472" w:rsidRDefault="00086472" w:rsidP="00086472">
      <w:r>
        <w:t>Below additional kernel command-line parameters could be added to GRUB boot settings:</w:t>
      </w:r>
    </w:p>
    <w:p w14:paraId="75E73035" w14:textId="77777777" w:rsidR="00086472" w:rsidRDefault="00086472" w:rsidP="00086472"/>
    <w:p w14:paraId="1BFF1380" w14:textId="24D85749" w:rsidR="00086472" w:rsidRPr="004C7C75" w:rsidRDefault="00086472" w:rsidP="00086472">
      <w:pPr>
        <w:rPr>
          <w:rFonts w:ascii="Courier New" w:hAnsi="Courier New" w:cs="Courier New"/>
        </w:rPr>
      </w:pPr>
      <w:r w:rsidRPr="004C7C75">
        <w:rPr>
          <w:rFonts w:ascii="Courier New" w:hAnsi="Courier New" w:cs="Courier New"/>
        </w:rPr>
        <w:t>isolcpus=1-&lt;n&gt; nohz_full=1-&lt;n&gt; rcu_nocbs=1-&lt;n&gt;</w:t>
      </w:r>
    </w:p>
    <w:p w14:paraId="2D6DEE7B" w14:textId="77777777" w:rsidR="00086472" w:rsidRDefault="00086472" w:rsidP="00086472"/>
    <w:p w14:paraId="6D62B468" w14:textId="09343336" w:rsidR="00086472" w:rsidRDefault="00086472" w:rsidP="00086472">
      <w:r>
        <w:t>where:</w:t>
      </w:r>
    </w:p>
    <w:p w14:paraId="7EAFDDCF" w14:textId="342804E6" w:rsidR="00086472" w:rsidRDefault="00086472" w:rsidP="00086472">
      <w:r w:rsidRPr="005B79B4">
        <w:rPr>
          <w:rFonts w:ascii="Courier New" w:hAnsi="Courier New" w:cs="Courier New"/>
        </w:rPr>
        <w:t>isolcpus</w:t>
      </w:r>
      <w:r>
        <w:t xml:space="preserve"> isolates </w:t>
      </w:r>
      <w:r w:rsidR="00F10C66">
        <w:t>CPU</w:t>
      </w:r>
      <w:r>
        <w:t>s 1 to &lt;n&gt; from kernel scheduling so that they are set aside for dedicated tasks like dpdk.</w:t>
      </w:r>
    </w:p>
    <w:p w14:paraId="3BDD3AEC" w14:textId="2786AF8D" w:rsidR="00086472" w:rsidRDefault="00086472" w:rsidP="00086472">
      <w:r w:rsidRPr="005B79B4">
        <w:rPr>
          <w:rFonts w:ascii="Courier New" w:hAnsi="Courier New" w:cs="Courier New"/>
        </w:rPr>
        <w:t>nohz_full</w:t>
      </w:r>
      <w:r>
        <w:t xml:space="preserve"> will put </w:t>
      </w:r>
      <w:r w:rsidR="00F10C66">
        <w:t>CPU</w:t>
      </w:r>
      <w:r>
        <w:t>s 1 to &lt;n&gt; in adaptive-ticks mode so as not to interrupt them with scheduling-clock interrupts.</w:t>
      </w:r>
    </w:p>
    <w:p w14:paraId="312A38CA" w14:textId="03306BC3" w:rsidR="00086472" w:rsidRDefault="00086472" w:rsidP="00086472">
      <w:r w:rsidRPr="005B79B4">
        <w:rPr>
          <w:rFonts w:ascii="Courier New" w:hAnsi="Courier New" w:cs="Courier New"/>
        </w:rPr>
        <w:t>rcu_nocbs</w:t>
      </w:r>
      <w:r>
        <w:t xml:space="preserve"> will fence off </w:t>
      </w:r>
      <w:r w:rsidR="00F10C66">
        <w:t>CPUs</w:t>
      </w:r>
      <w:r>
        <w:t xml:space="preserve"> 1 to &lt;n&gt; from random interruptions of softirq RCU callbacks.</w:t>
      </w:r>
    </w:p>
    <w:p w14:paraId="3BD17B0B" w14:textId="77777777" w:rsidR="00086472" w:rsidRDefault="00086472" w:rsidP="00086472"/>
    <w:p w14:paraId="6E6A30C8" w14:textId="6A833484" w:rsidR="00086472" w:rsidRDefault="00086472" w:rsidP="00086472">
      <w:r>
        <w:t xml:space="preserve">Now, use from these CPUs 1 to &lt;n&gt; in </w:t>
      </w:r>
      <w:r w:rsidR="004A0B90">
        <w:t>DPDK</w:t>
      </w:r>
      <w:r>
        <w:t xml:space="preserve"> testpmd, pktgen command-lines to make sure that the </w:t>
      </w:r>
      <w:r w:rsidR="00BF1DAB">
        <w:t>DPDK</w:t>
      </w:r>
      <w:r>
        <w:t xml:space="preserve"> apps use these dedi</w:t>
      </w:r>
      <w:r w:rsidR="00494700">
        <w:t>c</w:t>
      </w:r>
      <w:r>
        <w:t>ated CPUs.</w:t>
      </w:r>
    </w:p>
    <w:p w14:paraId="7ADE560C" w14:textId="77777777" w:rsidR="00086472" w:rsidRDefault="00086472" w:rsidP="00086472"/>
    <w:p w14:paraId="3E98120E" w14:textId="77777777" w:rsidR="00086472" w:rsidRDefault="00086472" w:rsidP="00086472"/>
    <w:p w14:paraId="6AF97B20" w14:textId="29E37B0F" w:rsidR="00086472" w:rsidRDefault="00086472" w:rsidP="001B3019">
      <w:pPr>
        <w:pStyle w:val="Heading5"/>
      </w:pPr>
      <w:r>
        <w:t>Disable CPU power s</w:t>
      </w:r>
      <w:r w:rsidR="001B3019">
        <w:t>avings from kernel command-line</w:t>
      </w:r>
    </w:p>
    <w:p w14:paraId="7FF564DF" w14:textId="77777777" w:rsidR="00086472" w:rsidRDefault="00086472" w:rsidP="00086472"/>
    <w:p w14:paraId="1ADB0F2E" w14:textId="0B50833B" w:rsidR="00086472" w:rsidRDefault="00086472" w:rsidP="00086472">
      <w:r>
        <w:t xml:space="preserve">Sometimes, disabling CPU power savings from BIOS alone may not always make the CPU(s) run on full </w:t>
      </w:r>
      <w:r w:rsidR="00926782">
        <w:t>horsepower</w:t>
      </w:r>
      <w:r>
        <w:t>.</w:t>
      </w:r>
      <w:r w:rsidR="00494700">
        <w:t xml:space="preserve"> </w:t>
      </w:r>
      <w:r>
        <w:t xml:space="preserve">As an additional confirmation, disable power savings from kernel command-line </w:t>
      </w:r>
      <w:r w:rsidR="00926782">
        <w:t>too.</w:t>
      </w:r>
    </w:p>
    <w:p w14:paraId="15A4C45D" w14:textId="77777777" w:rsidR="004C7C75" w:rsidRDefault="004C7C75" w:rsidP="00086472"/>
    <w:p w14:paraId="5F716CF4" w14:textId="0C403102" w:rsidR="00086472" w:rsidRPr="004C7C75" w:rsidRDefault="00086472" w:rsidP="00086472">
      <w:pPr>
        <w:rPr>
          <w:rFonts w:ascii="Courier New" w:hAnsi="Courier New" w:cs="Courier New"/>
        </w:rPr>
      </w:pPr>
      <w:r w:rsidRPr="004C7C75">
        <w:rPr>
          <w:rFonts w:ascii="Courier New" w:hAnsi="Courier New" w:cs="Courier New"/>
        </w:rPr>
        <w:t>processor.max_cstate=0 intel_idle.max_cstate=0 intel_pstate=disable</w:t>
      </w:r>
    </w:p>
    <w:p w14:paraId="1769B6E1" w14:textId="77777777" w:rsidR="00086472" w:rsidRDefault="00086472" w:rsidP="00086472"/>
    <w:p w14:paraId="15A4FAFE" w14:textId="09E2C230" w:rsidR="00086472" w:rsidRDefault="00E60EDE" w:rsidP="00086472">
      <w:r>
        <w:t>The above</w:t>
      </w:r>
      <w:r w:rsidR="00086472">
        <w:t xml:space="preserve"> will disable power savings on CPUs </w:t>
      </w:r>
      <w:r w:rsidR="00494700">
        <w:t>and</w:t>
      </w:r>
      <w:r w:rsidR="00086472">
        <w:t xml:space="preserve"> disable intel_idle as well as intel_pstate </w:t>
      </w:r>
      <w:r w:rsidR="00E77A47">
        <w:t>CPU</w:t>
      </w:r>
      <w:r w:rsidR="00086472">
        <w:t xml:space="preserve"> frequency scaling driver.</w:t>
      </w:r>
      <w:r w:rsidR="00494700">
        <w:t xml:space="preserve"> </w:t>
      </w:r>
      <w:r w:rsidR="00086472">
        <w:t>Further, always double-confirm from '</w:t>
      </w:r>
      <w:r w:rsidR="00086472" w:rsidRPr="00782FD5">
        <w:rPr>
          <w:rFonts w:ascii="Courier New" w:hAnsi="Courier New" w:cs="Courier New"/>
        </w:rPr>
        <w:t>cat /proc/cpuinfo | grep -i Mhz</w:t>
      </w:r>
      <w:r w:rsidR="00086472">
        <w:t>' output that all the intended CPUs are operating at max speed.</w:t>
      </w:r>
    </w:p>
    <w:p w14:paraId="581987BD" w14:textId="77777777" w:rsidR="00086472" w:rsidRDefault="00086472" w:rsidP="00086472"/>
    <w:p w14:paraId="66793C98" w14:textId="5B6525E9" w:rsidR="00086472" w:rsidRPr="001B3019" w:rsidRDefault="00086472" w:rsidP="001B3019">
      <w:pPr>
        <w:pStyle w:val="Heading5"/>
      </w:pPr>
      <w:r w:rsidRPr="001B3019">
        <w:rPr>
          <w:u w:val="single"/>
        </w:rPr>
        <w:t>NOTE</w:t>
      </w:r>
      <w:r w:rsidRPr="001B3019">
        <w:t>:</w:t>
      </w:r>
    </w:p>
    <w:p w14:paraId="7C2EC0F0" w14:textId="6F712CFB" w:rsidR="00086472" w:rsidRDefault="00086472" w:rsidP="00086472">
      <w:r>
        <w:t xml:space="preserve">1. Above tuning parameters may not always </w:t>
      </w:r>
      <w:proofErr w:type="gramStart"/>
      <w:r>
        <w:t>be needed</w:t>
      </w:r>
      <w:proofErr w:type="gramEnd"/>
      <w:r>
        <w:t xml:space="preserve">. And one should be thoroughly aware </w:t>
      </w:r>
      <w:r w:rsidR="00E60EDE">
        <w:t>of</w:t>
      </w:r>
      <w:r>
        <w:t xml:space="preserve"> the system in use, and the</w:t>
      </w:r>
      <w:r w:rsidR="00494700">
        <w:t xml:space="preserve"> </w:t>
      </w:r>
      <w:r>
        <w:t>kind of apps/workload running on the system before applying any of these parameters.</w:t>
      </w:r>
    </w:p>
    <w:p w14:paraId="0158534B" w14:textId="034E8E77" w:rsidR="00086472" w:rsidRDefault="00086472" w:rsidP="00086472">
      <w:r>
        <w:t xml:space="preserve">2. </w:t>
      </w:r>
      <w:proofErr w:type="gramStart"/>
      <w:r>
        <w:t>Some</w:t>
      </w:r>
      <w:proofErr w:type="gramEnd"/>
      <w:r>
        <w:t xml:space="preserve"> parameters are specific to Intel x86-64 and may not work for ARM, PPC or AMD based systems. Always consult</w:t>
      </w:r>
      <w:r w:rsidR="00494700">
        <w:t xml:space="preserve"> </w:t>
      </w:r>
      <w:r w:rsidR="00E60EDE">
        <w:t xml:space="preserve">the </w:t>
      </w:r>
      <w:r>
        <w:t xml:space="preserve">respective CPU’s manual and related </w:t>
      </w:r>
      <w:r w:rsidR="001B3019">
        <w:t>L</w:t>
      </w:r>
      <w:r>
        <w:t>inux parameters for the same.</w:t>
      </w:r>
    </w:p>
    <w:p w14:paraId="34801C25" w14:textId="6965990F" w:rsidR="00086472" w:rsidRDefault="00086472" w:rsidP="00086472">
      <w:r>
        <w:t xml:space="preserve">3. These parameters </w:t>
      </w:r>
      <w:proofErr w:type="gramStart"/>
      <w:r>
        <w:t>were NOT used</w:t>
      </w:r>
      <w:proofErr w:type="gramEnd"/>
      <w:r>
        <w:t xml:space="preserve"> for the performance numbers published in this guide.</w:t>
      </w:r>
    </w:p>
    <w:p w14:paraId="79ADC92F" w14:textId="1B0C1021" w:rsidR="00C802EE" w:rsidRDefault="00C802EE" w:rsidP="00086472"/>
    <w:p w14:paraId="38D385CD" w14:textId="25C0CBB6" w:rsidR="00C802EE" w:rsidRDefault="00C802EE" w:rsidP="00086472"/>
    <w:p w14:paraId="7053CE78" w14:textId="5A24CB20" w:rsidR="00C802EE" w:rsidRDefault="00C802EE" w:rsidP="00086472"/>
    <w:p w14:paraId="50917C71" w14:textId="3801F968" w:rsidR="00C802EE" w:rsidRDefault="00C802EE" w:rsidP="00086472"/>
    <w:p w14:paraId="3EC9C96C" w14:textId="5E410861" w:rsidR="00FE038B" w:rsidRDefault="00FE038B" w:rsidP="00086472"/>
    <w:p w14:paraId="7FEB4A66" w14:textId="77777777" w:rsidR="00FE038B" w:rsidRDefault="00FE038B" w:rsidP="00086472"/>
    <w:p w14:paraId="5A1C9F25" w14:textId="5A6B3951" w:rsidR="00DA356B" w:rsidRDefault="00DA356B" w:rsidP="001B7CF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lspci output</w:t>
      </w:r>
    </w:p>
    <w:p w14:paraId="17123446" w14:textId="1667EEE7" w:rsidR="00DA356B" w:rsidRPr="00E7233D" w:rsidRDefault="00F73BAE" w:rsidP="00A9524C">
      <w:r>
        <w:fldChar w:fldCharType="begin"/>
      </w:r>
      <w:r>
        <w:instrText xml:space="preserve"> REF _Ref531691612 \h </w:instrText>
      </w:r>
      <w:r>
        <w:fldChar w:fldCharType="separate"/>
      </w:r>
      <w:r w:rsidR="00D50F78">
        <w:t xml:space="preserve">Figure </w:t>
      </w:r>
      <w:r w:rsidR="00D50F78">
        <w:rPr>
          <w:noProof/>
        </w:rPr>
        <w:t>2</w:t>
      </w:r>
      <w:r>
        <w:fldChar w:fldCharType="end"/>
      </w:r>
      <w:r>
        <w:t xml:space="preserve"> </w:t>
      </w:r>
      <w:r w:rsidR="00DA356B" w:rsidRPr="00E7233D">
        <w:t xml:space="preserve">depicts </w:t>
      </w:r>
      <w:r w:rsidR="00486E55">
        <w:t>sample</w:t>
      </w:r>
      <w:r w:rsidR="00DA356B" w:rsidRPr="00E7233D">
        <w:t xml:space="preserve"> </w:t>
      </w:r>
      <w:proofErr w:type="spellStart"/>
      <w:r w:rsidR="00DA356B" w:rsidRPr="00E7233D">
        <w:t>lspci</w:t>
      </w:r>
      <w:proofErr w:type="spellEnd"/>
      <w:r w:rsidR="00DA356B" w:rsidRPr="00E7233D">
        <w:t xml:space="preserve"> output of the PCIe function under test.</w:t>
      </w:r>
    </w:p>
    <w:p w14:paraId="306C0F23" w14:textId="77777777" w:rsidR="00DA356B" w:rsidRDefault="00DA356B" w:rsidP="00DA356B"/>
    <w:p w14:paraId="7E3437F2" w14:textId="7BD4B2EB" w:rsidR="00406093" w:rsidRDefault="00000AF4" w:rsidP="00406093">
      <w:pPr>
        <w:keepNext/>
        <w:jc w:val="center"/>
      </w:pPr>
      <w:r>
        <w:rPr>
          <w:noProof/>
        </w:rPr>
        <w:drawing>
          <wp:inline distT="0" distB="0" distL="0" distR="0" wp14:anchorId="6B7682D8" wp14:editId="7BA0A68B">
            <wp:extent cx="5943600" cy="6097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5D5F" w14:textId="77777777" w:rsidR="00000AF4" w:rsidRDefault="00000AF4" w:rsidP="00406093">
      <w:pPr>
        <w:keepNext/>
        <w:jc w:val="center"/>
      </w:pPr>
    </w:p>
    <w:p w14:paraId="1C0A6574" w14:textId="3715D982" w:rsidR="00DA356B" w:rsidRDefault="00406093" w:rsidP="00A9524C">
      <w:pPr>
        <w:pStyle w:val="Caption"/>
        <w:jc w:val="center"/>
      </w:pPr>
      <w:bookmarkStart w:id="8" w:name="_Ref5316916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2</w:t>
      </w:r>
      <w:r>
        <w:fldChar w:fldCharType="end"/>
      </w:r>
      <w:bookmarkEnd w:id="8"/>
      <w:r w:rsidR="00DA356B">
        <w:t xml:space="preserve">: lspci output of the PCIe function being </w:t>
      </w:r>
      <w:proofErr w:type="gramStart"/>
      <w:r w:rsidR="00DA356B">
        <w:t>tested</w:t>
      </w:r>
      <w:proofErr w:type="gramEnd"/>
    </w:p>
    <w:p w14:paraId="7191C18C" w14:textId="5E73AE75" w:rsidR="002F0AF6" w:rsidRDefault="002F0AF6" w:rsidP="008F5A8A"/>
    <w:p w14:paraId="16F89AE5" w14:textId="77777777" w:rsidR="00CD0441" w:rsidRPr="002F0AF6" w:rsidRDefault="00CD0441" w:rsidP="008F5A8A"/>
    <w:p w14:paraId="3C2AF358" w14:textId="06D76908" w:rsidR="00956665" w:rsidRDefault="00956665" w:rsidP="00956665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QDMA Settings</w:t>
      </w:r>
    </w:p>
    <w:p w14:paraId="56C63E9A" w14:textId="77777777" w:rsidR="00956665" w:rsidRDefault="00956665" w:rsidP="00956665">
      <w:r w:rsidRPr="00E1441C">
        <w:t>The QDMA IP is highly configurable. This section lists only a subset of the available</w:t>
      </w:r>
      <w:r>
        <w:t xml:space="preserve"> settings limited to the tests</w:t>
      </w:r>
      <w:r w:rsidRPr="00E1441C">
        <w:t xml:space="preserve"> </w:t>
      </w:r>
      <w:proofErr w:type="gramStart"/>
      <w:r w:rsidRPr="00E1441C">
        <w:t>carried out</w:t>
      </w:r>
      <w:proofErr w:type="gramEnd"/>
      <w:r w:rsidRPr="00E1441C">
        <w:t xml:space="preserve"> </w:t>
      </w:r>
      <w:r>
        <w:t>in this report</w:t>
      </w:r>
      <w:r w:rsidRPr="00E1441C">
        <w:t>.</w:t>
      </w:r>
    </w:p>
    <w:p w14:paraId="0E5C7D4E" w14:textId="77777777" w:rsidR="00956665" w:rsidRPr="00A9524C" w:rsidRDefault="00956665" w:rsidP="00956665">
      <w:pPr>
        <w:ind w:left="284"/>
      </w:pPr>
    </w:p>
    <w:tbl>
      <w:tblPr>
        <w:tblStyle w:val="GridTable4-Accent1"/>
        <w:tblW w:w="8624" w:type="dxa"/>
        <w:tblInd w:w="727" w:type="dxa"/>
        <w:tblLook w:val="04A0" w:firstRow="1" w:lastRow="0" w:firstColumn="1" w:lastColumn="0" w:noHBand="0" w:noVBand="1"/>
      </w:tblPr>
      <w:tblGrid>
        <w:gridCol w:w="2796"/>
        <w:gridCol w:w="5828"/>
      </w:tblGrid>
      <w:tr w:rsidR="00956665" w14:paraId="55F75047" w14:textId="77777777" w:rsidTr="0070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D3FC745" w14:textId="77777777" w:rsidR="00956665" w:rsidRDefault="00956665" w:rsidP="00066B31">
            <w:pPr>
              <w:rPr>
                <w:b w:val="0"/>
                <w:bCs w:val="0"/>
              </w:rPr>
            </w:pPr>
            <w:r>
              <w:t>Configuration Option</w:t>
            </w:r>
          </w:p>
        </w:tc>
        <w:tc>
          <w:tcPr>
            <w:tcW w:w="5828" w:type="dxa"/>
          </w:tcPr>
          <w:p w14:paraId="62CC62CD" w14:textId="77777777" w:rsidR="00956665" w:rsidRDefault="00956665" w:rsidP="0006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956665" w14:paraId="61877D20" w14:textId="77777777" w:rsidTr="0070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0BCF8CA9" w14:textId="77777777" w:rsidR="00956665" w:rsidRPr="00D53DBF" w:rsidRDefault="00956665" w:rsidP="00066B31">
            <w:pPr>
              <w:rPr>
                <w:rFonts w:eastAsiaTheme="minorEastAsia"/>
              </w:rPr>
            </w:pPr>
            <w:r w:rsidRPr="00D53DBF">
              <w:rPr>
                <w:rFonts w:eastAsiaTheme="minorEastAsia"/>
              </w:rPr>
              <w:t xml:space="preserve">Number of Queues </w:t>
            </w:r>
          </w:p>
        </w:tc>
        <w:tc>
          <w:tcPr>
            <w:tcW w:w="5828" w:type="dxa"/>
          </w:tcPr>
          <w:p w14:paraId="3453F335" w14:textId="72641EF2" w:rsidR="00956665" w:rsidRDefault="00956665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D53DBF">
              <w:rPr>
                <w:rFonts w:eastAsiaTheme="minorEastAsia"/>
              </w:rPr>
              <w:t>The QDMA IP support</w:t>
            </w:r>
            <w:r>
              <w:rPr>
                <w:rFonts w:eastAsiaTheme="minorEastAsia"/>
              </w:rPr>
              <w:t>s</w:t>
            </w:r>
            <w:r w:rsidRPr="00D53DBF">
              <w:rPr>
                <w:rFonts w:eastAsiaTheme="minorEastAsia"/>
              </w:rPr>
              <w:t xml:space="preserve"> up to 2048 queues. The number of queues for a given test </w:t>
            </w:r>
            <w:proofErr w:type="gramStart"/>
            <w:r w:rsidRPr="00D53DBF">
              <w:rPr>
                <w:rFonts w:eastAsiaTheme="minorEastAsia"/>
              </w:rPr>
              <w:t>are specified</w:t>
            </w:r>
            <w:proofErr w:type="gramEnd"/>
            <w:r w:rsidRPr="00D53DBF">
              <w:rPr>
                <w:rFonts w:eastAsiaTheme="minorEastAsia"/>
              </w:rPr>
              <w:t xml:space="preserve"> when starting the software application</w:t>
            </w:r>
            <w:r>
              <w:rPr>
                <w:rFonts w:eastAsiaTheme="minorEastAsia"/>
              </w:rPr>
              <w:t>.</w:t>
            </w:r>
          </w:p>
          <w:p w14:paraId="06042001" w14:textId="145E4422" w:rsidR="00E60EDE" w:rsidRDefault="00E60EDE" w:rsidP="00E60ED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Intel </w:t>
            </w:r>
            <w:r w:rsidRPr="00E60EDE">
              <w:rPr>
                <w:rFonts w:eastAsiaTheme="minorEastAsia"/>
                <w:b/>
                <w:bCs/>
              </w:rPr>
              <w:t>Gen3x16 Setup:</w:t>
            </w:r>
          </w:p>
          <w:p w14:paraId="32C576C8" w14:textId="04F7B463" w:rsidR="00E60EDE" w:rsidRPr="009C7E8B" w:rsidRDefault="00956665" w:rsidP="009C7E8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</w:rPr>
            </w:pPr>
            <w:r w:rsidRPr="00E60EDE">
              <w:rPr>
                <w:rFonts w:eastAsiaTheme="minorEastAsia"/>
                <w:b/>
                <w:i/>
              </w:rPr>
              <w:t xml:space="preserve">Benchmarking </w:t>
            </w:r>
            <w:proofErr w:type="gramStart"/>
            <w:r w:rsidRPr="00E60EDE">
              <w:rPr>
                <w:rFonts w:eastAsiaTheme="minorEastAsia"/>
                <w:b/>
                <w:i/>
              </w:rPr>
              <w:t>is done</w:t>
            </w:r>
            <w:proofErr w:type="gramEnd"/>
            <w:r w:rsidRPr="00E60EDE">
              <w:rPr>
                <w:rFonts w:eastAsiaTheme="minorEastAsia"/>
                <w:b/>
                <w:i/>
              </w:rPr>
              <w:t xml:space="preserve"> for 1, 2, 4</w:t>
            </w:r>
            <w:r w:rsidR="00E60EDE" w:rsidRPr="00E60EDE">
              <w:rPr>
                <w:rFonts w:eastAsiaTheme="minorEastAsia"/>
                <w:b/>
                <w:i/>
              </w:rPr>
              <w:t>,</w:t>
            </w:r>
            <w:r w:rsidRPr="00E60EDE">
              <w:rPr>
                <w:rFonts w:eastAsiaTheme="minorEastAsia"/>
                <w:b/>
                <w:i/>
              </w:rPr>
              <w:t xml:space="preserve"> and 8 queues</w:t>
            </w:r>
            <w:r w:rsidR="00133C1E">
              <w:rPr>
                <w:rFonts w:eastAsiaTheme="minorEastAsia"/>
                <w:b/>
                <w:i/>
              </w:rPr>
              <w:t>.</w:t>
            </w:r>
          </w:p>
          <w:p w14:paraId="5C343C67" w14:textId="0C471A0E" w:rsidR="00E60EDE" w:rsidRDefault="00E60EDE" w:rsidP="00E60ED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AMD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 w:rsidRPr="00E60EDE">
              <w:rPr>
                <w:rFonts w:eastAsiaTheme="minorEastAsia"/>
                <w:b/>
                <w:bCs/>
              </w:rPr>
              <w:t>Gen3x16 Setup:</w:t>
            </w:r>
          </w:p>
          <w:p w14:paraId="5AFE25E4" w14:textId="430E7819" w:rsidR="00E60EDE" w:rsidRDefault="00E60EDE" w:rsidP="00E60E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 xml:space="preserve">C2H &amp; H2C: </w:t>
            </w:r>
            <w:r w:rsidRPr="00E60EDE">
              <w:rPr>
                <w:rFonts w:eastAsiaTheme="minorEastAsia"/>
                <w:b/>
                <w:i/>
              </w:rPr>
              <w:t xml:space="preserve">Benchmarking </w:t>
            </w:r>
            <w:proofErr w:type="gramStart"/>
            <w:r w:rsidRPr="00E60EDE">
              <w:rPr>
                <w:rFonts w:eastAsiaTheme="minorEastAsia"/>
                <w:b/>
                <w:i/>
              </w:rPr>
              <w:t>is done</w:t>
            </w:r>
            <w:proofErr w:type="gramEnd"/>
            <w:r w:rsidRPr="00E60EDE">
              <w:rPr>
                <w:rFonts w:eastAsiaTheme="minorEastAsia"/>
                <w:b/>
                <w:i/>
              </w:rPr>
              <w:t xml:space="preserve"> for 1, 2, 4, </w:t>
            </w:r>
            <w:r>
              <w:rPr>
                <w:rFonts w:eastAsiaTheme="minorEastAsia"/>
                <w:b/>
                <w:i/>
              </w:rPr>
              <w:t xml:space="preserve">8, </w:t>
            </w:r>
            <w:r w:rsidRPr="00E60EDE">
              <w:rPr>
                <w:rFonts w:eastAsiaTheme="minorEastAsia"/>
                <w:b/>
                <w:i/>
              </w:rPr>
              <w:t xml:space="preserve">and </w:t>
            </w:r>
            <w:r>
              <w:rPr>
                <w:rFonts w:eastAsiaTheme="minorEastAsia"/>
                <w:b/>
                <w:i/>
              </w:rPr>
              <w:t>16</w:t>
            </w:r>
            <w:r w:rsidRPr="00E60EDE">
              <w:rPr>
                <w:rFonts w:eastAsiaTheme="minorEastAsia"/>
                <w:b/>
                <w:i/>
              </w:rPr>
              <w:t xml:space="preserve"> queues</w:t>
            </w:r>
            <w:r w:rsidR="009C7E8B">
              <w:rPr>
                <w:rFonts w:eastAsiaTheme="minorEastAsia"/>
                <w:b/>
                <w:i/>
              </w:rPr>
              <w:t>.</w:t>
            </w:r>
          </w:p>
          <w:p w14:paraId="02557D15" w14:textId="70894580" w:rsidR="00E60EDE" w:rsidRPr="00E60EDE" w:rsidRDefault="00D50F78" w:rsidP="00E60E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i/>
              </w:rPr>
              <w:t>Forwarding</w:t>
            </w:r>
            <w:r w:rsidR="009C7E8B">
              <w:rPr>
                <w:rFonts w:eastAsiaTheme="minorEastAsia"/>
                <w:b/>
                <w:i/>
              </w:rPr>
              <w:t xml:space="preserve">: </w:t>
            </w:r>
            <w:r w:rsidR="009C7E8B" w:rsidRPr="00E60EDE">
              <w:rPr>
                <w:rFonts w:eastAsiaTheme="minorEastAsia"/>
                <w:b/>
                <w:i/>
              </w:rPr>
              <w:t xml:space="preserve">Benchmarking </w:t>
            </w:r>
            <w:proofErr w:type="gramStart"/>
            <w:r w:rsidR="009C7E8B" w:rsidRPr="00E60EDE">
              <w:rPr>
                <w:rFonts w:eastAsiaTheme="minorEastAsia"/>
                <w:b/>
                <w:i/>
              </w:rPr>
              <w:t>is done</w:t>
            </w:r>
            <w:proofErr w:type="gramEnd"/>
            <w:r w:rsidR="009C7E8B" w:rsidRPr="00E60EDE">
              <w:rPr>
                <w:rFonts w:eastAsiaTheme="minorEastAsia"/>
                <w:b/>
                <w:i/>
              </w:rPr>
              <w:t xml:space="preserve"> for 1, 2, 4, </w:t>
            </w:r>
            <w:r w:rsidR="009C7E8B">
              <w:rPr>
                <w:rFonts w:eastAsiaTheme="minorEastAsia"/>
                <w:b/>
                <w:i/>
              </w:rPr>
              <w:t xml:space="preserve">8, </w:t>
            </w:r>
            <w:r w:rsidR="009C7E8B">
              <w:rPr>
                <w:rFonts w:eastAsiaTheme="minorEastAsia"/>
                <w:b/>
                <w:i/>
              </w:rPr>
              <w:t xml:space="preserve">16, 32, </w:t>
            </w:r>
            <w:r w:rsidR="009C7E8B" w:rsidRPr="00E60EDE">
              <w:rPr>
                <w:rFonts w:eastAsiaTheme="minorEastAsia"/>
                <w:b/>
                <w:i/>
              </w:rPr>
              <w:t xml:space="preserve">and </w:t>
            </w:r>
            <w:r w:rsidR="009C7E8B">
              <w:rPr>
                <w:rFonts w:eastAsiaTheme="minorEastAsia"/>
                <w:b/>
                <w:i/>
              </w:rPr>
              <w:t>64</w:t>
            </w:r>
            <w:r w:rsidR="009C7E8B" w:rsidRPr="00E60EDE">
              <w:rPr>
                <w:rFonts w:eastAsiaTheme="minorEastAsia"/>
                <w:b/>
                <w:i/>
              </w:rPr>
              <w:t xml:space="preserve"> queues</w:t>
            </w:r>
            <w:r w:rsidR="009C7E8B">
              <w:rPr>
                <w:rFonts w:eastAsiaTheme="minorEastAsia"/>
                <w:b/>
                <w:i/>
              </w:rPr>
              <w:t>.</w:t>
            </w:r>
          </w:p>
          <w:p w14:paraId="768BC47E" w14:textId="655D0107" w:rsidR="00E60EDE" w:rsidRDefault="00E60EDE" w:rsidP="00E60EDE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 xml:space="preserve">AMD </w:t>
            </w:r>
            <w:r w:rsidR="00DB1D73" w:rsidRPr="00E60EDE">
              <w:rPr>
                <w:rFonts w:eastAsiaTheme="minorEastAsia"/>
                <w:b/>
                <w:i/>
              </w:rPr>
              <w:t>Gen5x8 Setup</w:t>
            </w:r>
            <w:r>
              <w:rPr>
                <w:rFonts w:eastAsiaTheme="minorEastAsia"/>
                <w:b/>
                <w:i/>
              </w:rPr>
              <w:t>:</w:t>
            </w:r>
          </w:p>
          <w:p w14:paraId="407B6B6D" w14:textId="6B9ACAE9" w:rsidR="00E60EDE" w:rsidRPr="00E60EDE" w:rsidRDefault="00D05F58" w:rsidP="00E60E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i/>
              </w:rPr>
              <w:t>C</w:t>
            </w:r>
            <w:r w:rsidR="00E60EDE">
              <w:rPr>
                <w:rFonts w:eastAsiaTheme="minorEastAsia"/>
                <w:b/>
                <w:i/>
              </w:rPr>
              <w:t>2</w:t>
            </w:r>
            <w:r>
              <w:rPr>
                <w:rFonts w:eastAsiaTheme="minorEastAsia"/>
                <w:b/>
                <w:i/>
              </w:rPr>
              <w:t>H</w:t>
            </w:r>
            <w:r w:rsidR="00E60EDE">
              <w:rPr>
                <w:rFonts w:eastAsiaTheme="minorEastAsia"/>
                <w:b/>
                <w:i/>
              </w:rPr>
              <w:t xml:space="preserve"> &amp; </w:t>
            </w:r>
            <w:r>
              <w:rPr>
                <w:rFonts w:eastAsiaTheme="minorEastAsia"/>
                <w:b/>
                <w:i/>
              </w:rPr>
              <w:t>H</w:t>
            </w:r>
            <w:r w:rsidR="00E60EDE">
              <w:rPr>
                <w:rFonts w:eastAsiaTheme="minorEastAsia"/>
                <w:b/>
                <w:i/>
              </w:rPr>
              <w:t>2</w:t>
            </w:r>
            <w:r>
              <w:rPr>
                <w:rFonts w:eastAsiaTheme="minorEastAsia"/>
                <w:b/>
                <w:i/>
              </w:rPr>
              <w:t>C</w:t>
            </w:r>
            <w:r w:rsidR="00E60EDE">
              <w:rPr>
                <w:rFonts w:eastAsiaTheme="minorEastAsia"/>
                <w:b/>
                <w:i/>
              </w:rPr>
              <w:t xml:space="preserve">: </w:t>
            </w:r>
            <w:r w:rsidR="00E60EDE" w:rsidRPr="00E60EDE">
              <w:rPr>
                <w:rFonts w:eastAsiaTheme="minorEastAsia"/>
                <w:b/>
                <w:i/>
              </w:rPr>
              <w:t xml:space="preserve">Benchmarking </w:t>
            </w:r>
            <w:proofErr w:type="gramStart"/>
            <w:r w:rsidR="00E60EDE" w:rsidRPr="00E60EDE">
              <w:rPr>
                <w:rFonts w:eastAsiaTheme="minorEastAsia"/>
                <w:b/>
                <w:i/>
              </w:rPr>
              <w:t>is done</w:t>
            </w:r>
            <w:proofErr w:type="gramEnd"/>
            <w:r w:rsidR="00E60EDE" w:rsidRPr="00E60EDE">
              <w:rPr>
                <w:rFonts w:eastAsiaTheme="minorEastAsia"/>
                <w:b/>
                <w:i/>
              </w:rPr>
              <w:t xml:space="preserve"> for 1, 2, 4, and 8 </w:t>
            </w:r>
            <w:r w:rsidR="00E60EDE" w:rsidRPr="00E60EDE">
              <w:rPr>
                <w:rFonts w:eastAsiaTheme="minorEastAsia"/>
                <w:b/>
                <w:i/>
              </w:rPr>
              <w:t>queues.</w:t>
            </w:r>
          </w:p>
          <w:p w14:paraId="13A5FA7E" w14:textId="1BCC65A0" w:rsidR="008C0DAD" w:rsidRPr="00442B45" w:rsidRDefault="00E60EDE" w:rsidP="00E60E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</w:rPr>
            </w:pPr>
            <w:r>
              <w:rPr>
                <w:rFonts w:eastAsiaTheme="minorEastAsia"/>
                <w:b/>
                <w:i/>
              </w:rPr>
              <w:t xml:space="preserve">Forwarding: </w:t>
            </w:r>
            <w:r w:rsidR="008C0DAD">
              <w:rPr>
                <w:rFonts w:eastAsiaTheme="minorEastAsia"/>
                <w:b/>
                <w:i/>
              </w:rPr>
              <w:t xml:space="preserve">Benchmarking </w:t>
            </w:r>
            <w:proofErr w:type="gramStart"/>
            <w:r w:rsidR="008C0DAD">
              <w:rPr>
                <w:rFonts w:eastAsiaTheme="minorEastAsia"/>
                <w:b/>
                <w:i/>
              </w:rPr>
              <w:t>is done</w:t>
            </w:r>
            <w:proofErr w:type="gramEnd"/>
            <w:r w:rsidR="008C0DAD">
              <w:rPr>
                <w:rFonts w:eastAsiaTheme="minorEastAsia"/>
                <w:b/>
                <w:i/>
              </w:rPr>
              <w:t xml:space="preserve"> for 1,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2,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4,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8,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16,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32,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64,</w:t>
            </w:r>
            <w:r w:rsidR="009427D8">
              <w:rPr>
                <w:rFonts w:eastAsiaTheme="minorEastAsia"/>
                <w:b/>
                <w:i/>
              </w:rPr>
              <w:t xml:space="preserve"> </w:t>
            </w:r>
            <w:r w:rsidR="008C0DAD">
              <w:rPr>
                <w:rFonts w:eastAsiaTheme="minorEastAsia"/>
                <w:b/>
                <w:i/>
              </w:rPr>
              <w:t>128</w:t>
            </w:r>
            <w:r w:rsidR="00133C1E">
              <w:rPr>
                <w:rFonts w:eastAsiaTheme="minorEastAsia"/>
                <w:b/>
                <w:i/>
              </w:rPr>
              <w:t>,</w:t>
            </w:r>
            <w:r w:rsidR="008C0DAD">
              <w:rPr>
                <w:rFonts w:eastAsiaTheme="minorEastAsia"/>
                <w:b/>
                <w:i/>
              </w:rPr>
              <w:t xml:space="preserve"> and 190</w:t>
            </w:r>
            <w:r>
              <w:rPr>
                <w:rFonts w:eastAsiaTheme="minorEastAsia"/>
                <w:b/>
                <w:i/>
              </w:rPr>
              <w:t xml:space="preserve"> queues</w:t>
            </w:r>
            <w:r w:rsidR="00133C1E">
              <w:rPr>
                <w:rFonts w:eastAsiaTheme="minorEastAsia"/>
                <w:b/>
                <w:i/>
              </w:rPr>
              <w:t>.</w:t>
            </w:r>
          </w:p>
        </w:tc>
      </w:tr>
      <w:tr w:rsidR="00956665" w14:paraId="51E001B2" w14:textId="77777777" w:rsidTr="0070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5D82E29" w14:textId="77777777" w:rsidR="00956665" w:rsidRPr="00D53DBF" w:rsidRDefault="00956665" w:rsidP="00066B31">
            <w:pPr>
              <w:rPr>
                <w:rFonts w:eastAsiaTheme="minorEastAsia"/>
              </w:rPr>
            </w:pPr>
            <w:r w:rsidRPr="00D53DBF">
              <w:rPr>
                <w:rFonts w:eastAsiaTheme="minorEastAsia"/>
              </w:rPr>
              <w:t xml:space="preserve">Packet Size </w:t>
            </w:r>
          </w:p>
        </w:tc>
        <w:tc>
          <w:tcPr>
            <w:tcW w:w="5828" w:type="dxa"/>
          </w:tcPr>
          <w:p w14:paraId="716FA632" w14:textId="77777777" w:rsidR="00956665" w:rsidRDefault="00956665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D53DBF">
              <w:rPr>
                <w:rFonts w:eastAsiaTheme="minorEastAsia"/>
              </w:rPr>
              <w:t xml:space="preserve">Tests accept a range of packet sizes along with a packet size increment. </w:t>
            </w:r>
          </w:p>
          <w:p w14:paraId="6347BB0E" w14:textId="318950C2" w:rsidR="00956665" w:rsidRPr="00442B45" w:rsidRDefault="00956665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442B45">
              <w:rPr>
                <w:rFonts w:eastAsiaTheme="minorEastAsia"/>
                <w:b/>
                <w:i/>
              </w:rPr>
              <w:t xml:space="preserve">Benchmarking </w:t>
            </w:r>
            <w:proofErr w:type="gramStart"/>
            <w:r w:rsidRPr="00442B45">
              <w:rPr>
                <w:rFonts w:eastAsiaTheme="minorEastAsia"/>
                <w:b/>
                <w:i/>
              </w:rPr>
              <w:t>is done</w:t>
            </w:r>
            <w:proofErr w:type="gramEnd"/>
            <w:r w:rsidRPr="00442B45">
              <w:rPr>
                <w:rFonts w:eastAsiaTheme="minorEastAsia"/>
                <w:b/>
                <w:i/>
              </w:rPr>
              <w:t xml:space="preserve"> with packet size in the range of 64B to 4KB</w:t>
            </w:r>
            <w:r w:rsidR="00D01529">
              <w:rPr>
                <w:rFonts w:eastAsiaTheme="minorEastAsia"/>
                <w:b/>
                <w:i/>
              </w:rPr>
              <w:t xml:space="preserve"> for streaming queue performance and 64B to 32KB for </w:t>
            </w:r>
            <w:r w:rsidR="00500FB4">
              <w:rPr>
                <w:rFonts w:eastAsiaTheme="minorEastAsia"/>
                <w:b/>
                <w:i/>
              </w:rPr>
              <w:t>memory-mapped</w:t>
            </w:r>
            <w:r w:rsidR="00D01529">
              <w:rPr>
                <w:rFonts w:eastAsiaTheme="minorEastAsia"/>
                <w:b/>
                <w:i/>
              </w:rPr>
              <w:t xml:space="preserve"> queue performance</w:t>
            </w:r>
          </w:p>
        </w:tc>
      </w:tr>
      <w:tr w:rsidR="00956665" w14:paraId="7286D0A3" w14:textId="77777777" w:rsidTr="0070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19ADDBF0" w14:textId="77777777" w:rsidR="00956665" w:rsidRPr="00D53DBF" w:rsidRDefault="00956665" w:rsidP="00066B31">
            <w:r>
              <w:t>Completion</w:t>
            </w:r>
            <w:r w:rsidRPr="00D53DBF">
              <w:t xml:space="preserve"> Descriptor size</w:t>
            </w:r>
          </w:p>
        </w:tc>
        <w:tc>
          <w:tcPr>
            <w:tcW w:w="5828" w:type="dxa"/>
          </w:tcPr>
          <w:p w14:paraId="3DDB4A99" w14:textId="7BEBF305" w:rsidR="00956665" w:rsidRDefault="00956665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Completion queue descriptors can </w:t>
            </w:r>
            <w:proofErr w:type="gramStart"/>
            <w:r>
              <w:t>be configured</w:t>
            </w:r>
            <w:proofErr w:type="gramEnd"/>
            <w:r>
              <w:t xml:space="preserve"> to 8-byte, 16-byte</w:t>
            </w:r>
            <w:r w:rsidR="009653B2">
              <w:t>, 32-byte</w:t>
            </w:r>
            <w:r w:rsidR="00500FB4">
              <w:t>,</w:t>
            </w:r>
            <w:r>
              <w:t xml:space="preserve"> or </w:t>
            </w:r>
            <w:r w:rsidR="009653B2">
              <w:t>64</w:t>
            </w:r>
            <w:r>
              <w:t>-byte.</w:t>
            </w:r>
          </w:p>
          <w:p w14:paraId="20C9A334" w14:textId="77777777" w:rsidR="00956665" w:rsidRPr="00956665" w:rsidRDefault="00956665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956665">
              <w:rPr>
                <w:b/>
                <w:i/>
              </w:rPr>
              <w:t xml:space="preserve">Benchmarking </w:t>
            </w:r>
            <w:proofErr w:type="gramStart"/>
            <w:r w:rsidRPr="00956665">
              <w:rPr>
                <w:b/>
                <w:i/>
              </w:rPr>
              <w:t>is done</w:t>
            </w:r>
            <w:proofErr w:type="gramEnd"/>
            <w:r w:rsidRPr="00956665">
              <w:rPr>
                <w:b/>
                <w:i/>
              </w:rPr>
              <w:t xml:space="preserve"> with 16B descriptor format.</w:t>
            </w:r>
          </w:p>
        </w:tc>
      </w:tr>
      <w:tr w:rsidR="00956665" w14:paraId="47464089" w14:textId="77777777" w:rsidTr="0070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38FEF9BF" w14:textId="77777777" w:rsidR="00956665" w:rsidRPr="00D53DBF" w:rsidRDefault="00956665" w:rsidP="00066B31">
            <w:r>
              <w:t>Descriptor Prefetch</w:t>
            </w:r>
          </w:p>
        </w:tc>
        <w:tc>
          <w:tcPr>
            <w:tcW w:w="5828" w:type="dxa"/>
          </w:tcPr>
          <w:p w14:paraId="28BFEA08" w14:textId="77777777" w:rsidR="00956665" w:rsidRDefault="00956665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Prefetch causes descriptors to be opportunistically prefetched so that descriptors are available before the packet </w:t>
            </w:r>
            <w:proofErr w:type="gramStart"/>
            <w:r>
              <w:t>is received</w:t>
            </w:r>
            <w:proofErr w:type="gramEnd"/>
            <w:r>
              <w:t>.</w:t>
            </w:r>
          </w:p>
          <w:p w14:paraId="6581FFFC" w14:textId="77777777" w:rsidR="00956665" w:rsidRDefault="00956665" w:rsidP="007F09D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665">
              <w:rPr>
                <w:b/>
                <w:i/>
              </w:rPr>
              <w:t xml:space="preserve">Benchmarking </w:t>
            </w:r>
            <w:proofErr w:type="gramStart"/>
            <w:r w:rsidRPr="00956665">
              <w:rPr>
                <w:b/>
                <w:i/>
              </w:rPr>
              <w:t>is done</w:t>
            </w:r>
            <w:proofErr w:type="gramEnd"/>
            <w:r w:rsidRPr="00956665">
              <w:rPr>
                <w:b/>
                <w:i/>
              </w:rPr>
              <w:t xml:space="preserve"> with prefetch enabled</w:t>
            </w:r>
            <w:r>
              <w:t>.</w:t>
            </w:r>
          </w:p>
        </w:tc>
      </w:tr>
      <w:tr w:rsidR="00287E2D" w14:paraId="7437AF5A" w14:textId="77777777" w:rsidTr="0070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4713F844" w14:textId="7B34DC95" w:rsidR="00287E2D" w:rsidRDefault="00287E2D" w:rsidP="00066B31">
            <w:r>
              <w:t>Prefetch Cache depth</w:t>
            </w:r>
          </w:p>
        </w:tc>
        <w:tc>
          <w:tcPr>
            <w:tcW w:w="5828" w:type="dxa"/>
          </w:tcPr>
          <w:p w14:paraId="7B01A6C1" w14:textId="255DC63B" w:rsidR="00287E2D" w:rsidRDefault="00287E2D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Prefetch cache depth is selectable from Vivado when building the design. Supported values are </w:t>
            </w:r>
            <w:r w:rsidR="00C65BB3">
              <w:t xml:space="preserve">8, </w:t>
            </w:r>
            <w:r>
              <w:t>16, 32, 64.</w:t>
            </w:r>
            <w:r w:rsidR="00C65BB3">
              <w:t xml:space="preserve"> The Prefetch cache can support that </w:t>
            </w:r>
            <w:proofErr w:type="gramStart"/>
            <w:r w:rsidR="00C65BB3">
              <w:t>many</w:t>
            </w:r>
            <w:proofErr w:type="gramEnd"/>
            <w:r w:rsidR="00C65BB3">
              <w:t xml:space="preserve"> active queues at any given time.</w:t>
            </w:r>
          </w:p>
          <w:p w14:paraId="64282C48" w14:textId="10D5C241" w:rsidR="00287E2D" w:rsidRDefault="00287E2D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665">
              <w:rPr>
                <w:b/>
                <w:i/>
              </w:rPr>
              <w:t xml:space="preserve">Benchmarking </w:t>
            </w:r>
            <w:proofErr w:type="gramStart"/>
            <w:r w:rsidRPr="00956665">
              <w:rPr>
                <w:b/>
                <w:i/>
              </w:rPr>
              <w:t>is done</w:t>
            </w:r>
            <w:proofErr w:type="gramEnd"/>
            <w:r w:rsidRPr="00956665">
              <w:rPr>
                <w:b/>
                <w:i/>
              </w:rPr>
              <w:t xml:space="preserve"> with </w:t>
            </w:r>
            <w:r>
              <w:rPr>
                <w:b/>
                <w:i/>
              </w:rPr>
              <w:t>prefetch cache depth set to 64.</w:t>
            </w:r>
          </w:p>
        </w:tc>
      </w:tr>
      <w:tr w:rsidR="00C65BB3" w14:paraId="0CA77367" w14:textId="77777777" w:rsidTr="0070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</w:tcPr>
          <w:p w14:paraId="283181EF" w14:textId="5F0CA11B" w:rsidR="00C65BB3" w:rsidRDefault="00C65BB3" w:rsidP="00066B31">
            <w:r>
              <w:t>Completion Coalesce Buffer depth</w:t>
            </w:r>
          </w:p>
        </w:tc>
        <w:tc>
          <w:tcPr>
            <w:tcW w:w="5828" w:type="dxa"/>
          </w:tcPr>
          <w:p w14:paraId="6DD1B21B" w14:textId="77777777" w:rsidR="00C65BB3" w:rsidRDefault="00C65BB3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Completion coalesce buffer depth is selectable from Vivado when building the design. Supported values are 8, 16, 32.</w:t>
            </w:r>
          </w:p>
          <w:p w14:paraId="0E5276E2" w14:textId="59E8982D" w:rsidR="00C65BB3" w:rsidRDefault="00C65BB3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665">
              <w:rPr>
                <w:b/>
                <w:i/>
              </w:rPr>
              <w:t xml:space="preserve">Benchmarking </w:t>
            </w:r>
            <w:proofErr w:type="gramStart"/>
            <w:r w:rsidRPr="00956665">
              <w:rPr>
                <w:b/>
                <w:i/>
              </w:rPr>
              <w:t>is done</w:t>
            </w:r>
            <w:proofErr w:type="gramEnd"/>
            <w:r w:rsidRPr="00956665">
              <w:rPr>
                <w:b/>
                <w:i/>
              </w:rPr>
              <w:t xml:space="preserve"> with </w:t>
            </w:r>
            <w:r>
              <w:rPr>
                <w:b/>
                <w:i/>
              </w:rPr>
              <w:t>completion coalesce buffer depth set to 32.</w:t>
            </w:r>
          </w:p>
        </w:tc>
      </w:tr>
    </w:tbl>
    <w:p w14:paraId="6D26A760" w14:textId="48249805" w:rsidR="00956665" w:rsidRDefault="007F09DF" w:rsidP="007F09DF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50F78">
        <w:rPr>
          <w:noProof/>
        </w:rPr>
        <w:t>4</w:t>
      </w:r>
      <w:r>
        <w:fldChar w:fldCharType="end"/>
      </w:r>
      <w:r>
        <w:t xml:space="preserve">: </w:t>
      </w:r>
      <w:r w:rsidR="00956665">
        <w:t>QDMA Settings</w:t>
      </w:r>
    </w:p>
    <w:p w14:paraId="4312C83C" w14:textId="4298852E" w:rsidR="00F602F2" w:rsidRDefault="00F602F2" w:rsidP="00F602F2"/>
    <w:p w14:paraId="703A1850" w14:textId="7FC3B6C3" w:rsidR="00F602F2" w:rsidRDefault="00F602F2" w:rsidP="00F602F2"/>
    <w:p w14:paraId="124740DE" w14:textId="52903906" w:rsidR="00F602F2" w:rsidRDefault="00F602F2" w:rsidP="00F602F2"/>
    <w:p w14:paraId="01E873C0" w14:textId="4DAD34B0" w:rsidR="00F602F2" w:rsidRDefault="00F602F2" w:rsidP="00F602F2"/>
    <w:p w14:paraId="08CB16AA" w14:textId="72313040" w:rsidR="00F602F2" w:rsidRDefault="00F602F2" w:rsidP="00F602F2"/>
    <w:p w14:paraId="641505CD" w14:textId="158C81BC" w:rsidR="00F602F2" w:rsidRDefault="00F602F2" w:rsidP="00F602F2"/>
    <w:p w14:paraId="4A59D13A" w14:textId="72BC864B" w:rsidR="00F602F2" w:rsidRDefault="00F602F2" w:rsidP="00F602F2"/>
    <w:p w14:paraId="4578DE7C" w14:textId="48FC22F9" w:rsidR="00F602F2" w:rsidRDefault="00F602F2" w:rsidP="00F602F2"/>
    <w:p w14:paraId="0BD681D4" w14:textId="53CB34D7" w:rsidR="00F602F2" w:rsidRDefault="00F602F2" w:rsidP="00F602F2"/>
    <w:p w14:paraId="35B6FEF0" w14:textId="485F0711" w:rsidR="00F602F2" w:rsidRDefault="00F602F2" w:rsidP="00F602F2"/>
    <w:p w14:paraId="009EF4C4" w14:textId="6D20B1A8" w:rsidR="00F602F2" w:rsidRDefault="00F602F2" w:rsidP="00F602F2"/>
    <w:p w14:paraId="1A4C6B8D" w14:textId="00C6C66F" w:rsidR="00F602F2" w:rsidRDefault="00F602F2" w:rsidP="00F602F2"/>
    <w:p w14:paraId="1EF9DA55" w14:textId="31628F2C" w:rsidR="00DA356B" w:rsidRDefault="00E229B4" w:rsidP="00F301EC">
      <w:pPr>
        <w:pStyle w:val="Heading1"/>
      </w:pPr>
      <w:r>
        <w:lastRenderedPageBreak/>
        <w:t>Performance Benchmark</w:t>
      </w:r>
      <w:r w:rsidR="00DA356B">
        <w:t xml:space="preserve"> </w:t>
      </w:r>
      <w:r w:rsidR="00DA356B" w:rsidRPr="00F301EC">
        <w:t>Results</w:t>
      </w:r>
    </w:p>
    <w:p w14:paraId="2A9A03EA" w14:textId="77777777" w:rsidR="00F623A4" w:rsidRDefault="00F623A4" w:rsidP="00F623A4">
      <w:pPr>
        <w:pStyle w:val="Heading2"/>
      </w:pPr>
      <w:bookmarkStart w:id="9" w:name="_Toc525570791"/>
      <w:r>
        <w:t>DPDK Driver</w:t>
      </w:r>
    </w:p>
    <w:p w14:paraId="3DE56965" w14:textId="77777777" w:rsidR="0096743C" w:rsidRDefault="00F623A4" w:rsidP="00F623A4">
      <w:pPr>
        <w:pStyle w:val="NormalWeb"/>
        <w:shd w:val="clear" w:color="auto" w:fill="FFFFFF" w:themeFill="background1"/>
        <w:spacing w:line="280" w:lineRule="atLeast"/>
        <w:rPr>
          <w:rFonts w:ascii="Arial" w:hAnsi="Arial" w:cs="Arial"/>
          <w:sz w:val="20"/>
          <w:szCs w:val="20"/>
        </w:rPr>
      </w:pPr>
      <w:r w:rsidRPr="006B3D45">
        <w:rPr>
          <w:rFonts w:ascii="Arial" w:hAnsi="Arial" w:cs="Arial"/>
          <w:sz w:val="20"/>
          <w:szCs w:val="20"/>
        </w:rPr>
        <w:t>This section provides the performance results captured using DPDK driver in streaming mode using the customized bitstream provided in release package</w:t>
      </w:r>
      <w:r w:rsidR="00D6273A">
        <w:rPr>
          <w:rFonts w:ascii="Arial" w:hAnsi="Arial" w:cs="Arial"/>
          <w:sz w:val="20"/>
          <w:szCs w:val="20"/>
        </w:rPr>
        <w:t xml:space="preserve">. </w:t>
      </w:r>
    </w:p>
    <w:p w14:paraId="38A18321" w14:textId="20BF4B4F" w:rsidR="0075344F" w:rsidRPr="0075344F" w:rsidRDefault="00D6273A" w:rsidP="005A0E10">
      <w:r>
        <w:rPr>
          <w:rFonts w:cs="Arial"/>
          <w:szCs w:val="20"/>
        </w:rPr>
        <w:t>QDMA cur</w:t>
      </w:r>
      <w:r w:rsidR="00AA2577">
        <w:rPr>
          <w:rFonts w:cs="Arial"/>
          <w:szCs w:val="20"/>
        </w:rPr>
        <w:t>r</w:t>
      </w:r>
      <w:r>
        <w:rPr>
          <w:rFonts w:cs="Arial"/>
          <w:szCs w:val="20"/>
        </w:rPr>
        <w:t xml:space="preserve">ently has a limitation that the packet buffers </w:t>
      </w:r>
      <w:proofErr w:type="gramStart"/>
      <w:r>
        <w:rPr>
          <w:rFonts w:cs="Arial"/>
          <w:szCs w:val="20"/>
        </w:rPr>
        <w:t>be aligned</w:t>
      </w:r>
      <w:proofErr w:type="gramEnd"/>
      <w:r>
        <w:rPr>
          <w:rFonts w:cs="Arial"/>
          <w:szCs w:val="20"/>
        </w:rPr>
        <w:t xml:space="preserve"> to 256 bytes boundary for optimal DMA performance. Since the mbuf data pointers in DPDK </w:t>
      </w:r>
      <w:r w:rsidR="0096743C">
        <w:rPr>
          <w:rFonts w:cs="Arial"/>
          <w:szCs w:val="20"/>
        </w:rPr>
        <w:t xml:space="preserve">need not </w:t>
      </w:r>
      <w:proofErr w:type="gramStart"/>
      <w:r w:rsidR="0096743C">
        <w:rPr>
          <w:rFonts w:cs="Arial"/>
          <w:szCs w:val="20"/>
        </w:rPr>
        <w:t>be</w:t>
      </w:r>
      <w:r>
        <w:rPr>
          <w:rFonts w:cs="Arial"/>
          <w:szCs w:val="20"/>
        </w:rPr>
        <w:t xml:space="preserve"> aligned</w:t>
      </w:r>
      <w:proofErr w:type="gramEnd"/>
      <w:r>
        <w:rPr>
          <w:rFonts w:cs="Arial"/>
          <w:szCs w:val="20"/>
        </w:rPr>
        <w:t xml:space="preserve"> to 256 bytes boundary, the higher packet size performance for DPDK </w:t>
      </w:r>
      <w:r w:rsidR="0096743C">
        <w:rPr>
          <w:rFonts w:cs="Arial"/>
          <w:szCs w:val="20"/>
        </w:rPr>
        <w:t xml:space="preserve">reported below </w:t>
      </w:r>
      <w:r>
        <w:rPr>
          <w:rFonts w:cs="Arial"/>
          <w:szCs w:val="20"/>
        </w:rPr>
        <w:t xml:space="preserve">is slightly lower than that reported </w:t>
      </w:r>
      <w:r w:rsidR="0096743C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Linux</w:t>
      </w:r>
      <w:r w:rsidR="0096743C">
        <w:rPr>
          <w:rFonts w:cs="Arial"/>
          <w:szCs w:val="20"/>
        </w:rPr>
        <w:t xml:space="preserve"> driver</w:t>
      </w:r>
      <w:r>
        <w:rPr>
          <w:rFonts w:cs="Arial"/>
          <w:szCs w:val="20"/>
        </w:rPr>
        <w:t xml:space="preserve">. This alignment limitation in QDMA IP will </w:t>
      </w:r>
      <w:proofErr w:type="gramStart"/>
      <w:r>
        <w:rPr>
          <w:rFonts w:cs="Arial"/>
          <w:szCs w:val="20"/>
        </w:rPr>
        <w:t>be fixed</w:t>
      </w:r>
      <w:proofErr w:type="gramEnd"/>
      <w:r>
        <w:rPr>
          <w:rFonts w:cs="Arial"/>
          <w:szCs w:val="20"/>
        </w:rPr>
        <w:t xml:space="preserve"> in future IP releases.</w:t>
      </w:r>
    </w:p>
    <w:p w14:paraId="7AF94492" w14:textId="4B45A5EC" w:rsidR="00F623A4" w:rsidRPr="003215CE" w:rsidRDefault="00362008" w:rsidP="003215CE">
      <w:pPr>
        <w:pStyle w:val="Heading3"/>
        <w:rPr>
          <w:rStyle w:val="IntenseEmphasis"/>
          <w:i w:val="0"/>
          <w:iCs w:val="0"/>
          <w:color w:val="FF8001"/>
        </w:rPr>
      </w:pPr>
      <w:r w:rsidRPr="003215CE">
        <w:rPr>
          <w:rStyle w:val="IntenseEmphasis"/>
          <w:i w:val="0"/>
          <w:iCs w:val="0"/>
          <w:color w:val="FF8001"/>
        </w:rPr>
        <w:t xml:space="preserve">Streaming Mode </w:t>
      </w:r>
      <w:r w:rsidR="00F623A4" w:rsidRPr="003215CE">
        <w:rPr>
          <w:rStyle w:val="IntenseEmphasis"/>
          <w:i w:val="0"/>
          <w:iCs w:val="0"/>
          <w:color w:val="FF8001"/>
        </w:rPr>
        <w:t xml:space="preserve">C2H </w:t>
      </w:r>
      <w:r w:rsidR="00BE05DD" w:rsidRPr="003215CE">
        <w:rPr>
          <w:rStyle w:val="IntenseEmphasis"/>
          <w:i w:val="0"/>
          <w:iCs w:val="0"/>
          <w:color w:val="FF8001"/>
        </w:rPr>
        <w:t xml:space="preserve">and H2C </w:t>
      </w:r>
      <w:r w:rsidR="00F623A4" w:rsidRPr="003215CE">
        <w:rPr>
          <w:rStyle w:val="IntenseEmphasis"/>
          <w:i w:val="0"/>
          <w:iCs w:val="0"/>
          <w:color w:val="FF8001"/>
        </w:rPr>
        <w:t>performance test</w:t>
      </w:r>
    </w:p>
    <w:p w14:paraId="47C89BD6" w14:textId="77777777" w:rsidR="00F623A4" w:rsidRPr="0069485E" w:rsidRDefault="00F623A4" w:rsidP="00F623A4">
      <w:pPr>
        <w:rPr>
          <w:rFonts w:cs="Arial"/>
          <w:szCs w:val="20"/>
        </w:rPr>
      </w:pPr>
      <w:r w:rsidRPr="0069485E">
        <w:rPr>
          <w:rFonts w:cs="Arial"/>
          <w:szCs w:val="20"/>
        </w:rPr>
        <w:t xml:space="preserve">Below dpdk-pktgen command-lines </w:t>
      </w:r>
      <w:proofErr w:type="gramStart"/>
      <w:r w:rsidRPr="0069485E">
        <w:rPr>
          <w:rFonts w:cs="Arial"/>
          <w:szCs w:val="20"/>
        </w:rPr>
        <w:t>were used</w:t>
      </w:r>
      <w:proofErr w:type="gramEnd"/>
      <w:r w:rsidRPr="0069485E">
        <w:rPr>
          <w:rFonts w:cs="Arial"/>
          <w:szCs w:val="20"/>
        </w:rPr>
        <w:t xml:space="preserve"> for performance measurement. </w:t>
      </w:r>
    </w:p>
    <w:p w14:paraId="760F31E3" w14:textId="77777777" w:rsidR="00F623A4" w:rsidRPr="0069485E" w:rsidRDefault="00F623A4" w:rsidP="00F623A4">
      <w:pPr>
        <w:pStyle w:val="ListParagraph"/>
        <w:numPr>
          <w:ilvl w:val="0"/>
          <w:numId w:val="43"/>
        </w:numPr>
        <w:rPr>
          <w:rFonts w:cs="Arial"/>
          <w:szCs w:val="20"/>
        </w:rPr>
      </w:pPr>
      <w:r w:rsidRPr="0069485E">
        <w:rPr>
          <w:rFonts w:cs="Arial"/>
          <w:szCs w:val="20"/>
        </w:rPr>
        <w:t xml:space="preserve">The ‘-9’ option is the extension added by Xilinx to enable dpdk-pktgen to support packet sizes beyond 1518 bytes. </w:t>
      </w:r>
    </w:p>
    <w:p w14:paraId="3FF9C6CE" w14:textId="77777777" w:rsidR="00F623A4" w:rsidRPr="0069485E" w:rsidRDefault="00F623A4" w:rsidP="00F623A4">
      <w:pPr>
        <w:pStyle w:val="ListParagraph"/>
        <w:numPr>
          <w:ilvl w:val="0"/>
          <w:numId w:val="43"/>
        </w:numPr>
        <w:rPr>
          <w:rFonts w:cs="Arial"/>
          <w:szCs w:val="20"/>
        </w:rPr>
      </w:pPr>
      <w:r w:rsidRPr="0069485E">
        <w:rPr>
          <w:rFonts w:cs="Arial"/>
          <w:szCs w:val="20"/>
        </w:rPr>
        <w:t xml:space="preserve">The dpdk-pktgen application </w:t>
      </w:r>
      <w:proofErr w:type="gramStart"/>
      <w:r w:rsidRPr="0069485E">
        <w:rPr>
          <w:rFonts w:cs="Arial"/>
          <w:szCs w:val="20"/>
        </w:rPr>
        <w:t>was also modified</w:t>
      </w:r>
      <w:proofErr w:type="gramEnd"/>
      <w:r w:rsidRPr="0069485E">
        <w:rPr>
          <w:rFonts w:cs="Arial"/>
          <w:szCs w:val="20"/>
        </w:rPr>
        <w:t xml:space="preserve"> to disable the packet classification.</w:t>
      </w:r>
    </w:p>
    <w:p w14:paraId="6C4C91B1" w14:textId="77777777" w:rsidR="00F623A4" w:rsidRPr="0069485E" w:rsidRDefault="00F623A4" w:rsidP="00F623A4">
      <w:pPr>
        <w:rPr>
          <w:rFonts w:cs="Arial"/>
          <w:szCs w:val="20"/>
        </w:rPr>
      </w:pPr>
    </w:p>
    <w:p w14:paraId="507E30BB" w14:textId="65B8DFF4" w:rsidR="00F623A4" w:rsidRPr="0069485E" w:rsidRDefault="00F623A4" w:rsidP="00F623A4">
      <w:pPr>
        <w:rPr>
          <w:rFonts w:cs="Arial"/>
          <w:szCs w:val="20"/>
        </w:rPr>
      </w:pPr>
      <w:r w:rsidRPr="0069485E">
        <w:rPr>
          <w:rFonts w:cs="Arial"/>
          <w:szCs w:val="20"/>
        </w:rPr>
        <w:t>The ‘-</w:t>
      </w:r>
      <w:r w:rsidR="005D0E84">
        <w:rPr>
          <w:rFonts w:cs="Arial"/>
          <w:szCs w:val="20"/>
        </w:rPr>
        <w:t>a</w:t>
      </w:r>
      <w:r w:rsidRPr="0069485E">
        <w:rPr>
          <w:rFonts w:cs="Arial"/>
          <w:szCs w:val="20"/>
        </w:rPr>
        <w:t xml:space="preserve">’ EAL option </w:t>
      </w:r>
      <w:proofErr w:type="gramStart"/>
      <w:r w:rsidRPr="0069485E">
        <w:rPr>
          <w:rFonts w:cs="Arial"/>
          <w:szCs w:val="20"/>
        </w:rPr>
        <w:t>is specified</w:t>
      </w:r>
      <w:proofErr w:type="gramEnd"/>
      <w:r w:rsidRPr="0069485E">
        <w:rPr>
          <w:rFonts w:cs="Arial"/>
          <w:szCs w:val="20"/>
        </w:rPr>
        <w:t xml:space="preserve"> to enable or disable prefetch and to change the completion descriptor length.</w:t>
      </w:r>
    </w:p>
    <w:p w14:paraId="14205279" w14:textId="77777777" w:rsidR="00F623A4" w:rsidRPr="0069485E" w:rsidRDefault="00F623A4" w:rsidP="00F623A4">
      <w:pPr>
        <w:rPr>
          <w:rFonts w:cs="Arial"/>
          <w:szCs w:val="20"/>
        </w:rPr>
      </w:pPr>
      <w:r w:rsidRPr="0069485E">
        <w:rPr>
          <w:rFonts w:cs="Arial"/>
          <w:szCs w:val="20"/>
        </w:rPr>
        <w:t>In the table below, 3b:00.0 represents PCIe function in “</w:t>
      </w:r>
      <w:proofErr w:type="gramStart"/>
      <w:r w:rsidRPr="0069485E">
        <w:rPr>
          <w:rFonts w:cs="Arial"/>
          <w:szCs w:val="20"/>
        </w:rPr>
        <w:t>bus:device</w:t>
      </w:r>
      <w:proofErr w:type="gramEnd"/>
      <w:r w:rsidRPr="0069485E">
        <w:rPr>
          <w:rFonts w:cs="Arial"/>
          <w:szCs w:val="20"/>
        </w:rPr>
        <w:t>.function” format.</w:t>
      </w:r>
    </w:p>
    <w:p w14:paraId="3708ABF2" w14:textId="77777777" w:rsidR="00F623A4" w:rsidRPr="0069485E" w:rsidRDefault="00F623A4" w:rsidP="00F623A4">
      <w:pPr>
        <w:ind w:left="720"/>
        <w:rPr>
          <w:rFonts w:cs="Arial"/>
          <w:szCs w:val="20"/>
        </w:rPr>
      </w:pPr>
      <w:r w:rsidRPr="0069485E">
        <w:rPr>
          <w:rFonts w:cs="Arial"/>
          <w:szCs w:val="20"/>
        </w:rPr>
        <w:t xml:space="preserve">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8108"/>
      </w:tblGrid>
      <w:tr w:rsidR="00F623A4" w14:paraId="692C62A1" w14:textId="77777777" w:rsidTr="00575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B94166" w14:textId="19F30D40" w:rsidR="00F623A4" w:rsidRPr="007A66BE" w:rsidRDefault="00F623A4" w:rsidP="00066B31">
            <w:pPr>
              <w:rPr>
                <w:rFonts w:ascii="Segoe UI" w:hAnsi="Segoe UI" w:cs="Segoe UI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bCs w:val="0"/>
                <w:color w:val="000000" w:themeColor="text1"/>
                <w:sz w:val="22"/>
                <w:szCs w:val="22"/>
              </w:rPr>
              <w:t xml:space="preserve"># of </w:t>
            </w:r>
            <w:r w:rsidRPr="007A66BE">
              <w:rPr>
                <w:rFonts w:ascii="Segoe UI" w:hAnsi="Segoe UI" w:cs="Segoe UI"/>
                <w:bCs w:val="0"/>
                <w:color w:val="000000" w:themeColor="text1"/>
                <w:sz w:val="22"/>
                <w:szCs w:val="22"/>
              </w:rPr>
              <w:t>queues</w:t>
            </w:r>
          </w:p>
        </w:tc>
        <w:tc>
          <w:tcPr>
            <w:tcW w:w="0" w:type="auto"/>
          </w:tcPr>
          <w:p w14:paraId="780EC1C4" w14:textId="77777777" w:rsidR="00F623A4" w:rsidRPr="007A66BE" w:rsidRDefault="00F623A4" w:rsidP="0006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 w:val="0"/>
                <w:color w:val="000000" w:themeColor="text1"/>
                <w:sz w:val="22"/>
                <w:szCs w:val="22"/>
              </w:rPr>
            </w:pPr>
            <w:r w:rsidRPr="007A66BE">
              <w:rPr>
                <w:rFonts w:ascii="Segoe UI" w:hAnsi="Segoe UI" w:cs="Segoe UI"/>
                <w:bCs w:val="0"/>
                <w:color w:val="000000" w:themeColor="text1"/>
                <w:sz w:val="22"/>
                <w:szCs w:val="22"/>
              </w:rPr>
              <w:t>dpdk-pktgen command line</w:t>
            </w:r>
          </w:p>
        </w:tc>
      </w:tr>
      <w:tr w:rsidR="00F623A4" w14:paraId="0EAF8DC6" w14:textId="77777777" w:rsidTr="00575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D0A004" w14:textId="77777777" w:rsidR="00F623A4" w:rsidRPr="00D17964" w:rsidRDefault="00F623A4" w:rsidP="00066B31">
            <w:pPr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17964"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C979803" w14:textId="0DA178F9" w:rsidR="00F623A4" w:rsidRPr="00D17964" w:rsidRDefault="00F623A4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</w:t>
            </w:r>
            <w:proofErr w:type="gramEnd"/>
            <w:r w:rsidR="00851B3A" w:rsidRP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build/app/pktgen</w:t>
            </w:r>
            <w:r w:rsidR="00851B3A" w:rsidRPr="00851B3A" w:rsidDel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-l 0-2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-n 4 -</w:t>
            </w:r>
            <w:r w:rsid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3b:00.0,desc_prefetch=1,cmpt_desc_len=16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 -P -m "[1:2].0" -9</w:t>
            </w:r>
          </w:p>
        </w:tc>
      </w:tr>
      <w:tr w:rsidR="00F623A4" w14:paraId="6B122610" w14:textId="77777777" w:rsidTr="00575D8B">
        <w:trPr>
          <w:trHeight w:val="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EA0F2" w14:textId="77777777" w:rsidR="00F623A4" w:rsidRPr="00D17964" w:rsidRDefault="00F623A4" w:rsidP="00066B31">
            <w:pPr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17964"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AD150B6" w14:textId="5841731C" w:rsidR="00F623A4" w:rsidRPr="00D17964" w:rsidRDefault="00F623A4" w:rsidP="00066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</w:t>
            </w:r>
            <w:proofErr w:type="gramEnd"/>
            <w:r w:rsidR="00851B3A" w:rsidRP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build/app/pktgen</w:t>
            </w:r>
            <w:r w:rsidR="00851B3A" w:rsidRPr="00851B3A" w:rsidDel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-l 0-4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-n 4 -</w:t>
            </w:r>
            <w:r w:rsid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3b:00.0,desc_prefetch=1,cmpt_desc_len=16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 -P -m "[1-2:3-4].0" -9</w:t>
            </w:r>
          </w:p>
        </w:tc>
      </w:tr>
      <w:tr w:rsidR="00F623A4" w14:paraId="729AF85C" w14:textId="77777777" w:rsidTr="00575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B2CBF" w14:textId="77777777" w:rsidR="00F623A4" w:rsidRPr="00D17964" w:rsidRDefault="00F623A4" w:rsidP="00066B31">
            <w:pPr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17964"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9007BD3" w14:textId="6690EAC6" w:rsidR="00F623A4" w:rsidRPr="00D17964" w:rsidRDefault="00F623A4" w:rsidP="00066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</w:t>
            </w:r>
            <w:proofErr w:type="gramEnd"/>
            <w:r w:rsidR="00851B3A" w:rsidRP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build/app/pktgen</w:t>
            </w:r>
            <w:r w:rsidR="00851B3A" w:rsidRPr="00851B3A" w:rsidDel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-l 0-8 -n 4 -</w:t>
            </w:r>
            <w:r w:rsid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3b:00.0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,desc_prefetch=1,cmpt_desc_len=16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 -P -m "[1-4:5-8].0" -9</w:t>
            </w:r>
          </w:p>
        </w:tc>
      </w:tr>
      <w:tr w:rsidR="00F623A4" w14:paraId="246B4165" w14:textId="77777777" w:rsidTr="00575D8B">
        <w:trPr>
          <w:trHeight w:val="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6CFCB" w14:textId="77777777" w:rsidR="00F623A4" w:rsidRPr="00D17964" w:rsidRDefault="00F623A4" w:rsidP="00066B31">
            <w:pPr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17964">
              <w:rPr>
                <w:rFonts w:ascii="Segoe UI" w:hAnsi="Segoe UI" w:cs="Segoe UI"/>
                <w:b w:val="0"/>
                <w:bCs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7CE67A6" w14:textId="65431275" w:rsidR="00F623A4" w:rsidRPr="00D17964" w:rsidRDefault="00F623A4" w:rsidP="007F09D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</w:t>
            </w:r>
            <w:proofErr w:type="gramEnd"/>
            <w:r w:rsidR="00851B3A" w:rsidRP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build/app/pktgen</w:t>
            </w:r>
            <w:r w:rsidR="00851B3A" w:rsidRPr="00851B3A" w:rsidDel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-l 0-16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-n 4 -</w:t>
            </w:r>
            <w:r w:rsid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3b:00.0,desc_prefetch=1,cmpt_desc_len=16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 -P -m "[1-8:9-16].0" -9</w:t>
            </w:r>
          </w:p>
        </w:tc>
      </w:tr>
      <w:tr w:rsidR="002F0AF6" w14:paraId="465BEA90" w14:textId="77777777" w:rsidTr="00575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89F83" w14:textId="4905A377" w:rsidR="002F0AF6" w:rsidRPr="00D17964" w:rsidRDefault="002F0AF6" w:rsidP="002F0AF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F0AF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184C68C4" w14:textId="5FA6B75A" w:rsidR="002F0AF6" w:rsidRPr="00D17964" w:rsidRDefault="002F0AF6" w:rsidP="002F0AF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gramStart"/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</w:t>
            </w:r>
            <w:proofErr w:type="gramEnd"/>
            <w:r w:rsidRPr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build/app/pktgen</w:t>
            </w:r>
            <w:r w:rsidRPr="00851B3A" w:rsidDel="00851B3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-l 0-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32 -n 4 -a 3b:00.0,desc_prefetch=1,cmpt_desc_len=16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 -P -m "[1-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16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17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</w:t>
            </w:r>
            <w:r w:rsidRPr="00D17964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].0" -9</w:t>
            </w:r>
          </w:p>
        </w:tc>
      </w:tr>
    </w:tbl>
    <w:p w14:paraId="06EAE2E5" w14:textId="5A391FFE" w:rsidR="0066014C" w:rsidRDefault="007F09DF" w:rsidP="008D1308">
      <w:pPr>
        <w:pStyle w:val="Caption"/>
        <w:jc w:val="center"/>
        <w:rPr>
          <w:b w:val="0"/>
          <w:bCs w:val="0"/>
          <w:szCs w:val="24"/>
        </w:rPr>
      </w:pPr>
      <w:r>
        <w:t xml:space="preserve">Table </w:t>
      </w:r>
      <w:r>
        <w:rPr>
          <w:b w:val="0"/>
          <w:bCs w:val="0"/>
        </w:rPr>
        <w:fldChar w:fldCharType="begin"/>
      </w:r>
      <w:r>
        <w:instrText xml:space="preserve"> SEQ Table \* ARABIC </w:instrText>
      </w:r>
      <w:r>
        <w:rPr>
          <w:b w:val="0"/>
          <w:bCs w:val="0"/>
        </w:rPr>
        <w:fldChar w:fldCharType="separate"/>
      </w:r>
      <w:r w:rsidR="00D50F78">
        <w:rPr>
          <w:noProof/>
        </w:rPr>
        <w:t>5</w:t>
      </w:r>
      <w:r>
        <w:rPr>
          <w:b w:val="0"/>
          <w:bCs w:val="0"/>
        </w:rPr>
        <w:fldChar w:fldCharType="end"/>
      </w:r>
      <w:r w:rsidR="00F623A4">
        <w:t>:</w:t>
      </w:r>
      <w:r w:rsidR="00F623A4" w:rsidRPr="00453431">
        <w:t xml:space="preserve"> </w:t>
      </w:r>
      <w:r w:rsidR="00F623A4">
        <w:t>Command-line for dpdk-pktgen application</w:t>
      </w:r>
    </w:p>
    <w:p w14:paraId="6B5C338D" w14:textId="77777777" w:rsidR="009630D7" w:rsidRDefault="009630D7" w:rsidP="009630D7"/>
    <w:p w14:paraId="1D46C73A" w14:textId="5F7A214B" w:rsidR="009630D7" w:rsidRDefault="009630D7" w:rsidP="009630D7">
      <w:pPr>
        <w:rPr>
          <w:rFonts w:eastAsiaTheme="majorEastAsia" w:cstheme="majorBidi"/>
          <w:b/>
          <w:color w:val="FF8001"/>
          <w:sz w:val="24"/>
        </w:rPr>
      </w:pPr>
      <w:r>
        <w:t xml:space="preserve">For H2C performance tests the C2H traffic </w:t>
      </w:r>
      <w:proofErr w:type="gramStart"/>
      <w:r>
        <w:t>is disabled</w:t>
      </w:r>
      <w:proofErr w:type="gramEnd"/>
      <w:r>
        <w:t xml:space="preserve"> and H2C packets are generated using dpdk-pktgen application. The EAL option (-a) </w:t>
      </w:r>
      <w:proofErr w:type="gramStart"/>
      <w:r>
        <w:t xml:space="preserve">is </w:t>
      </w:r>
      <w:r w:rsidRPr="00F623A4">
        <w:rPr>
          <w:b/>
          <w:i/>
        </w:rPr>
        <w:t xml:space="preserve">not </w:t>
      </w:r>
      <w:r>
        <w:t>required</w:t>
      </w:r>
      <w:proofErr w:type="gramEnd"/>
      <w:r>
        <w:t xml:space="preserve"> to be specified in the command lines.</w:t>
      </w:r>
    </w:p>
    <w:p w14:paraId="39A8B281" w14:textId="46B24F98" w:rsidR="0066014C" w:rsidRDefault="0066014C" w:rsidP="00511DF8"/>
    <w:p w14:paraId="38CC0D0A" w14:textId="77777777" w:rsidR="00611FF6" w:rsidRDefault="00611FF6" w:rsidP="00611FF6">
      <w:pPr>
        <w:pStyle w:val="Heading3"/>
      </w:pPr>
      <w:r>
        <w:t xml:space="preserve">Streaming Mode Forwarding performance </w:t>
      </w:r>
      <w:proofErr w:type="gramStart"/>
      <w:r>
        <w:t>test</w:t>
      </w:r>
      <w:proofErr w:type="gramEnd"/>
    </w:p>
    <w:p w14:paraId="071D15EC" w14:textId="77777777" w:rsidR="00611FF6" w:rsidRPr="0069485E" w:rsidRDefault="00611FF6" w:rsidP="00611FF6">
      <w:pPr>
        <w:rPr>
          <w:rFonts w:cs="Arial"/>
          <w:szCs w:val="20"/>
        </w:rPr>
      </w:pPr>
      <w:r w:rsidRPr="0069485E">
        <w:rPr>
          <w:rFonts w:cs="Arial"/>
          <w:szCs w:val="20"/>
        </w:rPr>
        <w:t xml:space="preserve">The testpmd application </w:t>
      </w:r>
      <w:proofErr w:type="gramStart"/>
      <w:r w:rsidRPr="0069485E">
        <w:rPr>
          <w:rFonts w:cs="Arial"/>
          <w:szCs w:val="20"/>
        </w:rPr>
        <w:t>is executed</w:t>
      </w:r>
      <w:proofErr w:type="gramEnd"/>
      <w:r w:rsidRPr="0069485E">
        <w:rPr>
          <w:rFonts w:cs="Arial"/>
          <w:szCs w:val="20"/>
        </w:rPr>
        <w:t xml:space="preserve"> with the below command-line options for different queue configurations.</w:t>
      </w:r>
    </w:p>
    <w:p w14:paraId="01DEB7AF" w14:textId="77777777" w:rsidR="00611FF6" w:rsidRPr="0049153C" w:rsidRDefault="00611FF6" w:rsidP="00611FF6">
      <w:pPr>
        <w:ind w:left="720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8329"/>
      </w:tblGrid>
      <w:tr w:rsidR="00611FF6" w14:paraId="3605DC76" w14:textId="77777777" w:rsidTr="00531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969D9" w14:textId="77777777" w:rsidR="00611FF6" w:rsidRPr="004D1DF9" w:rsidRDefault="00611FF6" w:rsidP="005312C7">
            <w:pPr>
              <w:rPr>
                <w:rFonts w:ascii="Segoe UI" w:hAnsi="Segoe UI" w:cs="Segoe UI"/>
                <w:color w:val="auto"/>
                <w:sz w:val="22"/>
                <w:szCs w:val="22"/>
              </w:rPr>
            </w:pPr>
            <w:r>
              <w:rPr>
                <w:rFonts w:ascii="Segoe UI" w:hAnsi="Segoe UI" w:cs="Segoe UI"/>
                <w:color w:val="auto"/>
                <w:sz w:val="22"/>
                <w:szCs w:val="22"/>
              </w:rPr>
              <w:t xml:space="preserve"># </w:t>
            </w:r>
            <w:r w:rsidRPr="004D1DF9">
              <w:rPr>
                <w:rFonts w:ascii="Segoe UI" w:hAnsi="Segoe UI" w:cs="Segoe UI"/>
                <w:color w:val="auto"/>
                <w:sz w:val="22"/>
                <w:szCs w:val="22"/>
              </w:rPr>
              <w:t>of queues</w:t>
            </w:r>
          </w:p>
        </w:tc>
        <w:tc>
          <w:tcPr>
            <w:tcW w:w="0" w:type="auto"/>
          </w:tcPr>
          <w:p w14:paraId="2D9E894B" w14:textId="77777777" w:rsidR="00611FF6" w:rsidRPr="004D1DF9" w:rsidRDefault="00611FF6" w:rsidP="00531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2"/>
                <w:szCs w:val="22"/>
              </w:rPr>
            </w:pPr>
            <w:r w:rsidRPr="004D1DF9">
              <w:rPr>
                <w:rFonts w:ascii="Segoe UI" w:hAnsi="Segoe UI" w:cs="Segoe UI"/>
                <w:color w:val="auto"/>
                <w:sz w:val="22"/>
                <w:szCs w:val="22"/>
              </w:rPr>
              <w:t>testpmd command line</w:t>
            </w:r>
          </w:p>
        </w:tc>
      </w:tr>
      <w:tr w:rsidR="00611FF6" w14:paraId="76DB490A" w14:textId="77777777" w:rsidTr="0053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E76905" w14:textId="77777777" w:rsidR="00611FF6" w:rsidRPr="002953C4" w:rsidRDefault="00611FF6" w:rsidP="005312C7">
            <w:pPr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</w:pPr>
            <w:r w:rsidRPr="002953C4"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0" w:type="auto"/>
          </w:tcPr>
          <w:p w14:paraId="5DB4A999" w14:textId="08F4D5FD" w:rsidR="00611FF6" w:rsidRPr="002953C4" w:rsidRDefault="00DA49C7" w:rsidP="0053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1-17 --socket-mem=4096 -n 4 -a 3b:00.0,desc_prefetch=1,cmpt_desc_len=16 --log-level=3 -- --burst=256 -i --nb-cores=1 --rxq=1 --txq=1 --forward-mode=io --rxd=2048 --txd=2048 --mbcache=512 --enable-drop-en --port-numa-config=0,0 --no-rmv-interrupt --no-mlockall --no-lsc-interrupt --rss-udp</w:t>
            </w:r>
          </w:p>
        </w:tc>
      </w:tr>
      <w:tr w:rsidR="00611FF6" w14:paraId="7C0D272A" w14:textId="77777777" w:rsidTr="005312C7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E0B81" w14:textId="77777777" w:rsidR="00611FF6" w:rsidRPr="002953C4" w:rsidRDefault="00611FF6" w:rsidP="005312C7">
            <w:pPr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</w:pPr>
            <w:r w:rsidRPr="002953C4"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455C2BE7" w14:textId="79626272" w:rsidR="00611FF6" w:rsidRPr="002953C4" w:rsidRDefault="00DA49C7" w:rsidP="0053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1-17 --socket-mem=4096 -n 4 -a 3b:00.0,desc_prefetch=1,cmpt_desc_len=16 --log-level=3 -- --burst=256 -i --nb-cores=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611FF6" w14:paraId="2867B9AB" w14:textId="77777777" w:rsidTr="0053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A465D4" w14:textId="77777777" w:rsidR="00611FF6" w:rsidRPr="002953C4" w:rsidRDefault="00611FF6" w:rsidP="005312C7">
            <w:pPr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</w:pPr>
            <w:r w:rsidRPr="002953C4"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0E33B54" w14:textId="3203E1CB" w:rsidR="00611FF6" w:rsidRPr="002953C4" w:rsidRDefault="00DA49C7" w:rsidP="0053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1-17 --socket-mem=4096 -n 4 -a 3b:00.0,desc_prefetch=1,cmpt_desc_len=16 --log-level=3 -- --burst=256 -i --nb-cores=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611FF6" w14:paraId="297C5689" w14:textId="77777777" w:rsidTr="005312C7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4A98C9" w14:textId="77777777" w:rsidR="00611FF6" w:rsidRPr="002953C4" w:rsidRDefault="00611FF6" w:rsidP="005312C7">
            <w:pPr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</w:pPr>
            <w:r w:rsidRPr="002953C4">
              <w:rPr>
                <w:rFonts w:ascii="Segoe UI" w:hAnsi="Segoe UI" w:cs="Segoe UI"/>
                <w:b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ED416D1" w14:textId="59D4CB68" w:rsidR="00611FF6" w:rsidRPr="002953C4" w:rsidRDefault="00DA49C7" w:rsidP="0053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1-17 --socket-mem=4096 -n 4 -a 3b:00.0,desc_prefetch=1,cmpt_desc_len=16 --log-level=3 -- --burst=256 -i --nb-cores=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DA49C7" w14:paraId="2052F45A" w14:textId="77777777" w:rsidTr="0053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954B3C" w14:textId="3AABB8ED" w:rsidR="00DA49C7" w:rsidRPr="002953C4" w:rsidRDefault="00DA49C7" w:rsidP="005312C7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2B741B95" w14:textId="6BB44DD9" w:rsidR="00DA49C7" w:rsidRPr="00DA49C7" w:rsidRDefault="00DA49C7" w:rsidP="0053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1-17 --socket-mem=4096 -n 4 -a 3b:00.0,desc_prefetch=1,cmpt_desc_len=16 --log-level=3 -- --burst=256 -i --nb-cores=1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DA49C7" w14:paraId="265F41B1" w14:textId="77777777" w:rsidTr="005312C7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51D4A" w14:textId="1C01C29D" w:rsidR="00DA49C7" w:rsidRPr="002953C4" w:rsidRDefault="00DA49C7" w:rsidP="005312C7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0" w:type="auto"/>
          </w:tcPr>
          <w:p w14:paraId="306178AD" w14:textId="6E339650" w:rsidR="00DA49C7" w:rsidRPr="00DA49C7" w:rsidRDefault="00DA49C7" w:rsidP="0053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33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--socket-mem=4096 -n 4 -a 3b:00.0,desc_prefetch=1,cmpt_desc_len=16 --log-level=3 -- --burst=256 -i --nb-cores=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32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DA49C7" w14:paraId="0638B927" w14:textId="77777777" w:rsidTr="0053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B65691" w14:textId="621E9921" w:rsidR="00DA49C7" w:rsidRPr="002953C4" w:rsidRDefault="00DA49C7" w:rsidP="005312C7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64</w:t>
            </w:r>
          </w:p>
        </w:tc>
        <w:tc>
          <w:tcPr>
            <w:tcW w:w="0" w:type="auto"/>
          </w:tcPr>
          <w:p w14:paraId="7C23D895" w14:textId="2362D5EA" w:rsidR="00DA49C7" w:rsidRPr="00DA49C7" w:rsidRDefault="00DA49C7" w:rsidP="0053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65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--socket-mem=4096 -n 4 -a 3b:00.0,desc_prefetch=1,cmpt_desc_len=16 --log-level=3 -- --burst=256 -i --nb-cores=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64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DA49C7" w14:paraId="6D265AE2" w14:textId="77777777" w:rsidTr="005312C7">
        <w:trPr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F0D73E" w14:textId="52CF679F" w:rsidR="00DA49C7" w:rsidRPr="002953C4" w:rsidRDefault="00DA49C7" w:rsidP="005312C7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128</w:t>
            </w:r>
          </w:p>
        </w:tc>
        <w:tc>
          <w:tcPr>
            <w:tcW w:w="0" w:type="auto"/>
          </w:tcPr>
          <w:p w14:paraId="1E7E44E9" w14:textId="1FA50C25" w:rsidR="00DA49C7" w:rsidRPr="00DA49C7" w:rsidRDefault="00DA49C7" w:rsidP="0053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29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--socket-mem=4096 -n 4 -a 3b:00.0,desc_prefetch=1,cmpt_desc_len=16 --log-level=3 -- --burst=256 -i --nb-cores=1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28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--rxd=2048 --txd=2048 --mbcache=512 --enable-drop-en --port-numa-config=0,0 --no-rmv-interrupt --no-mlockall --no-lsc-interrupt --rss-udp</w:t>
            </w:r>
          </w:p>
        </w:tc>
      </w:tr>
      <w:tr w:rsidR="00DA49C7" w14:paraId="46860DDA" w14:textId="77777777" w:rsidTr="00531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8595E1" w14:textId="5A86CC62" w:rsidR="00DA49C7" w:rsidRPr="002953C4" w:rsidRDefault="00DA49C7" w:rsidP="005312C7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190</w:t>
            </w:r>
          </w:p>
        </w:tc>
        <w:tc>
          <w:tcPr>
            <w:tcW w:w="0" w:type="auto"/>
          </w:tcPr>
          <w:p w14:paraId="58D38AF0" w14:textId="749F1195" w:rsidR="00DA49C7" w:rsidRPr="00DA49C7" w:rsidRDefault="00DA49C7" w:rsidP="0053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./build/app/dpdk-testpmd -l 1-1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91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--socket-mem=4096 -n 4 -a 3b:00.0,desc_prefetch=1,cmpt_desc_len=16 --log-level=3 -- --burst=256 -i --nb-cores=1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90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--rxq=1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90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--txq=1</w:t>
            </w:r>
            <w:r w:rsidR="00D97EAB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90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--forward-mode=io --rxd=2048 --txd=2048 --</w:t>
            </w:r>
            <w:r w:rsidRPr="00DA49C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lastRenderedPageBreak/>
              <w:t>mbcache=512 --enable-drop-en --port-numa-config=0,0 --no-rmv-interrupt --no-mlockall --no-lsc-interrupt --rss-udp</w:t>
            </w:r>
          </w:p>
        </w:tc>
      </w:tr>
    </w:tbl>
    <w:p w14:paraId="221098B8" w14:textId="2669D70D" w:rsidR="00611FF6" w:rsidRDefault="00611FF6" w:rsidP="00611FF6">
      <w:pPr>
        <w:pStyle w:val="Caption"/>
        <w:jc w:val="center"/>
      </w:pPr>
      <w:r w:rsidRPr="00453431">
        <w:lastRenderedPageBreak/>
        <w:t xml:space="preserve">Table </w:t>
      </w:r>
      <w:r>
        <w:rPr>
          <w:b w:val="0"/>
          <w:bCs w:val="0"/>
        </w:rPr>
        <w:fldChar w:fldCharType="begin"/>
      </w:r>
      <w:r>
        <w:instrText xml:space="preserve"> SEQ Table \* ARABIC </w:instrText>
      </w:r>
      <w:r>
        <w:rPr>
          <w:b w:val="0"/>
          <w:bCs w:val="0"/>
        </w:rPr>
        <w:fldChar w:fldCharType="separate"/>
      </w:r>
      <w:r w:rsidR="00D50F78">
        <w:rPr>
          <w:noProof/>
        </w:rPr>
        <w:t>6</w:t>
      </w:r>
      <w:r>
        <w:rPr>
          <w:b w:val="0"/>
          <w:bCs w:val="0"/>
        </w:rPr>
        <w:fldChar w:fldCharType="end"/>
      </w:r>
      <w:r w:rsidRPr="00453431">
        <w:t xml:space="preserve">: </w:t>
      </w:r>
      <w:r>
        <w:t>Command-line for testpmd application</w:t>
      </w:r>
    </w:p>
    <w:p w14:paraId="7A45DA24" w14:textId="03053F92" w:rsidR="00511DF8" w:rsidRDefault="0066014C" w:rsidP="004A543B">
      <w:pPr>
        <w:pStyle w:val="Heading3"/>
      </w:pPr>
      <w:r w:rsidRPr="0066014C">
        <w:t xml:space="preserve">QDMA Performance </w:t>
      </w:r>
      <w:r w:rsidR="005555E5">
        <w:t>M</w:t>
      </w:r>
      <w:r w:rsidRPr="0066014C">
        <w:t xml:space="preserve">etrics on </w:t>
      </w:r>
      <w:r w:rsidR="00933A98">
        <w:t xml:space="preserve">Gen3x16 </w:t>
      </w:r>
      <w:r w:rsidRPr="0066014C">
        <w:t>AMD System</w:t>
      </w:r>
    </w:p>
    <w:p w14:paraId="74489F95" w14:textId="652A723B" w:rsidR="006B138F" w:rsidRPr="006B138F" w:rsidRDefault="0066014C">
      <w:pPr>
        <w:pStyle w:val="Heading4"/>
      </w:pPr>
      <w:r w:rsidRPr="006B138F">
        <w:t>PF Performance</w:t>
      </w:r>
    </w:p>
    <w:p w14:paraId="59C1D820" w14:textId="004B2DD3" w:rsidR="006B138F" w:rsidRDefault="006B138F" w:rsidP="005A0E10">
      <w:pPr>
        <w:pStyle w:val="Heading5"/>
      </w:pPr>
      <w:r w:rsidRPr="006B138F">
        <w:t>ST C2H Performance</w:t>
      </w:r>
    </w:p>
    <w:p w14:paraId="5F29B4DE" w14:textId="77777777" w:rsidR="00D937E8" w:rsidRDefault="00D937E8" w:rsidP="00D937E8"/>
    <w:p w14:paraId="23441AF5" w14:textId="21B530BA" w:rsidR="00D937E8" w:rsidRDefault="00331AA2" w:rsidP="00D937E8">
      <w:r>
        <w:rPr>
          <w:noProof/>
        </w:rPr>
        <w:drawing>
          <wp:inline distT="0" distB="0" distL="0" distR="0" wp14:anchorId="6BD8F1FB" wp14:editId="00B2FD62">
            <wp:extent cx="5943600" cy="3561715"/>
            <wp:effectExtent l="0" t="0" r="0" b="635"/>
            <wp:docPr id="47" name="Chart 47">
              <a:extLst xmlns:a="http://schemas.openxmlformats.org/drawingml/2006/main">
                <a:ext uri="{FF2B5EF4-FFF2-40B4-BE49-F238E27FC236}">
                  <a16:creationId xmlns:a16="http://schemas.microsoft.com/office/drawing/2014/main" id="{FE0DB9AF-D816-4792-A3D5-BFC9D1E493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C48636A" w14:textId="5D999F46" w:rsidR="00F1324F" w:rsidRDefault="0072448F" w:rsidP="00940A29">
      <w:pPr>
        <w:pStyle w:val="Caption"/>
        <w:tabs>
          <w:tab w:val="left" w:pos="990"/>
        </w:tabs>
        <w:jc w:val="center"/>
      </w:pPr>
      <w:r>
        <w:t xml:space="preserve">Figure </w:t>
      </w:r>
      <w:r>
        <w:rPr>
          <w:b w:val="0"/>
          <w:bCs w:val="0"/>
        </w:rPr>
        <w:fldChar w:fldCharType="begin"/>
      </w:r>
      <w:r>
        <w:instrText xml:space="preserve"> SEQ Figure \* ARABIC </w:instrText>
      </w:r>
      <w:r>
        <w:rPr>
          <w:b w:val="0"/>
          <w:bCs w:val="0"/>
        </w:rPr>
        <w:fldChar w:fldCharType="separate"/>
      </w:r>
      <w:r w:rsidR="00D50F78">
        <w:rPr>
          <w:noProof/>
        </w:rPr>
        <w:t>3</w:t>
      </w:r>
      <w:r>
        <w:rPr>
          <w:b w:val="0"/>
          <w:bCs w:val="0"/>
          <w:noProof/>
        </w:rPr>
        <w:fldChar w:fldCharType="end"/>
      </w:r>
      <w:r>
        <w:t xml:space="preserve">: DPDK Driver – </w:t>
      </w:r>
      <w:r w:rsidR="00D331DF">
        <w:t>CPM5</w:t>
      </w:r>
      <w:r>
        <w:t xml:space="preserve"> </w:t>
      </w:r>
      <w:r w:rsidR="00286D52">
        <w:t xml:space="preserve">PF </w:t>
      </w:r>
      <w:r>
        <w:t>ST C2H performance</w:t>
      </w:r>
      <w:r w:rsidR="00A62301">
        <w:t xml:space="preserve"> in Gbps</w:t>
      </w:r>
    </w:p>
    <w:p w14:paraId="24A3D289" w14:textId="3B11EB0E" w:rsidR="0066014C" w:rsidRDefault="0066014C" w:rsidP="005A0E10"/>
    <w:p w14:paraId="39733C32" w14:textId="0A8192D6" w:rsidR="00D937E8" w:rsidRDefault="00331AA2" w:rsidP="005A0E10">
      <w:r>
        <w:rPr>
          <w:noProof/>
        </w:rPr>
        <w:lastRenderedPageBreak/>
        <w:drawing>
          <wp:inline distT="0" distB="0" distL="0" distR="0" wp14:anchorId="4E453D63" wp14:editId="299000E4">
            <wp:extent cx="5943600" cy="3596005"/>
            <wp:effectExtent l="0" t="0" r="0" b="4445"/>
            <wp:docPr id="48" name="Chart 48">
              <a:extLst xmlns:a="http://schemas.openxmlformats.org/drawingml/2006/main">
                <a:ext uri="{FF2B5EF4-FFF2-40B4-BE49-F238E27FC236}">
                  <a16:creationId xmlns:a16="http://schemas.microsoft.com/office/drawing/2014/main" id="{21946712-C8B6-42D2-81A3-831BF8411E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038F724" w14:textId="469CAD83" w:rsidR="00F1324F" w:rsidRDefault="00F1324F" w:rsidP="00F1324F">
      <w:pPr>
        <w:pStyle w:val="Caption"/>
        <w:tabs>
          <w:tab w:val="left" w:pos="990"/>
        </w:tabs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4</w:t>
      </w:r>
      <w:r>
        <w:rPr>
          <w:noProof/>
        </w:rPr>
        <w:fldChar w:fldCharType="end"/>
      </w:r>
      <w:r>
        <w:t xml:space="preserve">: DPDK Driver – </w:t>
      </w:r>
      <w:r w:rsidR="00D331DF">
        <w:t>CPM5</w:t>
      </w:r>
      <w:r>
        <w:t xml:space="preserve"> PF ST C2H performance</w:t>
      </w:r>
      <w:r w:rsidR="00A62301">
        <w:t xml:space="preserve"> in Mpps</w:t>
      </w:r>
    </w:p>
    <w:p w14:paraId="570EB46A" w14:textId="0F9A3400" w:rsidR="009D2D09" w:rsidRPr="006B138F" w:rsidRDefault="009D2D09" w:rsidP="009D2D09">
      <w:pPr>
        <w:pStyle w:val="Heading5"/>
      </w:pPr>
      <w:r w:rsidRPr="006B138F">
        <w:t xml:space="preserve">ST </w:t>
      </w:r>
      <w:r>
        <w:t>H2C</w:t>
      </w:r>
      <w:r w:rsidRPr="006B138F">
        <w:t xml:space="preserve"> Performance</w:t>
      </w:r>
    </w:p>
    <w:p w14:paraId="3B958607" w14:textId="72438F0F" w:rsidR="00E27FA6" w:rsidRDefault="00E27FA6" w:rsidP="0072448F">
      <w:pPr>
        <w:jc w:val="left"/>
        <w:rPr>
          <w:rFonts w:eastAsiaTheme="majorEastAsia" w:cstheme="majorBidi"/>
          <w:b/>
          <w:color w:val="FF8001"/>
        </w:rPr>
      </w:pPr>
    </w:p>
    <w:p w14:paraId="24D42E75" w14:textId="7BC9ECC4" w:rsidR="00E27FA6" w:rsidRDefault="00E42A31" w:rsidP="0072448F">
      <w:pPr>
        <w:jc w:val="left"/>
        <w:rPr>
          <w:rFonts w:eastAsiaTheme="majorEastAsia" w:cstheme="majorBidi"/>
          <w:b/>
          <w:color w:val="FF8001"/>
        </w:rPr>
      </w:pPr>
      <w:r>
        <w:rPr>
          <w:noProof/>
        </w:rPr>
        <w:drawing>
          <wp:inline distT="0" distB="0" distL="0" distR="0" wp14:anchorId="465C1566" wp14:editId="349AB43F">
            <wp:extent cx="5943600" cy="3597910"/>
            <wp:effectExtent l="0" t="0" r="0" b="2540"/>
            <wp:docPr id="50" name="Chart 50">
              <a:extLst xmlns:a="http://schemas.openxmlformats.org/drawingml/2006/main">
                <a:ext uri="{FF2B5EF4-FFF2-40B4-BE49-F238E27FC236}">
                  <a16:creationId xmlns:a16="http://schemas.microsoft.com/office/drawing/2014/main" id="{F556515F-6F67-49C8-AE38-6A034F6502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1F7F7F4" w14:textId="24F06541" w:rsidR="0072448F" w:rsidRDefault="0072448F" w:rsidP="0072448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5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</w:t>
      </w:r>
      <w:r w:rsidR="00286D52">
        <w:t xml:space="preserve">PF </w:t>
      </w:r>
      <w:r>
        <w:t>ST H2C Performance</w:t>
      </w:r>
      <w:r w:rsidR="00A62301">
        <w:t xml:space="preserve"> in Gbps</w:t>
      </w:r>
    </w:p>
    <w:p w14:paraId="6D9A1E69" w14:textId="0C8D0887" w:rsidR="00E27FA6" w:rsidRDefault="00E42A31" w:rsidP="00E27FA6">
      <w:r>
        <w:rPr>
          <w:noProof/>
        </w:rPr>
        <w:lastRenderedPageBreak/>
        <w:drawing>
          <wp:inline distT="0" distB="0" distL="0" distR="0" wp14:anchorId="2A1FCE33" wp14:editId="643C826E">
            <wp:extent cx="5943600" cy="3610610"/>
            <wp:effectExtent l="0" t="0" r="0" b="8890"/>
            <wp:docPr id="51" name="Chart 51">
              <a:extLst xmlns:a="http://schemas.openxmlformats.org/drawingml/2006/main">
                <a:ext uri="{FF2B5EF4-FFF2-40B4-BE49-F238E27FC236}">
                  <a16:creationId xmlns:a16="http://schemas.microsoft.com/office/drawing/2014/main" id="{566E3149-9C74-49EB-A3B4-A2A5D1B4F1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7807A45" w14:textId="07070292" w:rsidR="00A62301" w:rsidRDefault="00A62301" w:rsidP="00A6230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6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H2C Performance in Mpps</w:t>
      </w:r>
    </w:p>
    <w:p w14:paraId="3E6C1DEB" w14:textId="67884433" w:rsidR="006530DC" w:rsidRPr="006B138F" w:rsidRDefault="006530DC" w:rsidP="006530DC">
      <w:pPr>
        <w:pStyle w:val="Heading5"/>
      </w:pPr>
      <w:r w:rsidRPr="006B138F">
        <w:t xml:space="preserve">ST </w:t>
      </w:r>
      <w:r>
        <w:t>Forwarding</w:t>
      </w:r>
      <w:r w:rsidRPr="006B138F">
        <w:t xml:space="preserve"> Performance</w:t>
      </w:r>
    </w:p>
    <w:p w14:paraId="5F10FC93" w14:textId="29B6806D" w:rsidR="00E27FA6" w:rsidRDefault="00E27FA6" w:rsidP="006530DC"/>
    <w:p w14:paraId="59699416" w14:textId="198CD71F" w:rsidR="00E27FA6" w:rsidRDefault="006C2CC4" w:rsidP="006530DC">
      <w:r>
        <w:rPr>
          <w:noProof/>
        </w:rPr>
        <w:drawing>
          <wp:inline distT="0" distB="0" distL="0" distR="0" wp14:anchorId="5F1B4F6F" wp14:editId="3F7E601F">
            <wp:extent cx="5943600" cy="3554095"/>
            <wp:effectExtent l="0" t="0" r="0" b="8255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4AA20B64-106E-4CD0-B529-42FF678780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4C60C93" w14:textId="58710560" w:rsidR="006530DC" w:rsidRDefault="006530DC" w:rsidP="006530D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7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Gbps</w:t>
      </w:r>
      <w:proofErr w:type="gramEnd"/>
    </w:p>
    <w:p w14:paraId="75F06C4D" w14:textId="2377C50E" w:rsidR="00E27FA6" w:rsidRDefault="00E27FA6" w:rsidP="00E27FA6"/>
    <w:p w14:paraId="44CF5FF6" w14:textId="4B257CF4" w:rsidR="00E27FA6" w:rsidRDefault="006C2CC4" w:rsidP="00E27FA6">
      <w:r>
        <w:rPr>
          <w:noProof/>
        </w:rPr>
        <w:drawing>
          <wp:inline distT="0" distB="0" distL="0" distR="0" wp14:anchorId="345F3EC0" wp14:editId="0938261C">
            <wp:extent cx="5943600" cy="3554095"/>
            <wp:effectExtent l="0" t="0" r="0" b="8255"/>
            <wp:docPr id="41" name="Chart 41">
              <a:extLst xmlns:a="http://schemas.openxmlformats.org/drawingml/2006/main">
                <a:ext uri="{FF2B5EF4-FFF2-40B4-BE49-F238E27FC236}">
                  <a16:creationId xmlns:a16="http://schemas.microsoft.com/office/drawing/2014/main" id="{0AD07A78-7E3D-4B34-90C8-8011A4AF8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13AE5E6" w14:textId="453B21DA" w:rsidR="006530DC" w:rsidRPr="00007B8F" w:rsidRDefault="006530DC" w:rsidP="006530DC">
      <w:pPr>
        <w:pStyle w:val="Caption"/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8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Mpps</w:t>
      </w:r>
      <w:proofErr w:type="gramEnd"/>
    </w:p>
    <w:p w14:paraId="5B928218" w14:textId="77777777" w:rsidR="006530DC" w:rsidRDefault="006530DC" w:rsidP="006530DC"/>
    <w:p w14:paraId="1E95AEE2" w14:textId="77777777" w:rsidR="006530DC" w:rsidRPr="00BB1908" w:rsidRDefault="006530DC" w:rsidP="006530DC"/>
    <w:tbl>
      <w:tblPr>
        <w:tblStyle w:val="GridTable4-Accent1"/>
        <w:tblW w:w="9337" w:type="dxa"/>
        <w:tblLayout w:type="fixed"/>
        <w:tblLook w:val="04A0" w:firstRow="1" w:lastRow="0" w:firstColumn="1" w:lastColumn="0" w:noHBand="0" w:noVBand="1"/>
      </w:tblPr>
      <w:tblGrid>
        <w:gridCol w:w="903"/>
        <w:gridCol w:w="851"/>
        <w:gridCol w:w="1240"/>
        <w:gridCol w:w="851"/>
        <w:gridCol w:w="1240"/>
        <w:gridCol w:w="886"/>
        <w:gridCol w:w="1240"/>
        <w:gridCol w:w="886"/>
        <w:gridCol w:w="1240"/>
      </w:tblGrid>
      <w:tr w:rsidR="006530DC" w14:paraId="67F295AD" w14:textId="77777777" w:rsidTr="009E3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 w:val="restart"/>
            <w:vAlign w:val="center"/>
          </w:tcPr>
          <w:p w14:paraId="6F62D79C" w14:textId="77777777" w:rsidR="006530DC" w:rsidRPr="00444C46" w:rsidRDefault="006530DC" w:rsidP="009E3B89">
            <w:pPr>
              <w:rPr>
                <w:color w:val="auto"/>
              </w:rPr>
            </w:pPr>
            <w:r w:rsidRPr="00444C46">
              <w:rPr>
                <w:color w:val="auto"/>
              </w:rPr>
              <w:t>Packet Size (Bytes)</w:t>
            </w:r>
          </w:p>
        </w:tc>
        <w:tc>
          <w:tcPr>
            <w:tcW w:w="2091" w:type="dxa"/>
            <w:gridSpan w:val="2"/>
            <w:vAlign w:val="center"/>
          </w:tcPr>
          <w:p w14:paraId="3DF66EC3" w14:textId="77777777" w:rsidR="006530DC" w:rsidRPr="00444C46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8</w:t>
            </w:r>
            <w:proofErr w:type="gramEnd"/>
            <w:r>
              <w:rPr>
                <w:color w:val="auto"/>
              </w:rPr>
              <w:t xml:space="preserve"> queues</w:t>
            </w:r>
          </w:p>
          <w:p w14:paraId="320408AE" w14:textId="77777777" w:rsidR="006530DC" w:rsidRPr="00444C46" w:rsidRDefault="006530DC" w:rsidP="009E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91" w:type="dxa"/>
            <w:gridSpan w:val="2"/>
            <w:vAlign w:val="center"/>
          </w:tcPr>
          <w:p w14:paraId="5FCDCCE2" w14:textId="77777777" w:rsidR="006530DC" w:rsidRPr="00444C46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4</w:t>
            </w:r>
            <w:proofErr w:type="gramEnd"/>
            <w:r>
              <w:rPr>
                <w:color w:val="auto"/>
              </w:rPr>
              <w:t xml:space="preserve"> queues</w:t>
            </w:r>
          </w:p>
          <w:p w14:paraId="7539D37D" w14:textId="77777777" w:rsidR="006530DC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46735700" w14:textId="77777777" w:rsidR="006530DC" w:rsidRPr="00444C46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2</w:t>
            </w:r>
            <w:proofErr w:type="gramEnd"/>
            <w:r>
              <w:rPr>
                <w:color w:val="auto"/>
              </w:rPr>
              <w:t xml:space="preserve"> queues</w:t>
            </w:r>
          </w:p>
          <w:p w14:paraId="51DD66C0" w14:textId="77777777" w:rsidR="006530DC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35BBC617" w14:textId="77777777" w:rsidR="006530DC" w:rsidRPr="00444C46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1</w:t>
            </w:r>
            <w:proofErr w:type="gramEnd"/>
            <w:r>
              <w:rPr>
                <w:color w:val="auto"/>
              </w:rPr>
              <w:t xml:space="preserve"> queue</w:t>
            </w:r>
          </w:p>
          <w:p w14:paraId="7FAB413C" w14:textId="77777777" w:rsidR="006530DC" w:rsidRDefault="006530D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30DC" w14:paraId="71082E66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/>
            <w:vAlign w:val="center"/>
          </w:tcPr>
          <w:p w14:paraId="606509DA" w14:textId="77777777" w:rsidR="006530DC" w:rsidRPr="00444C46" w:rsidRDefault="006530DC" w:rsidP="009E3B89"/>
        </w:tc>
        <w:tc>
          <w:tcPr>
            <w:tcW w:w="851" w:type="dxa"/>
            <w:vAlign w:val="center"/>
          </w:tcPr>
          <w:p w14:paraId="1F37E1A4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3DD80434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51" w:type="dxa"/>
            <w:vAlign w:val="center"/>
          </w:tcPr>
          <w:p w14:paraId="23261E80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086CE5A7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54B2E047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6D52EEDD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21A283C8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72A64DEB" w14:textId="77777777" w:rsidR="006530DC" w:rsidRPr="00A67B15" w:rsidRDefault="006530D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</w:tr>
      <w:tr w:rsidR="003674E8" w14:paraId="5AA629B3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center"/>
          </w:tcPr>
          <w:p w14:paraId="61E8ECF9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51" w:type="dxa"/>
            <w:vAlign w:val="bottom"/>
          </w:tcPr>
          <w:p w14:paraId="3FD7F847" w14:textId="78377B6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77.62</w:t>
            </w:r>
          </w:p>
        </w:tc>
        <w:tc>
          <w:tcPr>
            <w:tcW w:w="1240" w:type="dxa"/>
            <w:vAlign w:val="bottom"/>
          </w:tcPr>
          <w:p w14:paraId="5B5CA43E" w14:textId="0386D5D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39.74</w:t>
            </w:r>
          </w:p>
        </w:tc>
        <w:tc>
          <w:tcPr>
            <w:tcW w:w="851" w:type="dxa"/>
            <w:vAlign w:val="bottom"/>
          </w:tcPr>
          <w:p w14:paraId="0C15C04F" w14:textId="66C5AF3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92.09</w:t>
            </w:r>
          </w:p>
        </w:tc>
        <w:tc>
          <w:tcPr>
            <w:tcW w:w="1240" w:type="dxa"/>
            <w:vAlign w:val="bottom"/>
          </w:tcPr>
          <w:p w14:paraId="397F4BC0" w14:textId="48E0516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47.15</w:t>
            </w:r>
          </w:p>
        </w:tc>
        <w:tc>
          <w:tcPr>
            <w:tcW w:w="886" w:type="dxa"/>
            <w:vAlign w:val="bottom"/>
          </w:tcPr>
          <w:p w14:paraId="6389CF4D" w14:textId="609F0C7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71.43</w:t>
            </w:r>
          </w:p>
        </w:tc>
        <w:tc>
          <w:tcPr>
            <w:tcW w:w="1240" w:type="dxa"/>
            <w:vAlign w:val="bottom"/>
          </w:tcPr>
          <w:p w14:paraId="38E2B2E9" w14:textId="50AE38B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36.57</w:t>
            </w:r>
          </w:p>
        </w:tc>
        <w:tc>
          <w:tcPr>
            <w:tcW w:w="886" w:type="dxa"/>
            <w:vAlign w:val="bottom"/>
          </w:tcPr>
          <w:p w14:paraId="6BF66ABC" w14:textId="46C2147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35.72</w:t>
            </w:r>
          </w:p>
        </w:tc>
        <w:tc>
          <w:tcPr>
            <w:tcW w:w="1240" w:type="dxa"/>
            <w:vAlign w:val="bottom"/>
          </w:tcPr>
          <w:p w14:paraId="6769A32F" w14:textId="1E976F6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18.29</w:t>
            </w:r>
          </w:p>
        </w:tc>
      </w:tr>
      <w:tr w:rsidR="003674E8" w14:paraId="3D1EB4D0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39A99E3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51" w:type="dxa"/>
            <w:vAlign w:val="bottom"/>
          </w:tcPr>
          <w:p w14:paraId="4D0E557B" w14:textId="329A4E7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65.24</w:t>
            </w:r>
          </w:p>
        </w:tc>
        <w:tc>
          <w:tcPr>
            <w:tcW w:w="1240" w:type="dxa"/>
            <w:vAlign w:val="bottom"/>
          </w:tcPr>
          <w:p w14:paraId="39F23C7B" w14:textId="64BFEE1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66.81</w:t>
            </w:r>
          </w:p>
        </w:tc>
        <w:tc>
          <w:tcPr>
            <w:tcW w:w="851" w:type="dxa"/>
            <w:vAlign w:val="bottom"/>
          </w:tcPr>
          <w:p w14:paraId="1D070AA2" w14:textId="321E96B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65.04</w:t>
            </w:r>
          </w:p>
        </w:tc>
        <w:tc>
          <w:tcPr>
            <w:tcW w:w="1240" w:type="dxa"/>
            <w:vAlign w:val="bottom"/>
          </w:tcPr>
          <w:p w14:paraId="322FBB6C" w14:textId="5A87DB1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66.60</w:t>
            </w:r>
          </w:p>
        </w:tc>
        <w:tc>
          <w:tcPr>
            <w:tcW w:w="886" w:type="dxa"/>
            <w:vAlign w:val="bottom"/>
          </w:tcPr>
          <w:p w14:paraId="6C35FE84" w14:textId="28EC020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62.50</w:t>
            </w:r>
          </w:p>
        </w:tc>
        <w:tc>
          <w:tcPr>
            <w:tcW w:w="1240" w:type="dxa"/>
            <w:vAlign w:val="bottom"/>
          </w:tcPr>
          <w:p w14:paraId="6E71F773" w14:textId="011795A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886" w:type="dxa"/>
            <w:vAlign w:val="bottom"/>
          </w:tcPr>
          <w:p w14:paraId="252EED64" w14:textId="00D3D9F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1455DD7D" w14:textId="5A5EA7F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32.00</w:t>
            </w:r>
          </w:p>
        </w:tc>
      </w:tr>
      <w:tr w:rsidR="003674E8" w14:paraId="3E6CAED8" w14:textId="77777777" w:rsidTr="008F5A8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bottom"/>
          </w:tcPr>
          <w:p w14:paraId="5E0B7670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0" w:type="dxa"/>
            <w:vAlign w:val="bottom"/>
          </w:tcPr>
          <w:p w14:paraId="78CB8F95" w14:textId="7C5E60A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48.39</w:t>
            </w:r>
          </w:p>
        </w:tc>
        <w:tc>
          <w:tcPr>
            <w:tcW w:w="0" w:type="dxa"/>
            <w:vAlign w:val="bottom"/>
          </w:tcPr>
          <w:p w14:paraId="345052B9" w14:textId="4BAF589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74.32</w:t>
            </w:r>
          </w:p>
        </w:tc>
        <w:tc>
          <w:tcPr>
            <w:tcW w:w="0" w:type="dxa"/>
            <w:vAlign w:val="bottom"/>
          </w:tcPr>
          <w:p w14:paraId="088245F9" w14:textId="20E7467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48.35</w:t>
            </w:r>
          </w:p>
        </w:tc>
        <w:tc>
          <w:tcPr>
            <w:tcW w:w="0" w:type="dxa"/>
            <w:vAlign w:val="bottom"/>
          </w:tcPr>
          <w:p w14:paraId="08C30EDE" w14:textId="63863AD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74.27</w:t>
            </w:r>
          </w:p>
        </w:tc>
        <w:tc>
          <w:tcPr>
            <w:tcW w:w="0" w:type="dxa"/>
            <w:vAlign w:val="bottom"/>
          </w:tcPr>
          <w:p w14:paraId="3E1E10F9" w14:textId="2F8CF3A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48.34</w:t>
            </w:r>
          </w:p>
        </w:tc>
        <w:tc>
          <w:tcPr>
            <w:tcW w:w="0" w:type="dxa"/>
            <w:vAlign w:val="bottom"/>
          </w:tcPr>
          <w:p w14:paraId="227DEE62" w14:textId="4D6BE61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74.25</w:t>
            </w:r>
          </w:p>
        </w:tc>
        <w:tc>
          <w:tcPr>
            <w:tcW w:w="0" w:type="dxa"/>
            <w:vAlign w:val="bottom"/>
          </w:tcPr>
          <w:p w14:paraId="542EFBD8" w14:textId="3F6708C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27.78</w:t>
            </w:r>
          </w:p>
        </w:tc>
        <w:tc>
          <w:tcPr>
            <w:tcW w:w="0" w:type="dxa"/>
            <w:vAlign w:val="bottom"/>
          </w:tcPr>
          <w:p w14:paraId="298069EF" w14:textId="6EC9716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42.67</w:t>
            </w:r>
          </w:p>
        </w:tc>
      </w:tr>
      <w:tr w:rsidR="003674E8" w14:paraId="57D44009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A7C7712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51" w:type="dxa"/>
            <w:vAlign w:val="bottom"/>
          </w:tcPr>
          <w:p w14:paraId="43F0EF3D" w14:textId="4110102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38.51</w:t>
            </w:r>
          </w:p>
        </w:tc>
        <w:tc>
          <w:tcPr>
            <w:tcW w:w="1240" w:type="dxa"/>
            <w:vAlign w:val="bottom"/>
          </w:tcPr>
          <w:p w14:paraId="0D16E11D" w14:textId="20476CC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78.86</w:t>
            </w:r>
          </w:p>
        </w:tc>
        <w:tc>
          <w:tcPr>
            <w:tcW w:w="851" w:type="dxa"/>
            <w:vAlign w:val="bottom"/>
          </w:tcPr>
          <w:p w14:paraId="41C6C2DE" w14:textId="6F24B6E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38.16</w:t>
            </w:r>
          </w:p>
        </w:tc>
        <w:tc>
          <w:tcPr>
            <w:tcW w:w="1240" w:type="dxa"/>
            <w:vAlign w:val="bottom"/>
          </w:tcPr>
          <w:p w14:paraId="012E945F" w14:textId="6E89A6F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78.15</w:t>
            </w:r>
          </w:p>
        </w:tc>
        <w:tc>
          <w:tcPr>
            <w:tcW w:w="886" w:type="dxa"/>
            <w:vAlign w:val="bottom"/>
          </w:tcPr>
          <w:p w14:paraId="72FEAC31" w14:textId="31D8277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38.54</w:t>
            </w:r>
          </w:p>
        </w:tc>
        <w:tc>
          <w:tcPr>
            <w:tcW w:w="1240" w:type="dxa"/>
            <w:vAlign w:val="bottom"/>
          </w:tcPr>
          <w:p w14:paraId="2F20D009" w14:textId="4C6F5EF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78.93</w:t>
            </w:r>
          </w:p>
        </w:tc>
        <w:tc>
          <w:tcPr>
            <w:tcW w:w="886" w:type="dxa"/>
            <w:vAlign w:val="bottom"/>
          </w:tcPr>
          <w:p w14:paraId="18D9AE6E" w14:textId="679C10C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240" w:type="dxa"/>
            <w:vAlign w:val="bottom"/>
          </w:tcPr>
          <w:p w14:paraId="72057E89" w14:textId="693CD90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51.20</w:t>
            </w:r>
          </w:p>
        </w:tc>
      </w:tr>
      <w:tr w:rsidR="003674E8" w14:paraId="5734827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4A97343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51" w:type="dxa"/>
            <w:vAlign w:val="bottom"/>
          </w:tcPr>
          <w:p w14:paraId="73B78A95" w14:textId="5E5F55A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634C6DA3" w14:textId="0A6605F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79.85</w:t>
            </w:r>
          </w:p>
        </w:tc>
        <w:tc>
          <w:tcPr>
            <w:tcW w:w="851" w:type="dxa"/>
            <w:vAlign w:val="bottom"/>
          </w:tcPr>
          <w:p w14:paraId="0616FBA2" w14:textId="0700B3B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3AC01B2B" w14:textId="40FA860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79.85</w:t>
            </w:r>
          </w:p>
        </w:tc>
        <w:tc>
          <w:tcPr>
            <w:tcW w:w="886" w:type="dxa"/>
            <w:vAlign w:val="bottom"/>
          </w:tcPr>
          <w:p w14:paraId="76DF05A1" w14:textId="65F3EC7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64E7D67D" w14:textId="59C3871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79.85</w:t>
            </w:r>
          </w:p>
        </w:tc>
        <w:tc>
          <w:tcPr>
            <w:tcW w:w="886" w:type="dxa"/>
            <w:vAlign w:val="bottom"/>
          </w:tcPr>
          <w:p w14:paraId="2D1C73EB" w14:textId="3D2272D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22.73</w:t>
            </w:r>
          </w:p>
        </w:tc>
        <w:tc>
          <w:tcPr>
            <w:tcW w:w="1240" w:type="dxa"/>
            <w:vAlign w:val="bottom"/>
          </w:tcPr>
          <w:p w14:paraId="3797D789" w14:textId="6D9C9B1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58.18</w:t>
            </w:r>
          </w:p>
        </w:tc>
      </w:tr>
      <w:tr w:rsidR="003674E8" w14:paraId="4DCCE29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47D7442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851" w:type="dxa"/>
            <w:vAlign w:val="bottom"/>
          </w:tcPr>
          <w:p w14:paraId="2BE1D2D5" w14:textId="2BF78EC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27.45</w:t>
            </w:r>
          </w:p>
        </w:tc>
        <w:tc>
          <w:tcPr>
            <w:tcW w:w="1240" w:type="dxa"/>
            <w:vAlign w:val="bottom"/>
          </w:tcPr>
          <w:p w14:paraId="1161FA77" w14:textId="532D9A8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84.33</w:t>
            </w:r>
          </w:p>
        </w:tc>
        <w:tc>
          <w:tcPr>
            <w:tcW w:w="851" w:type="dxa"/>
            <w:vAlign w:val="bottom"/>
          </w:tcPr>
          <w:p w14:paraId="76D26CD6" w14:textId="178ECB6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27.07</w:t>
            </w:r>
          </w:p>
        </w:tc>
        <w:tc>
          <w:tcPr>
            <w:tcW w:w="1240" w:type="dxa"/>
            <w:vAlign w:val="bottom"/>
          </w:tcPr>
          <w:p w14:paraId="01A64422" w14:textId="5C1EAA8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83.17</w:t>
            </w:r>
          </w:p>
        </w:tc>
        <w:tc>
          <w:tcPr>
            <w:tcW w:w="886" w:type="dxa"/>
            <w:vAlign w:val="bottom"/>
          </w:tcPr>
          <w:p w14:paraId="62907F87" w14:textId="1F81C58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27.26</w:t>
            </w:r>
          </w:p>
        </w:tc>
        <w:tc>
          <w:tcPr>
            <w:tcW w:w="1240" w:type="dxa"/>
            <w:vAlign w:val="bottom"/>
          </w:tcPr>
          <w:p w14:paraId="5C793A34" w14:textId="5083B1D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83.74</w:t>
            </w:r>
          </w:p>
        </w:tc>
        <w:tc>
          <w:tcPr>
            <w:tcW w:w="886" w:type="dxa"/>
            <w:vAlign w:val="bottom"/>
          </w:tcPr>
          <w:p w14:paraId="31BAD23B" w14:textId="674B8C1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20.83</w:t>
            </w:r>
          </w:p>
        </w:tc>
        <w:tc>
          <w:tcPr>
            <w:tcW w:w="1240" w:type="dxa"/>
            <w:vAlign w:val="bottom"/>
          </w:tcPr>
          <w:p w14:paraId="671FE624" w14:textId="5849D3D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64.00</w:t>
            </w:r>
          </w:p>
        </w:tc>
      </w:tr>
      <w:tr w:rsidR="003674E8" w14:paraId="1C3E8368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81CDFAB" w14:textId="77777777" w:rsidR="003674E8" w:rsidRDefault="003674E8" w:rsidP="003674E8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51" w:type="dxa"/>
            <w:vAlign w:val="bottom"/>
          </w:tcPr>
          <w:p w14:paraId="16BD7ACA" w14:textId="2350297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24.10</w:t>
            </w:r>
          </w:p>
        </w:tc>
        <w:tc>
          <w:tcPr>
            <w:tcW w:w="1240" w:type="dxa"/>
            <w:vAlign w:val="bottom"/>
          </w:tcPr>
          <w:p w14:paraId="7E1C5EC9" w14:textId="5553453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86.37</w:t>
            </w:r>
          </w:p>
        </w:tc>
        <w:tc>
          <w:tcPr>
            <w:tcW w:w="851" w:type="dxa"/>
            <w:vAlign w:val="bottom"/>
          </w:tcPr>
          <w:p w14:paraId="216D4932" w14:textId="7694504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23.59</w:t>
            </w:r>
          </w:p>
        </w:tc>
        <w:tc>
          <w:tcPr>
            <w:tcW w:w="1240" w:type="dxa"/>
            <w:vAlign w:val="bottom"/>
          </w:tcPr>
          <w:p w14:paraId="789DC685" w14:textId="32D7F40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84.54</w:t>
            </w:r>
          </w:p>
        </w:tc>
        <w:tc>
          <w:tcPr>
            <w:tcW w:w="886" w:type="dxa"/>
            <w:vAlign w:val="bottom"/>
          </w:tcPr>
          <w:p w14:paraId="57D5E7D5" w14:textId="21B99AB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23.62</w:t>
            </w:r>
          </w:p>
        </w:tc>
        <w:tc>
          <w:tcPr>
            <w:tcW w:w="1240" w:type="dxa"/>
            <w:vAlign w:val="bottom"/>
          </w:tcPr>
          <w:p w14:paraId="442BB89C" w14:textId="6871471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84.66</w:t>
            </w:r>
          </w:p>
        </w:tc>
        <w:tc>
          <w:tcPr>
            <w:tcW w:w="886" w:type="dxa"/>
            <w:vAlign w:val="bottom"/>
          </w:tcPr>
          <w:p w14:paraId="5C561788" w14:textId="5CC0B9F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19.23</w:t>
            </w:r>
          </w:p>
        </w:tc>
        <w:tc>
          <w:tcPr>
            <w:tcW w:w="1240" w:type="dxa"/>
            <w:vAlign w:val="bottom"/>
          </w:tcPr>
          <w:p w14:paraId="6DD19498" w14:textId="68ABCBB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68.92</w:t>
            </w:r>
          </w:p>
        </w:tc>
      </w:tr>
      <w:tr w:rsidR="003674E8" w14:paraId="6A4BCA79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543EDBF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851" w:type="dxa"/>
            <w:vAlign w:val="bottom"/>
          </w:tcPr>
          <w:p w14:paraId="3A047E5F" w14:textId="21B31D2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21.22</w:t>
            </w:r>
          </w:p>
        </w:tc>
        <w:tc>
          <w:tcPr>
            <w:tcW w:w="1240" w:type="dxa"/>
            <w:vAlign w:val="bottom"/>
          </w:tcPr>
          <w:p w14:paraId="5970CF03" w14:textId="6F72035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86.92</w:t>
            </w:r>
          </w:p>
        </w:tc>
        <w:tc>
          <w:tcPr>
            <w:tcW w:w="851" w:type="dxa"/>
            <w:vAlign w:val="bottom"/>
          </w:tcPr>
          <w:p w14:paraId="57C29163" w14:textId="03F6CD7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21.16</w:t>
            </w:r>
          </w:p>
        </w:tc>
        <w:tc>
          <w:tcPr>
            <w:tcW w:w="1240" w:type="dxa"/>
            <w:vAlign w:val="bottom"/>
          </w:tcPr>
          <w:p w14:paraId="5E506100" w14:textId="2E3606C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86.69</w:t>
            </w:r>
          </w:p>
        </w:tc>
        <w:tc>
          <w:tcPr>
            <w:tcW w:w="886" w:type="dxa"/>
            <w:vAlign w:val="bottom"/>
          </w:tcPr>
          <w:p w14:paraId="4CA61544" w14:textId="69AE0BD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21.13</w:t>
            </w:r>
          </w:p>
        </w:tc>
        <w:tc>
          <w:tcPr>
            <w:tcW w:w="1240" w:type="dxa"/>
            <w:vAlign w:val="bottom"/>
          </w:tcPr>
          <w:p w14:paraId="1A8AAA7F" w14:textId="5509A00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86.53</w:t>
            </w:r>
          </w:p>
        </w:tc>
        <w:tc>
          <w:tcPr>
            <w:tcW w:w="886" w:type="dxa"/>
            <w:vAlign w:val="bottom"/>
          </w:tcPr>
          <w:p w14:paraId="54BB86FA" w14:textId="6D4E2E9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17.86</w:t>
            </w:r>
          </w:p>
        </w:tc>
        <w:tc>
          <w:tcPr>
            <w:tcW w:w="1240" w:type="dxa"/>
            <w:vAlign w:val="bottom"/>
          </w:tcPr>
          <w:p w14:paraId="3936118B" w14:textId="6B5D900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73.15</w:t>
            </w:r>
          </w:p>
        </w:tc>
      </w:tr>
      <w:tr w:rsidR="003674E8" w14:paraId="262AF27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8A38102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851" w:type="dxa"/>
            <w:vAlign w:val="bottom"/>
          </w:tcPr>
          <w:p w14:paraId="33993000" w14:textId="7F6C03A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18.83</w:t>
            </w:r>
          </w:p>
        </w:tc>
        <w:tc>
          <w:tcPr>
            <w:tcW w:w="1240" w:type="dxa"/>
            <w:vAlign w:val="bottom"/>
          </w:tcPr>
          <w:p w14:paraId="16D336A9" w14:textId="6DD63CF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86.76</w:t>
            </w:r>
          </w:p>
        </w:tc>
        <w:tc>
          <w:tcPr>
            <w:tcW w:w="851" w:type="dxa"/>
            <w:vAlign w:val="bottom"/>
          </w:tcPr>
          <w:p w14:paraId="3FE4AFE3" w14:textId="4EEED62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18.90</w:t>
            </w:r>
          </w:p>
        </w:tc>
        <w:tc>
          <w:tcPr>
            <w:tcW w:w="1240" w:type="dxa"/>
            <w:vAlign w:val="bottom"/>
          </w:tcPr>
          <w:p w14:paraId="433C5DAC" w14:textId="3B9B90E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87.08</w:t>
            </w:r>
          </w:p>
        </w:tc>
        <w:tc>
          <w:tcPr>
            <w:tcW w:w="886" w:type="dxa"/>
            <w:vAlign w:val="bottom"/>
          </w:tcPr>
          <w:p w14:paraId="7DE270E3" w14:textId="5A13DBB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18.86</w:t>
            </w:r>
          </w:p>
        </w:tc>
        <w:tc>
          <w:tcPr>
            <w:tcW w:w="1240" w:type="dxa"/>
            <w:vAlign w:val="bottom"/>
          </w:tcPr>
          <w:p w14:paraId="7311B9C2" w14:textId="46E0F2D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86.89</w:t>
            </w:r>
          </w:p>
        </w:tc>
        <w:tc>
          <w:tcPr>
            <w:tcW w:w="886" w:type="dxa"/>
            <w:vAlign w:val="bottom"/>
          </w:tcPr>
          <w:p w14:paraId="0A104D14" w14:textId="3ED1098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1240" w:type="dxa"/>
            <w:vAlign w:val="bottom"/>
          </w:tcPr>
          <w:p w14:paraId="2E69A6A6" w14:textId="74668D2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76.80</w:t>
            </w:r>
          </w:p>
        </w:tc>
      </w:tr>
      <w:tr w:rsidR="003674E8" w14:paraId="7C6A6C74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8A58A7D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851" w:type="dxa"/>
            <w:vAlign w:val="bottom"/>
          </w:tcPr>
          <w:p w14:paraId="61BEB885" w14:textId="1D42E61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16.98</w:t>
            </w:r>
          </w:p>
        </w:tc>
        <w:tc>
          <w:tcPr>
            <w:tcW w:w="1240" w:type="dxa"/>
            <w:vAlign w:val="bottom"/>
          </w:tcPr>
          <w:p w14:paraId="6CB9C1B9" w14:textId="2A81EC2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86.92</w:t>
            </w:r>
          </w:p>
        </w:tc>
        <w:tc>
          <w:tcPr>
            <w:tcW w:w="851" w:type="dxa"/>
            <w:vAlign w:val="bottom"/>
          </w:tcPr>
          <w:p w14:paraId="2D49B644" w14:textId="554E62C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16.90</w:t>
            </w:r>
          </w:p>
        </w:tc>
        <w:tc>
          <w:tcPr>
            <w:tcW w:w="1240" w:type="dxa"/>
            <w:vAlign w:val="bottom"/>
          </w:tcPr>
          <w:p w14:paraId="7FE22372" w14:textId="3B310DE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86.53</w:t>
            </w:r>
          </w:p>
        </w:tc>
        <w:tc>
          <w:tcPr>
            <w:tcW w:w="886" w:type="dxa"/>
            <w:vAlign w:val="bottom"/>
          </w:tcPr>
          <w:p w14:paraId="2176B6F7" w14:textId="63EEBF3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16.79</w:t>
            </w:r>
          </w:p>
        </w:tc>
        <w:tc>
          <w:tcPr>
            <w:tcW w:w="1240" w:type="dxa"/>
            <w:vAlign w:val="bottom"/>
          </w:tcPr>
          <w:p w14:paraId="6255E098" w14:textId="592B781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85.95</w:t>
            </w:r>
          </w:p>
        </w:tc>
        <w:tc>
          <w:tcPr>
            <w:tcW w:w="886" w:type="dxa"/>
            <w:vAlign w:val="bottom"/>
          </w:tcPr>
          <w:p w14:paraId="13961045" w14:textId="73AA66D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15.63</w:t>
            </w:r>
          </w:p>
        </w:tc>
        <w:tc>
          <w:tcPr>
            <w:tcW w:w="1240" w:type="dxa"/>
            <w:vAlign w:val="bottom"/>
          </w:tcPr>
          <w:p w14:paraId="7EFAF3DD" w14:textId="6B381C3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</w:t>
            </w:r>
          </w:p>
        </w:tc>
      </w:tr>
      <w:tr w:rsidR="003674E8" w14:paraId="55D8CD7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9CF920F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851" w:type="dxa"/>
            <w:vAlign w:val="bottom"/>
          </w:tcPr>
          <w:p w14:paraId="4B22FCED" w14:textId="629E9F2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15.48</w:t>
            </w:r>
          </w:p>
        </w:tc>
        <w:tc>
          <w:tcPr>
            <w:tcW w:w="1240" w:type="dxa"/>
            <w:vAlign w:val="bottom"/>
          </w:tcPr>
          <w:p w14:paraId="184DE1C6" w14:textId="7A4B7D4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87.20</w:t>
            </w:r>
          </w:p>
        </w:tc>
        <w:tc>
          <w:tcPr>
            <w:tcW w:w="851" w:type="dxa"/>
            <w:vAlign w:val="bottom"/>
          </w:tcPr>
          <w:p w14:paraId="7EDB1BF4" w14:textId="3D128AF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15.24</w:t>
            </w:r>
          </w:p>
        </w:tc>
        <w:tc>
          <w:tcPr>
            <w:tcW w:w="1240" w:type="dxa"/>
            <w:vAlign w:val="bottom"/>
          </w:tcPr>
          <w:p w14:paraId="36CC543B" w14:textId="0B696AE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85.84</w:t>
            </w:r>
          </w:p>
        </w:tc>
        <w:tc>
          <w:tcPr>
            <w:tcW w:w="886" w:type="dxa"/>
            <w:vAlign w:val="bottom"/>
          </w:tcPr>
          <w:p w14:paraId="57C8272F" w14:textId="6637564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15.11</w:t>
            </w:r>
          </w:p>
        </w:tc>
        <w:tc>
          <w:tcPr>
            <w:tcW w:w="1240" w:type="dxa"/>
            <w:vAlign w:val="bottom"/>
          </w:tcPr>
          <w:p w14:paraId="3494286A" w14:textId="73F6596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85.12</w:t>
            </w:r>
          </w:p>
        </w:tc>
        <w:tc>
          <w:tcPr>
            <w:tcW w:w="886" w:type="dxa"/>
            <w:vAlign w:val="bottom"/>
          </w:tcPr>
          <w:p w14:paraId="32DF4B64" w14:textId="4CD1B72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1240" w:type="dxa"/>
            <w:vAlign w:val="bottom"/>
          </w:tcPr>
          <w:p w14:paraId="3B5C0FD9" w14:textId="246C96C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82.82</w:t>
            </w:r>
          </w:p>
        </w:tc>
      </w:tr>
      <w:tr w:rsidR="003674E8" w14:paraId="06A0831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94F8C6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851" w:type="dxa"/>
            <w:vAlign w:val="bottom"/>
          </w:tcPr>
          <w:p w14:paraId="7BC9FF0A" w14:textId="74E240C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240" w:type="dxa"/>
            <w:vAlign w:val="bottom"/>
          </w:tcPr>
          <w:p w14:paraId="0F4A28AF" w14:textId="26DC6B1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87.41</w:t>
            </w:r>
          </w:p>
        </w:tc>
        <w:tc>
          <w:tcPr>
            <w:tcW w:w="851" w:type="dxa"/>
            <w:vAlign w:val="bottom"/>
          </w:tcPr>
          <w:p w14:paraId="2B077367" w14:textId="71040B0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13.88</w:t>
            </w:r>
          </w:p>
        </w:tc>
        <w:tc>
          <w:tcPr>
            <w:tcW w:w="1240" w:type="dxa"/>
            <w:vAlign w:val="bottom"/>
          </w:tcPr>
          <w:p w14:paraId="57E3083D" w14:textId="4327A03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85.27</w:t>
            </w:r>
          </w:p>
        </w:tc>
        <w:tc>
          <w:tcPr>
            <w:tcW w:w="886" w:type="dxa"/>
            <w:vAlign w:val="bottom"/>
          </w:tcPr>
          <w:p w14:paraId="3BBFF37D" w14:textId="623A89A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13.83</w:t>
            </w:r>
          </w:p>
        </w:tc>
        <w:tc>
          <w:tcPr>
            <w:tcW w:w="1240" w:type="dxa"/>
            <w:vAlign w:val="bottom"/>
          </w:tcPr>
          <w:p w14:paraId="4DECC865" w14:textId="7ABF37B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84.95</w:t>
            </w:r>
          </w:p>
        </w:tc>
        <w:tc>
          <w:tcPr>
            <w:tcW w:w="886" w:type="dxa"/>
            <w:vAlign w:val="bottom"/>
          </w:tcPr>
          <w:p w14:paraId="0FD09732" w14:textId="14CA1B5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13.89</w:t>
            </w:r>
          </w:p>
        </w:tc>
        <w:tc>
          <w:tcPr>
            <w:tcW w:w="1240" w:type="dxa"/>
            <w:vAlign w:val="bottom"/>
          </w:tcPr>
          <w:p w14:paraId="50451E19" w14:textId="2888803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85.34</w:t>
            </w:r>
          </w:p>
        </w:tc>
      </w:tr>
      <w:tr w:rsidR="003674E8" w14:paraId="04D1043B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6D2EE2A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851" w:type="dxa"/>
            <w:vAlign w:val="bottom"/>
          </w:tcPr>
          <w:p w14:paraId="75079A0C" w14:textId="17AAEDF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13.07</w:t>
            </w:r>
          </w:p>
        </w:tc>
        <w:tc>
          <w:tcPr>
            <w:tcW w:w="1240" w:type="dxa"/>
            <w:vAlign w:val="bottom"/>
          </w:tcPr>
          <w:p w14:paraId="3FADA191" w14:textId="1377AA2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86.99</w:t>
            </w:r>
          </w:p>
        </w:tc>
        <w:tc>
          <w:tcPr>
            <w:tcW w:w="851" w:type="dxa"/>
            <w:vAlign w:val="bottom"/>
          </w:tcPr>
          <w:p w14:paraId="031BFE0A" w14:textId="70C7149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12.89</w:t>
            </w:r>
          </w:p>
        </w:tc>
        <w:tc>
          <w:tcPr>
            <w:tcW w:w="1240" w:type="dxa"/>
            <w:vAlign w:val="bottom"/>
          </w:tcPr>
          <w:p w14:paraId="63ED683F" w14:textId="206F070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85.77</w:t>
            </w:r>
          </w:p>
        </w:tc>
        <w:tc>
          <w:tcPr>
            <w:tcW w:w="886" w:type="dxa"/>
            <w:vAlign w:val="bottom"/>
          </w:tcPr>
          <w:p w14:paraId="25C535F2" w14:textId="5E6D8DB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12.81</w:t>
            </w:r>
          </w:p>
        </w:tc>
        <w:tc>
          <w:tcPr>
            <w:tcW w:w="1240" w:type="dxa"/>
            <w:vAlign w:val="bottom"/>
          </w:tcPr>
          <w:p w14:paraId="19B35577" w14:textId="2BE21D6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85.28</w:t>
            </w:r>
          </w:p>
        </w:tc>
        <w:tc>
          <w:tcPr>
            <w:tcW w:w="886" w:type="dxa"/>
            <w:vAlign w:val="bottom"/>
          </w:tcPr>
          <w:p w14:paraId="0FE273D3" w14:textId="1C8E477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13.16</w:t>
            </w:r>
          </w:p>
        </w:tc>
        <w:tc>
          <w:tcPr>
            <w:tcW w:w="1240" w:type="dxa"/>
            <w:vAlign w:val="bottom"/>
          </w:tcPr>
          <w:p w14:paraId="7D8224F7" w14:textId="19596F2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87.58</w:t>
            </w:r>
          </w:p>
        </w:tc>
      </w:tr>
      <w:tr w:rsidR="003674E8" w14:paraId="0E24928C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19BFF82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851" w:type="dxa"/>
            <w:vAlign w:val="bottom"/>
          </w:tcPr>
          <w:p w14:paraId="38A60148" w14:textId="170A4F3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12.13</w:t>
            </w:r>
          </w:p>
        </w:tc>
        <w:tc>
          <w:tcPr>
            <w:tcW w:w="1240" w:type="dxa"/>
            <w:vAlign w:val="bottom"/>
          </w:tcPr>
          <w:p w14:paraId="538C05F1" w14:textId="018CAF5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86.97</w:t>
            </w:r>
          </w:p>
        </w:tc>
        <w:tc>
          <w:tcPr>
            <w:tcW w:w="851" w:type="dxa"/>
            <w:vAlign w:val="bottom"/>
          </w:tcPr>
          <w:p w14:paraId="3DCCBFC6" w14:textId="0D30753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11.95</w:t>
            </w:r>
          </w:p>
        </w:tc>
        <w:tc>
          <w:tcPr>
            <w:tcW w:w="1240" w:type="dxa"/>
            <w:vAlign w:val="bottom"/>
          </w:tcPr>
          <w:p w14:paraId="72E5E4DF" w14:textId="170D0D6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85.68</w:t>
            </w:r>
          </w:p>
        </w:tc>
        <w:tc>
          <w:tcPr>
            <w:tcW w:w="886" w:type="dxa"/>
            <w:vAlign w:val="bottom"/>
          </w:tcPr>
          <w:p w14:paraId="788A25F6" w14:textId="6AC71E2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11.84</w:t>
            </w:r>
          </w:p>
        </w:tc>
        <w:tc>
          <w:tcPr>
            <w:tcW w:w="1240" w:type="dxa"/>
            <w:vAlign w:val="bottom"/>
          </w:tcPr>
          <w:p w14:paraId="66DF3E62" w14:textId="73DC096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84.89</w:t>
            </w:r>
          </w:p>
        </w:tc>
        <w:tc>
          <w:tcPr>
            <w:tcW w:w="886" w:type="dxa"/>
            <w:vAlign w:val="bottom"/>
          </w:tcPr>
          <w:p w14:paraId="1D6924B9" w14:textId="5B60BC9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240" w:type="dxa"/>
            <w:vAlign w:val="bottom"/>
          </w:tcPr>
          <w:p w14:paraId="65B28EFE" w14:textId="2930759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89.60</w:t>
            </w:r>
          </w:p>
        </w:tc>
      </w:tr>
      <w:tr w:rsidR="003674E8" w14:paraId="0BE4F8EF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C16CA6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851" w:type="dxa"/>
            <w:vAlign w:val="bottom"/>
          </w:tcPr>
          <w:p w14:paraId="015F4DC0" w14:textId="431B7E7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11.64</w:t>
            </w:r>
          </w:p>
        </w:tc>
        <w:tc>
          <w:tcPr>
            <w:tcW w:w="1240" w:type="dxa"/>
            <w:vAlign w:val="bottom"/>
          </w:tcPr>
          <w:p w14:paraId="4036760C" w14:textId="10D0657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89.42</w:t>
            </w:r>
          </w:p>
        </w:tc>
        <w:tc>
          <w:tcPr>
            <w:tcW w:w="851" w:type="dxa"/>
            <w:vAlign w:val="bottom"/>
          </w:tcPr>
          <w:p w14:paraId="045B8627" w14:textId="25D0665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1240" w:type="dxa"/>
            <w:vAlign w:val="bottom"/>
          </w:tcPr>
          <w:p w14:paraId="4636324D" w14:textId="46F2B34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87.84</w:t>
            </w:r>
          </w:p>
        </w:tc>
        <w:tc>
          <w:tcPr>
            <w:tcW w:w="886" w:type="dxa"/>
            <w:vAlign w:val="bottom"/>
          </w:tcPr>
          <w:p w14:paraId="28348D4A" w14:textId="67D39F6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11.31</w:t>
            </w:r>
          </w:p>
        </w:tc>
        <w:tc>
          <w:tcPr>
            <w:tcW w:w="1240" w:type="dxa"/>
            <w:vAlign w:val="bottom"/>
          </w:tcPr>
          <w:p w14:paraId="031D1725" w14:textId="3C97F82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86.85</w:t>
            </w:r>
          </w:p>
        </w:tc>
        <w:tc>
          <w:tcPr>
            <w:tcW w:w="886" w:type="dxa"/>
            <w:vAlign w:val="bottom"/>
          </w:tcPr>
          <w:p w14:paraId="0E0D8FF4" w14:textId="2D16FA8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11.91</w:t>
            </w:r>
          </w:p>
        </w:tc>
        <w:tc>
          <w:tcPr>
            <w:tcW w:w="1240" w:type="dxa"/>
            <w:vAlign w:val="bottom"/>
          </w:tcPr>
          <w:p w14:paraId="39584F3F" w14:textId="6596068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91.43</w:t>
            </w:r>
          </w:p>
        </w:tc>
      </w:tr>
      <w:tr w:rsidR="003674E8" w14:paraId="3266ECA4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A2EA284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851" w:type="dxa"/>
            <w:vAlign w:val="bottom"/>
          </w:tcPr>
          <w:p w14:paraId="1A1D9CEA" w14:textId="4784473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11.20</w:t>
            </w:r>
          </w:p>
        </w:tc>
        <w:tc>
          <w:tcPr>
            <w:tcW w:w="1240" w:type="dxa"/>
            <w:vAlign w:val="bottom"/>
          </w:tcPr>
          <w:p w14:paraId="7D197341" w14:textId="38AC3C2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91.76</w:t>
            </w:r>
          </w:p>
        </w:tc>
        <w:tc>
          <w:tcPr>
            <w:tcW w:w="851" w:type="dxa"/>
            <w:vAlign w:val="bottom"/>
          </w:tcPr>
          <w:p w14:paraId="546771EF" w14:textId="428D839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11.01</w:t>
            </w:r>
          </w:p>
        </w:tc>
        <w:tc>
          <w:tcPr>
            <w:tcW w:w="1240" w:type="dxa"/>
            <w:vAlign w:val="bottom"/>
          </w:tcPr>
          <w:p w14:paraId="1F8AB844" w14:textId="49FDC0E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90.16</w:t>
            </w:r>
          </w:p>
        </w:tc>
        <w:tc>
          <w:tcPr>
            <w:tcW w:w="886" w:type="dxa"/>
            <w:vAlign w:val="bottom"/>
          </w:tcPr>
          <w:p w14:paraId="27CBC566" w14:textId="26DEF6C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10.86</w:t>
            </w:r>
          </w:p>
        </w:tc>
        <w:tc>
          <w:tcPr>
            <w:tcW w:w="1240" w:type="dxa"/>
            <w:vAlign w:val="bottom"/>
          </w:tcPr>
          <w:p w14:paraId="4F60927A" w14:textId="52ACF57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88.93</w:t>
            </w:r>
          </w:p>
        </w:tc>
        <w:tc>
          <w:tcPr>
            <w:tcW w:w="886" w:type="dxa"/>
            <w:vAlign w:val="bottom"/>
          </w:tcPr>
          <w:p w14:paraId="46E0238B" w14:textId="5052E97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1240" w:type="dxa"/>
            <w:vAlign w:val="bottom"/>
          </w:tcPr>
          <w:p w14:paraId="1FC06171" w14:textId="17D4773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93.09</w:t>
            </w:r>
          </w:p>
        </w:tc>
      </w:tr>
      <w:tr w:rsidR="003674E8" w14:paraId="27291C7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1911916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1088</w:t>
            </w:r>
          </w:p>
        </w:tc>
        <w:tc>
          <w:tcPr>
            <w:tcW w:w="851" w:type="dxa"/>
            <w:vAlign w:val="bottom"/>
          </w:tcPr>
          <w:p w14:paraId="267C1BBD" w14:textId="4CEF51A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0240E4BA" w14:textId="141C3C2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93.40</w:t>
            </w:r>
          </w:p>
        </w:tc>
        <w:tc>
          <w:tcPr>
            <w:tcW w:w="851" w:type="dxa"/>
            <w:vAlign w:val="bottom"/>
          </w:tcPr>
          <w:p w14:paraId="0E93567E" w14:textId="1A3B63E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4569C59D" w14:textId="73746B4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93.42</w:t>
            </w:r>
          </w:p>
        </w:tc>
        <w:tc>
          <w:tcPr>
            <w:tcW w:w="886" w:type="dxa"/>
            <w:vAlign w:val="bottom"/>
          </w:tcPr>
          <w:p w14:paraId="05CEFE77" w14:textId="5445A01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7104DA51" w14:textId="0E1BB63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93.41</w:t>
            </w:r>
          </w:p>
        </w:tc>
        <w:tc>
          <w:tcPr>
            <w:tcW w:w="886" w:type="dxa"/>
            <w:vAlign w:val="bottom"/>
          </w:tcPr>
          <w:p w14:paraId="62385361" w14:textId="582A8C1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10.74</w:t>
            </w:r>
          </w:p>
        </w:tc>
        <w:tc>
          <w:tcPr>
            <w:tcW w:w="1240" w:type="dxa"/>
            <w:vAlign w:val="bottom"/>
          </w:tcPr>
          <w:p w14:paraId="25E3971E" w14:textId="734C161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93.52</w:t>
            </w:r>
          </w:p>
        </w:tc>
      </w:tr>
      <w:tr w:rsidR="003674E8" w14:paraId="40E28D2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F34B38D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lastRenderedPageBreak/>
              <w:t>1152</w:t>
            </w:r>
          </w:p>
        </w:tc>
        <w:tc>
          <w:tcPr>
            <w:tcW w:w="851" w:type="dxa"/>
            <w:vAlign w:val="bottom"/>
          </w:tcPr>
          <w:p w14:paraId="53D91145" w14:textId="48F8F0E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1240" w:type="dxa"/>
            <w:vAlign w:val="bottom"/>
          </w:tcPr>
          <w:p w14:paraId="49787761" w14:textId="113EF21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93.81</w:t>
            </w:r>
          </w:p>
        </w:tc>
        <w:tc>
          <w:tcPr>
            <w:tcW w:w="851" w:type="dxa"/>
            <w:vAlign w:val="bottom"/>
          </w:tcPr>
          <w:p w14:paraId="2D88B2FC" w14:textId="36DA0ED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1240" w:type="dxa"/>
            <w:vAlign w:val="bottom"/>
          </w:tcPr>
          <w:p w14:paraId="704732DA" w14:textId="6678D1B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93.82</w:t>
            </w:r>
          </w:p>
        </w:tc>
        <w:tc>
          <w:tcPr>
            <w:tcW w:w="886" w:type="dxa"/>
            <w:vAlign w:val="bottom"/>
          </w:tcPr>
          <w:p w14:paraId="7676D612" w14:textId="4412DB8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10.14</w:t>
            </w:r>
          </w:p>
        </w:tc>
        <w:tc>
          <w:tcPr>
            <w:tcW w:w="1240" w:type="dxa"/>
            <w:vAlign w:val="bottom"/>
          </w:tcPr>
          <w:p w14:paraId="47FF5A90" w14:textId="227CE02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93.43</w:t>
            </w:r>
          </w:p>
        </w:tc>
        <w:tc>
          <w:tcPr>
            <w:tcW w:w="886" w:type="dxa"/>
            <w:vAlign w:val="bottom"/>
          </w:tcPr>
          <w:p w14:paraId="2A42210D" w14:textId="2BAEFEC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10.19</w:t>
            </w:r>
          </w:p>
        </w:tc>
        <w:tc>
          <w:tcPr>
            <w:tcW w:w="1240" w:type="dxa"/>
            <w:vAlign w:val="bottom"/>
          </w:tcPr>
          <w:p w14:paraId="45FAC84A" w14:textId="7371A36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93.93</w:t>
            </w:r>
          </w:p>
        </w:tc>
      </w:tr>
      <w:tr w:rsidR="003674E8" w14:paraId="6882DEA3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E4F16CB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1216</w:t>
            </w:r>
          </w:p>
        </w:tc>
        <w:tc>
          <w:tcPr>
            <w:tcW w:w="851" w:type="dxa"/>
            <w:vAlign w:val="bottom"/>
          </w:tcPr>
          <w:p w14:paraId="4B2A57F7" w14:textId="6996E20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327D7FFD" w14:textId="5C6A6CE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94.19</w:t>
            </w:r>
          </w:p>
        </w:tc>
        <w:tc>
          <w:tcPr>
            <w:tcW w:w="851" w:type="dxa"/>
            <w:vAlign w:val="bottom"/>
          </w:tcPr>
          <w:p w14:paraId="13A3DDE9" w14:textId="79DFC60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1084F4AF" w14:textId="18BC258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94.19</w:t>
            </w:r>
          </w:p>
        </w:tc>
        <w:tc>
          <w:tcPr>
            <w:tcW w:w="886" w:type="dxa"/>
            <w:vAlign w:val="bottom"/>
          </w:tcPr>
          <w:p w14:paraId="57ABAA86" w14:textId="04F7733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6FB9C56C" w14:textId="240B1AE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94.21</w:t>
            </w:r>
          </w:p>
        </w:tc>
        <w:tc>
          <w:tcPr>
            <w:tcW w:w="886" w:type="dxa"/>
            <w:vAlign w:val="bottom"/>
          </w:tcPr>
          <w:p w14:paraId="44D7ABE8" w14:textId="5913222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9.69</w:t>
            </w:r>
          </w:p>
        </w:tc>
        <w:tc>
          <w:tcPr>
            <w:tcW w:w="1240" w:type="dxa"/>
            <w:vAlign w:val="bottom"/>
          </w:tcPr>
          <w:p w14:paraId="20EABDDF" w14:textId="4E11E1A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94.28</w:t>
            </w:r>
          </w:p>
        </w:tc>
      </w:tr>
      <w:tr w:rsidR="003674E8" w14:paraId="18956439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FA4101E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851" w:type="dxa"/>
            <w:vAlign w:val="bottom"/>
          </w:tcPr>
          <w:p w14:paraId="540B473B" w14:textId="1F0B637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1240" w:type="dxa"/>
            <w:vAlign w:val="bottom"/>
          </w:tcPr>
          <w:p w14:paraId="4FB897D8" w14:textId="12F3C03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94.55</w:t>
            </w:r>
          </w:p>
        </w:tc>
        <w:tc>
          <w:tcPr>
            <w:tcW w:w="851" w:type="dxa"/>
            <w:vAlign w:val="bottom"/>
          </w:tcPr>
          <w:p w14:paraId="77A62B82" w14:textId="2C22051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1240" w:type="dxa"/>
            <w:vAlign w:val="bottom"/>
          </w:tcPr>
          <w:p w14:paraId="3CE00599" w14:textId="302996D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94.55</w:t>
            </w:r>
          </w:p>
        </w:tc>
        <w:tc>
          <w:tcPr>
            <w:tcW w:w="886" w:type="dxa"/>
            <w:vAlign w:val="bottom"/>
          </w:tcPr>
          <w:p w14:paraId="7943A3A8" w14:textId="468CE0B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240" w:type="dxa"/>
            <w:vAlign w:val="bottom"/>
          </w:tcPr>
          <w:p w14:paraId="32EA6582" w14:textId="2595BD2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94.58</w:t>
            </w:r>
          </w:p>
        </w:tc>
        <w:tc>
          <w:tcPr>
            <w:tcW w:w="886" w:type="dxa"/>
            <w:vAlign w:val="bottom"/>
          </w:tcPr>
          <w:p w14:paraId="65450145" w14:textId="7C87220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240" w:type="dxa"/>
            <w:vAlign w:val="bottom"/>
          </w:tcPr>
          <w:p w14:paraId="234E9420" w14:textId="6730D5E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94.62</w:t>
            </w:r>
          </w:p>
        </w:tc>
      </w:tr>
      <w:tr w:rsidR="003674E8" w14:paraId="2E37E54F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63294F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1344</w:t>
            </w:r>
          </w:p>
        </w:tc>
        <w:tc>
          <w:tcPr>
            <w:tcW w:w="851" w:type="dxa"/>
            <w:vAlign w:val="bottom"/>
          </w:tcPr>
          <w:p w14:paraId="4D8941F6" w14:textId="578B193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25B454BC" w14:textId="0E526CE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94.85</w:t>
            </w:r>
          </w:p>
        </w:tc>
        <w:tc>
          <w:tcPr>
            <w:tcW w:w="851" w:type="dxa"/>
            <w:vAlign w:val="bottom"/>
          </w:tcPr>
          <w:p w14:paraId="12236606" w14:textId="0B29B12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730DB0B8" w14:textId="597E75C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94.85</w:t>
            </w:r>
          </w:p>
        </w:tc>
        <w:tc>
          <w:tcPr>
            <w:tcW w:w="886" w:type="dxa"/>
            <w:vAlign w:val="bottom"/>
          </w:tcPr>
          <w:p w14:paraId="6F417A0D" w14:textId="6378D46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3DF444A0" w14:textId="2D79DC2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94.86</w:t>
            </w:r>
          </w:p>
        </w:tc>
        <w:tc>
          <w:tcPr>
            <w:tcW w:w="886" w:type="dxa"/>
            <w:vAlign w:val="bottom"/>
          </w:tcPr>
          <w:p w14:paraId="5EF98A5C" w14:textId="36FF580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8.83</w:t>
            </w:r>
          </w:p>
        </w:tc>
        <w:tc>
          <w:tcPr>
            <w:tcW w:w="1240" w:type="dxa"/>
            <w:vAlign w:val="bottom"/>
          </w:tcPr>
          <w:p w14:paraId="263DDC44" w14:textId="7CE0BD2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94.89</w:t>
            </w:r>
          </w:p>
        </w:tc>
      </w:tr>
      <w:tr w:rsidR="003674E8" w14:paraId="54904E3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164E1EA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851" w:type="dxa"/>
            <w:vAlign w:val="bottom"/>
          </w:tcPr>
          <w:p w14:paraId="063B9C29" w14:textId="54C6C09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37E295AE" w14:textId="67D6445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95.13</w:t>
            </w:r>
          </w:p>
        </w:tc>
        <w:tc>
          <w:tcPr>
            <w:tcW w:w="851" w:type="dxa"/>
            <w:vAlign w:val="bottom"/>
          </w:tcPr>
          <w:p w14:paraId="0A950450" w14:textId="2208399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11D32B36" w14:textId="3095042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95.13</w:t>
            </w:r>
          </w:p>
        </w:tc>
        <w:tc>
          <w:tcPr>
            <w:tcW w:w="886" w:type="dxa"/>
            <w:vAlign w:val="bottom"/>
          </w:tcPr>
          <w:p w14:paraId="6D2D684B" w14:textId="5FCC566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0206EF80" w14:textId="3D1AB2C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95.15</w:t>
            </w:r>
          </w:p>
        </w:tc>
        <w:tc>
          <w:tcPr>
            <w:tcW w:w="886" w:type="dxa"/>
            <w:vAlign w:val="bottom"/>
          </w:tcPr>
          <w:p w14:paraId="5F1EA47D" w14:textId="4448AF6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359948F2" w14:textId="337E67C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95.19</w:t>
            </w:r>
          </w:p>
        </w:tc>
      </w:tr>
      <w:tr w:rsidR="003674E8" w14:paraId="33E1041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F15A02C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851" w:type="dxa"/>
            <w:vAlign w:val="bottom"/>
          </w:tcPr>
          <w:p w14:paraId="3BAE8C0E" w14:textId="135FF0D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323FC749" w14:textId="62A7671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851" w:type="dxa"/>
            <w:vAlign w:val="bottom"/>
          </w:tcPr>
          <w:p w14:paraId="53CCF8F6" w14:textId="4B2B727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7977CD1B" w14:textId="5CD227A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95.40</w:t>
            </w:r>
          </w:p>
        </w:tc>
        <w:tc>
          <w:tcPr>
            <w:tcW w:w="886" w:type="dxa"/>
            <w:vAlign w:val="bottom"/>
          </w:tcPr>
          <w:p w14:paraId="0404798D" w14:textId="0547F9E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3AB7C9B3" w14:textId="354ACA4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95.42</w:t>
            </w:r>
          </w:p>
        </w:tc>
        <w:tc>
          <w:tcPr>
            <w:tcW w:w="886" w:type="dxa"/>
            <w:vAlign w:val="bottom"/>
          </w:tcPr>
          <w:p w14:paraId="37C1A9B3" w14:textId="113F5BA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1240" w:type="dxa"/>
            <w:vAlign w:val="bottom"/>
          </w:tcPr>
          <w:p w14:paraId="1B98116B" w14:textId="46AB657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95.45</w:t>
            </w:r>
          </w:p>
        </w:tc>
      </w:tr>
      <w:tr w:rsidR="003674E8" w14:paraId="77D59A8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A66FED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51" w:type="dxa"/>
            <w:vAlign w:val="bottom"/>
          </w:tcPr>
          <w:p w14:paraId="3C4B23B8" w14:textId="38614E1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29A62ABA" w14:textId="07FEA95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95.67</w:t>
            </w:r>
          </w:p>
        </w:tc>
        <w:tc>
          <w:tcPr>
            <w:tcW w:w="851" w:type="dxa"/>
            <w:vAlign w:val="bottom"/>
          </w:tcPr>
          <w:p w14:paraId="66C1F616" w14:textId="4FB363A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3A0AA600" w14:textId="3002802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95.66</w:t>
            </w:r>
          </w:p>
        </w:tc>
        <w:tc>
          <w:tcPr>
            <w:tcW w:w="886" w:type="dxa"/>
            <w:vAlign w:val="bottom"/>
          </w:tcPr>
          <w:p w14:paraId="458F1914" w14:textId="6AFABEB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1DC1EE42" w14:textId="30726F6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95.69</w:t>
            </w:r>
          </w:p>
        </w:tc>
        <w:tc>
          <w:tcPr>
            <w:tcW w:w="886" w:type="dxa"/>
            <w:vAlign w:val="bottom"/>
          </w:tcPr>
          <w:p w14:paraId="33DE1339" w14:textId="3129B4C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699442DA" w14:textId="28097D7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95.69</w:t>
            </w:r>
          </w:p>
        </w:tc>
      </w:tr>
      <w:tr w:rsidR="003674E8" w14:paraId="521B6F9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8963E7A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851" w:type="dxa"/>
            <w:vAlign w:val="bottom"/>
          </w:tcPr>
          <w:p w14:paraId="16E7BDE4" w14:textId="0F1E9D5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536C9910" w14:textId="2486D00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95.89</w:t>
            </w:r>
          </w:p>
        </w:tc>
        <w:tc>
          <w:tcPr>
            <w:tcW w:w="851" w:type="dxa"/>
            <w:vAlign w:val="bottom"/>
          </w:tcPr>
          <w:p w14:paraId="0838CE5C" w14:textId="62E8341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06516735" w14:textId="012397D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95.90</w:t>
            </w:r>
          </w:p>
        </w:tc>
        <w:tc>
          <w:tcPr>
            <w:tcW w:w="886" w:type="dxa"/>
            <w:vAlign w:val="bottom"/>
          </w:tcPr>
          <w:p w14:paraId="7BF1102D" w14:textId="4D842CF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6A0689D4" w14:textId="62BE5CE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95.91</w:t>
            </w:r>
          </w:p>
        </w:tc>
        <w:tc>
          <w:tcPr>
            <w:tcW w:w="886" w:type="dxa"/>
            <w:vAlign w:val="bottom"/>
          </w:tcPr>
          <w:p w14:paraId="17E2710B" w14:textId="3BFF907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65178378" w14:textId="5656110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95.91</w:t>
            </w:r>
          </w:p>
        </w:tc>
      </w:tr>
      <w:tr w:rsidR="003674E8" w14:paraId="61F8F06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1946A92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51" w:type="dxa"/>
            <w:vAlign w:val="bottom"/>
          </w:tcPr>
          <w:p w14:paraId="35C9026F" w14:textId="3ED9082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7B6F3A48" w14:textId="271B61C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96.12</w:t>
            </w:r>
          </w:p>
        </w:tc>
        <w:tc>
          <w:tcPr>
            <w:tcW w:w="851" w:type="dxa"/>
            <w:vAlign w:val="bottom"/>
          </w:tcPr>
          <w:p w14:paraId="751BDF47" w14:textId="6082779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4951A233" w14:textId="0833B2F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96.11</w:t>
            </w:r>
          </w:p>
        </w:tc>
        <w:tc>
          <w:tcPr>
            <w:tcW w:w="886" w:type="dxa"/>
            <w:vAlign w:val="bottom"/>
          </w:tcPr>
          <w:p w14:paraId="5BC85EA9" w14:textId="42650A3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30E454F5" w14:textId="3945B61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96.13</w:t>
            </w:r>
          </w:p>
        </w:tc>
        <w:tc>
          <w:tcPr>
            <w:tcW w:w="886" w:type="dxa"/>
            <w:vAlign w:val="bottom"/>
          </w:tcPr>
          <w:p w14:paraId="429C137F" w14:textId="4266C56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78A4B677" w14:textId="7BB0CE3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96.14</w:t>
            </w:r>
          </w:p>
        </w:tc>
      </w:tr>
      <w:tr w:rsidR="003674E8" w14:paraId="143FCFB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62CC03F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851" w:type="dxa"/>
            <w:vAlign w:val="bottom"/>
          </w:tcPr>
          <w:p w14:paraId="1DD7F646" w14:textId="48E4429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010F968D" w14:textId="77DA70D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96.33</w:t>
            </w:r>
          </w:p>
        </w:tc>
        <w:tc>
          <w:tcPr>
            <w:tcW w:w="851" w:type="dxa"/>
            <w:vAlign w:val="bottom"/>
          </w:tcPr>
          <w:p w14:paraId="4E0F5EC3" w14:textId="1227E2D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3EB339E1" w14:textId="1F3619F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96.32</w:t>
            </w:r>
          </w:p>
        </w:tc>
        <w:tc>
          <w:tcPr>
            <w:tcW w:w="886" w:type="dxa"/>
            <w:vAlign w:val="bottom"/>
          </w:tcPr>
          <w:p w14:paraId="7CC04646" w14:textId="798ED39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7754EDF4" w14:textId="7759721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96.33</w:t>
            </w:r>
          </w:p>
        </w:tc>
        <w:tc>
          <w:tcPr>
            <w:tcW w:w="886" w:type="dxa"/>
            <w:vAlign w:val="bottom"/>
          </w:tcPr>
          <w:p w14:paraId="103993AB" w14:textId="3D7BF6B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0BE2BB80" w14:textId="57B584A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96.34</w:t>
            </w:r>
          </w:p>
        </w:tc>
      </w:tr>
      <w:tr w:rsidR="003674E8" w14:paraId="74D53DA3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F0FFAB0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51" w:type="dxa"/>
            <w:vAlign w:val="bottom"/>
          </w:tcPr>
          <w:p w14:paraId="53112B05" w14:textId="69AEEC4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54AC4D09" w14:textId="76AA87E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96.50</w:t>
            </w:r>
          </w:p>
        </w:tc>
        <w:tc>
          <w:tcPr>
            <w:tcW w:w="851" w:type="dxa"/>
            <w:vAlign w:val="bottom"/>
          </w:tcPr>
          <w:p w14:paraId="71143386" w14:textId="072C804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2F09930B" w14:textId="5142429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96.50</w:t>
            </w:r>
          </w:p>
        </w:tc>
        <w:tc>
          <w:tcPr>
            <w:tcW w:w="886" w:type="dxa"/>
            <w:vAlign w:val="bottom"/>
          </w:tcPr>
          <w:p w14:paraId="1D5ACE1C" w14:textId="76008A8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3FA1DC18" w14:textId="0DCFD67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96.52</w:t>
            </w:r>
          </w:p>
        </w:tc>
        <w:tc>
          <w:tcPr>
            <w:tcW w:w="886" w:type="dxa"/>
            <w:vAlign w:val="bottom"/>
          </w:tcPr>
          <w:p w14:paraId="3F8548FB" w14:textId="7963FA6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774D8ADD" w14:textId="0B89694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96.52</w:t>
            </w:r>
          </w:p>
        </w:tc>
      </w:tr>
      <w:tr w:rsidR="003674E8" w14:paraId="35B59B3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3AA9213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1856</w:t>
            </w:r>
          </w:p>
        </w:tc>
        <w:tc>
          <w:tcPr>
            <w:tcW w:w="851" w:type="dxa"/>
            <w:vAlign w:val="bottom"/>
          </w:tcPr>
          <w:p w14:paraId="31B2A01F" w14:textId="319997C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2CB58819" w14:textId="6C614B5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96.68</w:t>
            </w:r>
          </w:p>
        </w:tc>
        <w:tc>
          <w:tcPr>
            <w:tcW w:w="851" w:type="dxa"/>
            <w:vAlign w:val="bottom"/>
          </w:tcPr>
          <w:p w14:paraId="4B3301D2" w14:textId="6B95425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7ED9ADDA" w14:textId="581E104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96.68</w:t>
            </w:r>
          </w:p>
        </w:tc>
        <w:tc>
          <w:tcPr>
            <w:tcW w:w="886" w:type="dxa"/>
            <w:vAlign w:val="bottom"/>
          </w:tcPr>
          <w:p w14:paraId="7FEF78DB" w14:textId="1463D24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20FC62B8" w14:textId="5485EC9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96.68</w:t>
            </w:r>
          </w:p>
        </w:tc>
        <w:tc>
          <w:tcPr>
            <w:tcW w:w="886" w:type="dxa"/>
            <w:vAlign w:val="bottom"/>
          </w:tcPr>
          <w:p w14:paraId="0D63FBBF" w14:textId="30D33D8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4FBD8C21" w14:textId="32ECD6A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96.68</w:t>
            </w:r>
          </w:p>
        </w:tc>
      </w:tr>
      <w:tr w:rsidR="003674E8" w14:paraId="57E5825E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311576B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51" w:type="dxa"/>
            <w:vAlign w:val="bottom"/>
          </w:tcPr>
          <w:p w14:paraId="1B5358B3" w14:textId="42F3F11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677E80AD" w14:textId="2374646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  <w:tc>
          <w:tcPr>
            <w:tcW w:w="851" w:type="dxa"/>
            <w:vAlign w:val="bottom"/>
          </w:tcPr>
          <w:p w14:paraId="7B1B48C8" w14:textId="433BCE7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60C41BFD" w14:textId="686C239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96.85</w:t>
            </w:r>
          </w:p>
        </w:tc>
        <w:tc>
          <w:tcPr>
            <w:tcW w:w="886" w:type="dxa"/>
            <w:vAlign w:val="bottom"/>
          </w:tcPr>
          <w:p w14:paraId="5E729226" w14:textId="179E1D7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6C5DA274" w14:textId="27DD2E4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96.87</w:t>
            </w:r>
          </w:p>
        </w:tc>
        <w:tc>
          <w:tcPr>
            <w:tcW w:w="886" w:type="dxa"/>
            <w:vAlign w:val="bottom"/>
          </w:tcPr>
          <w:p w14:paraId="5F2E367F" w14:textId="6B444D2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0AED97CE" w14:textId="3650AD5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</w:tr>
      <w:tr w:rsidR="003674E8" w14:paraId="4F5CC36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AC7236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1984</w:t>
            </w:r>
          </w:p>
        </w:tc>
        <w:tc>
          <w:tcPr>
            <w:tcW w:w="851" w:type="dxa"/>
            <w:vAlign w:val="bottom"/>
          </w:tcPr>
          <w:p w14:paraId="64A5ABF6" w14:textId="5016598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42C2E724" w14:textId="0475DDC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97.01</w:t>
            </w:r>
          </w:p>
        </w:tc>
        <w:tc>
          <w:tcPr>
            <w:tcW w:w="851" w:type="dxa"/>
            <w:vAlign w:val="bottom"/>
          </w:tcPr>
          <w:p w14:paraId="4A2A23B3" w14:textId="38CAACB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4DA858C7" w14:textId="52506E2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886" w:type="dxa"/>
            <w:vAlign w:val="bottom"/>
          </w:tcPr>
          <w:p w14:paraId="4E62A076" w14:textId="729F86B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38B2A45C" w14:textId="6CFF260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97.01</w:t>
            </w:r>
          </w:p>
        </w:tc>
        <w:tc>
          <w:tcPr>
            <w:tcW w:w="886" w:type="dxa"/>
            <w:vAlign w:val="bottom"/>
          </w:tcPr>
          <w:p w14:paraId="385840ED" w14:textId="136343A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2CBFA655" w14:textId="6226EE1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97.01</w:t>
            </w:r>
          </w:p>
        </w:tc>
      </w:tr>
      <w:tr w:rsidR="003674E8" w14:paraId="4E76E1F1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4C01211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51" w:type="dxa"/>
            <w:vAlign w:val="bottom"/>
          </w:tcPr>
          <w:p w14:paraId="4781E7FF" w14:textId="0A8846A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5DAE08F6" w14:textId="290ABF1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97.14</w:t>
            </w:r>
          </w:p>
        </w:tc>
        <w:tc>
          <w:tcPr>
            <w:tcW w:w="851" w:type="dxa"/>
            <w:vAlign w:val="bottom"/>
          </w:tcPr>
          <w:p w14:paraId="789AB1B6" w14:textId="1C51DA6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61A085FB" w14:textId="0B35783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97.14</w:t>
            </w:r>
          </w:p>
        </w:tc>
        <w:tc>
          <w:tcPr>
            <w:tcW w:w="886" w:type="dxa"/>
            <w:vAlign w:val="bottom"/>
          </w:tcPr>
          <w:p w14:paraId="6640D98E" w14:textId="1D51B00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60E70196" w14:textId="61DB7C9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97.15</w:t>
            </w:r>
          </w:p>
        </w:tc>
        <w:tc>
          <w:tcPr>
            <w:tcW w:w="886" w:type="dxa"/>
            <w:vAlign w:val="bottom"/>
          </w:tcPr>
          <w:p w14:paraId="1934D201" w14:textId="3C46E06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1A69232B" w14:textId="061CAB5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97.15</w:t>
            </w:r>
          </w:p>
        </w:tc>
      </w:tr>
      <w:tr w:rsidR="003674E8" w14:paraId="6137999D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1C6B2AB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2112</w:t>
            </w:r>
          </w:p>
        </w:tc>
        <w:tc>
          <w:tcPr>
            <w:tcW w:w="851" w:type="dxa"/>
            <w:vAlign w:val="bottom"/>
          </w:tcPr>
          <w:p w14:paraId="7EC114F9" w14:textId="14E4DD4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1240" w:type="dxa"/>
            <w:vAlign w:val="bottom"/>
          </w:tcPr>
          <w:p w14:paraId="504E7FE7" w14:textId="2B08BB2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94.84</w:t>
            </w:r>
          </w:p>
        </w:tc>
        <w:tc>
          <w:tcPr>
            <w:tcW w:w="851" w:type="dxa"/>
            <w:vAlign w:val="bottom"/>
          </w:tcPr>
          <w:p w14:paraId="6E8DAD09" w14:textId="0900143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40" w:type="dxa"/>
            <w:vAlign w:val="bottom"/>
          </w:tcPr>
          <w:p w14:paraId="4C343698" w14:textId="63146E6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94.89</w:t>
            </w:r>
          </w:p>
        </w:tc>
        <w:tc>
          <w:tcPr>
            <w:tcW w:w="886" w:type="dxa"/>
            <w:vAlign w:val="bottom"/>
          </w:tcPr>
          <w:p w14:paraId="0A1F36AB" w14:textId="21DC38E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40" w:type="dxa"/>
            <w:vAlign w:val="bottom"/>
          </w:tcPr>
          <w:p w14:paraId="6A81029A" w14:textId="187F43A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94.96</w:t>
            </w:r>
          </w:p>
        </w:tc>
        <w:tc>
          <w:tcPr>
            <w:tcW w:w="886" w:type="dxa"/>
            <w:vAlign w:val="bottom"/>
          </w:tcPr>
          <w:p w14:paraId="724DCEE5" w14:textId="6552C8F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40" w:type="dxa"/>
            <w:vAlign w:val="bottom"/>
          </w:tcPr>
          <w:p w14:paraId="2E07182F" w14:textId="33F566A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95.22</w:t>
            </w:r>
          </w:p>
        </w:tc>
      </w:tr>
      <w:tr w:rsidR="003674E8" w14:paraId="3A81788B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D0D145F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2176</w:t>
            </w:r>
          </w:p>
        </w:tc>
        <w:tc>
          <w:tcPr>
            <w:tcW w:w="851" w:type="dxa"/>
            <w:vAlign w:val="bottom"/>
          </w:tcPr>
          <w:p w14:paraId="69D34F69" w14:textId="686FFF3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1240" w:type="dxa"/>
            <w:vAlign w:val="bottom"/>
          </w:tcPr>
          <w:p w14:paraId="6A9A533F" w14:textId="2B9EC60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94.95</w:t>
            </w:r>
          </w:p>
        </w:tc>
        <w:tc>
          <w:tcPr>
            <w:tcW w:w="851" w:type="dxa"/>
            <w:vAlign w:val="bottom"/>
          </w:tcPr>
          <w:p w14:paraId="3D788B80" w14:textId="0521089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40" w:type="dxa"/>
            <w:vAlign w:val="bottom"/>
          </w:tcPr>
          <w:p w14:paraId="548C91C1" w14:textId="5F52515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94.99</w:t>
            </w:r>
          </w:p>
        </w:tc>
        <w:tc>
          <w:tcPr>
            <w:tcW w:w="886" w:type="dxa"/>
            <w:vAlign w:val="bottom"/>
          </w:tcPr>
          <w:p w14:paraId="2FC0744D" w14:textId="7407F01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40" w:type="dxa"/>
            <w:vAlign w:val="bottom"/>
          </w:tcPr>
          <w:p w14:paraId="053A89FD" w14:textId="6F93837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95.06</w:t>
            </w:r>
          </w:p>
        </w:tc>
        <w:tc>
          <w:tcPr>
            <w:tcW w:w="886" w:type="dxa"/>
            <w:vAlign w:val="bottom"/>
          </w:tcPr>
          <w:p w14:paraId="31CC647C" w14:textId="0928557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1240" w:type="dxa"/>
            <w:vAlign w:val="bottom"/>
          </w:tcPr>
          <w:p w14:paraId="0937BE05" w14:textId="6B635DD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95.29</w:t>
            </w:r>
          </w:p>
        </w:tc>
      </w:tr>
      <w:tr w:rsidR="003674E8" w14:paraId="2E08FDD1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3FA4537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2240</w:t>
            </w:r>
          </w:p>
        </w:tc>
        <w:tc>
          <w:tcPr>
            <w:tcW w:w="851" w:type="dxa"/>
            <w:vAlign w:val="bottom"/>
          </w:tcPr>
          <w:p w14:paraId="033E04DC" w14:textId="5E14EAD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40" w:type="dxa"/>
            <w:vAlign w:val="bottom"/>
          </w:tcPr>
          <w:p w14:paraId="7D4D1009" w14:textId="6382D24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95.15</w:t>
            </w:r>
          </w:p>
        </w:tc>
        <w:tc>
          <w:tcPr>
            <w:tcW w:w="851" w:type="dxa"/>
            <w:vAlign w:val="bottom"/>
          </w:tcPr>
          <w:p w14:paraId="106D183E" w14:textId="2CC9341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40" w:type="dxa"/>
            <w:vAlign w:val="bottom"/>
          </w:tcPr>
          <w:p w14:paraId="4447CD60" w14:textId="3DE0822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95.20</w:t>
            </w:r>
          </w:p>
        </w:tc>
        <w:tc>
          <w:tcPr>
            <w:tcW w:w="886" w:type="dxa"/>
            <w:vAlign w:val="bottom"/>
          </w:tcPr>
          <w:p w14:paraId="119EC753" w14:textId="68EE725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1240" w:type="dxa"/>
            <w:vAlign w:val="bottom"/>
          </w:tcPr>
          <w:p w14:paraId="135180C4" w14:textId="1EA5D28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95.27</w:t>
            </w:r>
          </w:p>
        </w:tc>
        <w:tc>
          <w:tcPr>
            <w:tcW w:w="886" w:type="dxa"/>
            <w:vAlign w:val="bottom"/>
          </w:tcPr>
          <w:p w14:paraId="38C588DD" w14:textId="5A89FA6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1240" w:type="dxa"/>
            <w:vAlign w:val="bottom"/>
          </w:tcPr>
          <w:p w14:paraId="0D205FD4" w14:textId="7A58233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95.46</w:t>
            </w:r>
          </w:p>
        </w:tc>
      </w:tr>
      <w:tr w:rsidR="003674E8" w14:paraId="57593C99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9FDFE70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51" w:type="dxa"/>
            <w:vAlign w:val="bottom"/>
          </w:tcPr>
          <w:p w14:paraId="1016DB6B" w14:textId="224B36F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1240" w:type="dxa"/>
            <w:vAlign w:val="bottom"/>
          </w:tcPr>
          <w:p w14:paraId="57EC4B58" w14:textId="3A87861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95.34</w:t>
            </w:r>
          </w:p>
        </w:tc>
        <w:tc>
          <w:tcPr>
            <w:tcW w:w="851" w:type="dxa"/>
            <w:vAlign w:val="bottom"/>
          </w:tcPr>
          <w:p w14:paraId="1F136702" w14:textId="7C30896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1240" w:type="dxa"/>
            <w:vAlign w:val="bottom"/>
          </w:tcPr>
          <w:p w14:paraId="46636AC1" w14:textId="6D134AB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95.38</w:t>
            </w:r>
          </w:p>
        </w:tc>
        <w:tc>
          <w:tcPr>
            <w:tcW w:w="886" w:type="dxa"/>
            <w:vAlign w:val="bottom"/>
          </w:tcPr>
          <w:p w14:paraId="6F033C56" w14:textId="18255D4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1240" w:type="dxa"/>
            <w:vAlign w:val="bottom"/>
          </w:tcPr>
          <w:p w14:paraId="6A2EA15B" w14:textId="6C77C20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95.46</w:t>
            </w:r>
          </w:p>
        </w:tc>
        <w:tc>
          <w:tcPr>
            <w:tcW w:w="886" w:type="dxa"/>
            <w:vAlign w:val="bottom"/>
          </w:tcPr>
          <w:p w14:paraId="19F1127A" w14:textId="495AAB6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5.19</w:t>
            </w:r>
          </w:p>
        </w:tc>
        <w:tc>
          <w:tcPr>
            <w:tcW w:w="1240" w:type="dxa"/>
            <w:vAlign w:val="bottom"/>
          </w:tcPr>
          <w:p w14:paraId="505E93CF" w14:textId="366F799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95.63</w:t>
            </w:r>
          </w:p>
        </w:tc>
      </w:tr>
      <w:tr w:rsidR="003674E8" w14:paraId="2384B0DA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5768F9A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851" w:type="dxa"/>
            <w:vAlign w:val="bottom"/>
          </w:tcPr>
          <w:p w14:paraId="006FCE82" w14:textId="6D98A5D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1240" w:type="dxa"/>
            <w:vAlign w:val="bottom"/>
          </w:tcPr>
          <w:p w14:paraId="5C51F03F" w14:textId="142013D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95.49</w:t>
            </w:r>
          </w:p>
        </w:tc>
        <w:tc>
          <w:tcPr>
            <w:tcW w:w="851" w:type="dxa"/>
            <w:vAlign w:val="bottom"/>
          </w:tcPr>
          <w:p w14:paraId="4E7A825E" w14:textId="2DA5B8A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1240" w:type="dxa"/>
            <w:vAlign w:val="bottom"/>
          </w:tcPr>
          <w:p w14:paraId="4CE84184" w14:textId="49A9DC8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95.54</w:t>
            </w:r>
          </w:p>
        </w:tc>
        <w:tc>
          <w:tcPr>
            <w:tcW w:w="886" w:type="dxa"/>
            <w:vAlign w:val="bottom"/>
          </w:tcPr>
          <w:p w14:paraId="052637FA" w14:textId="147EC6B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240" w:type="dxa"/>
            <w:vAlign w:val="bottom"/>
          </w:tcPr>
          <w:p w14:paraId="263E2F30" w14:textId="5E995A5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95.61</w:t>
            </w:r>
          </w:p>
        </w:tc>
        <w:tc>
          <w:tcPr>
            <w:tcW w:w="886" w:type="dxa"/>
            <w:vAlign w:val="bottom"/>
          </w:tcPr>
          <w:p w14:paraId="3AA51536" w14:textId="3C2C17A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1240" w:type="dxa"/>
            <w:vAlign w:val="bottom"/>
          </w:tcPr>
          <w:p w14:paraId="6A2B8B1C" w14:textId="0294E75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95.79</w:t>
            </w:r>
          </w:p>
        </w:tc>
      </w:tr>
      <w:tr w:rsidR="003674E8" w14:paraId="4106BC2B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4816274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2432</w:t>
            </w:r>
          </w:p>
        </w:tc>
        <w:tc>
          <w:tcPr>
            <w:tcW w:w="851" w:type="dxa"/>
            <w:vAlign w:val="bottom"/>
          </w:tcPr>
          <w:p w14:paraId="62AACC03" w14:textId="257AF35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4D61810E" w14:textId="78D6B73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95.65</w:t>
            </w:r>
          </w:p>
        </w:tc>
        <w:tc>
          <w:tcPr>
            <w:tcW w:w="851" w:type="dxa"/>
            <w:vAlign w:val="bottom"/>
          </w:tcPr>
          <w:p w14:paraId="30A0DA7E" w14:textId="60406D1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25EAD689" w14:textId="22A5BB3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95.69</w:t>
            </w:r>
          </w:p>
        </w:tc>
        <w:tc>
          <w:tcPr>
            <w:tcW w:w="886" w:type="dxa"/>
            <w:vAlign w:val="bottom"/>
          </w:tcPr>
          <w:p w14:paraId="3D35198A" w14:textId="4B0CC94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39219FD2" w14:textId="4491C85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95.76</w:t>
            </w:r>
          </w:p>
        </w:tc>
        <w:tc>
          <w:tcPr>
            <w:tcW w:w="886" w:type="dxa"/>
            <w:vAlign w:val="bottom"/>
          </w:tcPr>
          <w:p w14:paraId="59FD0937" w14:textId="27C0540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240" w:type="dxa"/>
            <w:vAlign w:val="bottom"/>
          </w:tcPr>
          <w:p w14:paraId="5B575939" w14:textId="18646BE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95.94</w:t>
            </w:r>
          </w:p>
        </w:tc>
      </w:tr>
      <w:tr w:rsidR="003674E8" w14:paraId="0C4B4BD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A6D9D01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2496</w:t>
            </w:r>
          </w:p>
        </w:tc>
        <w:tc>
          <w:tcPr>
            <w:tcW w:w="851" w:type="dxa"/>
            <w:vAlign w:val="bottom"/>
          </w:tcPr>
          <w:p w14:paraId="1A2D11F9" w14:textId="5F8B80A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4E17326E" w14:textId="05D4B3A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95.82</w:t>
            </w:r>
          </w:p>
        </w:tc>
        <w:tc>
          <w:tcPr>
            <w:tcW w:w="851" w:type="dxa"/>
            <w:vAlign w:val="bottom"/>
          </w:tcPr>
          <w:p w14:paraId="6AF68FE8" w14:textId="4BFC239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0FFBB158" w14:textId="22ED6A1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95.87</w:t>
            </w:r>
          </w:p>
        </w:tc>
        <w:tc>
          <w:tcPr>
            <w:tcW w:w="886" w:type="dxa"/>
            <w:vAlign w:val="bottom"/>
          </w:tcPr>
          <w:p w14:paraId="45CF2C66" w14:textId="090BA3D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37E71E12" w14:textId="1E9A0EE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95.93</w:t>
            </w:r>
          </w:p>
        </w:tc>
        <w:tc>
          <w:tcPr>
            <w:tcW w:w="886" w:type="dxa"/>
            <w:vAlign w:val="bottom"/>
          </w:tcPr>
          <w:p w14:paraId="38796A49" w14:textId="173AA7E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1240" w:type="dxa"/>
            <w:vAlign w:val="bottom"/>
          </w:tcPr>
          <w:p w14:paraId="24EF52E1" w14:textId="4048500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96.10</w:t>
            </w:r>
          </w:p>
        </w:tc>
      </w:tr>
      <w:tr w:rsidR="003674E8" w14:paraId="733A533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FA96999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51" w:type="dxa"/>
            <w:vAlign w:val="bottom"/>
          </w:tcPr>
          <w:p w14:paraId="6144DB09" w14:textId="3132700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2993DAE9" w14:textId="7700E72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95.97</w:t>
            </w:r>
          </w:p>
        </w:tc>
        <w:tc>
          <w:tcPr>
            <w:tcW w:w="851" w:type="dxa"/>
            <w:vAlign w:val="bottom"/>
          </w:tcPr>
          <w:p w14:paraId="2841F30A" w14:textId="78B0B3D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05158AAC" w14:textId="2DF0DFF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96.01</w:t>
            </w:r>
          </w:p>
        </w:tc>
        <w:tc>
          <w:tcPr>
            <w:tcW w:w="886" w:type="dxa"/>
            <w:vAlign w:val="bottom"/>
          </w:tcPr>
          <w:p w14:paraId="26759944" w14:textId="0CCC762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088582B3" w14:textId="1ADE4A5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96.07</w:t>
            </w:r>
          </w:p>
        </w:tc>
        <w:tc>
          <w:tcPr>
            <w:tcW w:w="886" w:type="dxa"/>
            <w:vAlign w:val="bottom"/>
          </w:tcPr>
          <w:p w14:paraId="04F3BAF6" w14:textId="5CD74CC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40" w:type="dxa"/>
            <w:vAlign w:val="bottom"/>
          </w:tcPr>
          <w:p w14:paraId="1558301C" w14:textId="4AA8CE8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96.25</w:t>
            </w:r>
          </w:p>
        </w:tc>
      </w:tr>
      <w:tr w:rsidR="003674E8" w14:paraId="4DBBA952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F98971E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2624</w:t>
            </w:r>
          </w:p>
        </w:tc>
        <w:tc>
          <w:tcPr>
            <w:tcW w:w="851" w:type="dxa"/>
            <w:vAlign w:val="bottom"/>
          </w:tcPr>
          <w:p w14:paraId="3BEA1DDC" w14:textId="4907C3E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1F885119" w14:textId="49F3F50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96.10</w:t>
            </w:r>
          </w:p>
        </w:tc>
        <w:tc>
          <w:tcPr>
            <w:tcW w:w="851" w:type="dxa"/>
            <w:vAlign w:val="bottom"/>
          </w:tcPr>
          <w:p w14:paraId="4B9BED32" w14:textId="2F0BBB2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37E76B16" w14:textId="7018789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96.15</w:t>
            </w:r>
          </w:p>
        </w:tc>
        <w:tc>
          <w:tcPr>
            <w:tcW w:w="886" w:type="dxa"/>
            <w:vAlign w:val="bottom"/>
          </w:tcPr>
          <w:p w14:paraId="4403EF40" w14:textId="75D6875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65FE564B" w14:textId="421278F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96.22</w:t>
            </w:r>
          </w:p>
        </w:tc>
        <w:tc>
          <w:tcPr>
            <w:tcW w:w="886" w:type="dxa"/>
            <w:vAlign w:val="bottom"/>
          </w:tcPr>
          <w:p w14:paraId="69417899" w14:textId="59B727F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240" w:type="dxa"/>
            <w:vAlign w:val="bottom"/>
          </w:tcPr>
          <w:p w14:paraId="0FBC815E" w14:textId="628439B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96.37</w:t>
            </w:r>
          </w:p>
        </w:tc>
      </w:tr>
      <w:tr w:rsidR="003674E8" w14:paraId="2FFD06A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35B9524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2688</w:t>
            </w:r>
          </w:p>
        </w:tc>
        <w:tc>
          <w:tcPr>
            <w:tcW w:w="851" w:type="dxa"/>
            <w:vAlign w:val="bottom"/>
          </w:tcPr>
          <w:p w14:paraId="5B756490" w14:textId="05A61FC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240" w:type="dxa"/>
            <w:vAlign w:val="bottom"/>
          </w:tcPr>
          <w:p w14:paraId="419FC406" w14:textId="511E056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96.23</w:t>
            </w:r>
          </w:p>
        </w:tc>
        <w:tc>
          <w:tcPr>
            <w:tcW w:w="851" w:type="dxa"/>
            <w:vAlign w:val="bottom"/>
          </w:tcPr>
          <w:p w14:paraId="2930009C" w14:textId="07C1769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40" w:type="dxa"/>
            <w:vAlign w:val="bottom"/>
          </w:tcPr>
          <w:p w14:paraId="31941FC3" w14:textId="23F0421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96.26</w:t>
            </w:r>
          </w:p>
        </w:tc>
        <w:tc>
          <w:tcPr>
            <w:tcW w:w="886" w:type="dxa"/>
            <w:vAlign w:val="bottom"/>
          </w:tcPr>
          <w:p w14:paraId="1A93536F" w14:textId="5324837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40" w:type="dxa"/>
            <w:vAlign w:val="bottom"/>
          </w:tcPr>
          <w:p w14:paraId="20F489C4" w14:textId="3AD5140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96.32</w:t>
            </w:r>
          </w:p>
        </w:tc>
        <w:tc>
          <w:tcPr>
            <w:tcW w:w="886" w:type="dxa"/>
            <w:vAlign w:val="bottom"/>
          </w:tcPr>
          <w:p w14:paraId="6055DFC5" w14:textId="1B6EEEB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1240" w:type="dxa"/>
            <w:vAlign w:val="bottom"/>
          </w:tcPr>
          <w:p w14:paraId="597671EA" w14:textId="09C7F07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96.50</w:t>
            </w:r>
          </w:p>
        </w:tc>
      </w:tr>
      <w:tr w:rsidR="003674E8" w14:paraId="4436C50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8F637E6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2752</w:t>
            </w:r>
          </w:p>
        </w:tc>
        <w:tc>
          <w:tcPr>
            <w:tcW w:w="851" w:type="dxa"/>
            <w:vAlign w:val="bottom"/>
          </w:tcPr>
          <w:p w14:paraId="38CB419B" w14:textId="565FE75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68A0A2FC" w14:textId="383B72C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96.37</w:t>
            </w:r>
          </w:p>
        </w:tc>
        <w:tc>
          <w:tcPr>
            <w:tcW w:w="851" w:type="dxa"/>
            <w:vAlign w:val="bottom"/>
          </w:tcPr>
          <w:p w14:paraId="759988EB" w14:textId="5BAE817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1E268460" w14:textId="50A9E89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96.42</w:t>
            </w:r>
          </w:p>
        </w:tc>
        <w:tc>
          <w:tcPr>
            <w:tcW w:w="886" w:type="dxa"/>
            <w:vAlign w:val="bottom"/>
          </w:tcPr>
          <w:p w14:paraId="46B12B05" w14:textId="214D607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15CC37FC" w14:textId="307BA7F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96.48</w:t>
            </w:r>
          </w:p>
        </w:tc>
        <w:tc>
          <w:tcPr>
            <w:tcW w:w="886" w:type="dxa"/>
            <w:vAlign w:val="bottom"/>
          </w:tcPr>
          <w:p w14:paraId="568C77DE" w14:textId="12E7F25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240" w:type="dxa"/>
            <w:vAlign w:val="bottom"/>
          </w:tcPr>
          <w:p w14:paraId="65DF57C3" w14:textId="6749E41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96.63</w:t>
            </w:r>
          </w:p>
        </w:tc>
      </w:tr>
      <w:tr w:rsidR="003674E8" w14:paraId="05D14220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4329589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51" w:type="dxa"/>
            <w:vAlign w:val="bottom"/>
          </w:tcPr>
          <w:p w14:paraId="239F6E61" w14:textId="18C09F2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4.28</w:t>
            </w:r>
          </w:p>
        </w:tc>
        <w:tc>
          <w:tcPr>
            <w:tcW w:w="1240" w:type="dxa"/>
            <w:vAlign w:val="bottom"/>
          </w:tcPr>
          <w:p w14:paraId="365A4F43" w14:textId="30A554C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96.50</w:t>
            </w:r>
          </w:p>
        </w:tc>
        <w:tc>
          <w:tcPr>
            <w:tcW w:w="851" w:type="dxa"/>
            <w:vAlign w:val="bottom"/>
          </w:tcPr>
          <w:p w14:paraId="419F96E1" w14:textId="51B170E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226C11E7" w14:textId="1F45A41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96.54</w:t>
            </w:r>
          </w:p>
        </w:tc>
        <w:tc>
          <w:tcPr>
            <w:tcW w:w="886" w:type="dxa"/>
            <w:vAlign w:val="bottom"/>
          </w:tcPr>
          <w:p w14:paraId="26F78E6E" w14:textId="4DB3D89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021FDEB1" w14:textId="078936C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96.60</w:t>
            </w:r>
          </w:p>
        </w:tc>
        <w:tc>
          <w:tcPr>
            <w:tcW w:w="886" w:type="dxa"/>
            <w:vAlign w:val="bottom"/>
          </w:tcPr>
          <w:p w14:paraId="1BAEDFC7" w14:textId="360852C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1ECBA6F8" w14:textId="785C833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96.75</w:t>
            </w:r>
          </w:p>
        </w:tc>
      </w:tr>
      <w:tr w:rsidR="003674E8" w14:paraId="1FD96692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7E28AC9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851" w:type="dxa"/>
            <w:vAlign w:val="bottom"/>
          </w:tcPr>
          <w:p w14:paraId="58F30D98" w14:textId="1023D16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240" w:type="dxa"/>
            <w:vAlign w:val="bottom"/>
          </w:tcPr>
          <w:p w14:paraId="7F5D727B" w14:textId="4924CA8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96.61</w:t>
            </w:r>
          </w:p>
        </w:tc>
        <w:tc>
          <w:tcPr>
            <w:tcW w:w="851" w:type="dxa"/>
            <w:vAlign w:val="bottom"/>
          </w:tcPr>
          <w:p w14:paraId="3EFDD8F6" w14:textId="2379CD9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240" w:type="dxa"/>
            <w:vAlign w:val="bottom"/>
          </w:tcPr>
          <w:p w14:paraId="2B792E02" w14:textId="12D211E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96.65</w:t>
            </w:r>
          </w:p>
        </w:tc>
        <w:tc>
          <w:tcPr>
            <w:tcW w:w="886" w:type="dxa"/>
            <w:vAlign w:val="bottom"/>
          </w:tcPr>
          <w:p w14:paraId="62E6D7FE" w14:textId="2006575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40" w:type="dxa"/>
            <w:vAlign w:val="bottom"/>
          </w:tcPr>
          <w:p w14:paraId="4CF9203C" w14:textId="2E5063F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96.71</w:t>
            </w:r>
          </w:p>
        </w:tc>
        <w:tc>
          <w:tcPr>
            <w:tcW w:w="886" w:type="dxa"/>
            <w:vAlign w:val="bottom"/>
          </w:tcPr>
          <w:p w14:paraId="0C568C65" w14:textId="5D17D4A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40" w:type="dxa"/>
            <w:vAlign w:val="bottom"/>
          </w:tcPr>
          <w:p w14:paraId="6F54B610" w14:textId="7645969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96.85</w:t>
            </w:r>
          </w:p>
        </w:tc>
      </w:tr>
      <w:tr w:rsidR="003674E8" w14:paraId="41D3F5C0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240B219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2944</w:t>
            </w:r>
          </w:p>
        </w:tc>
        <w:tc>
          <w:tcPr>
            <w:tcW w:w="851" w:type="dxa"/>
            <w:vAlign w:val="bottom"/>
          </w:tcPr>
          <w:p w14:paraId="36FD58BA" w14:textId="66AEA76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3041A3EC" w14:textId="5558C2C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96.73</w:t>
            </w:r>
          </w:p>
        </w:tc>
        <w:tc>
          <w:tcPr>
            <w:tcW w:w="851" w:type="dxa"/>
            <w:vAlign w:val="bottom"/>
          </w:tcPr>
          <w:p w14:paraId="613A7218" w14:textId="49362F0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1A37E900" w14:textId="3EB60ED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96.76</w:t>
            </w:r>
          </w:p>
        </w:tc>
        <w:tc>
          <w:tcPr>
            <w:tcW w:w="886" w:type="dxa"/>
            <w:vAlign w:val="bottom"/>
          </w:tcPr>
          <w:p w14:paraId="6DF25627" w14:textId="6964CB1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04DFF601" w14:textId="5ACF070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96.81</w:t>
            </w:r>
          </w:p>
        </w:tc>
        <w:tc>
          <w:tcPr>
            <w:tcW w:w="886" w:type="dxa"/>
            <w:vAlign w:val="bottom"/>
          </w:tcPr>
          <w:p w14:paraId="1EED4421" w14:textId="534E0FD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240" w:type="dxa"/>
            <w:vAlign w:val="bottom"/>
          </w:tcPr>
          <w:p w14:paraId="0F5B6F92" w14:textId="74C31CB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96.96</w:t>
            </w:r>
          </w:p>
        </w:tc>
      </w:tr>
      <w:tr w:rsidR="003674E8" w14:paraId="36DB4825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B87AC0D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3008</w:t>
            </w:r>
          </w:p>
        </w:tc>
        <w:tc>
          <w:tcPr>
            <w:tcW w:w="851" w:type="dxa"/>
            <w:vAlign w:val="bottom"/>
          </w:tcPr>
          <w:p w14:paraId="1EE05EBE" w14:textId="7C32C39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1240" w:type="dxa"/>
            <w:vAlign w:val="bottom"/>
          </w:tcPr>
          <w:p w14:paraId="209F67C8" w14:textId="42859F5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96.83</w:t>
            </w:r>
          </w:p>
        </w:tc>
        <w:tc>
          <w:tcPr>
            <w:tcW w:w="851" w:type="dxa"/>
            <w:vAlign w:val="bottom"/>
          </w:tcPr>
          <w:p w14:paraId="1E5D2572" w14:textId="1B3F9F3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76724C52" w14:textId="72CB87B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96.87</w:t>
            </w:r>
          </w:p>
        </w:tc>
        <w:tc>
          <w:tcPr>
            <w:tcW w:w="886" w:type="dxa"/>
            <w:vAlign w:val="bottom"/>
          </w:tcPr>
          <w:p w14:paraId="19E6D1B0" w14:textId="0522AB6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470715FE" w14:textId="1E15AD1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96.92</w:t>
            </w:r>
          </w:p>
        </w:tc>
        <w:tc>
          <w:tcPr>
            <w:tcW w:w="886" w:type="dxa"/>
            <w:vAlign w:val="bottom"/>
          </w:tcPr>
          <w:p w14:paraId="75E38EEE" w14:textId="409E00B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35EF429D" w14:textId="088DDFD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97.06</w:t>
            </w:r>
          </w:p>
        </w:tc>
      </w:tr>
      <w:tr w:rsidR="003674E8" w14:paraId="2FC33F53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56B7562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851" w:type="dxa"/>
            <w:vAlign w:val="bottom"/>
          </w:tcPr>
          <w:p w14:paraId="5682DE15" w14:textId="45D03A6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1240" w:type="dxa"/>
            <w:vAlign w:val="bottom"/>
          </w:tcPr>
          <w:p w14:paraId="758EAF48" w14:textId="605C72D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96.93</w:t>
            </w:r>
          </w:p>
        </w:tc>
        <w:tc>
          <w:tcPr>
            <w:tcW w:w="851" w:type="dxa"/>
            <w:vAlign w:val="bottom"/>
          </w:tcPr>
          <w:p w14:paraId="7DE74D52" w14:textId="55AE15D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2D8E3FD9" w14:textId="1287D4D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96.97</w:t>
            </w:r>
          </w:p>
        </w:tc>
        <w:tc>
          <w:tcPr>
            <w:tcW w:w="886" w:type="dxa"/>
            <w:vAlign w:val="bottom"/>
          </w:tcPr>
          <w:p w14:paraId="45342174" w14:textId="7FFDBEE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7BF42CC3" w14:textId="4491B2F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97.03</w:t>
            </w:r>
          </w:p>
        </w:tc>
        <w:tc>
          <w:tcPr>
            <w:tcW w:w="886" w:type="dxa"/>
            <w:vAlign w:val="bottom"/>
          </w:tcPr>
          <w:p w14:paraId="61663BEF" w14:textId="248B316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2A162CD9" w14:textId="0AF3127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97.16</w:t>
            </w:r>
          </w:p>
        </w:tc>
      </w:tr>
      <w:tr w:rsidR="003674E8" w14:paraId="598B5E07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061195C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3136</w:t>
            </w:r>
          </w:p>
        </w:tc>
        <w:tc>
          <w:tcPr>
            <w:tcW w:w="851" w:type="dxa"/>
            <w:vAlign w:val="bottom"/>
          </w:tcPr>
          <w:p w14:paraId="5816BFD4" w14:textId="2A171A3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7BCA06F2" w14:textId="5356A84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97.03</w:t>
            </w:r>
          </w:p>
        </w:tc>
        <w:tc>
          <w:tcPr>
            <w:tcW w:w="851" w:type="dxa"/>
            <w:vAlign w:val="bottom"/>
          </w:tcPr>
          <w:p w14:paraId="10797771" w14:textId="3E82408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1EE7D18A" w14:textId="25F320C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97.06</w:t>
            </w:r>
          </w:p>
        </w:tc>
        <w:tc>
          <w:tcPr>
            <w:tcW w:w="886" w:type="dxa"/>
            <w:vAlign w:val="bottom"/>
          </w:tcPr>
          <w:p w14:paraId="3E5E6A68" w14:textId="7B3CB3E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4724F85D" w14:textId="62CD8CD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97.12</w:t>
            </w:r>
          </w:p>
        </w:tc>
        <w:tc>
          <w:tcPr>
            <w:tcW w:w="886" w:type="dxa"/>
            <w:vAlign w:val="bottom"/>
          </w:tcPr>
          <w:p w14:paraId="7058E6CB" w14:textId="029FEBE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40" w:type="dxa"/>
            <w:vAlign w:val="bottom"/>
          </w:tcPr>
          <w:p w14:paraId="1D9ADFE0" w14:textId="4C296BF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97.25</w:t>
            </w:r>
          </w:p>
        </w:tc>
      </w:tr>
      <w:tr w:rsidR="003674E8" w14:paraId="1059552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2A32196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851" w:type="dxa"/>
            <w:vAlign w:val="bottom"/>
          </w:tcPr>
          <w:p w14:paraId="574C58AC" w14:textId="6C207A7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240" w:type="dxa"/>
            <w:vAlign w:val="bottom"/>
          </w:tcPr>
          <w:p w14:paraId="26F2AEE1" w14:textId="35060E0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97.13</w:t>
            </w:r>
          </w:p>
        </w:tc>
        <w:tc>
          <w:tcPr>
            <w:tcW w:w="851" w:type="dxa"/>
            <w:vAlign w:val="bottom"/>
          </w:tcPr>
          <w:p w14:paraId="472BB2E6" w14:textId="445404D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727AEE21" w14:textId="6649B89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97.15</w:t>
            </w:r>
          </w:p>
        </w:tc>
        <w:tc>
          <w:tcPr>
            <w:tcW w:w="886" w:type="dxa"/>
            <w:vAlign w:val="bottom"/>
          </w:tcPr>
          <w:p w14:paraId="710E5A40" w14:textId="353A691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4EA9499A" w14:textId="1CDD9B9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97.21</w:t>
            </w:r>
          </w:p>
        </w:tc>
        <w:tc>
          <w:tcPr>
            <w:tcW w:w="886" w:type="dxa"/>
            <w:vAlign w:val="bottom"/>
          </w:tcPr>
          <w:p w14:paraId="4F7978A1" w14:textId="7CA62D8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0215909C" w14:textId="0E2E10D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97.35</w:t>
            </w:r>
          </w:p>
        </w:tc>
      </w:tr>
      <w:tr w:rsidR="003674E8" w14:paraId="1E4C3B4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E24F158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3264</w:t>
            </w:r>
          </w:p>
        </w:tc>
        <w:tc>
          <w:tcPr>
            <w:tcW w:w="851" w:type="dxa"/>
            <w:vAlign w:val="bottom"/>
          </w:tcPr>
          <w:p w14:paraId="7A4B9994" w14:textId="18494FA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40" w:type="dxa"/>
            <w:vAlign w:val="bottom"/>
          </w:tcPr>
          <w:p w14:paraId="414FB016" w14:textId="4F81154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97.22</w:t>
            </w:r>
          </w:p>
        </w:tc>
        <w:tc>
          <w:tcPr>
            <w:tcW w:w="851" w:type="dxa"/>
            <w:vAlign w:val="bottom"/>
          </w:tcPr>
          <w:p w14:paraId="2923166F" w14:textId="26192DD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40" w:type="dxa"/>
            <w:vAlign w:val="bottom"/>
          </w:tcPr>
          <w:p w14:paraId="42205D04" w14:textId="2EFF5E2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97.26</w:t>
            </w:r>
          </w:p>
        </w:tc>
        <w:tc>
          <w:tcPr>
            <w:tcW w:w="886" w:type="dxa"/>
            <w:vAlign w:val="bottom"/>
          </w:tcPr>
          <w:p w14:paraId="6E9D413C" w14:textId="15CCC77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40" w:type="dxa"/>
            <w:vAlign w:val="bottom"/>
          </w:tcPr>
          <w:p w14:paraId="21DC9262" w14:textId="6C0D791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97.31</w:t>
            </w:r>
          </w:p>
        </w:tc>
        <w:tc>
          <w:tcPr>
            <w:tcW w:w="886" w:type="dxa"/>
            <w:vAlign w:val="bottom"/>
          </w:tcPr>
          <w:p w14:paraId="25E88F8C" w14:textId="5BEA9B0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40" w:type="dxa"/>
            <w:vAlign w:val="bottom"/>
          </w:tcPr>
          <w:p w14:paraId="65D7AE72" w14:textId="52494BC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97.44</w:t>
            </w:r>
          </w:p>
        </w:tc>
      </w:tr>
      <w:tr w:rsidR="003674E8" w14:paraId="0E4B674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D8B1A43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3328</w:t>
            </w:r>
          </w:p>
        </w:tc>
        <w:tc>
          <w:tcPr>
            <w:tcW w:w="851" w:type="dxa"/>
            <w:vAlign w:val="bottom"/>
          </w:tcPr>
          <w:p w14:paraId="0C7B65C4" w14:textId="60EC158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74FBD98E" w14:textId="5C0219B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97.32</w:t>
            </w:r>
          </w:p>
        </w:tc>
        <w:tc>
          <w:tcPr>
            <w:tcW w:w="851" w:type="dxa"/>
            <w:vAlign w:val="bottom"/>
          </w:tcPr>
          <w:p w14:paraId="7CD6161E" w14:textId="57A1FE4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3C1B6EB7" w14:textId="7CA5312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97.35</w:t>
            </w:r>
          </w:p>
        </w:tc>
        <w:tc>
          <w:tcPr>
            <w:tcW w:w="886" w:type="dxa"/>
            <w:vAlign w:val="bottom"/>
          </w:tcPr>
          <w:p w14:paraId="03733907" w14:textId="685C727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765F6D26" w14:textId="3D9F7D3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97.40</w:t>
            </w:r>
          </w:p>
        </w:tc>
        <w:tc>
          <w:tcPr>
            <w:tcW w:w="886" w:type="dxa"/>
            <w:vAlign w:val="bottom"/>
          </w:tcPr>
          <w:p w14:paraId="45EB4011" w14:textId="2A93A63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6D05B05A" w14:textId="7D5C296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97.52</w:t>
            </w:r>
          </w:p>
        </w:tc>
      </w:tr>
      <w:tr w:rsidR="003674E8" w14:paraId="7E958D8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DC5EEEC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3392</w:t>
            </w:r>
          </w:p>
        </w:tc>
        <w:tc>
          <w:tcPr>
            <w:tcW w:w="851" w:type="dxa"/>
            <w:vAlign w:val="bottom"/>
          </w:tcPr>
          <w:p w14:paraId="2D6BD5A9" w14:textId="53AE233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1CF08D0A" w14:textId="5A8924E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97.40</w:t>
            </w:r>
          </w:p>
        </w:tc>
        <w:tc>
          <w:tcPr>
            <w:tcW w:w="851" w:type="dxa"/>
            <w:vAlign w:val="bottom"/>
          </w:tcPr>
          <w:p w14:paraId="535F6789" w14:textId="5A58C54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0E13E7BC" w14:textId="1A94D9B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97.43</w:t>
            </w:r>
          </w:p>
        </w:tc>
        <w:tc>
          <w:tcPr>
            <w:tcW w:w="886" w:type="dxa"/>
            <w:vAlign w:val="bottom"/>
          </w:tcPr>
          <w:p w14:paraId="2CADDF87" w14:textId="5B71C9D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25651BC8" w14:textId="37589D4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97.49</w:t>
            </w:r>
          </w:p>
        </w:tc>
        <w:tc>
          <w:tcPr>
            <w:tcW w:w="886" w:type="dxa"/>
            <w:vAlign w:val="bottom"/>
          </w:tcPr>
          <w:p w14:paraId="32E7840D" w14:textId="5D95E59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240" w:type="dxa"/>
            <w:vAlign w:val="bottom"/>
          </w:tcPr>
          <w:p w14:paraId="76C1A9A1" w14:textId="5A967C7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97.60</w:t>
            </w:r>
          </w:p>
        </w:tc>
      </w:tr>
      <w:tr w:rsidR="003674E8" w14:paraId="1969A52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A647B65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3456</w:t>
            </w:r>
          </w:p>
        </w:tc>
        <w:tc>
          <w:tcPr>
            <w:tcW w:w="851" w:type="dxa"/>
            <w:vAlign w:val="bottom"/>
          </w:tcPr>
          <w:p w14:paraId="0BDEA072" w14:textId="5A30F508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76BDE537" w14:textId="2335290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97.48</w:t>
            </w:r>
          </w:p>
        </w:tc>
        <w:tc>
          <w:tcPr>
            <w:tcW w:w="851" w:type="dxa"/>
            <w:vAlign w:val="bottom"/>
          </w:tcPr>
          <w:p w14:paraId="6E0F6AD6" w14:textId="49737AF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60827752" w14:textId="6E41EB0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97.51</w:t>
            </w:r>
          </w:p>
        </w:tc>
        <w:tc>
          <w:tcPr>
            <w:tcW w:w="886" w:type="dxa"/>
            <w:vAlign w:val="bottom"/>
          </w:tcPr>
          <w:p w14:paraId="08286E11" w14:textId="71E2C22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12133D86" w14:textId="233E9AF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97.56</w:t>
            </w:r>
          </w:p>
        </w:tc>
        <w:tc>
          <w:tcPr>
            <w:tcW w:w="886" w:type="dxa"/>
            <w:vAlign w:val="bottom"/>
          </w:tcPr>
          <w:p w14:paraId="072BEBC4" w14:textId="33CB14D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3B006684" w14:textId="10EBA7F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97.68</w:t>
            </w:r>
          </w:p>
        </w:tc>
      </w:tr>
      <w:tr w:rsidR="003674E8" w14:paraId="224CFA22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4F1A2C9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3520</w:t>
            </w:r>
          </w:p>
        </w:tc>
        <w:tc>
          <w:tcPr>
            <w:tcW w:w="851" w:type="dxa"/>
            <w:vAlign w:val="bottom"/>
          </w:tcPr>
          <w:p w14:paraId="44FEB5C9" w14:textId="3B9888F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240" w:type="dxa"/>
            <w:vAlign w:val="bottom"/>
          </w:tcPr>
          <w:p w14:paraId="7A90C5C5" w14:textId="65CBA02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97.56</w:t>
            </w:r>
          </w:p>
        </w:tc>
        <w:tc>
          <w:tcPr>
            <w:tcW w:w="851" w:type="dxa"/>
            <w:vAlign w:val="bottom"/>
          </w:tcPr>
          <w:p w14:paraId="1F000A09" w14:textId="4FCC075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5F8DAB4C" w14:textId="61430C5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97.60</w:t>
            </w:r>
          </w:p>
        </w:tc>
        <w:tc>
          <w:tcPr>
            <w:tcW w:w="886" w:type="dxa"/>
            <w:vAlign w:val="bottom"/>
          </w:tcPr>
          <w:p w14:paraId="58F16D02" w14:textId="643C6C9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40EFBCDE" w14:textId="7D1EF60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97.65</w:t>
            </w:r>
          </w:p>
        </w:tc>
        <w:tc>
          <w:tcPr>
            <w:tcW w:w="886" w:type="dxa"/>
            <w:vAlign w:val="bottom"/>
          </w:tcPr>
          <w:p w14:paraId="482D7401" w14:textId="27D08F0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12C81EA9" w14:textId="070CEE5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97.75</w:t>
            </w:r>
          </w:p>
        </w:tc>
      </w:tr>
      <w:tr w:rsidR="003674E8" w14:paraId="31100EBD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E24C1CA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851" w:type="dxa"/>
            <w:vAlign w:val="bottom"/>
          </w:tcPr>
          <w:p w14:paraId="632B619C" w14:textId="161F784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124C8800" w14:textId="505660B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97.65</w:t>
            </w:r>
          </w:p>
        </w:tc>
        <w:tc>
          <w:tcPr>
            <w:tcW w:w="851" w:type="dxa"/>
            <w:vAlign w:val="bottom"/>
          </w:tcPr>
          <w:p w14:paraId="1D0A11D0" w14:textId="1CC8F7F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265A19AD" w14:textId="64DC998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97.68</w:t>
            </w:r>
          </w:p>
        </w:tc>
        <w:tc>
          <w:tcPr>
            <w:tcW w:w="886" w:type="dxa"/>
            <w:vAlign w:val="bottom"/>
          </w:tcPr>
          <w:p w14:paraId="6997D5C4" w14:textId="7DFA22E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00F0AAD5" w14:textId="001B1DB2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97.73</w:t>
            </w:r>
          </w:p>
        </w:tc>
        <w:tc>
          <w:tcPr>
            <w:tcW w:w="886" w:type="dxa"/>
            <w:vAlign w:val="bottom"/>
          </w:tcPr>
          <w:p w14:paraId="2BD64CB3" w14:textId="2B4ED45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57494605" w14:textId="0A33BFB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97.82</w:t>
            </w:r>
          </w:p>
        </w:tc>
      </w:tr>
      <w:tr w:rsidR="003674E8" w14:paraId="7DC15B95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0122D72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3648</w:t>
            </w:r>
          </w:p>
        </w:tc>
        <w:tc>
          <w:tcPr>
            <w:tcW w:w="851" w:type="dxa"/>
            <w:vAlign w:val="bottom"/>
          </w:tcPr>
          <w:p w14:paraId="64663E83" w14:textId="7E4E3EE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41790819" w14:textId="1AD0B81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97.72</w:t>
            </w:r>
          </w:p>
        </w:tc>
        <w:tc>
          <w:tcPr>
            <w:tcW w:w="851" w:type="dxa"/>
            <w:vAlign w:val="bottom"/>
          </w:tcPr>
          <w:p w14:paraId="5B387F1F" w14:textId="5433ABA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2171B283" w14:textId="5D4D7A03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97.75</w:t>
            </w:r>
          </w:p>
        </w:tc>
        <w:tc>
          <w:tcPr>
            <w:tcW w:w="886" w:type="dxa"/>
            <w:vAlign w:val="bottom"/>
          </w:tcPr>
          <w:p w14:paraId="21DA14CC" w14:textId="004EBC7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465C9B58" w14:textId="67A06F2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97.80</w:t>
            </w:r>
          </w:p>
        </w:tc>
        <w:tc>
          <w:tcPr>
            <w:tcW w:w="886" w:type="dxa"/>
            <w:vAlign w:val="bottom"/>
          </w:tcPr>
          <w:p w14:paraId="69C05283" w14:textId="10D604AB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122A59BD" w14:textId="7D7DC48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97.88</w:t>
            </w:r>
          </w:p>
        </w:tc>
      </w:tr>
      <w:tr w:rsidR="003674E8" w14:paraId="59207F85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DE35E9B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3712</w:t>
            </w:r>
          </w:p>
        </w:tc>
        <w:tc>
          <w:tcPr>
            <w:tcW w:w="851" w:type="dxa"/>
            <w:vAlign w:val="bottom"/>
          </w:tcPr>
          <w:p w14:paraId="16B16DB3" w14:textId="5CE92F8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40" w:type="dxa"/>
            <w:vAlign w:val="bottom"/>
          </w:tcPr>
          <w:p w14:paraId="2FCA3C94" w14:textId="78D2438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97.80</w:t>
            </w:r>
          </w:p>
        </w:tc>
        <w:tc>
          <w:tcPr>
            <w:tcW w:w="851" w:type="dxa"/>
            <w:vAlign w:val="bottom"/>
          </w:tcPr>
          <w:p w14:paraId="7C82B75A" w14:textId="3576B12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40" w:type="dxa"/>
            <w:vAlign w:val="bottom"/>
          </w:tcPr>
          <w:p w14:paraId="3DC103BD" w14:textId="2576BD5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97.82</w:t>
            </w:r>
          </w:p>
        </w:tc>
        <w:tc>
          <w:tcPr>
            <w:tcW w:w="886" w:type="dxa"/>
            <w:vAlign w:val="bottom"/>
          </w:tcPr>
          <w:p w14:paraId="30B92FDF" w14:textId="574BB2B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240" w:type="dxa"/>
            <w:vAlign w:val="bottom"/>
          </w:tcPr>
          <w:p w14:paraId="4B6E390E" w14:textId="0E12E73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97.87</w:t>
            </w:r>
          </w:p>
        </w:tc>
        <w:tc>
          <w:tcPr>
            <w:tcW w:w="886" w:type="dxa"/>
            <w:vAlign w:val="bottom"/>
          </w:tcPr>
          <w:p w14:paraId="5E8FAD05" w14:textId="063D5505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240" w:type="dxa"/>
            <w:vAlign w:val="bottom"/>
          </w:tcPr>
          <w:p w14:paraId="48ED77FA" w14:textId="79F3561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97.96</w:t>
            </w:r>
          </w:p>
        </w:tc>
      </w:tr>
      <w:tr w:rsidR="003674E8" w14:paraId="0B6EC596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EC8F904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3776</w:t>
            </w:r>
          </w:p>
        </w:tc>
        <w:tc>
          <w:tcPr>
            <w:tcW w:w="851" w:type="dxa"/>
            <w:vAlign w:val="bottom"/>
          </w:tcPr>
          <w:p w14:paraId="0F05F748" w14:textId="073A8FD1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72EC3D0D" w14:textId="6CAC0849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97.86</w:t>
            </w:r>
          </w:p>
        </w:tc>
        <w:tc>
          <w:tcPr>
            <w:tcW w:w="851" w:type="dxa"/>
            <w:vAlign w:val="bottom"/>
          </w:tcPr>
          <w:p w14:paraId="6BEF08E4" w14:textId="1EC6BDA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4C3505B1" w14:textId="496751B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97.89</w:t>
            </w:r>
          </w:p>
        </w:tc>
        <w:tc>
          <w:tcPr>
            <w:tcW w:w="886" w:type="dxa"/>
            <w:vAlign w:val="bottom"/>
          </w:tcPr>
          <w:p w14:paraId="292842AD" w14:textId="1BB6B858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0892A57E" w14:textId="4BCAB9CC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97.94</w:t>
            </w:r>
          </w:p>
        </w:tc>
        <w:tc>
          <w:tcPr>
            <w:tcW w:w="886" w:type="dxa"/>
            <w:vAlign w:val="bottom"/>
          </w:tcPr>
          <w:p w14:paraId="7CE3808D" w14:textId="3B4698E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3EC7A0C0" w14:textId="1E65C9C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98.02</w:t>
            </w:r>
          </w:p>
        </w:tc>
      </w:tr>
      <w:tr w:rsidR="003674E8" w14:paraId="302E0447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39ECB2F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3840</w:t>
            </w:r>
          </w:p>
        </w:tc>
        <w:tc>
          <w:tcPr>
            <w:tcW w:w="851" w:type="dxa"/>
            <w:vAlign w:val="bottom"/>
          </w:tcPr>
          <w:p w14:paraId="6DE58CAF" w14:textId="41FB105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1A5301C6" w14:textId="57AFB2A6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97.93</w:t>
            </w:r>
          </w:p>
        </w:tc>
        <w:tc>
          <w:tcPr>
            <w:tcW w:w="851" w:type="dxa"/>
            <w:vAlign w:val="bottom"/>
          </w:tcPr>
          <w:p w14:paraId="7D77C77E" w14:textId="0A65759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772D204F" w14:textId="715D72F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97.96</w:t>
            </w:r>
          </w:p>
        </w:tc>
        <w:tc>
          <w:tcPr>
            <w:tcW w:w="886" w:type="dxa"/>
            <w:vAlign w:val="bottom"/>
          </w:tcPr>
          <w:p w14:paraId="193D7A80" w14:textId="2910DF7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66914774" w14:textId="075917B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98.01</w:t>
            </w:r>
          </w:p>
        </w:tc>
        <w:tc>
          <w:tcPr>
            <w:tcW w:w="886" w:type="dxa"/>
            <w:vAlign w:val="bottom"/>
          </w:tcPr>
          <w:p w14:paraId="6E6F2DDD" w14:textId="7FEFB89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3A3F79BC" w14:textId="2A8A903E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98.09</w:t>
            </w:r>
          </w:p>
        </w:tc>
      </w:tr>
      <w:tr w:rsidR="003674E8" w14:paraId="60375CA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066EF9B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lastRenderedPageBreak/>
              <w:t>3904</w:t>
            </w:r>
          </w:p>
        </w:tc>
        <w:tc>
          <w:tcPr>
            <w:tcW w:w="851" w:type="dxa"/>
            <w:vAlign w:val="bottom"/>
          </w:tcPr>
          <w:p w14:paraId="38030904" w14:textId="20CC6454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677DB418" w14:textId="5C31C122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851" w:type="dxa"/>
            <w:vAlign w:val="bottom"/>
          </w:tcPr>
          <w:p w14:paraId="5C72EE29" w14:textId="7BCB0E4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402774E2" w14:textId="37F01E06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98.03</w:t>
            </w:r>
          </w:p>
        </w:tc>
        <w:tc>
          <w:tcPr>
            <w:tcW w:w="886" w:type="dxa"/>
            <w:vAlign w:val="bottom"/>
          </w:tcPr>
          <w:p w14:paraId="44BBE1B6" w14:textId="11BCB0D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76CED443" w14:textId="0ED7CCD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98.07</w:t>
            </w:r>
          </w:p>
        </w:tc>
        <w:tc>
          <w:tcPr>
            <w:tcW w:w="886" w:type="dxa"/>
            <w:vAlign w:val="bottom"/>
          </w:tcPr>
          <w:p w14:paraId="77B203AD" w14:textId="07DB280F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0343EF13" w14:textId="7D9C7EE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98.15</w:t>
            </w:r>
          </w:p>
        </w:tc>
      </w:tr>
      <w:tr w:rsidR="003674E8" w14:paraId="164A63B5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6EB6291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851" w:type="dxa"/>
            <w:vAlign w:val="bottom"/>
          </w:tcPr>
          <w:p w14:paraId="4F313FF9" w14:textId="77BD00EA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2F70117E" w14:textId="28D8F63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98.07</w:t>
            </w:r>
          </w:p>
        </w:tc>
        <w:tc>
          <w:tcPr>
            <w:tcW w:w="851" w:type="dxa"/>
            <w:vAlign w:val="bottom"/>
          </w:tcPr>
          <w:p w14:paraId="795BE709" w14:textId="266B44E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55BB436C" w14:textId="7C3FE58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98.09</w:t>
            </w:r>
          </w:p>
        </w:tc>
        <w:tc>
          <w:tcPr>
            <w:tcW w:w="886" w:type="dxa"/>
            <w:vAlign w:val="bottom"/>
          </w:tcPr>
          <w:p w14:paraId="0C166985" w14:textId="3A54628D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52DABA47" w14:textId="5255893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98.13</w:t>
            </w:r>
          </w:p>
        </w:tc>
        <w:tc>
          <w:tcPr>
            <w:tcW w:w="886" w:type="dxa"/>
            <w:vAlign w:val="bottom"/>
          </w:tcPr>
          <w:p w14:paraId="2C292104" w14:textId="367E2CEB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40E46D85" w14:textId="218E0BB7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98.22</w:t>
            </w:r>
          </w:p>
        </w:tc>
      </w:tr>
      <w:tr w:rsidR="003674E8" w14:paraId="0982A88C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EDFC8CE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4032</w:t>
            </w:r>
          </w:p>
        </w:tc>
        <w:tc>
          <w:tcPr>
            <w:tcW w:w="851" w:type="dxa"/>
            <w:vAlign w:val="bottom"/>
          </w:tcPr>
          <w:p w14:paraId="2A276D90" w14:textId="616424E0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45A30847" w14:textId="59E7847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98.12</w:t>
            </w:r>
          </w:p>
        </w:tc>
        <w:tc>
          <w:tcPr>
            <w:tcW w:w="851" w:type="dxa"/>
            <w:vAlign w:val="bottom"/>
          </w:tcPr>
          <w:p w14:paraId="1A8152E7" w14:textId="21D1699A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6E5629DA" w14:textId="79CCFE67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98.15</w:t>
            </w:r>
          </w:p>
        </w:tc>
        <w:tc>
          <w:tcPr>
            <w:tcW w:w="886" w:type="dxa"/>
            <w:vAlign w:val="bottom"/>
          </w:tcPr>
          <w:p w14:paraId="7A908A66" w14:textId="48489DDE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161A7527" w14:textId="24DD2F9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98.19</w:t>
            </w:r>
          </w:p>
        </w:tc>
        <w:tc>
          <w:tcPr>
            <w:tcW w:w="886" w:type="dxa"/>
            <w:vAlign w:val="bottom"/>
          </w:tcPr>
          <w:p w14:paraId="100D03A8" w14:textId="54772A1D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5E51F721" w14:textId="7A978335" w:rsidR="003674E8" w:rsidRPr="00552EAB" w:rsidRDefault="003674E8" w:rsidP="00367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98.27</w:t>
            </w:r>
          </w:p>
        </w:tc>
      </w:tr>
      <w:tr w:rsidR="003674E8" w14:paraId="7811C1B0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488CA7D" w14:textId="77777777" w:rsidR="003674E8" w:rsidRDefault="003674E8" w:rsidP="003674E8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851" w:type="dxa"/>
            <w:vAlign w:val="bottom"/>
          </w:tcPr>
          <w:p w14:paraId="3ECD1020" w14:textId="21917EF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5BF0790F" w14:textId="65BFB299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98.18</w:t>
            </w:r>
          </w:p>
        </w:tc>
        <w:tc>
          <w:tcPr>
            <w:tcW w:w="851" w:type="dxa"/>
            <w:vAlign w:val="bottom"/>
          </w:tcPr>
          <w:p w14:paraId="336121B2" w14:textId="063389A0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30567D0F" w14:textId="02338423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98.21</w:t>
            </w:r>
          </w:p>
        </w:tc>
        <w:tc>
          <w:tcPr>
            <w:tcW w:w="886" w:type="dxa"/>
            <w:vAlign w:val="bottom"/>
          </w:tcPr>
          <w:p w14:paraId="010888A9" w14:textId="0D60F15C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3F6F7790" w14:textId="5B180434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98.25</w:t>
            </w:r>
          </w:p>
        </w:tc>
        <w:tc>
          <w:tcPr>
            <w:tcW w:w="886" w:type="dxa"/>
            <w:vAlign w:val="bottom"/>
          </w:tcPr>
          <w:p w14:paraId="324AA3AF" w14:textId="43662F0F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747643BE" w14:textId="42282911" w:rsidR="003674E8" w:rsidRPr="00552EAB" w:rsidRDefault="003674E8" w:rsidP="00367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98.33</w:t>
            </w:r>
          </w:p>
        </w:tc>
      </w:tr>
    </w:tbl>
    <w:p w14:paraId="5C406BE8" w14:textId="740F8E8C" w:rsidR="006530DC" w:rsidRPr="00453431" w:rsidRDefault="006530DC" w:rsidP="006530DC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50F78">
        <w:rPr>
          <w:noProof/>
        </w:rPr>
        <w:t>7</w:t>
      </w:r>
      <w:r>
        <w:fldChar w:fldCharType="end"/>
      </w:r>
      <w:r>
        <w:t>:</w:t>
      </w:r>
      <w:r w:rsidRPr="00453431">
        <w:t xml:space="preserve"> </w:t>
      </w:r>
      <w:r>
        <w:t xml:space="preserve">DPDK Driver – </w:t>
      </w:r>
      <w:r w:rsidR="001C6B25">
        <w:t>CPM5</w:t>
      </w:r>
      <w:r>
        <w:t xml:space="preserve"> PF Forwarding performance test </w:t>
      </w:r>
      <w:proofErr w:type="gramStart"/>
      <w:r>
        <w:t>results</w:t>
      </w:r>
      <w:proofErr w:type="gramEnd"/>
    </w:p>
    <w:p w14:paraId="03034214" w14:textId="262DA9AF" w:rsidR="006530DC" w:rsidRDefault="006530DC" w:rsidP="006530DC"/>
    <w:p w14:paraId="40D36B4D" w14:textId="71B48A82" w:rsidR="00C26629" w:rsidRDefault="00C26629" w:rsidP="006530DC"/>
    <w:p w14:paraId="36328F91" w14:textId="5FF3D0E3" w:rsidR="00C26629" w:rsidRDefault="00C26629" w:rsidP="006530DC"/>
    <w:p w14:paraId="27A1713A" w14:textId="66B3FB7C" w:rsidR="00C26629" w:rsidRDefault="00C26629" w:rsidP="006530DC"/>
    <w:p w14:paraId="21C3B6C4" w14:textId="6C473433" w:rsidR="00C26629" w:rsidRDefault="00C26629" w:rsidP="006530DC"/>
    <w:p w14:paraId="02AA6ECF" w14:textId="5F69AC6D" w:rsidR="00C26629" w:rsidRDefault="00C26629" w:rsidP="006530DC"/>
    <w:p w14:paraId="7408B866" w14:textId="0D9719FE" w:rsidR="00C26629" w:rsidRDefault="00C26629" w:rsidP="006530DC"/>
    <w:p w14:paraId="78CCDF57" w14:textId="66A1040A" w:rsidR="00C26629" w:rsidRDefault="00C26629" w:rsidP="006530DC"/>
    <w:p w14:paraId="4A24E227" w14:textId="0404C8F0" w:rsidR="00C26629" w:rsidRDefault="00C26629" w:rsidP="006530DC"/>
    <w:p w14:paraId="469D5FB3" w14:textId="1E6D3EEE" w:rsidR="00C26629" w:rsidRDefault="00C26629" w:rsidP="006530DC"/>
    <w:p w14:paraId="6013EF53" w14:textId="77D12C33" w:rsidR="00C26629" w:rsidRDefault="00C26629" w:rsidP="006530DC"/>
    <w:p w14:paraId="2E9993B2" w14:textId="54C3CE2F" w:rsidR="00C26629" w:rsidRDefault="00C26629" w:rsidP="006530DC"/>
    <w:p w14:paraId="76C9B597" w14:textId="33485DDD" w:rsidR="00C26629" w:rsidRDefault="00C26629" w:rsidP="006530DC"/>
    <w:p w14:paraId="7A45B26F" w14:textId="5EDB53A5" w:rsidR="00C26629" w:rsidRDefault="00C26629" w:rsidP="006530DC"/>
    <w:p w14:paraId="1F24BC95" w14:textId="5F635939" w:rsidR="00C26629" w:rsidRDefault="00C26629" w:rsidP="006530DC"/>
    <w:p w14:paraId="0162C949" w14:textId="45D0A65F" w:rsidR="00C26629" w:rsidRDefault="00C26629" w:rsidP="006530DC"/>
    <w:p w14:paraId="708B74D5" w14:textId="310E1161" w:rsidR="00C26629" w:rsidRDefault="00C26629" w:rsidP="006530DC"/>
    <w:p w14:paraId="03BD95C7" w14:textId="1B27971C" w:rsidR="00C26629" w:rsidRDefault="00C26629" w:rsidP="006530DC"/>
    <w:p w14:paraId="58DCE044" w14:textId="2C947B67" w:rsidR="00C26629" w:rsidRDefault="00C26629" w:rsidP="006530DC"/>
    <w:p w14:paraId="574EEB12" w14:textId="099CE46A" w:rsidR="00C26629" w:rsidRDefault="00C26629" w:rsidP="006530DC"/>
    <w:p w14:paraId="62F365F0" w14:textId="2E9A8134" w:rsidR="00C26629" w:rsidRDefault="00C26629" w:rsidP="006530DC"/>
    <w:p w14:paraId="785B79A2" w14:textId="68564292" w:rsidR="00C26629" w:rsidRDefault="00C26629" w:rsidP="006530DC"/>
    <w:p w14:paraId="5044CBA8" w14:textId="7A45C618" w:rsidR="00C26629" w:rsidRDefault="00C26629" w:rsidP="006530DC"/>
    <w:p w14:paraId="61CD6D4B" w14:textId="20E6C9B6" w:rsidR="00C26629" w:rsidRDefault="00C26629" w:rsidP="006530DC"/>
    <w:p w14:paraId="50D5216F" w14:textId="1B7082C2" w:rsidR="00C26629" w:rsidRDefault="00C26629" w:rsidP="006530DC"/>
    <w:p w14:paraId="46550160" w14:textId="4622A2DB" w:rsidR="00C26629" w:rsidRDefault="00C26629" w:rsidP="006530DC"/>
    <w:p w14:paraId="39CE8360" w14:textId="4292CF38" w:rsidR="00C26629" w:rsidRDefault="00C26629" w:rsidP="006530DC"/>
    <w:p w14:paraId="15246CEA" w14:textId="3173111E" w:rsidR="00C26629" w:rsidRDefault="00C26629" w:rsidP="006530DC"/>
    <w:p w14:paraId="26648A03" w14:textId="7A0F4DF5" w:rsidR="00C26629" w:rsidRDefault="00C26629" w:rsidP="006530DC"/>
    <w:p w14:paraId="382EAB09" w14:textId="71645BFF" w:rsidR="00C26629" w:rsidRDefault="00C26629" w:rsidP="006530DC"/>
    <w:p w14:paraId="322A3CC6" w14:textId="196A4A94" w:rsidR="00C26629" w:rsidRDefault="00C26629" w:rsidP="006530DC"/>
    <w:p w14:paraId="1DBBD0A8" w14:textId="49407C0C" w:rsidR="00C26629" w:rsidRDefault="00C26629" w:rsidP="006530DC"/>
    <w:p w14:paraId="49E3A8FB" w14:textId="3DD6901B" w:rsidR="00C26629" w:rsidRDefault="00C26629" w:rsidP="006530DC"/>
    <w:p w14:paraId="6B633D5D" w14:textId="593605A8" w:rsidR="00C26629" w:rsidRDefault="00C26629" w:rsidP="006530DC"/>
    <w:p w14:paraId="0883D507" w14:textId="44901C99" w:rsidR="00C26629" w:rsidRDefault="00C26629" w:rsidP="006530DC"/>
    <w:p w14:paraId="67A5F61E" w14:textId="64DFC340" w:rsidR="00C26629" w:rsidRDefault="00C26629" w:rsidP="006530DC"/>
    <w:p w14:paraId="77524CBB" w14:textId="5AC24324" w:rsidR="00C26629" w:rsidRDefault="00C26629" w:rsidP="006530DC"/>
    <w:p w14:paraId="69969B9C" w14:textId="677742D6" w:rsidR="00C26629" w:rsidRDefault="00C26629" w:rsidP="006530DC"/>
    <w:p w14:paraId="654C0978" w14:textId="38D8FC14" w:rsidR="00C26629" w:rsidRDefault="00C26629" w:rsidP="006530DC"/>
    <w:p w14:paraId="774B578A" w14:textId="12C16524" w:rsidR="00C26629" w:rsidRDefault="00C26629" w:rsidP="006530DC"/>
    <w:p w14:paraId="2051D34C" w14:textId="17D03932" w:rsidR="00C26629" w:rsidRDefault="00C26629" w:rsidP="006530DC"/>
    <w:p w14:paraId="2A2EFB66" w14:textId="1A464FEB" w:rsidR="00C26629" w:rsidRDefault="00C26629" w:rsidP="006530DC"/>
    <w:p w14:paraId="1674B90C" w14:textId="77777777" w:rsidR="00C26629" w:rsidRDefault="00C26629" w:rsidP="006530DC"/>
    <w:p w14:paraId="0CA11D8D" w14:textId="22E4134D" w:rsidR="00AA3A60" w:rsidRDefault="00E93B2A" w:rsidP="003C6EA8">
      <w:pPr>
        <w:pStyle w:val="Heading3"/>
      </w:pPr>
      <w:r>
        <w:lastRenderedPageBreak/>
        <w:t xml:space="preserve">QDMA Performance </w:t>
      </w:r>
      <w:r w:rsidR="005555E5">
        <w:t>M</w:t>
      </w:r>
      <w:r>
        <w:t xml:space="preserve">etrics on </w:t>
      </w:r>
      <w:r w:rsidR="00933A98">
        <w:t xml:space="preserve">Gen3x16 </w:t>
      </w:r>
      <w:r>
        <w:t>Intel System</w:t>
      </w:r>
    </w:p>
    <w:p w14:paraId="48251C97" w14:textId="77777777" w:rsidR="001976D8" w:rsidRPr="006B138F" w:rsidRDefault="001976D8" w:rsidP="001976D8">
      <w:pPr>
        <w:pStyle w:val="Heading4"/>
      </w:pPr>
      <w:r w:rsidRPr="006B138F">
        <w:t>PF Performance</w:t>
      </w:r>
    </w:p>
    <w:p w14:paraId="52C6B1C8" w14:textId="1CA28BBA" w:rsidR="001976D8" w:rsidRPr="006B138F" w:rsidRDefault="001976D8" w:rsidP="001976D8">
      <w:pPr>
        <w:pStyle w:val="Heading5"/>
      </w:pPr>
      <w:r w:rsidRPr="006B138F">
        <w:t xml:space="preserve">ST </w:t>
      </w:r>
      <w:r w:rsidR="00670633">
        <w:t>C2H</w:t>
      </w:r>
      <w:r w:rsidRPr="006B138F">
        <w:t xml:space="preserve"> Performance</w:t>
      </w:r>
    </w:p>
    <w:p w14:paraId="02937758" w14:textId="6EBC7053" w:rsidR="00DD6FC4" w:rsidRDefault="00C3339E" w:rsidP="00AA3A60">
      <w:pPr>
        <w:pStyle w:val="NormalWeb"/>
        <w:shd w:val="clear" w:color="auto" w:fill="FFFFFF" w:themeFill="background1"/>
        <w:spacing w:line="280" w:lineRule="atLeast"/>
      </w:pPr>
      <w:r>
        <w:rPr>
          <w:noProof/>
        </w:rPr>
        <w:drawing>
          <wp:inline distT="0" distB="0" distL="0" distR="0" wp14:anchorId="43580232" wp14:editId="17981A93">
            <wp:extent cx="5943600" cy="3515360"/>
            <wp:effectExtent l="0" t="0" r="0" b="889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2608E79C-6C79-4E05-85D8-8C26B7776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8E779C7" w14:textId="441A02E0" w:rsidR="00AA3A60" w:rsidRDefault="00AA3A60" w:rsidP="00AA3A60">
      <w:pPr>
        <w:pStyle w:val="Caption"/>
        <w:tabs>
          <w:tab w:val="left" w:pos="990"/>
        </w:tabs>
        <w:jc w:val="center"/>
      </w:pPr>
      <w:r>
        <w:t xml:space="preserve">Figure </w:t>
      </w:r>
      <w:r>
        <w:rPr>
          <w:b w:val="0"/>
          <w:bCs w:val="0"/>
        </w:rPr>
        <w:fldChar w:fldCharType="begin"/>
      </w:r>
      <w:r>
        <w:instrText xml:space="preserve"> SEQ Figure \* ARABIC </w:instrText>
      </w:r>
      <w:r>
        <w:rPr>
          <w:b w:val="0"/>
          <w:bCs w:val="0"/>
        </w:rPr>
        <w:fldChar w:fldCharType="separate"/>
      </w:r>
      <w:r w:rsidR="00D50F78">
        <w:rPr>
          <w:noProof/>
        </w:rPr>
        <w:t>9</w:t>
      </w:r>
      <w:r>
        <w:rPr>
          <w:b w:val="0"/>
          <w:bCs w:val="0"/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C2H performance in Gbps</w:t>
      </w:r>
    </w:p>
    <w:p w14:paraId="73379B23" w14:textId="11D1EB4B" w:rsidR="00AA3A60" w:rsidRDefault="00AA3A60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7042D570" w14:textId="4D17DA7B" w:rsidR="00DD6FC4" w:rsidRDefault="00DD6FC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62EA44C6" w14:textId="77777777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26D6A5B3" w14:textId="139F9CF8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6D55A0DF" w14:textId="09614A63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746F6A8A" w14:textId="71572146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36A45F0F" w14:textId="5ADF9A30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4F2B182D" w14:textId="434B5009" w:rsidR="00472534" w:rsidRDefault="00472534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</w:p>
    <w:p w14:paraId="4EBD377F" w14:textId="4E2E103F" w:rsidR="00472534" w:rsidRDefault="00C3339E" w:rsidP="00AA3A60">
      <w:pPr>
        <w:rPr>
          <w:rFonts w:ascii="Segoe UI" w:hAnsi="Segoe UI" w:cs="Segoe UI"/>
          <w:b/>
          <w:bCs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771EB00" wp14:editId="58C1A9E9">
            <wp:extent cx="5943600" cy="3515360"/>
            <wp:effectExtent l="0" t="0" r="0" b="889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6CEC3E61-BBFD-4CFC-B67C-8F52C3D88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747715F" w14:textId="08F35F27" w:rsidR="00AA3A60" w:rsidRDefault="00AA3A60" w:rsidP="00AA3A60">
      <w:pPr>
        <w:pStyle w:val="Caption"/>
        <w:tabs>
          <w:tab w:val="left" w:pos="990"/>
        </w:tabs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10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C2H performance in Mpps</w:t>
      </w:r>
    </w:p>
    <w:p w14:paraId="1A3EAD58" w14:textId="09F9E051" w:rsidR="00670633" w:rsidRDefault="00670633" w:rsidP="00670633">
      <w:pPr>
        <w:pStyle w:val="Heading5"/>
      </w:pPr>
      <w:r w:rsidRPr="006B138F">
        <w:t xml:space="preserve">ST </w:t>
      </w:r>
      <w:r>
        <w:t>H2C</w:t>
      </w:r>
      <w:r w:rsidRPr="006B138F">
        <w:t xml:space="preserve"> Performance</w:t>
      </w:r>
    </w:p>
    <w:p w14:paraId="521F38EC" w14:textId="77777777" w:rsidR="007E58F2" w:rsidRPr="007E58F2" w:rsidRDefault="007E58F2" w:rsidP="008F5A8A"/>
    <w:p w14:paraId="60AC669D" w14:textId="360AAF68" w:rsidR="00ED0EE2" w:rsidRDefault="00615656" w:rsidP="00AA3A60">
      <w:pPr>
        <w:jc w:val="left"/>
        <w:rPr>
          <w:rFonts w:eastAsiaTheme="majorEastAsia" w:cstheme="majorBidi"/>
          <w:b/>
          <w:color w:val="FF8001"/>
        </w:rPr>
      </w:pPr>
      <w:r>
        <w:rPr>
          <w:noProof/>
        </w:rPr>
        <w:drawing>
          <wp:inline distT="0" distB="0" distL="0" distR="0" wp14:anchorId="28312DB8" wp14:editId="53C8B9CC">
            <wp:extent cx="5943600" cy="3536315"/>
            <wp:effectExtent l="0" t="0" r="0" b="698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2F9AE2F7-9070-4F30-BB8A-12B39A4536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21D0FB8" w14:textId="5556C4E5" w:rsidR="00AA3A60" w:rsidRDefault="00AA3A60" w:rsidP="00AA3A6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11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H2C Performance in Gbps</w:t>
      </w:r>
    </w:p>
    <w:p w14:paraId="36695769" w14:textId="66080116" w:rsidR="00615656" w:rsidRDefault="00615656" w:rsidP="00AA3A60">
      <w:pPr>
        <w:jc w:val="left"/>
        <w:rPr>
          <w:rFonts w:eastAsiaTheme="majorEastAsia" w:cstheme="majorBidi"/>
          <w:b/>
          <w:color w:val="FF8001"/>
        </w:rPr>
      </w:pPr>
    </w:p>
    <w:p w14:paraId="046A5CC5" w14:textId="1F0622C2" w:rsidR="00615656" w:rsidRDefault="00615656" w:rsidP="00AA3A60">
      <w:pPr>
        <w:jc w:val="left"/>
        <w:rPr>
          <w:rFonts w:eastAsiaTheme="majorEastAsia" w:cstheme="majorBidi"/>
          <w:b/>
          <w:color w:val="FF8001"/>
        </w:rPr>
      </w:pPr>
      <w:r>
        <w:rPr>
          <w:noProof/>
        </w:rPr>
        <w:lastRenderedPageBreak/>
        <w:drawing>
          <wp:inline distT="0" distB="0" distL="0" distR="0" wp14:anchorId="497036BB" wp14:editId="7C8B02CF">
            <wp:extent cx="5943600" cy="3536315"/>
            <wp:effectExtent l="0" t="0" r="0" b="698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3E27D860-AC8F-40A2-B06C-66D81B8BB7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4D47EFFA" w14:textId="520840AC" w:rsidR="00AB23DB" w:rsidRPr="00C26629" w:rsidRDefault="00AA3A60" w:rsidP="00B01568">
      <w:pPr>
        <w:jc w:val="center"/>
        <w:rPr>
          <w:bCs/>
        </w:rPr>
      </w:pPr>
      <w:r w:rsidRPr="008F5A8A">
        <w:rPr>
          <w:b/>
        </w:rPr>
        <w:t xml:space="preserve">Figure </w:t>
      </w:r>
      <w:r w:rsidRPr="00C26629">
        <w:rPr>
          <w:b/>
          <w:szCs w:val="20"/>
        </w:rPr>
        <w:fldChar w:fldCharType="begin"/>
      </w:r>
      <w:r w:rsidRPr="008F5A8A">
        <w:rPr>
          <w:b/>
        </w:rPr>
        <w:instrText xml:space="preserve"> SEQ Figure \* ARABIC </w:instrText>
      </w:r>
      <w:r w:rsidRPr="00C26629">
        <w:rPr>
          <w:b/>
          <w:szCs w:val="20"/>
        </w:rPr>
        <w:fldChar w:fldCharType="separate"/>
      </w:r>
      <w:r w:rsidR="00D50F78">
        <w:rPr>
          <w:b/>
          <w:noProof/>
        </w:rPr>
        <w:t>12</w:t>
      </w:r>
      <w:r w:rsidRPr="00C26629">
        <w:rPr>
          <w:b/>
          <w:szCs w:val="20"/>
        </w:rPr>
        <w:fldChar w:fldCharType="end"/>
      </w:r>
      <w:r w:rsidRPr="008F5A8A">
        <w:rPr>
          <w:b/>
        </w:rPr>
        <w:t xml:space="preserve">: DPDK Driver – </w:t>
      </w:r>
      <w:r w:rsidR="001C6B25" w:rsidRPr="008F5A8A">
        <w:rPr>
          <w:b/>
        </w:rPr>
        <w:t>CPM5</w:t>
      </w:r>
      <w:r w:rsidRPr="008F5A8A">
        <w:rPr>
          <w:b/>
        </w:rPr>
        <w:t xml:space="preserve"> PF ST H2C Performance in Mpps</w:t>
      </w:r>
    </w:p>
    <w:p w14:paraId="6E99D276" w14:textId="77777777" w:rsidR="00AA3A60" w:rsidRDefault="00AA3A60" w:rsidP="00AA3A60"/>
    <w:p w14:paraId="09E6E653" w14:textId="6A39BD58" w:rsidR="009E644C" w:rsidRPr="006B138F" w:rsidRDefault="009E644C" w:rsidP="009E644C">
      <w:pPr>
        <w:pStyle w:val="Heading5"/>
      </w:pPr>
      <w:r w:rsidRPr="006B138F">
        <w:t xml:space="preserve">ST </w:t>
      </w:r>
      <w:r>
        <w:t>Forwarding</w:t>
      </w:r>
      <w:r w:rsidRPr="006B138F">
        <w:t xml:space="preserve"> Performance</w:t>
      </w:r>
    </w:p>
    <w:p w14:paraId="3ED58F73" w14:textId="77777777" w:rsidR="00A049E9" w:rsidRDefault="00A049E9" w:rsidP="00AA3A60">
      <w:pPr>
        <w:rPr>
          <w:rFonts w:eastAsiaTheme="majorEastAsia" w:cstheme="majorBidi"/>
          <w:b/>
          <w:color w:val="FF8001"/>
          <w:sz w:val="24"/>
        </w:rPr>
      </w:pPr>
    </w:p>
    <w:p w14:paraId="3569C59E" w14:textId="05C0E1D7" w:rsidR="00A049E9" w:rsidRDefault="007E58F2" w:rsidP="00AA3A60">
      <w:pPr>
        <w:rPr>
          <w:rFonts w:eastAsiaTheme="majorEastAsia" w:cstheme="majorBidi"/>
          <w:b/>
          <w:color w:val="FF8001"/>
          <w:sz w:val="24"/>
        </w:rPr>
      </w:pPr>
      <w:r>
        <w:rPr>
          <w:noProof/>
        </w:rPr>
        <w:drawing>
          <wp:inline distT="0" distB="0" distL="0" distR="0" wp14:anchorId="2361CE82" wp14:editId="7EBF6FA2">
            <wp:extent cx="5943600" cy="3596005"/>
            <wp:effectExtent l="0" t="0" r="0" b="444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6779C612-6207-49D3-A7E7-2CCD27089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89CC7C8" w14:textId="019076F6" w:rsidR="009E644C" w:rsidRDefault="009E644C" w:rsidP="009E64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13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Gbps</w:t>
      </w:r>
      <w:proofErr w:type="gramEnd"/>
    </w:p>
    <w:p w14:paraId="2DC5D3AC" w14:textId="53A4B1CC" w:rsidR="00A049E9" w:rsidRDefault="00C3339E" w:rsidP="00A049E9">
      <w:r>
        <w:rPr>
          <w:noProof/>
        </w:rPr>
        <w:lastRenderedPageBreak/>
        <w:drawing>
          <wp:inline distT="0" distB="0" distL="0" distR="0" wp14:anchorId="14C87925" wp14:editId="09316C8C">
            <wp:extent cx="5943600" cy="3596005"/>
            <wp:effectExtent l="0" t="0" r="0" b="444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C8DEFC2E-96D8-4D08-B0AC-6138F820E9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E847255" w14:textId="75C965ED" w:rsidR="009E644C" w:rsidRPr="00007B8F" w:rsidRDefault="009E644C" w:rsidP="009E644C">
      <w:pPr>
        <w:pStyle w:val="Caption"/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14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Mpps</w:t>
      </w:r>
      <w:proofErr w:type="gramEnd"/>
    </w:p>
    <w:p w14:paraId="0A22D5B6" w14:textId="77777777" w:rsidR="009E644C" w:rsidRDefault="009E644C" w:rsidP="009E644C"/>
    <w:p w14:paraId="756D6EBF" w14:textId="77777777" w:rsidR="009E644C" w:rsidRPr="00BB1908" w:rsidRDefault="009E644C" w:rsidP="009E644C"/>
    <w:tbl>
      <w:tblPr>
        <w:tblStyle w:val="GridTable4-Accent1"/>
        <w:tblW w:w="9337" w:type="dxa"/>
        <w:tblLayout w:type="fixed"/>
        <w:tblLook w:val="04A0" w:firstRow="1" w:lastRow="0" w:firstColumn="1" w:lastColumn="0" w:noHBand="0" w:noVBand="1"/>
      </w:tblPr>
      <w:tblGrid>
        <w:gridCol w:w="903"/>
        <w:gridCol w:w="851"/>
        <w:gridCol w:w="1240"/>
        <w:gridCol w:w="851"/>
        <w:gridCol w:w="1240"/>
        <w:gridCol w:w="886"/>
        <w:gridCol w:w="1240"/>
        <w:gridCol w:w="886"/>
        <w:gridCol w:w="1240"/>
      </w:tblGrid>
      <w:tr w:rsidR="009E644C" w14:paraId="28EF9720" w14:textId="77777777" w:rsidTr="009E3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 w:val="restart"/>
            <w:vAlign w:val="center"/>
          </w:tcPr>
          <w:p w14:paraId="023E881B" w14:textId="77777777" w:rsidR="009E644C" w:rsidRPr="00444C46" w:rsidRDefault="009E644C" w:rsidP="009E3B89">
            <w:pPr>
              <w:rPr>
                <w:color w:val="auto"/>
              </w:rPr>
            </w:pPr>
            <w:r w:rsidRPr="00444C46">
              <w:rPr>
                <w:color w:val="auto"/>
              </w:rPr>
              <w:t>Packet Size (Bytes)</w:t>
            </w:r>
          </w:p>
        </w:tc>
        <w:tc>
          <w:tcPr>
            <w:tcW w:w="2091" w:type="dxa"/>
            <w:gridSpan w:val="2"/>
            <w:vAlign w:val="center"/>
          </w:tcPr>
          <w:p w14:paraId="33F82AE2" w14:textId="77777777" w:rsidR="009E644C" w:rsidRPr="00444C46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8</w:t>
            </w:r>
            <w:proofErr w:type="gramEnd"/>
            <w:r>
              <w:rPr>
                <w:color w:val="auto"/>
              </w:rPr>
              <w:t xml:space="preserve"> queues</w:t>
            </w:r>
          </w:p>
          <w:p w14:paraId="5291E6FC" w14:textId="77777777" w:rsidR="009E644C" w:rsidRPr="00444C46" w:rsidRDefault="009E644C" w:rsidP="009E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91" w:type="dxa"/>
            <w:gridSpan w:val="2"/>
            <w:vAlign w:val="center"/>
          </w:tcPr>
          <w:p w14:paraId="42573BF2" w14:textId="77777777" w:rsidR="009E644C" w:rsidRPr="00444C46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4</w:t>
            </w:r>
            <w:proofErr w:type="gramEnd"/>
            <w:r>
              <w:rPr>
                <w:color w:val="auto"/>
              </w:rPr>
              <w:t xml:space="preserve"> queues</w:t>
            </w:r>
          </w:p>
          <w:p w14:paraId="27A38A0F" w14:textId="77777777" w:rsidR="009E644C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47F41E71" w14:textId="77777777" w:rsidR="009E644C" w:rsidRPr="00444C46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2</w:t>
            </w:r>
            <w:proofErr w:type="gramEnd"/>
            <w:r>
              <w:rPr>
                <w:color w:val="auto"/>
              </w:rPr>
              <w:t xml:space="preserve"> queues</w:t>
            </w:r>
          </w:p>
          <w:p w14:paraId="7B40A958" w14:textId="77777777" w:rsidR="009E644C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7AAD7C11" w14:textId="77777777" w:rsidR="009E644C" w:rsidRPr="00444C46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1</w:t>
            </w:r>
            <w:proofErr w:type="gramEnd"/>
            <w:r>
              <w:rPr>
                <w:color w:val="auto"/>
              </w:rPr>
              <w:t xml:space="preserve"> queue</w:t>
            </w:r>
          </w:p>
          <w:p w14:paraId="6C7D95FA" w14:textId="77777777" w:rsidR="009E644C" w:rsidRDefault="009E644C" w:rsidP="009E3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44C" w14:paraId="6F39F7B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/>
            <w:vAlign w:val="center"/>
          </w:tcPr>
          <w:p w14:paraId="0A85717B" w14:textId="77777777" w:rsidR="009E644C" w:rsidRPr="00444C46" w:rsidRDefault="009E644C" w:rsidP="009E3B89"/>
        </w:tc>
        <w:tc>
          <w:tcPr>
            <w:tcW w:w="851" w:type="dxa"/>
            <w:vAlign w:val="center"/>
          </w:tcPr>
          <w:p w14:paraId="3C5F40C5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2D448B2D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51" w:type="dxa"/>
            <w:vAlign w:val="center"/>
          </w:tcPr>
          <w:p w14:paraId="399C0D5F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32B9CF0D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1D4901E3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14DA24FA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0FC9578D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3A306FB3" w14:textId="77777777" w:rsidR="009E644C" w:rsidRPr="00A67B15" w:rsidRDefault="009E644C" w:rsidP="009E3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</w:tr>
      <w:tr w:rsidR="00BC306C" w14:paraId="0E9CF706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center"/>
          </w:tcPr>
          <w:p w14:paraId="1DE0676B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51" w:type="dxa"/>
            <w:vAlign w:val="bottom"/>
          </w:tcPr>
          <w:p w14:paraId="44EC422C" w14:textId="3E92CB6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94.87</w:t>
            </w:r>
          </w:p>
        </w:tc>
        <w:tc>
          <w:tcPr>
            <w:tcW w:w="1240" w:type="dxa"/>
            <w:vAlign w:val="bottom"/>
          </w:tcPr>
          <w:p w14:paraId="36B364B5" w14:textId="2DFD5DB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48.57</w:t>
            </w:r>
          </w:p>
        </w:tc>
        <w:tc>
          <w:tcPr>
            <w:tcW w:w="851" w:type="dxa"/>
            <w:vAlign w:val="bottom"/>
          </w:tcPr>
          <w:p w14:paraId="1B2B3B9D" w14:textId="6C01987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95.09</w:t>
            </w:r>
          </w:p>
        </w:tc>
        <w:tc>
          <w:tcPr>
            <w:tcW w:w="1240" w:type="dxa"/>
            <w:vAlign w:val="bottom"/>
          </w:tcPr>
          <w:p w14:paraId="649AB0ED" w14:textId="3E80122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48.69</w:t>
            </w:r>
          </w:p>
        </w:tc>
        <w:tc>
          <w:tcPr>
            <w:tcW w:w="886" w:type="dxa"/>
            <w:vAlign w:val="bottom"/>
          </w:tcPr>
          <w:p w14:paraId="1D826B76" w14:textId="5245EB4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71.43</w:t>
            </w:r>
          </w:p>
        </w:tc>
        <w:tc>
          <w:tcPr>
            <w:tcW w:w="1240" w:type="dxa"/>
            <w:vAlign w:val="bottom"/>
          </w:tcPr>
          <w:p w14:paraId="2F614EE8" w14:textId="6855A2B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36.57</w:t>
            </w:r>
          </w:p>
        </w:tc>
        <w:tc>
          <w:tcPr>
            <w:tcW w:w="886" w:type="dxa"/>
            <w:vAlign w:val="bottom"/>
          </w:tcPr>
          <w:p w14:paraId="431CE73C" w14:textId="384FC1E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35.71</w:t>
            </w:r>
          </w:p>
        </w:tc>
        <w:tc>
          <w:tcPr>
            <w:tcW w:w="1240" w:type="dxa"/>
            <w:vAlign w:val="bottom"/>
          </w:tcPr>
          <w:p w14:paraId="46DFB12D" w14:textId="2937490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18.29</w:t>
            </w:r>
          </w:p>
        </w:tc>
      </w:tr>
      <w:tr w:rsidR="00BC306C" w14:paraId="1EC69AFD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6BD5555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51" w:type="dxa"/>
            <w:vAlign w:val="bottom"/>
          </w:tcPr>
          <w:p w14:paraId="187F618B" w14:textId="1A5BAAB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64.61</w:t>
            </w:r>
          </w:p>
        </w:tc>
        <w:tc>
          <w:tcPr>
            <w:tcW w:w="1240" w:type="dxa"/>
            <w:vAlign w:val="bottom"/>
          </w:tcPr>
          <w:p w14:paraId="69CDC5CB" w14:textId="1E610DA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66.16</w:t>
            </w:r>
          </w:p>
        </w:tc>
        <w:tc>
          <w:tcPr>
            <w:tcW w:w="851" w:type="dxa"/>
            <w:vAlign w:val="bottom"/>
          </w:tcPr>
          <w:p w14:paraId="1629F4B6" w14:textId="0C55070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64.45</w:t>
            </w:r>
          </w:p>
        </w:tc>
        <w:tc>
          <w:tcPr>
            <w:tcW w:w="1240" w:type="dxa"/>
            <w:vAlign w:val="bottom"/>
          </w:tcPr>
          <w:p w14:paraId="629D962C" w14:textId="25A265B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886" w:type="dxa"/>
            <w:vAlign w:val="bottom"/>
          </w:tcPr>
          <w:p w14:paraId="52970EB1" w14:textId="62244EB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62.50</w:t>
            </w:r>
          </w:p>
        </w:tc>
        <w:tc>
          <w:tcPr>
            <w:tcW w:w="1240" w:type="dxa"/>
            <w:vAlign w:val="bottom"/>
          </w:tcPr>
          <w:p w14:paraId="081B8E0C" w14:textId="18C1984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886" w:type="dxa"/>
            <w:vAlign w:val="bottom"/>
          </w:tcPr>
          <w:p w14:paraId="24250B7F" w14:textId="55FB37F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3C36D643" w14:textId="7829186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32.00</w:t>
            </w:r>
          </w:p>
        </w:tc>
      </w:tr>
      <w:tr w:rsidR="00BC306C" w14:paraId="05686952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4349CCC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851" w:type="dxa"/>
            <w:vAlign w:val="bottom"/>
          </w:tcPr>
          <w:p w14:paraId="3170237D" w14:textId="6284F03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48.32</w:t>
            </w:r>
          </w:p>
        </w:tc>
        <w:tc>
          <w:tcPr>
            <w:tcW w:w="1240" w:type="dxa"/>
            <w:vAlign w:val="bottom"/>
          </w:tcPr>
          <w:p w14:paraId="360E4309" w14:textId="317D0BE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74.22</w:t>
            </w:r>
          </w:p>
        </w:tc>
        <w:tc>
          <w:tcPr>
            <w:tcW w:w="851" w:type="dxa"/>
            <w:vAlign w:val="bottom"/>
          </w:tcPr>
          <w:p w14:paraId="5C2E74D4" w14:textId="253F99D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48.30</w:t>
            </w:r>
          </w:p>
        </w:tc>
        <w:tc>
          <w:tcPr>
            <w:tcW w:w="1240" w:type="dxa"/>
            <w:vAlign w:val="bottom"/>
          </w:tcPr>
          <w:p w14:paraId="7D44CA92" w14:textId="18DFFE6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74.18</w:t>
            </w:r>
          </w:p>
        </w:tc>
        <w:tc>
          <w:tcPr>
            <w:tcW w:w="886" w:type="dxa"/>
            <w:vAlign w:val="bottom"/>
          </w:tcPr>
          <w:p w14:paraId="531C2FE9" w14:textId="6430412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48.61</w:t>
            </w:r>
          </w:p>
        </w:tc>
        <w:tc>
          <w:tcPr>
            <w:tcW w:w="1240" w:type="dxa"/>
            <w:vAlign w:val="bottom"/>
          </w:tcPr>
          <w:p w14:paraId="7B66D4A2" w14:textId="6927BA2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74.67</w:t>
            </w:r>
          </w:p>
        </w:tc>
        <w:tc>
          <w:tcPr>
            <w:tcW w:w="886" w:type="dxa"/>
            <w:vAlign w:val="bottom"/>
          </w:tcPr>
          <w:p w14:paraId="32F846A2" w14:textId="341C594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27.78</w:t>
            </w:r>
          </w:p>
        </w:tc>
        <w:tc>
          <w:tcPr>
            <w:tcW w:w="1240" w:type="dxa"/>
            <w:vAlign w:val="bottom"/>
          </w:tcPr>
          <w:p w14:paraId="79BA9163" w14:textId="0FC4810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42.67</w:t>
            </w:r>
          </w:p>
        </w:tc>
      </w:tr>
      <w:tr w:rsidR="00BC306C" w14:paraId="5B0F8E4E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19D2710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51" w:type="dxa"/>
            <w:vAlign w:val="bottom"/>
          </w:tcPr>
          <w:p w14:paraId="54F05419" w14:textId="0569E34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38.79</w:t>
            </w:r>
          </w:p>
        </w:tc>
        <w:tc>
          <w:tcPr>
            <w:tcW w:w="1240" w:type="dxa"/>
            <w:vAlign w:val="bottom"/>
          </w:tcPr>
          <w:p w14:paraId="22D72145" w14:textId="2A06B40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79.45</w:t>
            </w:r>
          </w:p>
        </w:tc>
        <w:tc>
          <w:tcPr>
            <w:tcW w:w="851" w:type="dxa"/>
            <w:vAlign w:val="bottom"/>
          </w:tcPr>
          <w:p w14:paraId="322413E8" w14:textId="5E3525A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38.76</w:t>
            </w:r>
          </w:p>
        </w:tc>
        <w:tc>
          <w:tcPr>
            <w:tcW w:w="1240" w:type="dxa"/>
            <w:vAlign w:val="bottom"/>
          </w:tcPr>
          <w:p w14:paraId="2D1C7BD5" w14:textId="7BED9F6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79.39</w:t>
            </w:r>
          </w:p>
        </w:tc>
        <w:tc>
          <w:tcPr>
            <w:tcW w:w="886" w:type="dxa"/>
            <w:vAlign w:val="bottom"/>
          </w:tcPr>
          <w:p w14:paraId="38C757F9" w14:textId="6608BC2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38.76</w:t>
            </w:r>
          </w:p>
        </w:tc>
        <w:tc>
          <w:tcPr>
            <w:tcW w:w="1240" w:type="dxa"/>
            <w:vAlign w:val="bottom"/>
          </w:tcPr>
          <w:p w14:paraId="5286AAC5" w14:textId="1437795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79.38</w:t>
            </w:r>
          </w:p>
        </w:tc>
        <w:tc>
          <w:tcPr>
            <w:tcW w:w="886" w:type="dxa"/>
            <w:vAlign w:val="bottom"/>
          </w:tcPr>
          <w:p w14:paraId="13523411" w14:textId="2F35F41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240" w:type="dxa"/>
            <w:vAlign w:val="bottom"/>
          </w:tcPr>
          <w:p w14:paraId="53A42440" w14:textId="2661E5A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51.20</w:t>
            </w:r>
          </w:p>
        </w:tc>
      </w:tr>
      <w:tr w:rsidR="00BC306C" w14:paraId="3DA97A07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ED3251E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51" w:type="dxa"/>
            <w:vAlign w:val="bottom"/>
          </w:tcPr>
          <w:p w14:paraId="0543E77D" w14:textId="496CA51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191455FE" w14:textId="3434F49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851" w:type="dxa"/>
            <w:vAlign w:val="bottom"/>
          </w:tcPr>
          <w:p w14:paraId="3C33B1DD" w14:textId="6E983F2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263B34CB" w14:textId="5FD52B5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886" w:type="dxa"/>
            <w:vAlign w:val="bottom"/>
          </w:tcPr>
          <w:p w14:paraId="48650A7D" w14:textId="0FED6CC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675046D5" w14:textId="7DFA927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886" w:type="dxa"/>
            <w:vAlign w:val="bottom"/>
          </w:tcPr>
          <w:p w14:paraId="0DBA4907" w14:textId="10D281E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22.73</w:t>
            </w:r>
          </w:p>
        </w:tc>
        <w:tc>
          <w:tcPr>
            <w:tcW w:w="1240" w:type="dxa"/>
            <w:vAlign w:val="bottom"/>
          </w:tcPr>
          <w:p w14:paraId="3E903762" w14:textId="3FB690D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58.18</w:t>
            </w:r>
          </w:p>
        </w:tc>
      </w:tr>
      <w:tr w:rsidR="00BC306C" w14:paraId="1446377C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9BB26B3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851" w:type="dxa"/>
            <w:vAlign w:val="bottom"/>
          </w:tcPr>
          <w:p w14:paraId="0BC877CC" w14:textId="7F63593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27.69</w:t>
            </w:r>
          </w:p>
        </w:tc>
        <w:tc>
          <w:tcPr>
            <w:tcW w:w="1240" w:type="dxa"/>
            <w:vAlign w:val="bottom"/>
          </w:tcPr>
          <w:p w14:paraId="24A88DA0" w14:textId="05413C5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85.08</w:t>
            </w:r>
          </w:p>
        </w:tc>
        <w:tc>
          <w:tcPr>
            <w:tcW w:w="851" w:type="dxa"/>
            <w:vAlign w:val="bottom"/>
          </w:tcPr>
          <w:p w14:paraId="714DF5A9" w14:textId="32B4829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27.70</w:t>
            </w:r>
          </w:p>
        </w:tc>
        <w:tc>
          <w:tcPr>
            <w:tcW w:w="1240" w:type="dxa"/>
            <w:vAlign w:val="bottom"/>
          </w:tcPr>
          <w:p w14:paraId="56D6399F" w14:textId="2485B2E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85.08</w:t>
            </w:r>
          </w:p>
        </w:tc>
        <w:tc>
          <w:tcPr>
            <w:tcW w:w="886" w:type="dxa"/>
            <w:vAlign w:val="bottom"/>
          </w:tcPr>
          <w:p w14:paraId="736D71E2" w14:textId="382C0F5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27.78</w:t>
            </w:r>
          </w:p>
        </w:tc>
        <w:tc>
          <w:tcPr>
            <w:tcW w:w="1240" w:type="dxa"/>
            <w:vAlign w:val="bottom"/>
          </w:tcPr>
          <w:p w14:paraId="48B6E53C" w14:textId="49AF8C9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85.33</w:t>
            </w:r>
          </w:p>
        </w:tc>
        <w:tc>
          <w:tcPr>
            <w:tcW w:w="886" w:type="dxa"/>
            <w:vAlign w:val="bottom"/>
          </w:tcPr>
          <w:p w14:paraId="2B850BA2" w14:textId="6EB12DD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20.83</w:t>
            </w:r>
          </w:p>
        </w:tc>
        <w:tc>
          <w:tcPr>
            <w:tcW w:w="1240" w:type="dxa"/>
            <w:vAlign w:val="bottom"/>
          </w:tcPr>
          <w:p w14:paraId="2A1C21B7" w14:textId="10F99A4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64.00</w:t>
            </w:r>
          </w:p>
        </w:tc>
      </w:tr>
      <w:tr w:rsidR="00BC306C" w14:paraId="0CC1116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4CB46E4" w14:textId="77777777" w:rsidR="00BC306C" w:rsidRDefault="00BC306C" w:rsidP="00BC306C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51" w:type="dxa"/>
            <w:vAlign w:val="bottom"/>
          </w:tcPr>
          <w:p w14:paraId="656B9788" w14:textId="0A199DC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24.29</w:t>
            </w:r>
          </w:p>
        </w:tc>
        <w:tc>
          <w:tcPr>
            <w:tcW w:w="1240" w:type="dxa"/>
            <w:vAlign w:val="bottom"/>
          </w:tcPr>
          <w:p w14:paraId="6BA11C2A" w14:textId="7382E2D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87.04</w:t>
            </w:r>
          </w:p>
        </w:tc>
        <w:tc>
          <w:tcPr>
            <w:tcW w:w="851" w:type="dxa"/>
            <w:vAlign w:val="bottom"/>
          </w:tcPr>
          <w:p w14:paraId="1EC25658" w14:textId="7F4457D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24.28</w:t>
            </w:r>
          </w:p>
        </w:tc>
        <w:tc>
          <w:tcPr>
            <w:tcW w:w="1240" w:type="dxa"/>
            <w:vAlign w:val="bottom"/>
          </w:tcPr>
          <w:p w14:paraId="207734C7" w14:textId="5B76B77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87.01</w:t>
            </w:r>
          </w:p>
        </w:tc>
        <w:tc>
          <w:tcPr>
            <w:tcW w:w="886" w:type="dxa"/>
            <w:vAlign w:val="bottom"/>
          </w:tcPr>
          <w:p w14:paraId="183082B9" w14:textId="746A193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24.27</w:t>
            </w:r>
          </w:p>
        </w:tc>
        <w:tc>
          <w:tcPr>
            <w:tcW w:w="1240" w:type="dxa"/>
            <w:vAlign w:val="bottom"/>
          </w:tcPr>
          <w:p w14:paraId="1813B12D" w14:textId="1BDC322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86.99</w:t>
            </w:r>
          </w:p>
        </w:tc>
        <w:tc>
          <w:tcPr>
            <w:tcW w:w="886" w:type="dxa"/>
            <w:vAlign w:val="bottom"/>
          </w:tcPr>
          <w:p w14:paraId="4680C724" w14:textId="697CE4E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19.23</w:t>
            </w:r>
          </w:p>
        </w:tc>
        <w:tc>
          <w:tcPr>
            <w:tcW w:w="1240" w:type="dxa"/>
            <w:vAlign w:val="bottom"/>
          </w:tcPr>
          <w:p w14:paraId="556487F8" w14:textId="4983FD6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68.92</w:t>
            </w:r>
          </w:p>
        </w:tc>
      </w:tr>
      <w:tr w:rsidR="00BC306C" w14:paraId="1D85C11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5C5943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851" w:type="dxa"/>
            <w:vAlign w:val="bottom"/>
          </w:tcPr>
          <w:p w14:paraId="67D45FEA" w14:textId="41CCD73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21.45</w:t>
            </w:r>
          </w:p>
        </w:tc>
        <w:tc>
          <w:tcPr>
            <w:tcW w:w="1240" w:type="dxa"/>
            <w:vAlign w:val="bottom"/>
          </w:tcPr>
          <w:p w14:paraId="597094F5" w14:textId="077576D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87.84</w:t>
            </w:r>
          </w:p>
        </w:tc>
        <w:tc>
          <w:tcPr>
            <w:tcW w:w="851" w:type="dxa"/>
            <w:vAlign w:val="bottom"/>
          </w:tcPr>
          <w:p w14:paraId="4F0F6BFF" w14:textId="405C396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21.44</w:t>
            </w:r>
          </w:p>
        </w:tc>
        <w:tc>
          <w:tcPr>
            <w:tcW w:w="1240" w:type="dxa"/>
            <w:vAlign w:val="bottom"/>
          </w:tcPr>
          <w:p w14:paraId="1DAEEC2E" w14:textId="6578FE3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87.81</w:t>
            </w:r>
          </w:p>
        </w:tc>
        <w:tc>
          <w:tcPr>
            <w:tcW w:w="886" w:type="dxa"/>
            <w:vAlign w:val="bottom"/>
          </w:tcPr>
          <w:p w14:paraId="5AA772AE" w14:textId="6DBDCD6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21.52</w:t>
            </w:r>
          </w:p>
        </w:tc>
        <w:tc>
          <w:tcPr>
            <w:tcW w:w="1240" w:type="dxa"/>
            <w:vAlign w:val="bottom"/>
          </w:tcPr>
          <w:p w14:paraId="64E77279" w14:textId="4F03280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88.14</w:t>
            </w:r>
          </w:p>
        </w:tc>
        <w:tc>
          <w:tcPr>
            <w:tcW w:w="886" w:type="dxa"/>
            <w:vAlign w:val="bottom"/>
          </w:tcPr>
          <w:p w14:paraId="1E1F7010" w14:textId="47237E7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17.86</w:t>
            </w:r>
          </w:p>
        </w:tc>
        <w:tc>
          <w:tcPr>
            <w:tcW w:w="1240" w:type="dxa"/>
            <w:vAlign w:val="bottom"/>
          </w:tcPr>
          <w:p w14:paraId="371AE310" w14:textId="3B65805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73.14</w:t>
            </w:r>
          </w:p>
        </w:tc>
      </w:tr>
      <w:tr w:rsidR="00BC306C" w14:paraId="0885E58F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F4C845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851" w:type="dxa"/>
            <w:vAlign w:val="bottom"/>
          </w:tcPr>
          <w:p w14:paraId="257EBFCD" w14:textId="33FFBB0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19.32</w:t>
            </w:r>
          </w:p>
        </w:tc>
        <w:tc>
          <w:tcPr>
            <w:tcW w:w="1240" w:type="dxa"/>
            <w:vAlign w:val="bottom"/>
          </w:tcPr>
          <w:p w14:paraId="0A90D10D" w14:textId="374FD10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89.03</w:t>
            </w:r>
          </w:p>
        </w:tc>
        <w:tc>
          <w:tcPr>
            <w:tcW w:w="851" w:type="dxa"/>
            <w:vAlign w:val="bottom"/>
          </w:tcPr>
          <w:p w14:paraId="70B08E53" w14:textId="0C12B3E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19.32</w:t>
            </w:r>
          </w:p>
        </w:tc>
        <w:tc>
          <w:tcPr>
            <w:tcW w:w="1240" w:type="dxa"/>
            <w:vAlign w:val="bottom"/>
          </w:tcPr>
          <w:p w14:paraId="4051059B" w14:textId="6B4424B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89.03</w:t>
            </w:r>
          </w:p>
        </w:tc>
        <w:tc>
          <w:tcPr>
            <w:tcW w:w="886" w:type="dxa"/>
            <w:vAlign w:val="bottom"/>
          </w:tcPr>
          <w:p w14:paraId="7F50E418" w14:textId="3042575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19.30</w:t>
            </w:r>
          </w:p>
        </w:tc>
        <w:tc>
          <w:tcPr>
            <w:tcW w:w="1240" w:type="dxa"/>
            <w:vAlign w:val="bottom"/>
          </w:tcPr>
          <w:p w14:paraId="5D4B7649" w14:textId="24DBDA0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88.91</w:t>
            </w:r>
          </w:p>
        </w:tc>
        <w:tc>
          <w:tcPr>
            <w:tcW w:w="886" w:type="dxa"/>
            <w:vAlign w:val="bottom"/>
          </w:tcPr>
          <w:p w14:paraId="3305BB3E" w14:textId="21480C1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1240" w:type="dxa"/>
            <w:vAlign w:val="bottom"/>
          </w:tcPr>
          <w:p w14:paraId="7DED0280" w14:textId="277235C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76.80</w:t>
            </w:r>
          </w:p>
        </w:tc>
      </w:tr>
      <w:tr w:rsidR="00BC306C" w14:paraId="7ED68B0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3C45892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851" w:type="dxa"/>
            <w:vAlign w:val="bottom"/>
          </w:tcPr>
          <w:p w14:paraId="6E86A6AA" w14:textId="7C35AC3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17.53</w:t>
            </w:r>
          </w:p>
        </w:tc>
        <w:tc>
          <w:tcPr>
            <w:tcW w:w="1240" w:type="dxa"/>
            <w:vAlign w:val="bottom"/>
          </w:tcPr>
          <w:p w14:paraId="3EB4A87E" w14:textId="694BF0A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89.75</w:t>
            </w:r>
          </w:p>
        </w:tc>
        <w:tc>
          <w:tcPr>
            <w:tcW w:w="851" w:type="dxa"/>
            <w:vAlign w:val="bottom"/>
          </w:tcPr>
          <w:p w14:paraId="33B0B06F" w14:textId="215B63C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17.52</w:t>
            </w:r>
          </w:p>
        </w:tc>
        <w:tc>
          <w:tcPr>
            <w:tcW w:w="1240" w:type="dxa"/>
            <w:vAlign w:val="bottom"/>
          </w:tcPr>
          <w:p w14:paraId="1C6D50D1" w14:textId="724C0EF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89.73</w:t>
            </w:r>
          </w:p>
        </w:tc>
        <w:tc>
          <w:tcPr>
            <w:tcW w:w="886" w:type="dxa"/>
            <w:vAlign w:val="bottom"/>
          </w:tcPr>
          <w:p w14:paraId="28C22823" w14:textId="6AE6FAC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17.51</w:t>
            </w:r>
          </w:p>
        </w:tc>
        <w:tc>
          <w:tcPr>
            <w:tcW w:w="1240" w:type="dxa"/>
            <w:vAlign w:val="bottom"/>
          </w:tcPr>
          <w:p w14:paraId="3B8A81C2" w14:textId="355529F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89.67</w:t>
            </w:r>
          </w:p>
        </w:tc>
        <w:tc>
          <w:tcPr>
            <w:tcW w:w="886" w:type="dxa"/>
            <w:vAlign w:val="bottom"/>
          </w:tcPr>
          <w:p w14:paraId="4BA0CE69" w14:textId="1F376AA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15.62</w:t>
            </w:r>
          </w:p>
        </w:tc>
        <w:tc>
          <w:tcPr>
            <w:tcW w:w="1240" w:type="dxa"/>
            <w:vAlign w:val="bottom"/>
          </w:tcPr>
          <w:p w14:paraId="731B714D" w14:textId="3F8CE9C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80.00</w:t>
            </w:r>
          </w:p>
        </w:tc>
      </w:tr>
      <w:tr w:rsidR="00BC306C" w14:paraId="7CDB114E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7A0C00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851" w:type="dxa"/>
            <w:vAlign w:val="bottom"/>
          </w:tcPr>
          <w:p w14:paraId="3CF455DD" w14:textId="7868120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16.07</w:t>
            </w:r>
          </w:p>
        </w:tc>
        <w:tc>
          <w:tcPr>
            <w:tcW w:w="1240" w:type="dxa"/>
            <w:vAlign w:val="bottom"/>
          </w:tcPr>
          <w:p w14:paraId="048EE065" w14:textId="7E21336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90.50</w:t>
            </w:r>
          </w:p>
        </w:tc>
        <w:tc>
          <w:tcPr>
            <w:tcW w:w="851" w:type="dxa"/>
            <w:vAlign w:val="bottom"/>
          </w:tcPr>
          <w:p w14:paraId="784345C0" w14:textId="5ABDBA7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16.06</w:t>
            </w:r>
          </w:p>
        </w:tc>
        <w:tc>
          <w:tcPr>
            <w:tcW w:w="1240" w:type="dxa"/>
            <w:vAlign w:val="bottom"/>
          </w:tcPr>
          <w:p w14:paraId="47D7C665" w14:textId="08D16C8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90.47</w:t>
            </w:r>
          </w:p>
        </w:tc>
        <w:tc>
          <w:tcPr>
            <w:tcW w:w="886" w:type="dxa"/>
            <w:vAlign w:val="bottom"/>
          </w:tcPr>
          <w:p w14:paraId="3BE2DD0B" w14:textId="653CB1E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16.04</w:t>
            </w:r>
          </w:p>
        </w:tc>
        <w:tc>
          <w:tcPr>
            <w:tcW w:w="1240" w:type="dxa"/>
            <w:vAlign w:val="bottom"/>
          </w:tcPr>
          <w:p w14:paraId="0946CC5C" w14:textId="46A42C5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90.34</w:t>
            </w:r>
          </w:p>
        </w:tc>
        <w:tc>
          <w:tcPr>
            <w:tcW w:w="886" w:type="dxa"/>
            <w:vAlign w:val="bottom"/>
          </w:tcPr>
          <w:p w14:paraId="7C1AA555" w14:textId="234591B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1240" w:type="dxa"/>
            <w:vAlign w:val="bottom"/>
          </w:tcPr>
          <w:p w14:paraId="2545ABC3" w14:textId="5A7B36C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82.82</w:t>
            </w:r>
          </w:p>
        </w:tc>
      </w:tr>
      <w:tr w:rsidR="00BC306C" w14:paraId="59261B11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B33E9C0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851" w:type="dxa"/>
            <w:vAlign w:val="bottom"/>
          </w:tcPr>
          <w:p w14:paraId="119B53E1" w14:textId="06FE2F2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14.82</w:t>
            </w:r>
          </w:p>
        </w:tc>
        <w:tc>
          <w:tcPr>
            <w:tcW w:w="1240" w:type="dxa"/>
            <w:vAlign w:val="bottom"/>
          </w:tcPr>
          <w:p w14:paraId="0EED8C39" w14:textId="3E5E1A3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91.08</w:t>
            </w:r>
          </w:p>
        </w:tc>
        <w:tc>
          <w:tcPr>
            <w:tcW w:w="851" w:type="dxa"/>
            <w:vAlign w:val="bottom"/>
          </w:tcPr>
          <w:p w14:paraId="4A292400" w14:textId="3B20368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14.82</w:t>
            </w:r>
          </w:p>
        </w:tc>
        <w:tc>
          <w:tcPr>
            <w:tcW w:w="1240" w:type="dxa"/>
            <w:vAlign w:val="bottom"/>
          </w:tcPr>
          <w:p w14:paraId="2756DDCE" w14:textId="33F2D65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91.05</w:t>
            </w:r>
          </w:p>
        </w:tc>
        <w:tc>
          <w:tcPr>
            <w:tcW w:w="886" w:type="dxa"/>
            <w:vAlign w:val="bottom"/>
          </w:tcPr>
          <w:p w14:paraId="4A87FE74" w14:textId="06159B3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14.78</w:t>
            </w:r>
          </w:p>
        </w:tc>
        <w:tc>
          <w:tcPr>
            <w:tcW w:w="1240" w:type="dxa"/>
            <w:vAlign w:val="bottom"/>
          </w:tcPr>
          <w:p w14:paraId="5E398114" w14:textId="023B247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90.83</w:t>
            </w:r>
          </w:p>
        </w:tc>
        <w:tc>
          <w:tcPr>
            <w:tcW w:w="886" w:type="dxa"/>
            <w:vAlign w:val="bottom"/>
          </w:tcPr>
          <w:p w14:paraId="5F19CD68" w14:textId="31F2720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13.89</w:t>
            </w:r>
          </w:p>
        </w:tc>
        <w:tc>
          <w:tcPr>
            <w:tcW w:w="1240" w:type="dxa"/>
            <w:vAlign w:val="bottom"/>
          </w:tcPr>
          <w:p w14:paraId="7BE9F342" w14:textId="1646895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85.33</w:t>
            </w:r>
          </w:p>
        </w:tc>
      </w:tr>
      <w:tr w:rsidR="00BC306C" w14:paraId="215BD567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5E95131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851" w:type="dxa"/>
            <w:vAlign w:val="bottom"/>
          </w:tcPr>
          <w:p w14:paraId="02DC7B81" w14:textId="69E4859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13.74</w:t>
            </w:r>
          </w:p>
        </w:tc>
        <w:tc>
          <w:tcPr>
            <w:tcW w:w="1240" w:type="dxa"/>
            <w:vAlign w:val="bottom"/>
          </w:tcPr>
          <w:p w14:paraId="5F7AA7E7" w14:textId="388ED42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91.44</w:t>
            </w:r>
          </w:p>
        </w:tc>
        <w:tc>
          <w:tcPr>
            <w:tcW w:w="851" w:type="dxa"/>
            <w:vAlign w:val="bottom"/>
          </w:tcPr>
          <w:p w14:paraId="7F8830EB" w14:textId="5A6E198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13.74</w:t>
            </w:r>
          </w:p>
        </w:tc>
        <w:tc>
          <w:tcPr>
            <w:tcW w:w="1240" w:type="dxa"/>
            <w:vAlign w:val="bottom"/>
          </w:tcPr>
          <w:p w14:paraId="26C99CB6" w14:textId="381B3D3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91.44</w:t>
            </w:r>
          </w:p>
        </w:tc>
        <w:tc>
          <w:tcPr>
            <w:tcW w:w="886" w:type="dxa"/>
            <w:vAlign w:val="bottom"/>
          </w:tcPr>
          <w:p w14:paraId="1F8DB6FB" w14:textId="080966E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13.73</w:t>
            </w:r>
          </w:p>
        </w:tc>
        <w:tc>
          <w:tcPr>
            <w:tcW w:w="1240" w:type="dxa"/>
            <w:vAlign w:val="bottom"/>
          </w:tcPr>
          <w:p w14:paraId="1AB16BE4" w14:textId="706E009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91.41</w:t>
            </w:r>
          </w:p>
        </w:tc>
        <w:tc>
          <w:tcPr>
            <w:tcW w:w="886" w:type="dxa"/>
            <w:vAlign w:val="bottom"/>
          </w:tcPr>
          <w:p w14:paraId="2384BFDA" w14:textId="471A3BB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13.16</w:t>
            </w:r>
          </w:p>
        </w:tc>
        <w:tc>
          <w:tcPr>
            <w:tcW w:w="1240" w:type="dxa"/>
            <w:vAlign w:val="bottom"/>
          </w:tcPr>
          <w:p w14:paraId="36C0E69D" w14:textId="21C5B2D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87.58</w:t>
            </w:r>
          </w:p>
        </w:tc>
      </w:tr>
      <w:tr w:rsidR="00BC306C" w14:paraId="33E4AEA0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B168504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851" w:type="dxa"/>
            <w:vAlign w:val="bottom"/>
          </w:tcPr>
          <w:p w14:paraId="09F9D7ED" w14:textId="01828EC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12.86</w:t>
            </w:r>
          </w:p>
        </w:tc>
        <w:tc>
          <w:tcPr>
            <w:tcW w:w="1240" w:type="dxa"/>
            <w:vAlign w:val="bottom"/>
          </w:tcPr>
          <w:p w14:paraId="50DD6109" w14:textId="30AE746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92.17</w:t>
            </w:r>
          </w:p>
        </w:tc>
        <w:tc>
          <w:tcPr>
            <w:tcW w:w="851" w:type="dxa"/>
            <w:vAlign w:val="bottom"/>
          </w:tcPr>
          <w:p w14:paraId="57E06A1D" w14:textId="2FB5019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12.86</w:t>
            </w:r>
          </w:p>
        </w:tc>
        <w:tc>
          <w:tcPr>
            <w:tcW w:w="1240" w:type="dxa"/>
            <w:vAlign w:val="bottom"/>
          </w:tcPr>
          <w:p w14:paraId="5753BE30" w14:textId="7EDDDA4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92.16</w:t>
            </w:r>
          </w:p>
        </w:tc>
        <w:tc>
          <w:tcPr>
            <w:tcW w:w="886" w:type="dxa"/>
            <w:vAlign w:val="bottom"/>
          </w:tcPr>
          <w:p w14:paraId="42B4279B" w14:textId="200B174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12.85</w:t>
            </w:r>
          </w:p>
        </w:tc>
        <w:tc>
          <w:tcPr>
            <w:tcW w:w="1240" w:type="dxa"/>
            <w:vAlign w:val="bottom"/>
          </w:tcPr>
          <w:p w14:paraId="14603BEE" w14:textId="1660E11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92.12</w:t>
            </w:r>
          </w:p>
        </w:tc>
        <w:tc>
          <w:tcPr>
            <w:tcW w:w="886" w:type="dxa"/>
            <w:vAlign w:val="bottom"/>
          </w:tcPr>
          <w:p w14:paraId="4AE7CC0A" w14:textId="1DA8215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240" w:type="dxa"/>
            <w:vAlign w:val="bottom"/>
          </w:tcPr>
          <w:p w14:paraId="398B6669" w14:textId="386CDFE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89.60</w:t>
            </w:r>
          </w:p>
        </w:tc>
      </w:tr>
      <w:tr w:rsidR="00BC306C" w14:paraId="6D2E2011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70BF9D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851" w:type="dxa"/>
            <w:vAlign w:val="bottom"/>
          </w:tcPr>
          <w:p w14:paraId="517D1635" w14:textId="37C5D35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12.08</w:t>
            </w:r>
          </w:p>
        </w:tc>
        <w:tc>
          <w:tcPr>
            <w:tcW w:w="1240" w:type="dxa"/>
            <w:vAlign w:val="bottom"/>
          </w:tcPr>
          <w:p w14:paraId="46C9CC51" w14:textId="07C83FD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92.75</w:t>
            </w:r>
          </w:p>
        </w:tc>
        <w:tc>
          <w:tcPr>
            <w:tcW w:w="851" w:type="dxa"/>
            <w:vAlign w:val="bottom"/>
          </w:tcPr>
          <w:p w14:paraId="46B009D4" w14:textId="2846DDC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12.07</w:t>
            </w:r>
          </w:p>
        </w:tc>
        <w:tc>
          <w:tcPr>
            <w:tcW w:w="1240" w:type="dxa"/>
            <w:vAlign w:val="bottom"/>
          </w:tcPr>
          <w:p w14:paraId="6A75F204" w14:textId="75BDB32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92.72</w:t>
            </w:r>
          </w:p>
        </w:tc>
        <w:tc>
          <w:tcPr>
            <w:tcW w:w="886" w:type="dxa"/>
            <w:vAlign w:val="bottom"/>
          </w:tcPr>
          <w:p w14:paraId="49D261CA" w14:textId="098F7A5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12.07</w:t>
            </w:r>
          </w:p>
        </w:tc>
        <w:tc>
          <w:tcPr>
            <w:tcW w:w="1240" w:type="dxa"/>
            <w:vAlign w:val="bottom"/>
          </w:tcPr>
          <w:p w14:paraId="26FE5029" w14:textId="259E573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92.71</w:t>
            </w:r>
          </w:p>
        </w:tc>
        <w:tc>
          <w:tcPr>
            <w:tcW w:w="886" w:type="dxa"/>
            <w:vAlign w:val="bottom"/>
          </w:tcPr>
          <w:p w14:paraId="0555FD34" w14:textId="46851DA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11.90</w:t>
            </w:r>
          </w:p>
        </w:tc>
        <w:tc>
          <w:tcPr>
            <w:tcW w:w="1240" w:type="dxa"/>
            <w:vAlign w:val="bottom"/>
          </w:tcPr>
          <w:p w14:paraId="4EDF723B" w14:textId="74F1D5D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91.43</w:t>
            </w:r>
          </w:p>
        </w:tc>
      </w:tr>
      <w:tr w:rsidR="00BC306C" w14:paraId="218FF88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D9115D4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851" w:type="dxa"/>
            <w:vAlign w:val="bottom"/>
          </w:tcPr>
          <w:p w14:paraId="61FF1DFC" w14:textId="75CF564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11.38</w:t>
            </w:r>
          </w:p>
        </w:tc>
        <w:tc>
          <w:tcPr>
            <w:tcW w:w="1240" w:type="dxa"/>
            <w:vAlign w:val="bottom"/>
          </w:tcPr>
          <w:p w14:paraId="132E40B0" w14:textId="2A59150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93.20</w:t>
            </w:r>
          </w:p>
        </w:tc>
        <w:tc>
          <w:tcPr>
            <w:tcW w:w="851" w:type="dxa"/>
            <w:vAlign w:val="bottom"/>
          </w:tcPr>
          <w:p w14:paraId="7074683E" w14:textId="3689545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11.38</w:t>
            </w:r>
          </w:p>
        </w:tc>
        <w:tc>
          <w:tcPr>
            <w:tcW w:w="1240" w:type="dxa"/>
            <w:vAlign w:val="bottom"/>
          </w:tcPr>
          <w:p w14:paraId="3CCFF73A" w14:textId="015D7DC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93.19</w:t>
            </w:r>
          </w:p>
        </w:tc>
        <w:tc>
          <w:tcPr>
            <w:tcW w:w="886" w:type="dxa"/>
            <w:vAlign w:val="bottom"/>
          </w:tcPr>
          <w:p w14:paraId="114C4AB5" w14:textId="7AAF4B1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11.37</w:t>
            </w:r>
          </w:p>
        </w:tc>
        <w:tc>
          <w:tcPr>
            <w:tcW w:w="1240" w:type="dxa"/>
            <w:vAlign w:val="bottom"/>
          </w:tcPr>
          <w:p w14:paraId="36DAC50A" w14:textId="004E1B6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93.15</w:t>
            </w:r>
          </w:p>
        </w:tc>
        <w:tc>
          <w:tcPr>
            <w:tcW w:w="886" w:type="dxa"/>
            <w:vAlign w:val="bottom"/>
          </w:tcPr>
          <w:p w14:paraId="01C5EED2" w14:textId="4F7D735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1240" w:type="dxa"/>
            <w:vAlign w:val="bottom"/>
          </w:tcPr>
          <w:p w14:paraId="2167AE21" w14:textId="1F97F7B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93.09</w:t>
            </w:r>
          </w:p>
        </w:tc>
      </w:tr>
      <w:tr w:rsidR="00BC306C" w14:paraId="78075FFA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B3E9AB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1088</w:t>
            </w:r>
          </w:p>
        </w:tc>
        <w:tc>
          <w:tcPr>
            <w:tcW w:w="851" w:type="dxa"/>
            <w:vAlign w:val="bottom"/>
          </w:tcPr>
          <w:p w14:paraId="1BC2AE2F" w14:textId="533C6A6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10.76</w:t>
            </w:r>
          </w:p>
        </w:tc>
        <w:tc>
          <w:tcPr>
            <w:tcW w:w="1240" w:type="dxa"/>
            <w:vAlign w:val="bottom"/>
          </w:tcPr>
          <w:p w14:paraId="16A10809" w14:textId="585C799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93.64</w:t>
            </w:r>
          </w:p>
        </w:tc>
        <w:tc>
          <w:tcPr>
            <w:tcW w:w="851" w:type="dxa"/>
            <w:vAlign w:val="bottom"/>
          </w:tcPr>
          <w:p w14:paraId="3ABDF545" w14:textId="6EB0FB1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10.76</w:t>
            </w:r>
          </w:p>
        </w:tc>
        <w:tc>
          <w:tcPr>
            <w:tcW w:w="1240" w:type="dxa"/>
            <w:vAlign w:val="bottom"/>
          </w:tcPr>
          <w:p w14:paraId="24773428" w14:textId="4A6E0BE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93.64</w:t>
            </w:r>
          </w:p>
        </w:tc>
        <w:tc>
          <w:tcPr>
            <w:tcW w:w="886" w:type="dxa"/>
            <w:vAlign w:val="bottom"/>
          </w:tcPr>
          <w:p w14:paraId="0C189F14" w14:textId="7ACBBE4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10.76</w:t>
            </w:r>
          </w:p>
        </w:tc>
        <w:tc>
          <w:tcPr>
            <w:tcW w:w="1240" w:type="dxa"/>
            <w:vAlign w:val="bottom"/>
          </w:tcPr>
          <w:p w14:paraId="279B6CC0" w14:textId="3BAD0AD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93.62</w:t>
            </w:r>
          </w:p>
        </w:tc>
        <w:tc>
          <w:tcPr>
            <w:tcW w:w="886" w:type="dxa"/>
            <w:vAlign w:val="bottom"/>
          </w:tcPr>
          <w:p w14:paraId="10A7DB38" w14:textId="78862EF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10.75</w:t>
            </w:r>
          </w:p>
        </w:tc>
        <w:tc>
          <w:tcPr>
            <w:tcW w:w="1240" w:type="dxa"/>
            <w:vAlign w:val="bottom"/>
          </w:tcPr>
          <w:p w14:paraId="1291A22D" w14:textId="77D9B05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93.53</w:t>
            </w:r>
          </w:p>
        </w:tc>
      </w:tr>
      <w:tr w:rsidR="00BC306C" w14:paraId="283419D5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DF9EC8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lastRenderedPageBreak/>
              <w:t>1152</w:t>
            </w:r>
          </w:p>
        </w:tc>
        <w:tc>
          <w:tcPr>
            <w:tcW w:w="851" w:type="dxa"/>
            <w:vAlign w:val="bottom"/>
          </w:tcPr>
          <w:p w14:paraId="07F42135" w14:textId="7BC7F94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240" w:type="dxa"/>
            <w:vAlign w:val="bottom"/>
          </w:tcPr>
          <w:p w14:paraId="3BAAB523" w14:textId="37786C3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94.04</w:t>
            </w:r>
          </w:p>
        </w:tc>
        <w:tc>
          <w:tcPr>
            <w:tcW w:w="851" w:type="dxa"/>
            <w:vAlign w:val="bottom"/>
          </w:tcPr>
          <w:p w14:paraId="1EF3D31D" w14:textId="21DCAC2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240" w:type="dxa"/>
            <w:vAlign w:val="bottom"/>
          </w:tcPr>
          <w:p w14:paraId="0AF6B962" w14:textId="17AC13D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94.04</w:t>
            </w:r>
          </w:p>
        </w:tc>
        <w:tc>
          <w:tcPr>
            <w:tcW w:w="886" w:type="dxa"/>
            <w:vAlign w:val="bottom"/>
          </w:tcPr>
          <w:p w14:paraId="3632A0C5" w14:textId="3F824DC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10.21</w:t>
            </w:r>
          </w:p>
        </w:tc>
        <w:tc>
          <w:tcPr>
            <w:tcW w:w="1240" w:type="dxa"/>
            <w:vAlign w:val="bottom"/>
          </w:tcPr>
          <w:p w14:paraId="4F4E79EF" w14:textId="3D95E91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94.06</w:t>
            </w:r>
          </w:p>
        </w:tc>
        <w:tc>
          <w:tcPr>
            <w:tcW w:w="886" w:type="dxa"/>
            <w:vAlign w:val="bottom"/>
          </w:tcPr>
          <w:p w14:paraId="10A8B3E6" w14:textId="3B1CCDD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240" w:type="dxa"/>
            <w:vAlign w:val="bottom"/>
          </w:tcPr>
          <w:p w14:paraId="330A2B83" w14:textId="662CFF2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94.01</w:t>
            </w:r>
          </w:p>
        </w:tc>
      </w:tr>
      <w:tr w:rsidR="00BC306C" w14:paraId="2223DAB8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1CFC0A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1216</w:t>
            </w:r>
          </w:p>
        </w:tc>
        <w:tc>
          <w:tcPr>
            <w:tcW w:w="851" w:type="dxa"/>
            <w:vAlign w:val="bottom"/>
          </w:tcPr>
          <w:p w14:paraId="4A1F341E" w14:textId="4FBCEC3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240" w:type="dxa"/>
            <w:vAlign w:val="bottom"/>
          </w:tcPr>
          <w:p w14:paraId="2A1F2E34" w14:textId="3636BD0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94.43</w:t>
            </w:r>
          </w:p>
        </w:tc>
        <w:tc>
          <w:tcPr>
            <w:tcW w:w="851" w:type="dxa"/>
            <w:vAlign w:val="bottom"/>
          </w:tcPr>
          <w:p w14:paraId="093C496D" w14:textId="6CFDAF0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240" w:type="dxa"/>
            <w:vAlign w:val="bottom"/>
          </w:tcPr>
          <w:p w14:paraId="68D9877A" w14:textId="0A2A0E2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94.41</w:t>
            </w:r>
          </w:p>
        </w:tc>
        <w:tc>
          <w:tcPr>
            <w:tcW w:w="886" w:type="dxa"/>
            <w:vAlign w:val="bottom"/>
          </w:tcPr>
          <w:p w14:paraId="7C2F4BF4" w14:textId="0A6E996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9.70</w:t>
            </w:r>
          </w:p>
        </w:tc>
        <w:tc>
          <w:tcPr>
            <w:tcW w:w="1240" w:type="dxa"/>
            <w:vAlign w:val="bottom"/>
          </w:tcPr>
          <w:p w14:paraId="3D81BA6A" w14:textId="50F42CD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94.41</w:t>
            </w:r>
          </w:p>
        </w:tc>
        <w:tc>
          <w:tcPr>
            <w:tcW w:w="886" w:type="dxa"/>
            <w:vAlign w:val="bottom"/>
          </w:tcPr>
          <w:p w14:paraId="34D94834" w14:textId="42695A5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9.71</w:t>
            </w:r>
          </w:p>
        </w:tc>
        <w:tc>
          <w:tcPr>
            <w:tcW w:w="1240" w:type="dxa"/>
            <w:vAlign w:val="bottom"/>
          </w:tcPr>
          <w:p w14:paraId="0EB3C89D" w14:textId="0BB8125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94.41</w:t>
            </w:r>
          </w:p>
        </w:tc>
      </w:tr>
      <w:tr w:rsidR="00BC306C" w14:paraId="234C42CD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48A9AB6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851" w:type="dxa"/>
            <w:vAlign w:val="bottom"/>
          </w:tcPr>
          <w:p w14:paraId="645E1819" w14:textId="6CCF2BA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240" w:type="dxa"/>
            <w:vAlign w:val="bottom"/>
          </w:tcPr>
          <w:p w14:paraId="08CF6B13" w14:textId="00D1A29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94.86</w:t>
            </w:r>
          </w:p>
        </w:tc>
        <w:tc>
          <w:tcPr>
            <w:tcW w:w="851" w:type="dxa"/>
            <w:vAlign w:val="bottom"/>
          </w:tcPr>
          <w:p w14:paraId="184B7246" w14:textId="0556BD9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240" w:type="dxa"/>
            <w:vAlign w:val="bottom"/>
          </w:tcPr>
          <w:p w14:paraId="216BAE04" w14:textId="52F334A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94.85</w:t>
            </w:r>
          </w:p>
        </w:tc>
        <w:tc>
          <w:tcPr>
            <w:tcW w:w="886" w:type="dxa"/>
            <w:vAlign w:val="bottom"/>
          </w:tcPr>
          <w:p w14:paraId="3AFF86FA" w14:textId="5738184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240" w:type="dxa"/>
            <w:vAlign w:val="bottom"/>
          </w:tcPr>
          <w:p w14:paraId="77E9EF25" w14:textId="3B3242B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94.83</w:t>
            </w:r>
          </w:p>
        </w:tc>
        <w:tc>
          <w:tcPr>
            <w:tcW w:w="886" w:type="dxa"/>
            <w:vAlign w:val="bottom"/>
          </w:tcPr>
          <w:p w14:paraId="648865D6" w14:textId="1235E4D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1240" w:type="dxa"/>
            <w:vAlign w:val="bottom"/>
          </w:tcPr>
          <w:p w14:paraId="5FB7A545" w14:textId="51408AC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94.78</w:t>
            </w:r>
          </w:p>
        </w:tc>
      </w:tr>
      <w:tr w:rsidR="00BC306C" w14:paraId="5EA6928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FAB7A2E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1344</w:t>
            </w:r>
          </w:p>
        </w:tc>
        <w:tc>
          <w:tcPr>
            <w:tcW w:w="851" w:type="dxa"/>
            <w:vAlign w:val="bottom"/>
          </w:tcPr>
          <w:p w14:paraId="307B0A08" w14:textId="189C9A1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1240" w:type="dxa"/>
            <w:vAlign w:val="bottom"/>
          </w:tcPr>
          <w:p w14:paraId="7B3CAE24" w14:textId="400373A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95.16</w:t>
            </w:r>
          </w:p>
        </w:tc>
        <w:tc>
          <w:tcPr>
            <w:tcW w:w="851" w:type="dxa"/>
            <w:vAlign w:val="bottom"/>
          </w:tcPr>
          <w:p w14:paraId="61F1A817" w14:textId="5F78FF0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1240" w:type="dxa"/>
            <w:vAlign w:val="bottom"/>
          </w:tcPr>
          <w:p w14:paraId="0ECA74DE" w14:textId="047C2C3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95.15</w:t>
            </w:r>
          </w:p>
        </w:tc>
        <w:tc>
          <w:tcPr>
            <w:tcW w:w="886" w:type="dxa"/>
            <w:vAlign w:val="bottom"/>
          </w:tcPr>
          <w:p w14:paraId="07F21B74" w14:textId="2AB9FDF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1240" w:type="dxa"/>
            <w:vAlign w:val="bottom"/>
          </w:tcPr>
          <w:p w14:paraId="6E13EA75" w14:textId="09FFC31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95.14</w:t>
            </w:r>
          </w:p>
        </w:tc>
        <w:tc>
          <w:tcPr>
            <w:tcW w:w="886" w:type="dxa"/>
            <w:vAlign w:val="bottom"/>
          </w:tcPr>
          <w:p w14:paraId="0D1688FC" w14:textId="33EBB85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8.83</w:t>
            </w:r>
          </w:p>
        </w:tc>
        <w:tc>
          <w:tcPr>
            <w:tcW w:w="1240" w:type="dxa"/>
            <w:vAlign w:val="bottom"/>
          </w:tcPr>
          <w:p w14:paraId="3491F667" w14:textId="684C410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94.97</w:t>
            </w:r>
          </w:p>
        </w:tc>
      </w:tr>
      <w:tr w:rsidR="00BC306C" w14:paraId="6CAB8BC9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74F247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851" w:type="dxa"/>
            <w:vAlign w:val="bottom"/>
          </w:tcPr>
          <w:p w14:paraId="723705FA" w14:textId="49995C3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40" w:type="dxa"/>
            <w:vAlign w:val="bottom"/>
          </w:tcPr>
          <w:p w14:paraId="43ED47B9" w14:textId="252B0C1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95.39</w:t>
            </w:r>
          </w:p>
        </w:tc>
        <w:tc>
          <w:tcPr>
            <w:tcW w:w="851" w:type="dxa"/>
            <w:vAlign w:val="bottom"/>
          </w:tcPr>
          <w:p w14:paraId="00E56073" w14:textId="7F7B198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40" w:type="dxa"/>
            <w:vAlign w:val="bottom"/>
          </w:tcPr>
          <w:p w14:paraId="7AB1BFE4" w14:textId="04B2F67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95.38</w:t>
            </w:r>
          </w:p>
        </w:tc>
        <w:tc>
          <w:tcPr>
            <w:tcW w:w="886" w:type="dxa"/>
            <w:vAlign w:val="bottom"/>
          </w:tcPr>
          <w:p w14:paraId="101B7CCD" w14:textId="60A5D24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40" w:type="dxa"/>
            <w:vAlign w:val="bottom"/>
          </w:tcPr>
          <w:p w14:paraId="098F83F1" w14:textId="445E65D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95.39</w:t>
            </w:r>
          </w:p>
        </w:tc>
        <w:tc>
          <w:tcPr>
            <w:tcW w:w="886" w:type="dxa"/>
            <w:vAlign w:val="bottom"/>
          </w:tcPr>
          <w:p w14:paraId="61C56241" w14:textId="74759DC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8.47</w:t>
            </w:r>
          </w:p>
        </w:tc>
        <w:tc>
          <w:tcPr>
            <w:tcW w:w="1240" w:type="dxa"/>
            <w:vAlign w:val="bottom"/>
          </w:tcPr>
          <w:p w14:paraId="6C57502C" w14:textId="3B581D4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95.40</w:t>
            </w:r>
          </w:p>
        </w:tc>
      </w:tr>
      <w:tr w:rsidR="00BC306C" w14:paraId="1B88F6FF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C1E9C21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851" w:type="dxa"/>
            <w:vAlign w:val="bottom"/>
          </w:tcPr>
          <w:p w14:paraId="0D584614" w14:textId="2213610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1240" w:type="dxa"/>
            <w:vAlign w:val="bottom"/>
          </w:tcPr>
          <w:p w14:paraId="0E852790" w14:textId="6E7F140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95.67</w:t>
            </w:r>
          </w:p>
        </w:tc>
        <w:tc>
          <w:tcPr>
            <w:tcW w:w="851" w:type="dxa"/>
            <w:vAlign w:val="bottom"/>
          </w:tcPr>
          <w:p w14:paraId="254B7EEE" w14:textId="1C2F553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1240" w:type="dxa"/>
            <w:vAlign w:val="bottom"/>
          </w:tcPr>
          <w:p w14:paraId="5C512C1A" w14:textId="0B8D22A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95.66</w:t>
            </w:r>
          </w:p>
        </w:tc>
        <w:tc>
          <w:tcPr>
            <w:tcW w:w="886" w:type="dxa"/>
            <w:vAlign w:val="bottom"/>
          </w:tcPr>
          <w:p w14:paraId="3115D1C4" w14:textId="4076226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8.12</w:t>
            </w:r>
          </w:p>
        </w:tc>
        <w:tc>
          <w:tcPr>
            <w:tcW w:w="1240" w:type="dxa"/>
            <w:vAlign w:val="bottom"/>
          </w:tcPr>
          <w:p w14:paraId="2D1D0A65" w14:textId="7A7B4BA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95.65</w:t>
            </w:r>
          </w:p>
        </w:tc>
        <w:tc>
          <w:tcPr>
            <w:tcW w:w="886" w:type="dxa"/>
            <w:vAlign w:val="bottom"/>
          </w:tcPr>
          <w:p w14:paraId="4E249563" w14:textId="6711DA3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8.13</w:t>
            </w:r>
          </w:p>
        </w:tc>
        <w:tc>
          <w:tcPr>
            <w:tcW w:w="1240" w:type="dxa"/>
            <w:vAlign w:val="bottom"/>
          </w:tcPr>
          <w:p w14:paraId="6C83E8DA" w14:textId="3BE966D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95.68</w:t>
            </w:r>
          </w:p>
        </w:tc>
      </w:tr>
      <w:tr w:rsidR="00BC306C" w14:paraId="2904C84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0785B97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51" w:type="dxa"/>
            <w:vAlign w:val="bottom"/>
          </w:tcPr>
          <w:p w14:paraId="545EB095" w14:textId="057BC5E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40" w:type="dxa"/>
            <w:vAlign w:val="bottom"/>
          </w:tcPr>
          <w:p w14:paraId="4FA9205D" w14:textId="438DF2E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95.95</w:t>
            </w:r>
          </w:p>
        </w:tc>
        <w:tc>
          <w:tcPr>
            <w:tcW w:w="851" w:type="dxa"/>
            <w:vAlign w:val="bottom"/>
          </w:tcPr>
          <w:p w14:paraId="264B80A1" w14:textId="37AB8FA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40" w:type="dxa"/>
            <w:vAlign w:val="bottom"/>
          </w:tcPr>
          <w:p w14:paraId="39926918" w14:textId="2ED7B2C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95.95</w:t>
            </w:r>
          </w:p>
        </w:tc>
        <w:tc>
          <w:tcPr>
            <w:tcW w:w="886" w:type="dxa"/>
            <w:vAlign w:val="bottom"/>
          </w:tcPr>
          <w:p w14:paraId="40D697EF" w14:textId="23F23BD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40" w:type="dxa"/>
            <w:vAlign w:val="bottom"/>
          </w:tcPr>
          <w:p w14:paraId="038F79FA" w14:textId="338417F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95.93</w:t>
            </w:r>
          </w:p>
        </w:tc>
        <w:tc>
          <w:tcPr>
            <w:tcW w:w="886" w:type="dxa"/>
            <w:vAlign w:val="bottom"/>
          </w:tcPr>
          <w:p w14:paraId="3247309B" w14:textId="6D97831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240" w:type="dxa"/>
            <w:vAlign w:val="bottom"/>
          </w:tcPr>
          <w:p w14:paraId="70207A68" w14:textId="04DCEE5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95.97</w:t>
            </w:r>
          </w:p>
        </w:tc>
      </w:tr>
      <w:tr w:rsidR="00BC306C" w14:paraId="7203A3F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78496E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851" w:type="dxa"/>
            <w:vAlign w:val="bottom"/>
          </w:tcPr>
          <w:p w14:paraId="749EC5FB" w14:textId="2DE7A43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7.51</w:t>
            </w:r>
          </w:p>
        </w:tc>
        <w:tc>
          <w:tcPr>
            <w:tcW w:w="1240" w:type="dxa"/>
            <w:vAlign w:val="bottom"/>
          </w:tcPr>
          <w:p w14:paraId="0A1E1DC1" w14:textId="532F386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96.19</w:t>
            </w:r>
          </w:p>
        </w:tc>
        <w:tc>
          <w:tcPr>
            <w:tcW w:w="851" w:type="dxa"/>
            <w:vAlign w:val="bottom"/>
          </w:tcPr>
          <w:p w14:paraId="40683A6C" w14:textId="5593DBA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7.51</w:t>
            </w:r>
          </w:p>
        </w:tc>
        <w:tc>
          <w:tcPr>
            <w:tcW w:w="1240" w:type="dxa"/>
            <w:vAlign w:val="bottom"/>
          </w:tcPr>
          <w:p w14:paraId="79961BBF" w14:textId="2F4E1C8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96.19</w:t>
            </w:r>
          </w:p>
        </w:tc>
        <w:tc>
          <w:tcPr>
            <w:tcW w:w="886" w:type="dxa"/>
            <w:vAlign w:val="bottom"/>
          </w:tcPr>
          <w:p w14:paraId="0EB3586A" w14:textId="62A8FFD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7.51</w:t>
            </w:r>
          </w:p>
        </w:tc>
        <w:tc>
          <w:tcPr>
            <w:tcW w:w="1240" w:type="dxa"/>
            <w:vAlign w:val="bottom"/>
          </w:tcPr>
          <w:p w14:paraId="11538EE3" w14:textId="2D7E4F3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96.18</w:t>
            </w:r>
          </w:p>
        </w:tc>
        <w:tc>
          <w:tcPr>
            <w:tcW w:w="886" w:type="dxa"/>
            <w:vAlign w:val="bottom"/>
          </w:tcPr>
          <w:p w14:paraId="4D9D4CAB" w14:textId="61B2200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7.51</w:t>
            </w:r>
          </w:p>
        </w:tc>
        <w:tc>
          <w:tcPr>
            <w:tcW w:w="1240" w:type="dxa"/>
            <w:vAlign w:val="bottom"/>
          </w:tcPr>
          <w:p w14:paraId="26930A6C" w14:textId="0094237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96.17</w:t>
            </w:r>
          </w:p>
        </w:tc>
      </w:tr>
      <w:tr w:rsidR="00BC306C" w14:paraId="501E5CD8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0B5B5D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51" w:type="dxa"/>
            <w:vAlign w:val="bottom"/>
          </w:tcPr>
          <w:p w14:paraId="260E9A41" w14:textId="4EB1ECB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40" w:type="dxa"/>
            <w:vAlign w:val="bottom"/>
          </w:tcPr>
          <w:p w14:paraId="19408795" w14:textId="0AF5B29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96.42</w:t>
            </w:r>
          </w:p>
        </w:tc>
        <w:tc>
          <w:tcPr>
            <w:tcW w:w="851" w:type="dxa"/>
            <w:vAlign w:val="bottom"/>
          </w:tcPr>
          <w:p w14:paraId="5B9E1C0B" w14:textId="0ED0ED7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40" w:type="dxa"/>
            <w:vAlign w:val="bottom"/>
          </w:tcPr>
          <w:p w14:paraId="5BA6C5AF" w14:textId="4238ED3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96.41</w:t>
            </w:r>
          </w:p>
        </w:tc>
        <w:tc>
          <w:tcPr>
            <w:tcW w:w="886" w:type="dxa"/>
            <w:vAlign w:val="bottom"/>
          </w:tcPr>
          <w:p w14:paraId="27FAB5CC" w14:textId="1CF11DA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40" w:type="dxa"/>
            <w:vAlign w:val="bottom"/>
          </w:tcPr>
          <w:p w14:paraId="581D2A2D" w14:textId="62AAEEE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96.43</w:t>
            </w:r>
          </w:p>
        </w:tc>
        <w:tc>
          <w:tcPr>
            <w:tcW w:w="886" w:type="dxa"/>
            <w:vAlign w:val="bottom"/>
          </w:tcPr>
          <w:p w14:paraId="71E7DCBB" w14:textId="529C76C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7.24</w:t>
            </w:r>
          </w:p>
        </w:tc>
        <w:tc>
          <w:tcPr>
            <w:tcW w:w="1240" w:type="dxa"/>
            <w:vAlign w:val="bottom"/>
          </w:tcPr>
          <w:p w14:paraId="670BF0B6" w14:textId="5B9AFE3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96.44</w:t>
            </w:r>
          </w:p>
        </w:tc>
      </w:tr>
      <w:tr w:rsidR="00BC306C" w14:paraId="753BC295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7DCA56F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851" w:type="dxa"/>
            <w:vAlign w:val="bottom"/>
          </w:tcPr>
          <w:p w14:paraId="26C35A6F" w14:textId="72AD2DF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6.99</w:t>
            </w:r>
          </w:p>
        </w:tc>
        <w:tc>
          <w:tcPr>
            <w:tcW w:w="1240" w:type="dxa"/>
            <w:vAlign w:val="bottom"/>
          </w:tcPr>
          <w:p w14:paraId="2F711643" w14:textId="6745BAC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96.62</w:t>
            </w:r>
          </w:p>
        </w:tc>
        <w:tc>
          <w:tcPr>
            <w:tcW w:w="851" w:type="dxa"/>
            <w:vAlign w:val="bottom"/>
          </w:tcPr>
          <w:p w14:paraId="206FDC30" w14:textId="791AE09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6.99</w:t>
            </w:r>
          </w:p>
        </w:tc>
        <w:tc>
          <w:tcPr>
            <w:tcW w:w="1240" w:type="dxa"/>
            <w:vAlign w:val="bottom"/>
          </w:tcPr>
          <w:p w14:paraId="7E5EDABA" w14:textId="7731382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96.61</w:t>
            </w:r>
          </w:p>
        </w:tc>
        <w:tc>
          <w:tcPr>
            <w:tcW w:w="886" w:type="dxa"/>
            <w:vAlign w:val="bottom"/>
          </w:tcPr>
          <w:p w14:paraId="17FA01BE" w14:textId="3644C4F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6.99</w:t>
            </w:r>
          </w:p>
        </w:tc>
        <w:tc>
          <w:tcPr>
            <w:tcW w:w="1240" w:type="dxa"/>
            <w:vAlign w:val="bottom"/>
          </w:tcPr>
          <w:p w14:paraId="6D21865A" w14:textId="6E69A76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96.61</w:t>
            </w:r>
          </w:p>
        </w:tc>
        <w:tc>
          <w:tcPr>
            <w:tcW w:w="886" w:type="dxa"/>
            <w:vAlign w:val="bottom"/>
          </w:tcPr>
          <w:p w14:paraId="3A2C0A9B" w14:textId="66477B5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6.99</w:t>
            </w:r>
          </w:p>
        </w:tc>
        <w:tc>
          <w:tcPr>
            <w:tcW w:w="1240" w:type="dxa"/>
            <w:vAlign w:val="bottom"/>
          </w:tcPr>
          <w:p w14:paraId="469FA2F7" w14:textId="0AF9530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96.63</w:t>
            </w:r>
          </w:p>
        </w:tc>
      </w:tr>
      <w:tr w:rsidR="00BC306C" w14:paraId="18ED0D4B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0A4BAB4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51" w:type="dxa"/>
            <w:vAlign w:val="bottom"/>
          </w:tcPr>
          <w:p w14:paraId="1A9B4683" w14:textId="26D7C13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240" w:type="dxa"/>
            <w:vAlign w:val="bottom"/>
          </w:tcPr>
          <w:p w14:paraId="51ECCF21" w14:textId="692C4C4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96.77</w:t>
            </w:r>
          </w:p>
        </w:tc>
        <w:tc>
          <w:tcPr>
            <w:tcW w:w="851" w:type="dxa"/>
            <w:vAlign w:val="bottom"/>
          </w:tcPr>
          <w:p w14:paraId="04D30008" w14:textId="63781B1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240" w:type="dxa"/>
            <w:vAlign w:val="bottom"/>
          </w:tcPr>
          <w:p w14:paraId="2DB4DA9F" w14:textId="3F37876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96.77</w:t>
            </w:r>
          </w:p>
        </w:tc>
        <w:tc>
          <w:tcPr>
            <w:tcW w:w="886" w:type="dxa"/>
            <w:vAlign w:val="bottom"/>
          </w:tcPr>
          <w:p w14:paraId="0E33C395" w14:textId="5051C47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240" w:type="dxa"/>
            <w:vAlign w:val="bottom"/>
          </w:tcPr>
          <w:p w14:paraId="72E2D8FB" w14:textId="3417AA8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96.76</w:t>
            </w:r>
          </w:p>
        </w:tc>
        <w:tc>
          <w:tcPr>
            <w:tcW w:w="886" w:type="dxa"/>
            <w:vAlign w:val="bottom"/>
          </w:tcPr>
          <w:p w14:paraId="03AB1BAF" w14:textId="0AF53BE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6.75</w:t>
            </w:r>
          </w:p>
        </w:tc>
        <w:tc>
          <w:tcPr>
            <w:tcW w:w="1240" w:type="dxa"/>
            <w:vAlign w:val="bottom"/>
          </w:tcPr>
          <w:p w14:paraId="5651BDD9" w14:textId="5C4DB86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96.79</w:t>
            </w:r>
          </w:p>
        </w:tc>
      </w:tr>
      <w:tr w:rsidR="00BC306C" w14:paraId="124EC7D9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923B975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1856</w:t>
            </w:r>
          </w:p>
        </w:tc>
        <w:tc>
          <w:tcPr>
            <w:tcW w:w="851" w:type="dxa"/>
            <w:vAlign w:val="bottom"/>
          </w:tcPr>
          <w:p w14:paraId="4A8E94B8" w14:textId="6E74C3F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1240" w:type="dxa"/>
            <w:vAlign w:val="bottom"/>
          </w:tcPr>
          <w:p w14:paraId="5AEC412A" w14:textId="7782B52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  <w:tc>
          <w:tcPr>
            <w:tcW w:w="851" w:type="dxa"/>
            <w:vAlign w:val="bottom"/>
          </w:tcPr>
          <w:p w14:paraId="348CDECC" w14:textId="6C6D5E3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1240" w:type="dxa"/>
            <w:vAlign w:val="bottom"/>
          </w:tcPr>
          <w:p w14:paraId="1B4BF93A" w14:textId="09CB7A0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97.03</w:t>
            </w:r>
          </w:p>
        </w:tc>
        <w:tc>
          <w:tcPr>
            <w:tcW w:w="886" w:type="dxa"/>
            <w:vAlign w:val="bottom"/>
          </w:tcPr>
          <w:p w14:paraId="4CA4D3A0" w14:textId="5E162AC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1240" w:type="dxa"/>
            <w:vAlign w:val="bottom"/>
          </w:tcPr>
          <w:p w14:paraId="6A578BBF" w14:textId="5E08481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  <w:tc>
          <w:tcPr>
            <w:tcW w:w="886" w:type="dxa"/>
            <w:vAlign w:val="bottom"/>
          </w:tcPr>
          <w:p w14:paraId="3B990A6F" w14:textId="7EC3657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1240" w:type="dxa"/>
            <w:vAlign w:val="bottom"/>
          </w:tcPr>
          <w:p w14:paraId="79321B50" w14:textId="25449A3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</w:tr>
      <w:tr w:rsidR="00BC306C" w14:paraId="0ACCBEF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3558601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51" w:type="dxa"/>
            <w:vAlign w:val="bottom"/>
          </w:tcPr>
          <w:p w14:paraId="3302BAB7" w14:textId="64B70D7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240" w:type="dxa"/>
            <w:vAlign w:val="bottom"/>
          </w:tcPr>
          <w:p w14:paraId="0AC1DD1E" w14:textId="6F75A13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97.13</w:t>
            </w:r>
          </w:p>
        </w:tc>
        <w:tc>
          <w:tcPr>
            <w:tcW w:w="851" w:type="dxa"/>
            <w:vAlign w:val="bottom"/>
          </w:tcPr>
          <w:p w14:paraId="4A4C8B2F" w14:textId="0EB6B5B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240" w:type="dxa"/>
            <w:vAlign w:val="bottom"/>
          </w:tcPr>
          <w:p w14:paraId="75846842" w14:textId="6C81C57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97.13</w:t>
            </w:r>
          </w:p>
        </w:tc>
        <w:tc>
          <w:tcPr>
            <w:tcW w:w="886" w:type="dxa"/>
            <w:vAlign w:val="bottom"/>
          </w:tcPr>
          <w:p w14:paraId="73A0922D" w14:textId="4982907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240" w:type="dxa"/>
            <w:vAlign w:val="bottom"/>
          </w:tcPr>
          <w:p w14:paraId="7214BF42" w14:textId="3F0B3DF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97.14</w:t>
            </w:r>
          </w:p>
        </w:tc>
        <w:tc>
          <w:tcPr>
            <w:tcW w:w="886" w:type="dxa"/>
            <w:vAlign w:val="bottom"/>
          </w:tcPr>
          <w:p w14:paraId="20FA2B02" w14:textId="2D54A44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240" w:type="dxa"/>
            <w:vAlign w:val="bottom"/>
          </w:tcPr>
          <w:p w14:paraId="3850B216" w14:textId="4B7FCEF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97.12</w:t>
            </w:r>
          </w:p>
        </w:tc>
      </w:tr>
      <w:tr w:rsidR="00BC306C" w14:paraId="00A7A40A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BC72D26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1984</w:t>
            </w:r>
          </w:p>
        </w:tc>
        <w:tc>
          <w:tcPr>
            <w:tcW w:w="851" w:type="dxa"/>
            <w:vAlign w:val="bottom"/>
          </w:tcPr>
          <w:p w14:paraId="531BEAB6" w14:textId="2B53A5C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1240" w:type="dxa"/>
            <w:vAlign w:val="bottom"/>
          </w:tcPr>
          <w:p w14:paraId="71083523" w14:textId="25F88D5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97.30</w:t>
            </w:r>
          </w:p>
        </w:tc>
        <w:tc>
          <w:tcPr>
            <w:tcW w:w="851" w:type="dxa"/>
            <w:vAlign w:val="bottom"/>
          </w:tcPr>
          <w:p w14:paraId="62EB6491" w14:textId="4B53C67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1240" w:type="dxa"/>
            <w:vAlign w:val="bottom"/>
          </w:tcPr>
          <w:p w14:paraId="7B7DFB65" w14:textId="2F3C964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97.29</w:t>
            </w:r>
          </w:p>
        </w:tc>
        <w:tc>
          <w:tcPr>
            <w:tcW w:w="886" w:type="dxa"/>
            <w:vAlign w:val="bottom"/>
          </w:tcPr>
          <w:p w14:paraId="2B224109" w14:textId="425EB5E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1240" w:type="dxa"/>
            <w:vAlign w:val="bottom"/>
          </w:tcPr>
          <w:p w14:paraId="5C25CD1C" w14:textId="1C0C054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97.28</w:t>
            </w:r>
          </w:p>
        </w:tc>
        <w:tc>
          <w:tcPr>
            <w:tcW w:w="886" w:type="dxa"/>
            <w:vAlign w:val="bottom"/>
          </w:tcPr>
          <w:p w14:paraId="313A9905" w14:textId="14328DD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6.13</w:t>
            </w:r>
          </w:p>
        </w:tc>
        <w:tc>
          <w:tcPr>
            <w:tcW w:w="1240" w:type="dxa"/>
            <w:vAlign w:val="bottom"/>
          </w:tcPr>
          <w:p w14:paraId="300D133C" w14:textId="0E529B6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97.28</w:t>
            </w:r>
          </w:p>
        </w:tc>
      </w:tr>
      <w:tr w:rsidR="00BC306C" w14:paraId="115A009F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A4CD2CC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51" w:type="dxa"/>
            <w:vAlign w:val="bottom"/>
          </w:tcPr>
          <w:p w14:paraId="303FBAAC" w14:textId="79860E8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240" w:type="dxa"/>
            <w:vAlign w:val="bottom"/>
          </w:tcPr>
          <w:p w14:paraId="17E92045" w14:textId="375408B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97.43</w:t>
            </w:r>
          </w:p>
        </w:tc>
        <w:tc>
          <w:tcPr>
            <w:tcW w:w="851" w:type="dxa"/>
            <w:vAlign w:val="bottom"/>
          </w:tcPr>
          <w:p w14:paraId="6587AAFD" w14:textId="2DDF7B6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240" w:type="dxa"/>
            <w:vAlign w:val="bottom"/>
          </w:tcPr>
          <w:p w14:paraId="20B7A765" w14:textId="097816C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97.42</w:t>
            </w:r>
          </w:p>
        </w:tc>
        <w:tc>
          <w:tcPr>
            <w:tcW w:w="886" w:type="dxa"/>
            <w:vAlign w:val="bottom"/>
          </w:tcPr>
          <w:p w14:paraId="409D8E5B" w14:textId="5F0D93F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240" w:type="dxa"/>
            <w:vAlign w:val="bottom"/>
          </w:tcPr>
          <w:p w14:paraId="776B0987" w14:textId="6851D16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97.41</w:t>
            </w:r>
          </w:p>
        </w:tc>
        <w:tc>
          <w:tcPr>
            <w:tcW w:w="886" w:type="dxa"/>
            <w:vAlign w:val="bottom"/>
          </w:tcPr>
          <w:p w14:paraId="60598364" w14:textId="25DC2D9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5.95</w:t>
            </w:r>
          </w:p>
        </w:tc>
        <w:tc>
          <w:tcPr>
            <w:tcW w:w="1240" w:type="dxa"/>
            <w:vAlign w:val="bottom"/>
          </w:tcPr>
          <w:p w14:paraId="65127D33" w14:textId="1D3249C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97.42</w:t>
            </w:r>
          </w:p>
        </w:tc>
      </w:tr>
      <w:tr w:rsidR="00BC306C" w14:paraId="552B2965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4D6873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2112</w:t>
            </w:r>
          </w:p>
        </w:tc>
        <w:tc>
          <w:tcPr>
            <w:tcW w:w="851" w:type="dxa"/>
            <w:vAlign w:val="bottom"/>
          </w:tcPr>
          <w:p w14:paraId="750F00D4" w14:textId="4C593DA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40" w:type="dxa"/>
            <w:vAlign w:val="bottom"/>
          </w:tcPr>
          <w:p w14:paraId="5B9FC4C4" w14:textId="552CB28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95.31</w:t>
            </w:r>
          </w:p>
        </w:tc>
        <w:tc>
          <w:tcPr>
            <w:tcW w:w="851" w:type="dxa"/>
            <w:vAlign w:val="bottom"/>
          </w:tcPr>
          <w:p w14:paraId="1B4C87DE" w14:textId="2ECAC1F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40" w:type="dxa"/>
            <w:vAlign w:val="bottom"/>
          </w:tcPr>
          <w:p w14:paraId="6205225E" w14:textId="6BE8A03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95.31</w:t>
            </w:r>
          </w:p>
        </w:tc>
        <w:tc>
          <w:tcPr>
            <w:tcW w:w="886" w:type="dxa"/>
            <w:vAlign w:val="bottom"/>
          </w:tcPr>
          <w:p w14:paraId="7A045E5D" w14:textId="5657E32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40" w:type="dxa"/>
            <w:vAlign w:val="bottom"/>
          </w:tcPr>
          <w:p w14:paraId="14A51D69" w14:textId="6B45267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95.27</w:t>
            </w:r>
          </w:p>
        </w:tc>
        <w:tc>
          <w:tcPr>
            <w:tcW w:w="886" w:type="dxa"/>
            <w:vAlign w:val="bottom"/>
          </w:tcPr>
          <w:p w14:paraId="1D65EFEE" w14:textId="56E0B63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5.63</w:t>
            </w:r>
          </w:p>
        </w:tc>
        <w:tc>
          <w:tcPr>
            <w:tcW w:w="1240" w:type="dxa"/>
            <w:vAlign w:val="bottom"/>
          </w:tcPr>
          <w:p w14:paraId="6AB24C6F" w14:textId="72A9200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95.08</w:t>
            </w:r>
          </w:p>
        </w:tc>
      </w:tr>
      <w:tr w:rsidR="00BC306C" w14:paraId="210A353D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3DFF72F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2176</w:t>
            </w:r>
          </w:p>
        </w:tc>
        <w:tc>
          <w:tcPr>
            <w:tcW w:w="851" w:type="dxa"/>
            <w:vAlign w:val="bottom"/>
          </w:tcPr>
          <w:p w14:paraId="721AAAB3" w14:textId="6ED1335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240" w:type="dxa"/>
            <w:vAlign w:val="bottom"/>
          </w:tcPr>
          <w:p w14:paraId="04139323" w14:textId="655D720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95.72</w:t>
            </w:r>
          </w:p>
        </w:tc>
        <w:tc>
          <w:tcPr>
            <w:tcW w:w="851" w:type="dxa"/>
            <w:vAlign w:val="bottom"/>
          </w:tcPr>
          <w:p w14:paraId="7E004DCC" w14:textId="4CEC141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240" w:type="dxa"/>
            <w:vAlign w:val="bottom"/>
          </w:tcPr>
          <w:p w14:paraId="6CB59221" w14:textId="526B09D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95.70</w:t>
            </w:r>
          </w:p>
        </w:tc>
        <w:tc>
          <w:tcPr>
            <w:tcW w:w="886" w:type="dxa"/>
            <w:vAlign w:val="bottom"/>
          </w:tcPr>
          <w:p w14:paraId="0CB3E21E" w14:textId="6F652A4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240" w:type="dxa"/>
            <w:vAlign w:val="bottom"/>
          </w:tcPr>
          <w:p w14:paraId="6BF6628D" w14:textId="7A35F43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95.68</w:t>
            </w:r>
          </w:p>
        </w:tc>
        <w:tc>
          <w:tcPr>
            <w:tcW w:w="886" w:type="dxa"/>
            <w:vAlign w:val="bottom"/>
          </w:tcPr>
          <w:p w14:paraId="662FAA44" w14:textId="02E6053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5.48</w:t>
            </w:r>
          </w:p>
        </w:tc>
        <w:tc>
          <w:tcPr>
            <w:tcW w:w="1240" w:type="dxa"/>
            <w:vAlign w:val="bottom"/>
          </w:tcPr>
          <w:p w14:paraId="4DA3D409" w14:textId="6D0DC6F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95.42</w:t>
            </w:r>
          </w:p>
        </w:tc>
      </w:tr>
      <w:tr w:rsidR="00BC306C" w14:paraId="04C587FD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FA92214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2240</w:t>
            </w:r>
          </w:p>
        </w:tc>
        <w:tc>
          <w:tcPr>
            <w:tcW w:w="851" w:type="dxa"/>
            <w:vAlign w:val="bottom"/>
          </w:tcPr>
          <w:p w14:paraId="368D2698" w14:textId="586E059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5.37</w:t>
            </w:r>
          </w:p>
        </w:tc>
        <w:tc>
          <w:tcPr>
            <w:tcW w:w="1240" w:type="dxa"/>
            <w:vAlign w:val="bottom"/>
          </w:tcPr>
          <w:p w14:paraId="600E5A14" w14:textId="31D77B6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96.21</w:t>
            </w:r>
          </w:p>
        </w:tc>
        <w:tc>
          <w:tcPr>
            <w:tcW w:w="851" w:type="dxa"/>
            <w:vAlign w:val="bottom"/>
          </w:tcPr>
          <w:p w14:paraId="21A28856" w14:textId="32A6049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5.37</w:t>
            </w:r>
          </w:p>
        </w:tc>
        <w:tc>
          <w:tcPr>
            <w:tcW w:w="1240" w:type="dxa"/>
            <w:vAlign w:val="bottom"/>
          </w:tcPr>
          <w:p w14:paraId="73550143" w14:textId="390D72A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96.18</w:t>
            </w:r>
          </w:p>
        </w:tc>
        <w:tc>
          <w:tcPr>
            <w:tcW w:w="886" w:type="dxa"/>
            <w:vAlign w:val="bottom"/>
          </w:tcPr>
          <w:p w14:paraId="1F1E661F" w14:textId="53F4565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5.37</w:t>
            </w:r>
          </w:p>
        </w:tc>
        <w:tc>
          <w:tcPr>
            <w:tcW w:w="1240" w:type="dxa"/>
            <w:vAlign w:val="bottom"/>
          </w:tcPr>
          <w:p w14:paraId="6C40739F" w14:textId="4C1861A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96.18</w:t>
            </w:r>
          </w:p>
        </w:tc>
        <w:tc>
          <w:tcPr>
            <w:tcW w:w="886" w:type="dxa"/>
            <w:vAlign w:val="bottom"/>
          </w:tcPr>
          <w:p w14:paraId="7FA09C16" w14:textId="5E67C02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5.35</w:t>
            </w:r>
          </w:p>
        </w:tc>
        <w:tc>
          <w:tcPr>
            <w:tcW w:w="1240" w:type="dxa"/>
            <w:vAlign w:val="bottom"/>
          </w:tcPr>
          <w:p w14:paraId="4F90E59D" w14:textId="52B5B29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95.85</w:t>
            </w:r>
          </w:p>
        </w:tc>
      </w:tr>
      <w:tr w:rsidR="00BC306C" w14:paraId="61A9DAE6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8FEA11F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51" w:type="dxa"/>
            <w:vAlign w:val="bottom"/>
          </w:tcPr>
          <w:p w14:paraId="4B77DC2E" w14:textId="06A521E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40" w:type="dxa"/>
            <w:vAlign w:val="bottom"/>
          </w:tcPr>
          <w:p w14:paraId="5046BA36" w14:textId="6162194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96.64</w:t>
            </w:r>
          </w:p>
        </w:tc>
        <w:tc>
          <w:tcPr>
            <w:tcW w:w="851" w:type="dxa"/>
            <w:vAlign w:val="bottom"/>
          </w:tcPr>
          <w:p w14:paraId="446279DE" w14:textId="0B702F2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40" w:type="dxa"/>
            <w:vAlign w:val="bottom"/>
          </w:tcPr>
          <w:p w14:paraId="10EA01BC" w14:textId="7111F94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96.63</w:t>
            </w:r>
          </w:p>
        </w:tc>
        <w:tc>
          <w:tcPr>
            <w:tcW w:w="886" w:type="dxa"/>
            <w:vAlign w:val="bottom"/>
          </w:tcPr>
          <w:p w14:paraId="7C5132BB" w14:textId="59949B7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240" w:type="dxa"/>
            <w:vAlign w:val="bottom"/>
          </w:tcPr>
          <w:p w14:paraId="52141AEE" w14:textId="59E3993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96.63</w:t>
            </w:r>
          </w:p>
        </w:tc>
        <w:tc>
          <w:tcPr>
            <w:tcW w:w="886" w:type="dxa"/>
            <w:vAlign w:val="bottom"/>
          </w:tcPr>
          <w:p w14:paraId="685A04FC" w14:textId="0B7A2CF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5.22</w:t>
            </w:r>
          </w:p>
        </w:tc>
        <w:tc>
          <w:tcPr>
            <w:tcW w:w="1240" w:type="dxa"/>
            <w:vAlign w:val="bottom"/>
          </w:tcPr>
          <w:p w14:paraId="607E204C" w14:textId="51F998C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96.28</w:t>
            </w:r>
          </w:p>
        </w:tc>
      </w:tr>
      <w:tr w:rsidR="00BC306C" w14:paraId="61E3E6F3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C3F9AD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851" w:type="dxa"/>
            <w:vAlign w:val="bottom"/>
          </w:tcPr>
          <w:p w14:paraId="3F2442E2" w14:textId="6CD17D2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240" w:type="dxa"/>
            <w:vAlign w:val="bottom"/>
          </w:tcPr>
          <w:p w14:paraId="6D26BFF3" w14:textId="6CD7F0D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96.05</w:t>
            </w:r>
          </w:p>
        </w:tc>
        <w:tc>
          <w:tcPr>
            <w:tcW w:w="851" w:type="dxa"/>
            <w:vAlign w:val="bottom"/>
          </w:tcPr>
          <w:p w14:paraId="029EC40B" w14:textId="333E84E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240" w:type="dxa"/>
            <w:vAlign w:val="bottom"/>
          </w:tcPr>
          <w:p w14:paraId="1FD389BA" w14:textId="63C763B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96.05</w:t>
            </w:r>
          </w:p>
        </w:tc>
        <w:tc>
          <w:tcPr>
            <w:tcW w:w="886" w:type="dxa"/>
            <w:vAlign w:val="bottom"/>
          </w:tcPr>
          <w:p w14:paraId="1157731A" w14:textId="734A25B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240" w:type="dxa"/>
            <w:vAlign w:val="bottom"/>
          </w:tcPr>
          <w:p w14:paraId="62E75E59" w14:textId="01B8216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96.01</w:t>
            </w:r>
          </w:p>
        </w:tc>
        <w:tc>
          <w:tcPr>
            <w:tcW w:w="886" w:type="dxa"/>
            <w:vAlign w:val="bottom"/>
          </w:tcPr>
          <w:p w14:paraId="611B551F" w14:textId="0FE57C6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240" w:type="dxa"/>
            <w:vAlign w:val="bottom"/>
          </w:tcPr>
          <w:p w14:paraId="709D6977" w14:textId="0FC0324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95.74</w:t>
            </w:r>
          </w:p>
        </w:tc>
      </w:tr>
      <w:tr w:rsidR="00BC306C" w14:paraId="6539F775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F1FE7B1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2432</w:t>
            </w:r>
          </w:p>
        </w:tc>
        <w:tc>
          <w:tcPr>
            <w:tcW w:w="851" w:type="dxa"/>
            <w:vAlign w:val="bottom"/>
          </w:tcPr>
          <w:p w14:paraId="06087554" w14:textId="58B488A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4.95</w:t>
            </w:r>
          </w:p>
        </w:tc>
        <w:tc>
          <w:tcPr>
            <w:tcW w:w="1240" w:type="dxa"/>
            <w:vAlign w:val="bottom"/>
          </w:tcPr>
          <w:p w14:paraId="0D89CD18" w14:textId="27CC4B4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96.21</w:t>
            </w:r>
          </w:p>
        </w:tc>
        <w:tc>
          <w:tcPr>
            <w:tcW w:w="851" w:type="dxa"/>
            <w:vAlign w:val="bottom"/>
          </w:tcPr>
          <w:p w14:paraId="7A8DC052" w14:textId="63707AF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240" w:type="dxa"/>
            <w:vAlign w:val="bottom"/>
          </w:tcPr>
          <w:p w14:paraId="2B18093E" w14:textId="3287E9D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96.20</w:t>
            </w:r>
          </w:p>
        </w:tc>
        <w:tc>
          <w:tcPr>
            <w:tcW w:w="886" w:type="dxa"/>
            <w:vAlign w:val="bottom"/>
          </w:tcPr>
          <w:p w14:paraId="54276850" w14:textId="2323093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4.94</w:t>
            </w:r>
          </w:p>
        </w:tc>
        <w:tc>
          <w:tcPr>
            <w:tcW w:w="1240" w:type="dxa"/>
            <w:vAlign w:val="bottom"/>
          </w:tcPr>
          <w:p w14:paraId="06D9A845" w14:textId="3FB706D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96.18</w:t>
            </w:r>
          </w:p>
        </w:tc>
        <w:tc>
          <w:tcPr>
            <w:tcW w:w="886" w:type="dxa"/>
            <w:vAlign w:val="bottom"/>
          </w:tcPr>
          <w:p w14:paraId="6719256C" w14:textId="6B8DDCF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240" w:type="dxa"/>
            <w:vAlign w:val="bottom"/>
          </w:tcPr>
          <w:p w14:paraId="4ABD8F94" w14:textId="33F0026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95.88</w:t>
            </w:r>
          </w:p>
        </w:tc>
      </w:tr>
      <w:tr w:rsidR="00BC306C" w14:paraId="5FF74813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BD7236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2496</w:t>
            </w:r>
          </w:p>
        </w:tc>
        <w:tc>
          <w:tcPr>
            <w:tcW w:w="851" w:type="dxa"/>
            <w:vAlign w:val="bottom"/>
          </w:tcPr>
          <w:p w14:paraId="0776602B" w14:textId="0CBFF4B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240" w:type="dxa"/>
            <w:vAlign w:val="bottom"/>
          </w:tcPr>
          <w:p w14:paraId="6354102F" w14:textId="39F3323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96.37</w:t>
            </w:r>
          </w:p>
        </w:tc>
        <w:tc>
          <w:tcPr>
            <w:tcW w:w="851" w:type="dxa"/>
            <w:vAlign w:val="bottom"/>
          </w:tcPr>
          <w:p w14:paraId="2AFDCE9E" w14:textId="41DA0DB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4.83</w:t>
            </w:r>
          </w:p>
        </w:tc>
        <w:tc>
          <w:tcPr>
            <w:tcW w:w="1240" w:type="dxa"/>
            <w:vAlign w:val="bottom"/>
          </w:tcPr>
          <w:p w14:paraId="65EC3A52" w14:textId="014ECAC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96.35</w:t>
            </w:r>
          </w:p>
        </w:tc>
        <w:tc>
          <w:tcPr>
            <w:tcW w:w="886" w:type="dxa"/>
            <w:vAlign w:val="bottom"/>
          </w:tcPr>
          <w:p w14:paraId="32863B19" w14:textId="46C4D7C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240" w:type="dxa"/>
            <w:vAlign w:val="bottom"/>
          </w:tcPr>
          <w:p w14:paraId="629609B8" w14:textId="1DDD83E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96.34</w:t>
            </w:r>
          </w:p>
        </w:tc>
        <w:tc>
          <w:tcPr>
            <w:tcW w:w="886" w:type="dxa"/>
            <w:vAlign w:val="bottom"/>
          </w:tcPr>
          <w:p w14:paraId="30FFB74E" w14:textId="561A369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1240" w:type="dxa"/>
            <w:vAlign w:val="bottom"/>
          </w:tcPr>
          <w:p w14:paraId="5D27EE8C" w14:textId="24416B0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96.03</w:t>
            </w:r>
          </w:p>
        </w:tc>
      </w:tr>
      <w:tr w:rsidR="00BC306C" w14:paraId="683BAC0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C94EB3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51" w:type="dxa"/>
            <w:vAlign w:val="bottom"/>
          </w:tcPr>
          <w:p w14:paraId="6810E03E" w14:textId="1709F96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4.71</w:t>
            </w:r>
          </w:p>
        </w:tc>
        <w:tc>
          <w:tcPr>
            <w:tcW w:w="1240" w:type="dxa"/>
            <w:vAlign w:val="bottom"/>
          </w:tcPr>
          <w:p w14:paraId="6A7791FF" w14:textId="4A484B3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96.49</w:t>
            </w:r>
          </w:p>
        </w:tc>
        <w:tc>
          <w:tcPr>
            <w:tcW w:w="851" w:type="dxa"/>
            <w:vAlign w:val="bottom"/>
          </w:tcPr>
          <w:p w14:paraId="0828DDEC" w14:textId="527B067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4.71</w:t>
            </w:r>
          </w:p>
        </w:tc>
        <w:tc>
          <w:tcPr>
            <w:tcW w:w="1240" w:type="dxa"/>
            <w:vAlign w:val="bottom"/>
          </w:tcPr>
          <w:p w14:paraId="22D66AFF" w14:textId="7F63517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96.49</w:t>
            </w:r>
          </w:p>
        </w:tc>
        <w:tc>
          <w:tcPr>
            <w:tcW w:w="886" w:type="dxa"/>
            <w:vAlign w:val="bottom"/>
          </w:tcPr>
          <w:p w14:paraId="16D37E53" w14:textId="203958F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4.71</w:t>
            </w:r>
          </w:p>
        </w:tc>
        <w:tc>
          <w:tcPr>
            <w:tcW w:w="1240" w:type="dxa"/>
            <w:vAlign w:val="bottom"/>
          </w:tcPr>
          <w:p w14:paraId="4AA1E6C8" w14:textId="4D712A1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96.46</w:t>
            </w:r>
          </w:p>
        </w:tc>
        <w:tc>
          <w:tcPr>
            <w:tcW w:w="886" w:type="dxa"/>
            <w:vAlign w:val="bottom"/>
          </w:tcPr>
          <w:p w14:paraId="401F5C13" w14:textId="09698CC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40" w:type="dxa"/>
            <w:vAlign w:val="bottom"/>
          </w:tcPr>
          <w:p w14:paraId="0E1C2171" w14:textId="35D6A49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96.18</w:t>
            </w:r>
          </w:p>
        </w:tc>
      </w:tr>
      <w:tr w:rsidR="00BC306C" w14:paraId="11F8740D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443DA1E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2624</w:t>
            </w:r>
          </w:p>
        </w:tc>
        <w:tc>
          <w:tcPr>
            <w:tcW w:w="851" w:type="dxa"/>
            <w:vAlign w:val="bottom"/>
          </w:tcPr>
          <w:p w14:paraId="4A138C9C" w14:textId="6A11335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40" w:type="dxa"/>
            <w:vAlign w:val="bottom"/>
          </w:tcPr>
          <w:p w14:paraId="6B062319" w14:textId="77FA17F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96.62</w:t>
            </w:r>
          </w:p>
        </w:tc>
        <w:tc>
          <w:tcPr>
            <w:tcW w:w="851" w:type="dxa"/>
            <w:vAlign w:val="bottom"/>
          </w:tcPr>
          <w:p w14:paraId="657D5B88" w14:textId="50768E3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40" w:type="dxa"/>
            <w:vAlign w:val="bottom"/>
          </w:tcPr>
          <w:p w14:paraId="152D6E83" w14:textId="35C14A4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96.62</w:t>
            </w:r>
          </w:p>
        </w:tc>
        <w:tc>
          <w:tcPr>
            <w:tcW w:w="886" w:type="dxa"/>
            <w:vAlign w:val="bottom"/>
          </w:tcPr>
          <w:p w14:paraId="0AF565F8" w14:textId="534B522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240" w:type="dxa"/>
            <w:vAlign w:val="bottom"/>
          </w:tcPr>
          <w:p w14:paraId="03558E6C" w14:textId="5BF8C8C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96.60</w:t>
            </w:r>
          </w:p>
        </w:tc>
        <w:tc>
          <w:tcPr>
            <w:tcW w:w="886" w:type="dxa"/>
            <w:vAlign w:val="bottom"/>
          </w:tcPr>
          <w:p w14:paraId="044588F9" w14:textId="723A454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240" w:type="dxa"/>
            <w:vAlign w:val="bottom"/>
          </w:tcPr>
          <w:p w14:paraId="7AA473B9" w14:textId="0E936AE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96.32</w:t>
            </w:r>
          </w:p>
        </w:tc>
      </w:tr>
      <w:tr w:rsidR="00BC306C" w14:paraId="5CB145BB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388C34F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2688</w:t>
            </w:r>
          </w:p>
        </w:tc>
        <w:tc>
          <w:tcPr>
            <w:tcW w:w="851" w:type="dxa"/>
            <w:vAlign w:val="bottom"/>
          </w:tcPr>
          <w:p w14:paraId="30B96419" w14:textId="5BE2D76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40" w:type="dxa"/>
            <w:vAlign w:val="bottom"/>
          </w:tcPr>
          <w:p w14:paraId="5341E7FA" w14:textId="523F489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96.75</w:t>
            </w:r>
          </w:p>
        </w:tc>
        <w:tc>
          <w:tcPr>
            <w:tcW w:w="851" w:type="dxa"/>
            <w:vAlign w:val="bottom"/>
          </w:tcPr>
          <w:p w14:paraId="226D33F2" w14:textId="60CFF81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40" w:type="dxa"/>
            <w:vAlign w:val="bottom"/>
          </w:tcPr>
          <w:p w14:paraId="526E8163" w14:textId="6643DB9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96.74</w:t>
            </w:r>
          </w:p>
        </w:tc>
        <w:tc>
          <w:tcPr>
            <w:tcW w:w="886" w:type="dxa"/>
            <w:vAlign w:val="bottom"/>
          </w:tcPr>
          <w:p w14:paraId="74668ED3" w14:textId="544C1B6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240" w:type="dxa"/>
            <w:vAlign w:val="bottom"/>
          </w:tcPr>
          <w:p w14:paraId="1D822905" w14:textId="076831D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96.71</w:t>
            </w:r>
          </w:p>
        </w:tc>
        <w:tc>
          <w:tcPr>
            <w:tcW w:w="886" w:type="dxa"/>
            <w:vAlign w:val="bottom"/>
          </w:tcPr>
          <w:p w14:paraId="256C5BBE" w14:textId="434C6BE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1240" w:type="dxa"/>
            <w:vAlign w:val="bottom"/>
          </w:tcPr>
          <w:p w14:paraId="490840F8" w14:textId="462154B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96.46</w:t>
            </w:r>
          </w:p>
        </w:tc>
      </w:tr>
      <w:tr w:rsidR="00BC306C" w14:paraId="2794C6B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7CCF665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2752</w:t>
            </w:r>
          </w:p>
        </w:tc>
        <w:tc>
          <w:tcPr>
            <w:tcW w:w="851" w:type="dxa"/>
            <w:vAlign w:val="bottom"/>
          </w:tcPr>
          <w:p w14:paraId="2D1543E7" w14:textId="489E50D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1240" w:type="dxa"/>
            <w:vAlign w:val="bottom"/>
          </w:tcPr>
          <w:p w14:paraId="23DACC23" w14:textId="5DC740C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96.90</w:t>
            </w:r>
          </w:p>
        </w:tc>
        <w:tc>
          <w:tcPr>
            <w:tcW w:w="851" w:type="dxa"/>
            <w:vAlign w:val="bottom"/>
          </w:tcPr>
          <w:p w14:paraId="1BD61EAD" w14:textId="400D487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1240" w:type="dxa"/>
            <w:vAlign w:val="bottom"/>
          </w:tcPr>
          <w:p w14:paraId="0063A306" w14:textId="348AA6D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96.88</w:t>
            </w:r>
          </w:p>
        </w:tc>
        <w:tc>
          <w:tcPr>
            <w:tcW w:w="886" w:type="dxa"/>
            <w:vAlign w:val="bottom"/>
          </w:tcPr>
          <w:p w14:paraId="0971DE4C" w14:textId="4630621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1240" w:type="dxa"/>
            <w:vAlign w:val="bottom"/>
          </w:tcPr>
          <w:p w14:paraId="7069B72A" w14:textId="33F9853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96.88</w:t>
            </w:r>
          </w:p>
        </w:tc>
        <w:tc>
          <w:tcPr>
            <w:tcW w:w="886" w:type="dxa"/>
            <w:vAlign w:val="bottom"/>
          </w:tcPr>
          <w:p w14:paraId="22A4BF42" w14:textId="067875D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240" w:type="dxa"/>
            <w:vAlign w:val="bottom"/>
          </w:tcPr>
          <w:p w14:paraId="254A1F05" w14:textId="124BDCB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96.60</w:t>
            </w:r>
          </w:p>
        </w:tc>
      </w:tr>
      <w:tr w:rsidR="00BC306C" w14:paraId="242064F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197B09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51" w:type="dxa"/>
            <w:vAlign w:val="bottom"/>
          </w:tcPr>
          <w:p w14:paraId="035EA2D2" w14:textId="0F60C25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1240" w:type="dxa"/>
            <w:vAlign w:val="bottom"/>
          </w:tcPr>
          <w:p w14:paraId="6098FF78" w14:textId="17F47FA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851" w:type="dxa"/>
            <w:vAlign w:val="bottom"/>
          </w:tcPr>
          <w:p w14:paraId="688D8CBC" w14:textId="19D11D4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4.31</w:t>
            </w:r>
          </w:p>
        </w:tc>
        <w:tc>
          <w:tcPr>
            <w:tcW w:w="1240" w:type="dxa"/>
            <w:vAlign w:val="bottom"/>
          </w:tcPr>
          <w:p w14:paraId="195D08F4" w14:textId="15112DF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96.99</w:t>
            </w:r>
          </w:p>
        </w:tc>
        <w:tc>
          <w:tcPr>
            <w:tcW w:w="886" w:type="dxa"/>
            <w:vAlign w:val="bottom"/>
          </w:tcPr>
          <w:p w14:paraId="212D2766" w14:textId="4F1C1E0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4.30</w:t>
            </w:r>
          </w:p>
        </w:tc>
        <w:tc>
          <w:tcPr>
            <w:tcW w:w="1240" w:type="dxa"/>
            <w:vAlign w:val="bottom"/>
          </w:tcPr>
          <w:p w14:paraId="5C4D34B7" w14:textId="502F88D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96.97</w:t>
            </w:r>
          </w:p>
        </w:tc>
        <w:tc>
          <w:tcPr>
            <w:tcW w:w="886" w:type="dxa"/>
            <w:vAlign w:val="bottom"/>
          </w:tcPr>
          <w:p w14:paraId="18EC4752" w14:textId="4AA2654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3B78CB6A" w14:textId="6124307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96.74</w:t>
            </w:r>
          </w:p>
        </w:tc>
      </w:tr>
      <w:tr w:rsidR="00BC306C" w14:paraId="15EA6882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9CD5DA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851" w:type="dxa"/>
            <w:vAlign w:val="bottom"/>
          </w:tcPr>
          <w:p w14:paraId="268F6D72" w14:textId="40EBB54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40" w:type="dxa"/>
            <w:vAlign w:val="bottom"/>
          </w:tcPr>
          <w:p w14:paraId="67667FB6" w14:textId="0100360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97.10</w:t>
            </w:r>
          </w:p>
        </w:tc>
        <w:tc>
          <w:tcPr>
            <w:tcW w:w="851" w:type="dxa"/>
            <w:vAlign w:val="bottom"/>
          </w:tcPr>
          <w:p w14:paraId="623E4607" w14:textId="00258BB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40" w:type="dxa"/>
            <w:vAlign w:val="bottom"/>
          </w:tcPr>
          <w:p w14:paraId="0A115D61" w14:textId="0C186C9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97.09</w:t>
            </w:r>
          </w:p>
        </w:tc>
        <w:tc>
          <w:tcPr>
            <w:tcW w:w="886" w:type="dxa"/>
            <w:vAlign w:val="bottom"/>
          </w:tcPr>
          <w:p w14:paraId="5737F5C1" w14:textId="200B3D6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240" w:type="dxa"/>
            <w:vAlign w:val="bottom"/>
          </w:tcPr>
          <w:p w14:paraId="18DBCAB4" w14:textId="3279200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97.07</w:t>
            </w:r>
          </w:p>
        </w:tc>
        <w:tc>
          <w:tcPr>
            <w:tcW w:w="886" w:type="dxa"/>
            <w:vAlign w:val="bottom"/>
          </w:tcPr>
          <w:p w14:paraId="42FC09D9" w14:textId="6BCF29A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40" w:type="dxa"/>
            <w:vAlign w:val="bottom"/>
          </w:tcPr>
          <w:p w14:paraId="5A1294FC" w14:textId="42A7B9A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96.86</w:t>
            </w:r>
          </w:p>
        </w:tc>
      </w:tr>
      <w:tr w:rsidR="00BC306C" w14:paraId="6E3AD38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CB7F859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2944</w:t>
            </w:r>
          </w:p>
        </w:tc>
        <w:tc>
          <w:tcPr>
            <w:tcW w:w="851" w:type="dxa"/>
            <w:vAlign w:val="bottom"/>
          </w:tcPr>
          <w:p w14:paraId="18BF6638" w14:textId="429105A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1240" w:type="dxa"/>
            <w:vAlign w:val="bottom"/>
          </w:tcPr>
          <w:p w14:paraId="01C13DCD" w14:textId="11582FC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97.21</w:t>
            </w:r>
          </w:p>
        </w:tc>
        <w:tc>
          <w:tcPr>
            <w:tcW w:w="851" w:type="dxa"/>
            <w:vAlign w:val="bottom"/>
          </w:tcPr>
          <w:p w14:paraId="6D6C9193" w14:textId="7F2C93C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1240" w:type="dxa"/>
            <w:vAlign w:val="bottom"/>
          </w:tcPr>
          <w:p w14:paraId="7919A5C5" w14:textId="56633F7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97.20</w:t>
            </w:r>
          </w:p>
        </w:tc>
        <w:tc>
          <w:tcPr>
            <w:tcW w:w="886" w:type="dxa"/>
            <w:vAlign w:val="bottom"/>
          </w:tcPr>
          <w:p w14:paraId="67F96096" w14:textId="3885CD2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1240" w:type="dxa"/>
            <w:vAlign w:val="bottom"/>
          </w:tcPr>
          <w:p w14:paraId="64FB5B97" w14:textId="5BEB7E5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97.17</w:t>
            </w:r>
          </w:p>
        </w:tc>
        <w:tc>
          <w:tcPr>
            <w:tcW w:w="886" w:type="dxa"/>
            <w:vAlign w:val="bottom"/>
          </w:tcPr>
          <w:p w14:paraId="19F5AEC9" w14:textId="745AD11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240" w:type="dxa"/>
            <w:vAlign w:val="bottom"/>
          </w:tcPr>
          <w:p w14:paraId="013F2353" w14:textId="27D378C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96.98</w:t>
            </w:r>
          </w:p>
        </w:tc>
      </w:tr>
      <w:tr w:rsidR="00BC306C" w14:paraId="41C391C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1D11072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3008</w:t>
            </w:r>
          </w:p>
        </w:tc>
        <w:tc>
          <w:tcPr>
            <w:tcW w:w="851" w:type="dxa"/>
            <w:vAlign w:val="bottom"/>
          </w:tcPr>
          <w:p w14:paraId="2C70D249" w14:textId="49A51DCA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40" w:type="dxa"/>
            <w:vAlign w:val="bottom"/>
          </w:tcPr>
          <w:p w14:paraId="7F40116F" w14:textId="3BCB2B5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97.32</w:t>
            </w:r>
          </w:p>
        </w:tc>
        <w:tc>
          <w:tcPr>
            <w:tcW w:w="851" w:type="dxa"/>
            <w:vAlign w:val="bottom"/>
          </w:tcPr>
          <w:p w14:paraId="57E9C423" w14:textId="7C4B608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40" w:type="dxa"/>
            <w:vAlign w:val="bottom"/>
          </w:tcPr>
          <w:p w14:paraId="3E165373" w14:textId="42F3267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97.29</w:t>
            </w:r>
          </w:p>
        </w:tc>
        <w:tc>
          <w:tcPr>
            <w:tcW w:w="886" w:type="dxa"/>
            <w:vAlign w:val="bottom"/>
          </w:tcPr>
          <w:p w14:paraId="798C295B" w14:textId="051730A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1240" w:type="dxa"/>
            <w:vAlign w:val="bottom"/>
          </w:tcPr>
          <w:p w14:paraId="111B8C4F" w14:textId="767C218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97.28</w:t>
            </w:r>
          </w:p>
        </w:tc>
        <w:tc>
          <w:tcPr>
            <w:tcW w:w="886" w:type="dxa"/>
            <w:vAlign w:val="bottom"/>
          </w:tcPr>
          <w:p w14:paraId="68E27D1A" w14:textId="131F2E2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53E63672" w14:textId="70BD621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97.08</w:t>
            </w:r>
          </w:p>
        </w:tc>
      </w:tr>
      <w:tr w:rsidR="00BC306C" w14:paraId="0B41F0E7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6BB4088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851" w:type="dxa"/>
            <w:vAlign w:val="bottom"/>
          </w:tcPr>
          <w:p w14:paraId="58A74359" w14:textId="5D01006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1240" w:type="dxa"/>
            <w:vAlign w:val="bottom"/>
          </w:tcPr>
          <w:p w14:paraId="23CF920A" w14:textId="5AA2CB7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97.40</w:t>
            </w:r>
          </w:p>
        </w:tc>
        <w:tc>
          <w:tcPr>
            <w:tcW w:w="851" w:type="dxa"/>
            <w:vAlign w:val="bottom"/>
          </w:tcPr>
          <w:p w14:paraId="6D2241E7" w14:textId="32635B2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1240" w:type="dxa"/>
            <w:vAlign w:val="bottom"/>
          </w:tcPr>
          <w:p w14:paraId="56472491" w14:textId="0E34A22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97.39</w:t>
            </w:r>
          </w:p>
        </w:tc>
        <w:tc>
          <w:tcPr>
            <w:tcW w:w="886" w:type="dxa"/>
            <w:vAlign w:val="bottom"/>
          </w:tcPr>
          <w:p w14:paraId="0252AD04" w14:textId="143DFA0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1240" w:type="dxa"/>
            <w:vAlign w:val="bottom"/>
          </w:tcPr>
          <w:p w14:paraId="38C419DE" w14:textId="05CA2BF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97.37</w:t>
            </w:r>
          </w:p>
        </w:tc>
        <w:tc>
          <w:tcPr>
            <w:tcW w:w="886" w:type="dxa"/>
            <w:vAlign w:val="bottom"/>
          </w:tcPr>
          <w:p w14:paraId="562121F5" w14:textId="3804714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50208959" w14:textId="22EBB58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97.19</w:t>
            </w:r>
          </w:p>
        </w:tc>
      </w:tr>
      <w:tr w:rsidR="00BC306C" w14:paraId="72E75258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BC39206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3136</w:t>
            </w:r>
          </w:p>
        </w:tc>
        <w:tc>
          <w:tcPr>
            <w:tcW w:w="851" w:type="dxa"/>
            <w:vAlign w:val="bottom"/>
          </w:tcPr>
          <w:p w14:paraId="18C5F4A8" w14:textId="4214E2B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1240" w:type="dxa"/>
            <w:vAlign w:val="bottom"/>
          </w:tcPr>
          <w:p w14:paraId="7D4789E6" w14:textId="334B6B8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97.49</w:t>
            </w:r>
          </w:p>
        </w:tc>
        <w:tc>
          <w:tcPr>
            <w:tcW w:w="851" w:type="dxa"/>
            <w:vAlign w:val="bottom"/>
          </w:tcPr>
          <w:p w14:paraId="3C823796" w14:textId="6F6A02A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1240" w:type="dxa"/>
            <w:vAlign w:val="bottom"/>
          </w:tcPr>
          <w:p w14:paraId="6A9B5938" w14:textId="70F2C42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97.48</w:t>
            </w:r>
          </w:p>
        </w:tc>
        <w:tc>
          <w:tcPr>
            <w:tcW w:w="886" w:type="dxa"/>
            <w:vAlign w:val="bottom"/>
          </w:tcPr>
          <w:p w14:paraId="64BAB07A" w14:textId="2C5CCBD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40" w:type="dxa"/>
            <w:vAlign w:val="bottom"/>
          </w:tcPr>
          <w:p w14:paraId="6911312D" w14:textId="4DE5FCD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97.46</w:t>
            </w:r>
          </w:p>
        </w:tc>
        <w:tc>
          <w:tcPr>
            <w:tcW w:w="886" w:type="dxa"/>
            <w:vAlign w:val="bottom"/>
          </w:tcPr>
          <w:p w14:paraId="53988B06" w14:textId="0B21FB7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40" w:type="dxa"/>
            <w:vAlign w:val="bottom"/>
          </w:tcPr>
          <w:p w14:paraId="1E1A52CD" w14:textId="0DA7716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97.30</w:t>
            </w:r>
          </w:p>
        </w:tc>
      </w:tr>
      <w:tr w:rsidR="00BC306C" w14:paraId="26F9FBFC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F4EEBF0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851" w:type="dxa"/>
            <w:vAlign w:val="bottom"/>
          </w:tcPr>
          <w:p w14:paraId="01BE144F" w14:textId="74AC8BC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40" w:type="dxa"/>
            <w:vAlign w:val="bottom"/>
          </w:tcPr>
          <w:p w14:paraId="741DBE10" w14:textId="7E55B59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97.59</w:t>
            </w:r>
          </w:p>
        </w:tc>
        <w:tc>
          <w:tcPr>
            <w:tcW w:w="851" w:type="dxa"/>
            <w:vAlign w:val="bottom"/>
          </w:tcPr>
          <w:p w14:paraId="341161D4" w14:textId="39241A0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40" w:type="dxa"/>
            <w:vAlign w:val="bottom"/>
          </w:tcPr>
          <w:p w14:paraId="19E2CFB8" w14:textId="0DADDC7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97.58</w:t>
            </w:r>
          </w:p>
        </w:tc>
        <w:tc>
          <w:tcPr>
            <w:tcW w:w="886" w:type="dxa"/>
            <w:vAlign w:val="bottom"/>
          </w:tcPr>
          <w:p w14:paraId="2D47872F" w14:textId="61EF9ED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240" w:type="dxa"/>
            <w:vAlign w:val="bottom"/>
          </w:tcPr>
          <w:p w14:paraId="2C19D88A" w14:textId="36A0468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97.57</w:t>
            </w:r>
          </w:p>
        </w:tc>
        <w:tc>
          <w:tcPr>
            <w:tcW w:w="886" w:type="dxa"/>
            <w:vAlign w:val="bottom"/>
          </w:tcPr>
          <w:p w14:paraId="7694DE07" w14:textId="3DBEFD1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48169FB7" w14:textId="1A44CDF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97.40</w:t>
            </w:r>
          </w:p>
        </w:tc>
      </w:tr>
      <w:tr w:rsidR="00BC306C" w14:paraId="15061061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F44B77B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3264</w:t>
            </w:r>
          </w:p>
        </w:tc>
        <w:tc>
          <w:tcPr>
            <w:tcW w:w="851" w:type="dxa"/>
            <w:vAlign w:val="bottom"/>
          </w:tcPr>
          <w:p w14:paraId="6A3FC7B7" w14:textId="67823A0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1240" w:type="dxa"/>
            <w:vAlign w:val="bottom"/>
          </w:tcPr>
          <w:p w14:paraId="2BDDB61C" w14:textId="3E63AC3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97.69</w:t>
            </w:r>
          </w:p>
        </w:tc>
        <w:tc>
          <w:tcPr>
            <w:tcW w:w="851" w:type="dxa"/>
            <w:vAlign w:val="bottom"/>
          </w:tcPr>
          <w:p w14:paraId="73A028F6" w14:textId="10D35D8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1240" w:type="dxa"/>
            <w:vAlign w:val="bottom"/>
          </w:tcPr>
          <w:p w14:paraId="62504892" w14:textId="026C286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97.67</w:t>
            </w:r>
          </w:p>
        </w:tc>
        <w:tc>
          <w:tcPr>
            <w:tcW w:w="886" w:type="dxa"/>
            <w:vAlign w:val="bottom"/>
          </w:tcPr>
          <w:p w14:paraId="3CFCF5C3" w14:textId="0A57908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3.74</w:t>
            </w:r>
          </w:p>
        </w:tc>
        <w:tc>
          <w:tcPr>
            <w:tcW w:w="1240" w:type="dxa"/>
            <w:vAlign w:val="bottom"/>
          </w:tcPr>
          <w:p w14:paraId="4F6D02D2" w14:textId="32F0AD8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97.66</w:t>
            </w:r>
          </w:p>
        </w:tc>
        <w:tc>
          <w:tcPr>
            <w:tcW w:w="886" w:type="dxa"/>
            <w:vAlign w:val="bottom"/>
          </w:tcPr>
          <w:p w14:paraId="241208FC" w14:textId="563ED3D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40" w:type="dxa"/>
            <w:vAlign w:val="bottom"/>
          </w:tcPr>
          <w:p w14:paraId="62EF6517" w14:textId="2CD59FC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97.48</w:t>
            </w:r>
          </w:p>
        </w:tc>
      </w:tr>
      <w:tr w:rsidR="00BC306C" w14:paraId="72779BEA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4AF17BB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3328</w:t>
            </w:r>
          </w:p>
        </w:tc>
        <w:tc>
          <w:tcPr>
            <w:tcW w:w="851" w:type="dxa"/>
            <w:vAlign w:val="bottom"/>
          </w:tcPr>
          <w:p w14:paraId="6C2E2724" w14:textId="470F59A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1240" w:type="dxa"/>
            <w:vAlign w:val="bottom"/>
          </w:tcPr>
          <w:p w14:paraId="41A0717C" w14:textId="1F547D5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97.78</w:t>
            </w:r>
          </w:p>
        </w:tc>
        <w:tc>
          <w:tcPr>
            <w:tcW w:w="851" w:type="dxa"/>
            <w:vAlign w:val="bottom"/>
          </w:tcPr>
          <w:p w14:paraId="432E80FB" w14:textId="07597BF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1240" w:type="dxa"/>
            <w:vAlign w:val="bottom"/>
          </w:tcPr>
          <w:p w14:paraId="6A16FC57" w14:textId="65D1FB0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97.77</w:t>
            </w:r>
          </w:p>
        </w:tc>
        <w:tc>
          <w:tcPr>
            <w:tcW w:w="886" w:type="dxa"/>
            <w:vAlign w:val="bottom"/>
          </w:tcPr>
          <w:p w14:paraId="0EDB89AC" w14:textId="43996A6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1240" w:type="dxa"/>
            <w:vAlign w:val="bottom"/>
          </w:tcPr>
          <w:p w14:paraId="173D4CD3" w14:textId="73E9253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97.75</w:t>
            </w:r>
          </w:p>
        </w:tc>
        <w:tc>
          <w:tcPr>
            <w:tcW w:w="886" w:type="dxa"/>
            <w:vAlign w:val="bottom"/>
          </w:tcPr>
          <w:p w14:paraId="25B8FD1E" w14:textId="5246014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3.67</w:t>
            </w:r>
          </w:p>
        </w:tc>
        <w:tc>
          <w:tcPr>
            <w:tcW w:w="1240" w:type="dxa"/>
            <w:vAlign w:val="bottom"/>
          </w:tcPr>
          <w:p w14:paraId="44D31FCC" w14:textId="1D6A03D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97.59</w:t>
            </w:r>
          </w:p>
        </w:tc>
      </w:tr>
      <w:tr w:rsidR="00BC306C" w14:paraId="52D78D1D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1A552CC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3392</w:t>
            </w:r>
          </w:p>
        </w:tc>
        <w:tc>
          <w:tcPr>
            <w:tcW w:w="851" w:type="dxa"/>
            <w:vAlign w:val="bottom"/>
          </w:tcPr>
          <w:p w14:paraId="6E664070" w14:textId="1DFA99B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240" w:type="dxa"/>
            <w:vAlign w:val="bottom"/>
          </w:tcPr>
          <w:p w14:paraId="63C2EAEB" w14:textId="039F400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97.85</w:t>
            </w:r>
          </w:p>
        </w:tc>
        <w:tc>
          <w:tcPr>
            <w:tcW w:w="851" w:type="dxa"/>
            <w:vAlign w:val="bottom"/>
          </w:tcPr>
          <w:p w14:paraId="47BB184E" w14:textId="0F68212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240" w:type="dxa"/>
            <w:vAlign w:val="bottom"/>
          </w:tcPr>
          <w:p w14:paraId="6FA0477E" w14:textId="38CE157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97.85</w:t>
            </w:r>
          </w:p>
        </w:tc>
        <w:tc>
          <w:tcPr>
            <w:tcW w:w="886" w:type="dxa"/>
            <w:vAlign w:val="bottom"/>
          </w:tcPr>
          <w:p w14:paraId="72E3A0D6" w14:textId="551A9D5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240" w:type="dxa"/>
            <w:vAlign w:val="bottom"/>
          </w:tcPr>
          <w:p w14:paraId="219E1985" w14:textId="499D2A4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97.83</w:t>
            </w:r>
          </w:p>
        </w:tc>
        <w:tc>
          <w:tcPr>
            <w:tcW w:w="886" w:type="dxa"/>
            <w:vAlign w:val="bottom"/>
          </w:tcPr>
          <w:p w14:paraId="4945CCD2" w14:textId="2D6BDD0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240" w:type="dxa"/>
            <w:vAlign w:val="bottom"/>
          </w:tcPr>
          <w:p w14:paraId="15CF7566" w14:textId="0B98C236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97.67</w:t>
            </w:r>
          </w:p>
        </w:tc>
      </w:tr>
      <w:tr w:rsidR="00BC306C" w14:paraId="6F38EAFC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24D812E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3456</w:t>
            </w:r>
          </w:p>
        </w:tc>
        <w:tc>
          <w:tcPr>
            <w:tcW w:w="851" w:type="dxa"/>
            <w:vAlign w:val="bottom"/>
          </w:tcPr>
          <w:p w14:paraId="62618DE9" w14:textId="2AEFB89B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40" w:type="dxa"/>
            <w:vAlign w:val="bottom"/>
          </w:tcPr>
          <w:p w14:paraId="538E196E" w14:textId="45FF7B7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97.93</w:t>
            </w:r>
          </w:p>
        </w:tc>
        <w:tc>
          <w:tcPr>
            <w:tcW w:w="851" w:type="dxa"/>
            <w:vAlign w:val="bottom"/>
          </w:tcPr>
          <w:p w14:paraId="0D727F7C" w14:textId="7531177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40" w:type="dxa"/>
            <w:vAlign w:val="bottom"/>
          </w:tcPr>
          <w:p w14:paraId="7C916872" w14:textId="4C2B088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97.92</w:t>
            </w:r>
          </w:p>
        </w:tc>
        <w:tc>
          <w:tcPr>
            <w:tcW w:w="886" w:type="dxa"/>
            <w:vAlign w:val="bottom"/>
          </w:tcPr>
          <w:p w14:paraId="7160EAA7" w14:textId="29F237A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40" w:type="dxa"/>
            <w:vAlign w:val="bottom"/>
          </w:tcPr>
          <w:p w14:paraId="2E16F1A5" w14:textId="7CFD441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97.90</w:t>
            </w:r>
          </w:p>
        </w:tc>
        <w:tc>
          <w:tcPr>
            <w:tcW w:w="886" w:type="dxa"/>
            <w:vAlign w:val="bottom"/>
          </w:tcPr>
          <w:p w14:paraId="41410CDA" w14:textId="1B2A265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40" w:type="dxa"/>
            <w:vAlign w:val="bottom"/>
          </w:tcPr>
          <w:p w14:paraId="7796CCBA" w14:textId="0D42287C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97.75</w:t>
            </w:r>
          </w:p>
        </w:tc>
      </w:tr>
      <w:tr w:rsidR="00BC306C" w14:paraId="38CD418B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59BC9A4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3520</w:t>
            </w:r>
          </w:p>
        </w:tc>
        <w:tc>
          <w:tcPr>
            <w:tcW w:w="851" w:type="dxa"/>
            <w:vAlign w:val="bottom"/>
          </w:tcPr>
          <w:p w14:paraId="7493A1C5" w14:textId="30BECC5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1240" w:type="dxa"/>
            <w:vAlign w:val="bottom"/>
          </w:tcPr>
          <w:p w14:paraId="5EB1F2E2" w14:textId="1D51BBC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98.01</w:t>
            </w:r>
          </w:p>
        </w:tc>
        <w:tc>
          <w:tcPr>
            <w:tcW w:w="851" w:type="dxa"/>
            <w:vAlign w:val="bottom"/>
          </w:tcPr>
          <w:p w14:paraId="6BBFACBA" w14:textId="639C715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1240" w:type="dxa"/>
            <w:vAlign w:val="bottom"/>
          </w:tcPr>
          <w:p w14:paraId="3352599A" w14:textId="7769AB1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97.99</w:t>
            </w:r>
          </w:p>
        </w:tc>
        <w:tc>
          <w:tcPr>
            <w:tcW w:w="886" w:type="dxa"/>
            <w:vAlign w:val="bottom"/>
          </w:tcPr>
          <w:p w14:paraId="79443080" w14:textId="2BD4CD7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3.48</w:t>
            </w:r>
          </w:p>
        </w:tc>
        <w:tc>
          <w:tcPr>
            <w:tcW w:w="1240" w:type="dxa"/>
            <w:vAlign w:val="bottom"/>
          </w:tcPr>
          <w:p w14:paraId="48058A3F" w14:textId="03E0AD0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97.99</w:t>
            </w:r>
          </w:p>
        </w:tc>
        <w:tc>
          <w:tcPr>
            <w:tcW w:w="886" w:type="dxa"/>
            <w:vAlign w:val="bottom"/>
          </w:tcPr>
          <w:p w14:paraId="17957485" w14:textId="5D5ABC8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5BA3DFCA" w14:textId="770A72F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97.82</w:t>
            </w:r>
          </w:p>
        </w:tc>
      </w:tr>
      <w:tr w:rsidR="00BC306C" w14:paraId="3B5806B1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5584052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851" w:type="dxa"/>
            <w:vAlign w:val="bottom"/>
          </w:tcPr>
          <w:p w14:paraId="15A866EE" w14:textId="2BCDE3A2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240" w:type="dxa"/>
            <w:vAlign w:val="bottom"/>
          </w:tcPr>
          <w:p w14:paraId="78816377" w14:textId="37978D0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98.08</w:t>
            </w:r>
          </w:p>
        </w:tc>
        <w:tc>
          <w:tcPr>
            <w:tcW w:w="851" w:type="dxa"/>
            <w:vAlign w:val="bottom"/>
          </w:tcPr>
          <w:p w14:paraId="16D1D67A" w14:textId="4C0A9AF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240" w:type="dxa"/>
            <w:vAlign w:val="bottom"/>
          </w:tcPr>
          <w:p w14:paraId="0B1DBEBF" w14:textId="2AA0A08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98.08</w:t>
            </w:r>
          </w:p>
        </w:tc>
        <w:tc>
          <w:tcPr>
            <w:tcW w:w="886" w:type="dxa"/>
            <w:vAlign w:val="bottom"/>
          </w:tcPr>
          <w:p w14:paraId="0F2B5040" w14:textId="6F3B06E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3.42</w:t>
            </w:r>
          </w:p>
        </w:tc>
        <w:tc>
          <w:tcPr>
            <w:tcW w:w="1240" w:type="dxa"/>
            <w:vAlign w:val="bottom"/>
          </w:tcPr>
          <w:p w14:paraId="0BB256D5" w14:textId="4317F37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98.06</w:t>
            </w:r>
          </w:p>
        </w:tc>
        <w:tc>
          <w:tcPr>
            <w:tcW w:w="886" w:type="dxa"/>
            <w:vAlign w:val="bottom"/>
          </w:tcPr>
          <w:p w14:paraId="53B9E9F7" w14:textId="08E37785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1E51989A" w14:textId="005969A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97.90</w:t>
            </w:r>
          </w:p>
        </w:tc>
      </w:tr>
      <w:tr w:rsidR="00BC306C" w14:paraId="71C34BBA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B05775D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3648</w:t>
            </w:r>
          </w:p>
        </w:tc>
        <w:tc>
          <w:tcPr>
            <w:tcW w:w="851" w:type="dxa"/>
            <w:vAlign w:val="bottom"/>
          </w:tcPr>
          <w:p w14:paraId="5BC0F410" w14:textId="5A84832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1240" w:type="dxa"/>
            <w:vAlign w:val="bottom"/>
          </w:tcPr>
          <w:p w14:paraId="145FFC61" w14:textId="679E53D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98.15</w:t>
            </w:r>
          </w:p>
        </w:tc>
        <w:tc>
          <w:tcPr>
            <w:tcW w:w="851" w:type="dxa"/>
            <w:vAlign w:val="bottom"/>
          </w:tcPr>
          <w:p w14:paraId="4161E4AA" w14:textId="40024D12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1240" w:type="dxa"/>
            <w:vAlign w:val="bottom"/>
          </w:tcPr>
          <w:p w14:paraId="638E15E9" w14:textId="2616CD1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98.14</w:t>
            </w:r>
          </w:p>
        </w:tc>
        <w:tc>
          <w:tcPr>
            <w:tcW w:w="886" w:type="dxa"/>
            <w:vAlign w:val="bottom"/>
          </w:tcPr>
          <w:p w14:paraId="5CEB88C6" w14:textId="53C62A0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1240" w:type="dxa"/>
            <w:vAlign w:val="bottom"/>
          </w:tcPr>
          <w:p w14:paraId="52EAFACE" w14:textId="5B26A791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98.12</w:t>
            </w:r>
          </w:p>
        </w:tc>
        <w:tc>
          <w:tcPr>
            <w:tcW w:w="886" w:type="dxa"/>
            <w:vAlign w:val="bottom"/>
          </w:tcPr>
          <w:p w14:paraId="1BA499BD" w14:textId="74F751C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1240" w:type="dxa"/>
            <w:vAlign w:val="bottom"/>
          </w:tcPr>
          <w:p w14:paraId="14AAA687" w14:textId="4872CCFC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97.97</w:t>
            </w:r>
          </w:p>
        </w:tc>
      </w:tr>
      <w:tr w:rsidR="00BC306C" w14:paraId="4E5A4382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C3D11BC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3712</w:t>
            </w:r>
          </w:p>
        </w:tc>
        <w:tc>
          <w:tcPr>
            <w:tcW w:w="851" w:type="dxa"/>
            <w:vAlign w:val="bottom"/>
          </w:tcPr>
          <w:p w14:paraId="7DDE3A2D" w14:textId="59175F4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240" w:type="dxa"/>
            <w:vAlign w:val="bottom"/>
          </w:tcPr>
          <w:p w14:paraId="516ACB4E" w14:textId="0833307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98.23</w:t>
            </w:r>
          </w:p>
        </w:tc>
        <w:tc>
          <w:tcPr>
            <w:tcW w:w="851" w:type="dxa"/>
            <w:vAlign w:val="bottom"/>
          </w:tcPr>
          <w:p w14:paraId="09064C07" w14:textId="2ED5E02D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240" w:type="dxa"/>
            <w:vAlign w:val="bottom"/>
          </w:tcPr>
          <w:p w14:paraId="519F501B" w14:textId="2479CD5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98.22</w:t>
            </w:r>
          </w:p>
        </w:tc>
        <w:tc>
          <w:tcPr>
            <w:tcW w:w="886" w:type="dxa"/>
            <w:vAlign w:val="bottom"/>
          </w:tcPr>
          <w:p w14:paraId="67D0F20D" w14:textId="6FC787F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240" w:type="dxa"/>
            <w:vAlign w:val="bottom"/>
          </w:tcPr>
          <w:p w14:paraId="55E2B92F" w14:textId="41789EE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98.20</w:t>
            </w:r>
          </w:p>
        </w:tc>
        <w:tc>
          <w:tcPr>
            <w:tcW w:w="886" w:type="dxa"/>
            <w:vAlign w:val="bottom"/>
          </w:tcPr>
          <w:p w14:paraId="75E71F74" w14:textId="4B75FF8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240" w:type="dxa"/>
            <w:vAlign w:val="bottom"/>
          </w:tcPr>
          <w:p w14:paraId="3EAEAE1C" w14:textId="5BAE6B6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98.05</w:t>
            </w:r>
          </w:p>
        </w:tc>
      </w:tr>
      <w:tr w:rsidR="00BC306C" w14:paraId="41599A44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7DCBC2C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3776</w:t>
            </w:r>
          </w:p>
        </w:tc>
        <w:tc>
          <w:tcPr>
            <w:tcW w:w="851" w:type="dxa"/>
            <w:vAlign w:val="bottom"/>
          </w:tcPr>
          <w:p w14:paraId="6A2BDE0A" w14:textId="28CBA7F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240" w:type="dxa"/>
            <w:vAlign w:val="bottom"/>
          </w:tcPr>
          <w:p w14:paraId="2FF221CA" w14:textId="7EA6E57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98.29</w:t>
            </w:r>
          </w:p>
        </w:tc>
        <w:tc>
          <w:tcPr>
            <w:tcW w:w="851" w:type="dxa"/>
            <w:vAlign w:val="bottom"/>
          </w:tcPr>
          <w:p w14:paraId="77071B65" w14:textId="63BE51F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240" w:type="dxa"/>
            <w:vAlign w:val="bottom"/>
          </w:tcPr>
          <w:p w14:paraId="66B2E9CD" w14:textId="1DDC5EB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98.27</w:t>
            </w:r>
          </w:p>
        </w:tc>
        <w:tc>
          <w:tcPr>
            <w:tcW w:w="886" w:type="dxa"/>
            <w:vAlign w:val="bottom"/>
          </w:tcPr>
          <w:p w14:paraId="78C03DE7" w14:textId="2A294A0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240" w:type="dxa"/>
            <w:vAlign w:val="bottom"/>
          </w:tcPr>
          <w:p w14:paraId="0213BE5C" w14:textId="68BBB6D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98.27</w:t>
            </w:r>
          </w:p>
        </w:tc>
        <w:tc>
          <w:tcPr>
            <w:tcW w:w="886" w:type="dxa"/>
            <w:vAlign w:val="bottom"/>
          </w:tcPr>
          <w:p w14:paraId="4A7A7137" w14:textId="0461B7B0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1240" w:type="dxa"/>
            <w:vAlign w:val="bottom"/>
          </w:tcPr>
          <w:p w14:paraId="565621C0" w14:textId="6469F95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98.10</w:t>
            </w:r>
          </w:p>
        </w:tc>
      </w:tr>
      <w:tr w:rsidR="00BC306C" w14:paraId="65781294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580028A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3840</w:t>
            </w:r>
          </w:p>
        </w:tc>
        <w:tc>
          <w:tcPr>
            <w:tcW w:w="851" w:type="dxa"/>
            <w:vAlign w:val="bottom"/>
          </w:tcPr>
          <w:p w14:paraId="3AEE27D3" w14:textId="4EA18E0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240" w:type="dxa"/>
            <w:vAlign w:val="bottom"/>
          </w:tcPr>
          <w:p w14:paraId="5D7A8C43" w14:textId="77FF9EF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98.35</w:t>
            </w:r>
          </w:p>
        </w:tc>
        <w:tc>
          <w:tcPr>
            <w:tcW w:w="851" w:type="dxa"/>
            <w:vAlign w:val="bottom"/>
          </w:tcPr>
          <w:p w14:paraId="4163D289" w14:textId="2482A4A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240" w:type="dxa"/>
            <w:vAlign w:val="bottom"/>
          </w:tcPr>
          <w:p w14:paraId="2D90B6B3" w14:textId="346756AE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98.34</w:t>
            </w:r>
          </w:p>
        </w:tc>
        <w:tc>
          <w:tcPr>
            <w:tcW w:w="886" w:type="dxa"/>
            <w:vAlign w:val="bottom"/>
          </w:tcPr>
          <w:p w14:paraId="23BDBE35" w14:textId="7B750E2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240" w:type="dxa"/>
            <w:vAlign w:val="bottom"/>
          </w:tcPr>
          <w:p w14:paraId="4136AE2D" w14:textId="5F23494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98.33</w:t>
            </w:r>
          </w:p>
        </w:tc>
        <w:tc>
          <w:tcPr>
            <w:tcW w:w="886" w:type="dxa"/>
            <w:vAlign w:val="bottom"/>
          </w:tcPr>
          <w:p w14:paraId="69C4D3A7" w14:textId="67BF4C9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3.20</w:t>
            </w:r>
          </w:p>
        </w:tc>
        <w:tc>
          <w:tcPr>
            <w:tcW w:w="1240" w:type="dxa"/>
            <w:vAlign w:val="bottom"/>
          </w:tcPr>
          <w:p w14:paraId="3EF8AFAB" w14:textId="1A177A2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98.18</w:t>
            </w:r>
          </w:p>
        </w:tc>
      </w:tr>
      <w:tr w:rsidR="00BC306C" w14:paraId="75AA41A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A6DA157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lastRenderedPageBreak/>
              <w:t>3904</w:t>
            </w:r>
          </w:p>
        </w:tc>
        <w:tc>
          <w:tcPr>
            <w:tcW w:w="851" w:type="dxa"/>
            <w:vAlign w:val="bottom"/>
          </w:tcPr>
          <w:p w14:paraId="6AD35DD2" w14:textId="10B2FC28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240" w:type="dxa"/>
            <w:vAlign w:val="bottom"/>
          </w:tcPr>
          <w:p w14:paraId="49C32B9D" w14:textId="7EC8C28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98.40</w:t>
            </w:r>
          </w:p>
        </w:tc>
        <w:tc>
          <w:tcPr>
            <w:tcW w:w="851" w:type="dxa"/>
            <w:vAlign w:val="bottom"/>
          </w:tcPr>
          <w:p w14:paraId="5F6CF648" w14:textId="76DB15C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240" w:type="dxa"/>
            <w:vAlign w:val="bottom"/>
          </w:tcPr>
          <w:p w14:paraId="72311699" w14:textId="28D906F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98.40</w:t>
            </w:r>
          </w:p>
        </w:tc>
        <w:tc>
          <w:tcPr>
            <w:tcW w:w="886" w:type="dxa"/>
            <w:vAlign w:val="bottom"/>
          </w:tcPr>
          <w:p w14:paraId="603CE1BE" w14:textId="28EC981B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240" w:type="dxa"/>
            <w:vAlign w:val="bottom"/>
          </w:tcPr>
          <w:p w14:paraId="1AAD2119" w14:textId="279002FF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98.38</w:t>
            </w:r>
          </w:p>
        </w:tc>
        <w:tc>
          <w:tcPr>
            <w:tcW w:w="886" w:type="dxa"/>
            <w:vAlign w:val="bottom"/>
          </w:tcPr>
          <w:p w14:paraId="7EDB8535" w14:textId="5ACFBCFD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3.15</w:t>
            </w:r>
          </w:p>
        </w:tc>
        <w:tc>
          <w:tcPr>
            <w:tcW w:w="1240" w:type="dxa"/>
            <w:vAlign w:val="bottom"/>
          </w:tcPr>
          <w:p w14:paraId="46924D3F" w14:textId="74FA245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98.24</w:t>
            </w:r>
          </w:p>
        </w:tc>
      </w:tr>
      <w:tr w:rsidR="00BC306C" w14:paraId="2DDB837B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FA48BDE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851" w:type="dxa"/>
            <w:vAlign w:val="bottom"/>
          </w:tcPr>
          <w:p w14:paraId="06967721" w14:textId="319B23D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0" w:type="dxa"/>
            <w:vAlign w:val="bottom"/>
          </w:tcPr>
          <w:p w14:paraId="5564D84C" w14:textId="2EFE8C74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98.48</w:t>
            </w:r>
          </w:p>
        </w:tc>
        <w:tc>
          <w:tcPr>
            <w:tcW w:w="851" w:type="dxa"/>
            <w:vAlign w:val="bottom"/>
          </w:tcPr>
          <w:p w14:paraId="18CAB500" w14:textId="765F00D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0" w:type="dxa"/>
            <w:vAlign w:val="bottom"/>
          </w:tcPr>
          <w:p w14:paraId="338E8F3A" w14:textId="2B79DFC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98.47</w:t>
            </w:r>
          </w:p>
        </w:tc>
        <w:tc>
          <w:tcPr>
            <w:tcW w:w="886" w:type="dxa"/>
            <w:vAlign w:val="bottom"/>
          </w:tcPr>
          <w:p w14:paraId="7F196FD2" w14:textId="7D8BDCB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0" w:type="dxa"/>
            <w:vAlign w:val="bottom"/>
          </w:tcPr>
          <w:p w14:paraId="0DE3BDA2" w14:textId="70790A90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98.45</w:t>
            </w:r>
          </w:p>
        </w:tc>
        <w:tc>
          <w:tcPr>
            <w:tcW w:w="886" w:type="dxa"/>
            <w:vAlign w:val="bottom"/>
          </w:tcPr>
          <w:p w14:paraId="74EEAA84" w14:textId="6E97175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0" w:type="dxa"/>
            <w:vAlign w:val="bottom"/>
          </w:tcPr>
          <w:p w14:paraId="031092C7" w14:textId="5BE09BF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98.31</w:t>
            </w:r>
          </w:p>
        </w:tc>
      </w:tr>
      <w:tr w:rsidR="00BC306C" w14:paraId="5FA3D090" w14:textId="77777777" w:rsidTr="009E3B8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94FDF73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4032</w:t>
            </w:r>
          </w:p>
        </w:tc>
        <w:tc>
          <w:tcPr>
            <w:tcW w:w="851" w:type="dxa"/>
            <w:vAlign w:val="bottom"/>
          </w:tcPr>
          <w:p w14:paraId="683C207B" w14:textId="5F6BAD0E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65B7097D" w14:textId="24C5752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98.54</w:t>
            </w:r>
          </w:p>
        </w:tc>
        <w:tc>
          <w:tcPr>
            <w:tcW w:w="851" w:type="dxa"/>
            <w:vAlign w:val="bottom"/>
          </w:tcPr>
          <w:p w14:paraId="39F3F573" w14:textId="462C6549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5F1C0BFA" w14:textId="333EA01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98.52</w:t>
            </w:r>
          </w:p>
        </w:tc>
        <w:tc>
          <w:tcPr>
            <w:tcW w:w="886" w:type="dxa"/>
            <w:vAlign w:val="bottom"/>
          </w:tcPr>
          <w:p w14:paraId="52044F6F" w14:textId="049002B3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0A683875" w14:textId="3B220414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98.52</w:t>
            </w:r>
          </w:p>
        </w:tc>
        <w:tc>
          <w:tcPr>
            <w:tcW w:w="886" w:type="dxa"/>
            <w:vAlign w:val="bottom"/>
          </w:tcPr>
          <w:p w14:paraId="5B4A9FE4" w14:textId="23034B15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58E4E14B" w14:textId="3010DB07" w:rsidR="00BC306C" w:rsidRPr="00552EAB" w:rsidRDefault="00BC306C" w:rsidP="00BC3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98.36</w:t>
            </w:r>
          </w:p>
        </w:tc>
      </w:tr>
      <w:tr w:rsidR="00BC306C" w14:paraId="0DC8D293" w14:textId="77777777" w:rsidTr="009E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A8507BE" w14:textId="77777777" w:rsidR="00BC306C" w:rsidRDefault="00BC306C" w:rsidP="00BC306C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851" w:type="dxa"/>
            <w:vAlign w:val="bottom"/>
          </w:tcPr>
          <w:p w14:paraId="4C86DF49" w14:textId="0FF567C8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240" w:type="dxa"/>
            <w:vAlign w:val="bottom"/>
          </w:tcPr>
          <w:p w14:paraId="6D30D67F" w14:textId="5DA23BB6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98.59</w:t>
            </w:r>
          </w:p>
        </w:tc>
        <w:tc>
          <w:tcPr>
            <w:tcW w:w="851" w:type="dxa"/>
            <w:vAlign w:val="bottom"/>
          </w:tcPr>
          <w:p w14:paraId="05A1C452" w14:textId="33D998B3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240" w:type="dxa"/>
            <w:vAlign w:val="bottom"/>
          </w:tcPr>
          <w:p w14:paraId="29F52CC5" w14:textId="1BBD7207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98.58</w:t>
            </w:r>
          </w:p>
        </w:tc>
        <w:tc>
          <w:tcPr>
            <w:tcW w:w="886" w:type="dxa"/>
            <w:vAlign w:val="bottom"/>
          </w:tcPr>
          <w:p w14:paraId="3DC35723" w14:textId="4DCC28BF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240" w:type="dxa"/>
            <w:vAlign w:val="bottom"/>
          </w:tcPr>
          <w:p w14:paraId="09F29DD4" w14:textId="463533A9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98.57</w:t>
            </w:r>
          </w:p>
        </w:tc>
        <w:tc>
          <w:tcPr>
            <w:tcW w:w="886" w:type="dxa"/>
            <w:vAlign w:val="bottom"/>
          </w:tcPr>
          <w:p w14:paraId="3B9D85C3" w14:textId="020BA241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25216913" w14:textId="57D6163A" w:rsidR="00BC306C" w:rsidRPr="00552EAB" w:rsidRDefault="00BC306C" w:rsidP="00BC3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98.42</w:t>
            </w:r>
          </w:p>
        </w:tc>
      </w:tr>
    </w:tbl>
    <w:p w14:paraId="75280AAA" w14:textId="7E1B7527" w:rsidR="009E644C" w:rsidRDefault="009E644C" w:rsidP="00B01568">
      <w:pPr>
        <w:jc w:val="center"/>
        <w:rPr>
          <w:rFonts w:eastAsiaTheme="majorEastAsia" w:cstheme="majorBidi"/>
          <w:b/>
          <w:color w:val="FF8001"/>
          <w:sz w:val="24"/>
        </w:rPr>
      </w:pPr>
      <w:r>
        <w:t xml:space="preserve">Table </w:t>
      </w:r>
      <w:r>
        <w:rPr>
          <w:b/>
          <w:bCs/>
          <w:szCs w:val="20"/>
        </w:rPr>
        <w:fldChar w:fldCharType="begin"/>
      </w:r>
      <w:r>
        <w:instrText xml:space="preserve"> SEQ Table \* ARABIC </w:instrText>
      </w:r>
      <w:r>
        <w:rPr>
          <w:b/>
          <w:bCs/>
          <w:szCs w:val="20"/>
        </w:rPr>
        <w:fldChar w:fldCharType="separate"/>
      </w:r>
      <w:r w:rsidR="00D50F78">
        <w:rPr>
          <w:noProof/>
        </w:rPr>
        <w:t>8</w:t>
      </w:r>
      <w:r>
        <w:rPr>
          <w:b/>
          <w:bCs/>
          <w:szCs w:val="20"/>
        </w:rPr>
        <w:fldChar w:fldCharType="end"/>
      </w:r>
      <w:r>
        <w:t>:</w:t>
      </w:r>
      <w:r w:rsidRPr="00453431">
        <w:t xml:space="preserve"> </w:t>
      </w:r>
      <w:r>
        <w:t xml:space="preserve">DPDK Driver – </w:t>
      </w:r>
      <w:r w:rsidR="001C6B25">
        <w:t>CPM5</w:t>
      </w:r>
      <w:r>
        <w:t xml:space="preserve"> PF Forwarding performance test </w:t>
      </w:r>
      <w:proofErr w:type="gramStart"/>
      <w:r>
        <w:t>results</w:t>
      </w:r>
      <w:proofErr w:type="gramEnd"/>
    </w:p>
    <w:p w14:paraId="01EEA07B" w14:textId="3A8F38CB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382A0BD" w14:textId="1D32C815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40327E55" w14:textId="07828356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4F5380F" w14:textId="441A7970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46B19FFE" w14:textId="22FB1027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4A7659D" w14:textId="0C6F6F0C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A03CA12" w14:textId="470F2DF9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C6384CC" w14:textId="00EA49B3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71A055C" w14:textId="7C4C7023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B76F297" w14:textId="3D4558B5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868E708" w14:textId="5B73D820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063722A3" w14:textId="0C3886FB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6F9F14C3" w14:textId="44EC64EA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BE84A63" w14:textId="597A8896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4CD6CD6A" w14:textId="67933D10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69A7BB0" w14:textId="3F87BF7E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55CA1339" w14:textId="66F3DE92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4AE7E1A" w14:textId="2A987EB8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7422AD1" w14:textId="007162D4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8E91CC2" w14:textId="42010BBB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D2BCE54" w14:textId="54972FF3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47176966" w14:textId="68334C03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2F806C1" w14:textId="5027D0A9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27CC63A" w14:textId="27CD68F4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0E400FDE" w14:textId="4AAD661B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7932E4F5" w14:textId="30869253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35A855CA" w14:textId="60BF633E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94F343E" w14:textId="4299CA84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0FAFEC6" w14:textId="6A3BE7AF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7342335" w14:textId="58B21A52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43A8ABA8" w14:textId="08467C87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323F0EE" w14:textId="50EBFC19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08331DE2" w14:textId="0F250C59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B5778FE" w14:textId="5570CA50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630E377A" w14:textId="5EF62A4F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4C21109" w14:textId="1A74F69D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14259F1C" w14:textId="058B1D09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44E58E7B" w14:textId="1612A294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63F3C308" w14:textId="77777777" w:rsidR="00C26629" w:rsidRDefault="00C26629" w:rsidP="00AA3A60">
      <w:pPr>
        <w:rPr>
          <w:rFonts w:eastAsiaTheme="majorEastAsia" w:cstheme="majorBidi"/>
          <w:b/>
          <w:color w:val="FF8001"/>
          <w:sz w:val="24"/>
        </w:rPr>
      </w:pPr>
    </w:p>
    <w:p w14:paraId="29A75A3B" w14:textId="116386A5" w:rsidR="00933A98" w:rsidRDefault="00933A98" w:rsidP="00933A98">
      <w:pPr>
        <w:pStyle w:val="Heading3"/>
      </w:pPr>
      <w:r w:rsidRPr="0066014C">
        <w:lastRenderedPageBreak/>
        <w:t xml:space="preserve">QDMA Performance </w:t>
      </w:r>
      <w:r w:rsidR="005555E5">
        <w:t>M</w:t>
      </w:r>
      <w:r w:rsidRPr="0066014C">
        <w:t xml:space="preserve">etrics on </w:t>
      </w:r>
      <w:r>
        <w:t xml:space="preserve">Gen5x8 </w:t>
      </w:r>
      <w:r w:rsidRPr="0066014C">
        <w:t>AMD System</w:t>
      </w:r>
    </w:p>
    <w:p w14:paraId="143D3F9C" w14:textId="77777777" w:rsidR="00933A98" w:rsidRPr="006B138F" w:rsidRDefault="00933A98" w:rsidP="00933A98">
      <w:pPr>
        <w:pStyle w:val="Heading4"/>
      </w:pPr>
      <w:r w:rsidRPr="006B138F">
        <w:t>PF Performance</w:t>
      </w:r>
    </w:p>
    <w:p w14:paraId="0CBE03AA" w14:textId="2B9FFBDF" w:rsidR="00933A98" w:rsidRDefault="00933A98" w:rsidP="00933A98">
      <w:pPr>
        <w:pStyle w:val="Heading5"/>
      </w:pPr>
      <w:r w:rsidRPr="006B138F">
        <w:t>ST C2H Performance</w:t>
      </w:r>
    </w:p>
    <w:p w14:paraId="338E55BB" w14:textId="294FDD6C" w:rsidR="002B3CF6" w:rsidRDefault="002B3CF6" w:rsidP="002B3CF6"/>
    <w:p w14:paraId="77EE4735" w14:textId="4B1F871C" w:rsidR="002B3CF6" w:rsidRDefault="00CD4112" w:rsidP="002B3CF6">
      <w:r>
        <w:rPr>
          <w:noProof/>
        </w:rPr>
        <w:drawing>
          <wp:inline distT="0" distB="0" distL="0" distR="0" wp14:anchorId="3EFBD737" wp14:editId="58DCC55F">
            <wp:extent cx="5943600" cy="3590290"/>
            <wp:effectExtent l="0" t="0" r="0" b="1016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FE0DB9AF-D816-4792-A3D5-BFC9D1E493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9BBBB74" w14:textId="63E84E9A" w:rsidR="00933A98" w:rsidRDefault="00933A98" w:rsidP="00933A98">
      <w:pPr>
        <w:pStyle w:val="Caption"/>
        <w:tabs>
          <w:tab w:val="left" w:pos="990"/>
        </w:tabs>
        <w:jc w:val="center"/>
      </w:pPr>
      <w:r>
        <w:t xml:space="preserve">Figure </w:t>
      </w:r>
      <w:r>
        <w:rPr>
          <w:b w:val="0"/>
          <w:bCs w:val="0"/>
        </w:rPr>
        <w:fldChar w:fldCharType="begin"/>
      </w:r>
      <w:r>
        <w:instrText xml:space="preserve"> SEQ Figure \* ARABIC </w:instrText>
      </w:r>
      <w:r>
        <w:rPr>
          <w:b w:val="0"/>
          <w:bCs w:val="0"/>
        </w:rPr>
        <w:fldChar w:fldCharType="separate"/>
      </w:r>
      <w:r w:rsidR="00D50F78">
        <w:rPr>
          <w:noProof/>
        </w:rPr>
        <w:t>15</w:t>
      </w:r>
      <w:r>
        <w:rPr>
          <w:b w:val="0"/>
          <w:bCs w:val="0"/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C2H performance in Gbps</w:t>
      </w:r>
    </w:p>
    <w:p w14:paraId="22131135" w14:textId="582266B4" w:rsidR="00933A98" w:rsidRDefault="00933A98" w:rsidP="00933A98"/>
    <w:p w14:paraId="3ACAD983" w14:textId="1307536E" w:rsidR="002B3CF6" w:rsidRDefault="002B3CF6" w:rsidP="00933A98"/>
    <w:p w14:paraId="1B185876" w14:textId="100674DF" w:rsidR="002B3CF6" w:rsidRDefault="002B3CF6" w:rsidP="00933A98"/>
    <w:p w14:paraId="62BE45DC" w14:textId="388AE143" w:rsidR="002B3CF6" w:rsidRDefault="002B3CF6" w:rsidP="00933A98"/>
    <w:p w14:paraId="42F0A719" w14:textId="2547492B" w:rsidR="002B3CF6" w:rsidRDefault="002B3CF6" w:rsidP="00933A98"/>
    <w:p w14:paraId="3ACEBD5B" w14:textId="28431185" w:rsidR="002B3CF6" w:rsidRDefault="002B3CF6" w:rsidP="00933A98"/>
    <w:p w14:paraId="3003DD68" w14:textId="1F519A34" w:rsidR="002B3CF6" w:rsidRDefault="002B3CF6" w:rsidP="00933A98"/>
    <w:p w14:paraId="189571F1" w14:textId="3840F51B" w:rsidR="002B3CF6" w:rsidRDefault="002B3CF6" w:rsidP="00933A98"/>
    <w:p w14:paraId="2F07DC62" w14:textId="5B9E71B1" w:rsidR="002B3CF6" w:rsidRDefault="002B3CF6" w:rsidP="00933A98"/>
    <w:p w14:paraId="687C8830" w14:textId="0C818111" w:rsidR="002B3CF6" w:rsidRDefault="002B3CF6" w:rsidP="00933A98"/>
    <w:p w14:paraId="5F4124AB" w14:textId="61289680" w:rsidR="002B3CF6" w:rsidRDefault="002B3CF6" w:rsidP="00933A98"/>
    <w:p w14:paraId="6D22994B" w14:textId="635FC88E" w:rsidR="002B3CF6" w:rsidRDefault="002B3CF6" w:rsidP="00933A98"/>
    <w:p w14:paraId="372C3F1F" w14:textId="138F276C" w:rsidR="002B3CF6" w:rsidRDefault="00CD4112" w:rsidP="00933A98">
      <w:r>
        <w:rPr>
          <w:noProof/>
        </w:rPr>
        <w:lastRenderedPageBreak/>
        <w:drawing>
          <wp:inline distT="0" distB="0" distL="0" distR="0" wp14:anchorId="69B0F20E" wp14:editId="3F543DDE">
            <wp:extent cx="5943600" cy="3590290"/>
            <wp:effectExtent l="0" t="0" r="0" b="10160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E9F919B3-7104-4E72-9481-930EF353AC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7435090" w14:textId="56099855" w:rsidR="00933A98" w:rsidRDefault="00933A98" w:rsidP="00933A98">
      <w:pPr>
        <w:pStyle w:val="Caption"/>
        <w:tabs>
          <w:tab w:val="left" w:pos="990"/>
        </w:tabs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16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C2H performance in Mpps</w:t>
      </w:r>
    </w:p>
    <w:p w14:paraId="3C7664C0" w14:textId="77777777" w:rsidR="00933A98" w:rsidRDefault="00933A98" w:rsidP="00933A98">
      <w:pPr>
        <w:jc w:val="left"/>
        <w:rPr>
          <w:rFonts w:eastAsiaTheme="majorEastAsia" w:cstheme="majorBidi"/>
          <w:b/>
          <w:color w:val="FF8001"/>
        </w:rPr>
      </w:pPr>
    </w:p>
    <w:p w14:paraId="2503FBAF" w14:textId="77777777" w:rsidR="00933A98" w:rsidRPr="006B138F" w:rsidRDefault="00933A98" w:rsidP="00933A98">
      <w:pPr>
        <w:pStyle w:val="Heading5"/>
      </w:pPr>
      <w:r w:rsidRPr="006B138F">
        <w:t xml:space="preserve">ST </w:t>
      </w:r>
      <w:r>
        <w:t>H2C</w:t>
      </w:r>
      <w:r w:rsidRPr="006B138F">
        <w:t xml:space="preserve"> Performance</w:t>
      </w:r>
    </w:p>
    <w:p w14:paraId="2C95B91B" w14:textId="75E82370" w:rsidR="00B32AED" w:rsidRDefault="00CD4112" w:rsidP="00933A98">
      <w:pPr>
        <w:jc w:val="left"/>
        <w:rPr>
          <w:rFonts w:eastAsiaTheme="majorEastAsia" w:cstheme="majorBidi"/>
          <w:b/>
          <w:color w:val="FF8001"/>
        </w:rPr>
      </w:pPr>
      <w:r>
        <w:rPr>
          <w:noProof/>
        </w:rPr>
        <w:drawing>
          <wp:inline distT="0" distB="0" distL="0" distR="0" wp14:anchorId="72823335" wp14:editId="5BF940E1">
            <wp:extent cx="5943600" cy="3597910"/>
            <wp:effectExtent l="0" t="0" r="0" b="2540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F556515F-6F67-49C8-AE38-6A034F6502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6335CB72" w14:textId="0ED13034" w:rsidR="00933A98" w:rsidRDefault="00933A98" w:rsidP="00933A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17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H2C Performance in Gbps</w:t>
      </w:r>
    </w:p>
    <w:p w14:paraId="19D86929" w14:textId="65A46B48" w:rsidR="00B32AED" w:rsidRDefault="00CD4112" w:rsidP="00B32AED">
      <w:r>
        <w:rPr>
          <w:noProof/>
        </w:rPr>
        <w:lastRenderedPageBreak/>
        <w:drawing>
          <wp:inline distT="0" distB="0" distL="0" distR="0" wp14:anchorId="33ED4F77" wp14:editId="708F8AAE">
            <wp:extent cx="5943600" cy="3597910"/>
            <wp:effectExtent l="0" t="0" r="0" b="2540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D27EA4D5-26ED-4890-AC55-FDA6321C4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7BAD95B1" w14:textId="2BA67B20" w:rsidR="00933A98" w:rsidRDefault="00933A98" w:rsidP="00933A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18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ST H2C Performance in Mpps</w:t>
      </w:r>
    </w:p>
    <w:p w14:paraId="4D5492AC" w14:textId="77777777" w:rsidR="00933A98" w:rsidRPr="006B138F" w:rsidRDefault="00933A98" w:rsidP="00933A98">
      <w:pPr>
        <w:pStyle w:val="Heading5"/>
      </w:pPr>
      <w:r w:rsidRPr="006B138F">
        <w:t xml:space="preserve">ST </w:t>
      </w:r>
      <w:r>
        <w:t>Forwarding</w:t>
      </w:r>
      <w:r w:rsidRPr="006B138F">
        <w:t xml:space="preserve"> Performance</w:t>
      </w:r>
    </w:p>
    <w:p w14:paraId="588D1E93" w14:textId="38DAD7CD" w:rsidR="00B32AED" w:rsidRDefault="00B32AED" w:rsidP="00933A98"/>
    <w:p w14:paraId="3E95AA9D" w14:textId="6FB4A310" w:rsidR="00B32AED" w:rsidRDefault="006D35D8" w:rsidP="00933A98">
      <w:r>
        <w:rPr>
          <w:noProof/>
        </w:rPr>
        <w:drawing>
          <wp:inline distT="0" distB="0" distL="0" distR="0" wp14:anchorId="34DC5093" wp14:editId="7A1621C4">
            <wp:extent cx="5943600" cy="3443605"/>
            <wp:effectExtent l="0" t="0" r="0" b="4445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232A6706-18B5-45AE-8D6A-55C4FE8C79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706B9AA3" w14:textId="22765B8D" w:rsidR="00933A98" w:rsidRDefault="00933A98" w:rsidP="00933A9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19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Gbps</w:t>
      </w:r>
      <w:proofErr w:type="gramEnd"/>
    </w:p>
    <w:p w14:paraId="7E22BEA8" w14:textId="7FE08AF4" w:rsidR="00B32AED" w:rsidRDefault="006D35D8" w:rsidP="00B32AED">
      <w:r>
        <w:rPr>
          <w:noProof/>
        </w:rPr>
        <w:lastRenderedPageBreak/>
        <w:drawing>
          <wp:inline distT="0" distB="0" distL="0" distR="0" wp14:anchorId="6235E99A" wp14:editId="41AEBEB7">
            <wp:extent cx="5943600" cy="3443605"/>
            <wp:effectExtent l="0" t="0" r="0" b="4445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B0CA9751-E7AF-49BA-9E7B-37C1CF74E4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21FFF2F6" w14:textId="73A39BA7" w:rsidR="00933A98" w:rsidRPr="00007B8F" w:rsidRDefault="00933A98" w:rsidP="00933A98">
      <w:pPr>
        <w:pStyle w:val="Caption"/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50F78">
        <w:rPr>
          <w:noProof/>
        </w:rPr>
        <w:t>20</w:t>
      </w:r>
      <w:r>
        <w:rPr>
          <w:noProof/>
        </w:rPr>
        <w:fldChar w:fldCharType="end"/>
      </w:r>
      <w:r>
        <w:t xml:space="preserve">: DPDK Driver – </w:t>
      </w:r>
      <w:r w:rsidR="001C6B25">
        <w:t>CPM5</w:t>
      </w:r>
      <w:r>
        <w:t xml:space="preserve"> PF Forwarding performance in </w:t>
      </w:r>
      <w:proofErr w:type="gramStart"/>
      <w:r>
        <w:t>Mpps</w:t>
      </w:r>
      <w:proofErr w:type="gramEnd"/>
    </w:p>
    <w:p w14:paraId="73188BA0" w14:textId="77777777" w:rsidR="00933A98" w:rsidRDefault="00933A98" w:rsidP="00933A98"/>
    <w:p w14:paraId="0FB1652D" w14:textId="77777777" w:rsidR="00933A98" w:rsidRPr="00BB1908" w:rsidRDefault="00933A98" w:rsidP="00933A98"/>
    <w:tbl>
      <w:tblPr>
        <w:tblStyle w:val="GridTable4-Accent1"/>
        <w:tblW w:w="9337" w:type="dxa"/>
        <w:tblLayout w:type="fixed"/>
        <w:tblLook w:val="04A0" w:firstRow="1" w:lastRow="0" w:firstColumn="1" w:lastColumn="0" w:noHBand="0" w:noVBand="1"/>
      </w:tblPr>
      <w:tblGrid>
        <w:gridCol w:w="903"/>
        <w:gridCol w:w="851"/>
        <w:gridCol w:w="1240"/>
        <w:gridCol w:w="851"/>
        <w:gridCol w:w="1240"/>
        <w:gridCol w:w="886"/>
        <w:gridCol w:w="1240"/>
        <w:gridCol w:w="886"/>
        <w:gridCol w:w="1240"/>
      </w:tblGrid>
      <w:tr w:rsidR="00933A98" w14:paraId="6D9CECF1" w14:textId="77777777" w:rsidTr="00524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 w:val="restart"/>
            <w:vAlign w:val="center"/>
          </w:tcPr>
          <w:p w14:paraId="23832021" w14:textId="77777777" w:rsidR="00933A98" w:rsidRPr="00444C46" w:rsidRDefault="00933A98" w:rsidP="00524F6A">
            <w:pPr>
              <w:rPr>
                <w:color w:val="auto"/>
              </w:rPr>
            </w:pPr>
            <w:r w:rsidRPr="00444C46">
              <w:rPr>
                <w:color w:val="auto"/>
              </w:rPr>
              <w:t>Packet Size (Bytes)</w:t>
            </w:r>
          </w:p>
        </w:tc>
        <w:tc>
          <w:tcPr>
            <w:tcW w:w="2091" w:type="dxa"/>
            <w:gridSpan w:val="2"/>
            <w:vAlign w:val="center"/>
          </w:tcPr>
          <w:p w14:paraId="78744EFA" w14:textId="77777777" w:rsidR="00933A98" w:rsidRPr="00444C46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8</w:t>
            </w:r>
            <w:proofErr w:type="gramEnd"/>
            <w:r>
              <w:rPr>
                <w:color w:val="auto"/>
              </w:rPr>
              <w:t xml:space="preserve"> queues</w:t>
            </w:r>
          </w:p>
          <w:p w14:paraId="2106C77B" w14:textId="77777777" w:rsidR="00933A98" w:rsidRPr="00444C46" w:rsidRDefault="00933A98" w:rsidP="00524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091" w:type="dxa"/>
            <w:gridSpan w:val="2"/>
            <w:vAlign w:val="center"/>
          </w:tcPr>
          <w:p w14:paraId="1C1F7A80" w14:textId="77777777" w:rsidR="00933A98" w:rsidRPr="00444C46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4</w:t>
            </w:r>
            <w:proofErr w:type="gramEnd"/>
            <w:r>
              <w:rPr>
                <w:color w:val="auto"/>
              </w:rPr>
              <w:t xml:space="preserve"> queues</w:t>
            </w:r>
          </w:p>
          <w:p w14:paraId="7EAB388B" w14:textId="77777777" w:rsidR="00933A98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09A5279B" w14:textId="77777777" w:rsidR="00933A98" w:rsidRPr="00444C46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2</w:t>
            </w:r>
            <w:proofErr w:type="gramEnd"/>
            <w:r>
              <w:rPr>
                <w:color w:val="auto"/>
              </w:rPr>
              <w:t xml:space="preserve"> queues</w:t>
            </w:r>
          </w:p>
          <w:p w14:paraId="1FED2992" w14:textId="77777777" w:rsidR="00933A98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gridSpan w:val="2"/>
            <w:vAlign w:val="center"/>
          </w:tcPr>
          <w:p w14:paraId="68608BB8" w14:textId="77777777" w:rsidR="00933A98" w:rsidRPr="00444C46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color w:val="auto"/>
              </w:rPr>
              <w:t>1</w:t>
            </w:r>
            <w:proofErr w:type="gramEnd"/>
            <w:r>
              <w:rPr>
                <w:color w:val="auto"/>
              </w:rPr>
              <w:t xml:space="preserve"> queue</w:t>
            </w:r>
          </w:p>
          <w:p w14:paraId="5ADD0F33" w14:textId="77777777" w:rsidR="00933A98" w:rsidRDefault="00933A98" w:rsidP="0052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A98" w14:paraId="5C78C6C5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Merge/>
            <w:vAlign w:val="center"/>
          </w:tcPr>
          <w:p w14:paraId="383ADC74" w14:textId="77777777" w:rsidR="00933A98" w:rsidRPr="00444C46" w:rsidRDefault="00933A98" w:rsidP="00524F6A"/>
        </w:tc>
        <w:tc>
          <w:tcPr>
            <w:tcW w:w="851" w:type="dxa"/>
            <w:vAlign w:val="center"/>
          </w:tcPr>
          <w:p w14:paraId="45280E34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2CB5C658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51" w:type="dxa"/>
            <w:vAlign w:val="center"/>
          </w:tcPr>
          <w:p w14:paraId="5486F58F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588755C0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5AF188AE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7F15648E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  <w:tc>
          <w:tcPr>
            <w:tcW w:w="886" w:type="dxa"/>
            <w:vAlign w:val="center"/>
          </w:tcPr>
          <w:p w14:paraId="72BFAA9F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Packet rate (Mpps)</w:t>
            </w:r>
          </w:p>
        </w:tc>
        <w:tc>
          <w:tcPr>
            <w:tcW w:w="1240" w:type="dxa"/>
            <w:vAlign w:val="center"/>
          </w:tcPr>
          <w:p w14:paraId="3E018C86" w14:textId="77777777" w:rsidR="00933A98" w:rsidRPr="00A67B15" w:rsidRDefault="00933A98" w:rsidP="0052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A67B15">
              <w:rPr>
                <w:b/>
                <w:sz w:val="16"/>
                <w:szCs w:val="16"/>
              </w:rPr>
              <w:t>Throughput (Gbps)</w:t>
            </w:r>
          </w:p>
        </w:tc>
      </w:tr>
      <w:tr w:rsidR="00AD52AB" w14:paraId="2160C479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center"/>
          </w:tcPr>
          <w:p w14:paraId="206E6875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51" w:type="dxa"/>
            <w:vAlign w:val="bottom"/>
          </w:tcPr>
          <w:p w14:paraId="46AA11C4" w14:textId="643FB37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77.62</w:t>
            </w:r>
          </w:p>
        </w:tc>
        <w:tc>
          <w:tcPr>
            <w:tcW w:w="1240" w:type="dxa"/>
            <w:vAlign w:val="bottom"/>
          </w:tcPr>
          <w:p w14:paraId="05786E10" w14:textId="7AD3D92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62.10</w:t>
            </w:r>
          </w:p>
        </w:tc>
        <w:tc>
          <w:tcPr>
            <w:tcW w:w="851" w:type="dxa"/>
            <w:vAlign w:val="bottom"/>
          </w:tcPr>
          <w:p w14:paraId="782317D4" w14:textId="2C3F9F7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92.09</w:t>
            </w:r>
          </w:p>
        </w:tc>
        <w:tc>
          <w:tcPr>
            <w:tcW w:w="1240" w:type="dxa"/>
            <w:vAlign w:val="bottom"/>
          </w:tcPr>
          <w:p w14:paraId="75560CCF" w14:textId="1FD5657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77.00</w:t>
            </w:r>
          </w:p>
        </w:tc>
        <w:tc>
          <w:tcPr>
            <w:tcW w:w="886" w:type="dxa"/>
            <w:vAlign w:val="bottom"/>
          </w:tcPr>
          <w:p w14:paraId="01365784" w14:textId="58A303F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71.43</w:t>
            </w:r>
          </w:p>
        </w:tc>
        <w:tc>
          <w:tcPr>
            <w:tcW w:w="1240" w:type="dxa"/>
            <w:vAlign w:val="bottom"/>
          </w:tcPr>
          <w:p w14:paraId="1CC80F3D" w14:textId="00DAE96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62.77</w:t>
            </w:r>
          </w:p>
        </w:tc>
        <w:tc>
          <w:tcPr>
            <w:tcW w:w="886" w:type="dxa"/>
            <w:vAlign w:val="bottom"/>
          </w:tcPr>
          <w:p w14:paraId="41FD580D" w14:textId="6937E3E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35.72</w:t>
            </w:r>
          </w:p>
        </w:tc>
        <w:tc>
          <w:tcPr>
            <w:tcW w:w="1240" w:type="dxa"/>
            <w:vAlign w:val="bottom"/>
          </w:tcPr>
          <w:p w14:paraId="2F27B53D" w14:textId="202E576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31.36</w:t>
            </w:r>
          </w:p>
        </w:tc>
      </w:tr>
      <w:tr w:rsidR="00AD52AB" w14:paraId="3BBE066C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85E0B3C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851" w:type="dxa"/>
            <w:vAlign w:val="bottom"/>
          </w:tcPr>
          <w:p w14:paraId="6AE1B5E4" w14:textId="2CDBEAD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65.24</w:t>
            </w:r>
          </w:p>
        </w:tc>
        <w:tc>
          <w:tcPr>
            <w:tcW w:w="1240" w:type="dxa"/>
            <w:vAlign w:val="bottom"/>
          </w:tcPr>
          <w:p w14:paraId="700BD566" w14:textId="0BCD7E4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109.78</w:t>
            </w:r>
          </w:p>
        </w:tc>
        <w:tc>
          <w:tcPr>
            <w:tcW w:w="851" w:type="dxa"/>
            <w:vAlign w:val="bottom"/>
          </w:tcPr>
          <w:p w14:paraId="1106A7B6" w14:textId="6571E51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65.04</w:t>
            </w:r>
          </w:p>
        </w:tc>
        <w:tc>
          <w:tcPr>
            <w:tcW w:w="1240" w:type="dxa"/>
            <w:vAlign w:val="bottom"/>
          </w:tcPr>
          <w:p w14:paraId="475CBC1F" w14:textId="5D6DD2B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131.09</w:t>
            </w:r>
          </w:p>
        </w:tc>
        <w:tc>
          <w:tcPr>
            <w:tcW w:w="886" w:type="dxa"/>
            <w:vAlign w:val="bottom"/>
          </w:tcPr>
          <w:p w14:paraId="4BA9C448" w14:textId="593A3F0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62.50</w:t>
            </w:r>
          </w:p>
        </w:tc>
        <w:tc>
          <w:tcPr>
            <w:tcW w:w="1240" w:type="dxa"/>
            <w:vAlign w:val="bottom"/>
          </w:tcPr>
          <w:p w14:paraId="4ADBE1E3" w14:textId="2A91BDE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109.87</w:t>
            </w:r>
          </w:p>
        </w:tc>
        <w:tc>
          <w:tcPr>
            <w:tcW w:w="886" w:type="dxa"/>
            <w:vAlign w:val="bottom"/>
          </w:tcPr>
          <w:p w14:paraId="7075923C" w14:textId="342E004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31.25</w:t>
            </w:r>
          </w:p>
        </w:tc>
        <w:tc>
          <w:tcPr>
            <w:tcW w:w="1240" w:type="dxa"/>
            <w:vAlign w:val="bottom"/>
          </w:tcPr>
          <w:p w14:paraId="697800A7" w14:textId="63CDB60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54.93</w:t>
            </w:r>
          </w:p>
        </w:tc>
      </w:tr>
      <w:tr w:rsidR="00AD52AB" w14:paraId="3F18BA6C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4092B77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851" w:type="dxa"/>
            <w:vAlign w:val="bottom"/>
          </w:tcPr>
          <w:p w14:paraId="6ED5199E" w14:textId="65CE002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48.39</w:t>
            </w:r>
          </w:p>
        </w:tc>
        <w:tc>
          <w:tcPr>
            <w:tcW w:w="1240" w:type="dxa"/>
            <w:vAlign w:val="bottom"/>
          </w:tcPr>
          <w:p w14:paraId="0044B4BE" w14:textId="2AE842B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146.41</w:t>
            </w:r>
          </w:p>
        </w:tc>
        <w:tc>
          <w:tcPr>
            <w:tcW w:w="851" w:type="dxa"/>
            <w:vAlign w:val="bottom"/>
          </w:tcPr>
          <w:p w14:paraId="66D697B1" w14:textId="2B55287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48.35</w:t>
            </w:r>
          </w:p>
        </w:tc>
        <w:tc>
          <w:tcPr>
            <w:tcW w:w="1240" w:type="dxa"/>
            <w:vAlign w:val="bottom"/>
          </w:tcPr>
          <w:p w14:paraId="518643C2" w14:textId="7CFD8AC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147.64</w:t>
            </w:r>
          </w:p>
        </w:tc>
        <w:tc>
          <w:tcPr>
            <w:tcW w:w="886" w:type="dxa"/>
            <w:vAlign w:val="bottom"/>
          </w:tcPr>
          <w:p w14:paraId="26E24544" w14:textId="25C3088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48.34</w:t>
            </w:r>
          </w:p>
        </w:tc>
        <w:tc>
          <w:tcPr>
            <w:tcW w:w="1240" w:type="dxa"/>
            <w:vAlign w:val="bottom"/>
          </w:tcPr>
          <w:p w14:paraId="518808BC" w14:textId="462B217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146.49</w:t>
            </w:r>
          </w:p>
        </w:tc>
        <w:tc>
          <w:tcPr>
            <w:tcW w:w="886" w:type="dxa"/>
            <w:vAlign w:val="bottom"/>
          </w:tcPr>
          <w:p w14:paraId="6AC3F5A0" w14:textId="7FAEFCA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27.78</w:t>
            </w:r>
          </w:p>
        </w:tc>
        <w:tc>
          <w:tcPr>
            <w:tcW w:w="1240" w:type="dxa"/>
            <w:vAlign w:val="bottom"/>
          </w:tcPr>
          <w:p w14:paraId="7AB2F973" w14:textId="771FCEF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73.25</w:t>
            </w:r>
          </w:p>
        </w:tc>
      </w:tr>
      <w:tr w:rsidR="00AD52AB" w14:paraId="258C9568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2B48EA3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51" w:type="dxa"/>
            <w:vAlign w:val="bottom"/>
          </w:tcPr>
          <w:p w14:paraId="53D0CF0B" w14:textId="1A539F0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38.51</w:t>
            </w:r>
          </w:p>
        </w:tc>
        <w:tc>
          <w:tcPr>
            <w:tcW w:w="1240" w:type="dxa"/>
            <w:vAlign w:val="bottom"/>
          </w:tcPr>
          <w:p w14:paraId="0CA3ABF2" w14:textId="15091D3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154.57</w:t>
            </w:r>
          </w:p>
        </w:tc>
        <w:tc>
          <w:tcPr>
            <w:tcW w:w="851" w:type="dxa"/>
            <w:vAlign w:val="bottom"/>
          </w:tcPr>
          <w:p w14:paraId="7E08194F" w14:textId="19B2DE5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38.16</w:t>
            </w:r>
          </w:p>
        </w:tc>
        <w:tc>
          <w:tcPr>
            <w:tcW w:w="1240" w:type="dxa"/>
            <w:vAlign w:val="bottom"/>
          </w:tcPr>
          <w:p w14:paraId="17BFE6F6" w14:textId="7E085FC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156.25</w:t>
            </w:r>
          </w:p>
        </w:tc>
        <w:tc>
          <w:tcPr>
            <w:tcW w:w="886" w:type="dxa"/>
            <w:vAlign w:val="bottom"/>
          </w:tcPr>
          <w:p w14:paraId="380C1733" w14:textId="224F73F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38.54</w:t>
            </w:r>
          </w:p>
        </w:tc>
        <w:tc>
          <w:tcPr>
            <w:tcW w:w="1240" w:type="dxa"/>
            <w:vAlign w:val="bottom"/>
          </w:tcPr>
          <w:p w14:paraId="42E2E355" w14:textId="5D21A65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154.04</w:t>
            </w:r>
          </w:p>
        </w:tc>
        <w:tc>
          <w:tcPr>
            <w:tcW w:w="886" w:type="dxa"/>
            <w:vAlign w:val="bottom"/>
          </w:tcPr>
          <w:p w14:paraId="15380B9F" w14:textId="6EF689D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240" w:type="dxa"/>
            <w:vAlign w:val="bottom"/>
          </w:tcPr>
          <w:p w14:paraId="2222A124" w14:textId="0312756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87.90</w:t>
            </w:r>
          </w:p>
        </w:tc>
      </w:tr>
      <w:tr w:rsidR="00AD52AB" w14:paraId="61E32064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D4C7A85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51" w:type="dxa"/>
            <w:vAlign w:val="bottom"/>
          </w:tcPr>
          <w:p w14:paraId="1A04FB96" w14:textId="762E3C0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4C3476F8" w14:textId="66C24D1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159.75</w:t>
            </w:r>
          </w:p>
        </w:tc>
        <w:tc>
          <w:tcPr>
            <w:tcW w:w="851" w:type="dxa"/>
            <w:vAlign w:val="bottom"/>
          </w:tcPr>
          <w:p w14:paraId="13C4DAE4" w14:textId="4715174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020E2BA8" w14:textId="0F2B763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159.50</w:t>
            </w:r>
          </w:p>
        </w:tc>
        <w:tc>
          <w:tcPr>
            <w:tcW w:w="886" w:type="dxa"/>
            <w:vAlign w:val="bottom"/>
          </w:tcPr>
          <w:p w14:paraId="74AD82CD" w14:textId="1162A08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31.19</w:t>
            </w:r>
          </w:p>
        </w:tc>
        <w:tc>
          <w:tcPr>
            <w:tcW w:w="1240" w:type="dxa"/>
            <w:vAlign w:val="bottom"/>
          </w:tcPr>
          <w:p w14:paraId="3F7FEA36" w14:textId="0FB61E2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157.57</w:t>
            </w:r>
          </w:p>
        </w:tc>
        <w:tc>
          <w:tcPr>
            <w:tcW w:w="886" w:type="dxa"/>
            <w:vAlign w:val="bottom"/>
          </w:tcPr>
          <w:p w14:paraId="2948EE37" w14:textId="58AEE12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22.73</w:t>
            </w:r>
          </w:p>
        </w:tc>
        <w:tc>
          <w:tcPr>
            <w:tcW w:w="1240" w:type="dxa"/>
            <w:vAlign w:val="bottom"/>
          </w:tcPr>
          <w:p w14:paraId="6DE76A3A" w14:textId="480191F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99.88</w:t>
            </w:r>
          </w:p>
        </w:tc>
      </w:tr>
      <w:tr w:rsidR="00AD52AB" w14:paraId="78D9F688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15E76C4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851" w:type="dxa"/>
            <w:vAlign w:val="bottom"/>
          </w:tcPr>
          <w:p w14:paraId="7FFF2041" w14:textId="7F491B3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27.45</w:t>
            </w:r>
          </w:p>
        </w:tc>
        <w:tc>
          <w:tcPr>
            <w:tcW w:w="1240" w:type="dxa"/>
            <w:vAlign w:val="bottom"/>
          </w:tcPr>
          <w:p w14:paraId="798562C2" w14:textId="32A654E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162.12</w:t>
            </w:r>
          </w:p>
        </w:tc>
        <w:tc>
          <w:tcPr>
            <w:tcW w:w="851" w:type="dxa"/>
            <w:vAlign w:val="bottom"/>
          </w:tcPr>
          <w:p w14:paraId="0D2AA424" w14:textId="321379F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27.07</w:t>
            </w:r>
          </w:p>
        </w:tc>
        <w:tc>
          <w:tcPr>
            <w:tcW w:w="1240" w:type="dxa"/>
            <w:vAlign w:val="bottom"/>
          </w:tcPr>
          <w:p w14:paraId="37E7AFB4" w14:textId="303B732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161.21</w:t>
            </w:r>
          </w:p>
        </w:tc>
        <w:tc>
          <w:tcPr>
            <w:tcW w:w="886" w:type="dxa"/>
            <w:vAlign w:val="bottom"/>
          </w:tcPr>
          <w:p w14:paraId="4E4C4FD3" w14:textId="73BD079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27.26</w:t>
            </w:r>
          </w:p>
        </w:tc>
        <w:tc>
          <w:tcPr>
            <w:tcW w:w="1240" w:type="dxa"/>
            <w:vAlign w:val="bottom"/>
          </w:tcPr>
          <w:p w14:paraId="609F3DC6" w14:textId="35D817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160.09</w:t>
            </w:r>
          </w:p>
        </w:tc>
        <w:tc>
          <w:tcPr>
            <w:tcW w:w="886" w:type="dxa"/>
            <w:vAlign w:val="bottom"/>
          </w:tcPr>
          <w:p w14:paraId="5811B2E3" w14:textId="3DFECAF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20.83</w:t>
            </w:r>
          </w:p>
        </w:tc>
        <w:tc>
          <w:tcPr>
            <w:tcW w:w="1240" w:type="dxa"/>
            <w:vAlign w:val="bottom"/>
          </w:tcPr>
          <w:p w14:paraId="3A08A620" w14:textId="72BDD5A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109.87</w:t>
            </w:r>
          </w:p>
        </w:tc>
      </w:tr>
      <w:tr w:rsidR="00AD52AB" w14:paraId="4F6042B2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CD3C899" w14:textId="77777777" w:rsidR="00AD52AB" w:rsidRDefault="00AD52AB" w:rsidP="00AD52AB"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851" w:type="dxa"/>
            <w:vAlign w:val="bottom"/>
          </w:tcPr>
          <w:p w14:paraId="43C385E6" w14:textId="77BA32A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24.10</w:t>
            </w:r>
          </w:p>
        </w:tc>
        <w:tc>
          <w:tcPr>
            <w:tcW w:w="1240" w:type="dxa"/>
            <w:vAlign w:val="bottom"/>
          </w:tcPr>
          <w:p w14:paraId="3EF4AD1C" w14:textId="3D36C39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165.78</w:t>
            </w:r>
          </w:p>
        </w:tc>
        <w:tc>
          <w:tcPr>
            <w:tcW w:w="851" w:type="dxa"/>
            <w:vAlign w:val="bottom"/>
          </w:tcPr>
          <w:p w14:paraId="4BA1DBDF" w14:textId="78F9EF8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23.59</w:t>
            </w:r>
          </w:p>
        </w:tc>
        <w:tc>
          <w:tcPr>
            <w:tcW w:w="1240" w:type="dxa"/>
            <w:vAlign w:val="bottom"/>
          </w:tcPr>
          <w:p w14:paraId="1B7CC58B" w14:textId="276754C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165.69</w:t>
            </w:r>
          </w:p>
        </w:tc>
        <w:tc>
          <w:tcPr>
            <w:tcW w:w="886" w:type="dxa"/>
            <w:vAlign w:val="bottom"/>
          </w:tcPr>
          <w:p w14:paraId="1CB31C92" w14:textId="422B3ED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23.62</w:t>
            </w:r>
          </w:p>
        </w:tc>
        <w:tc>
          <w:tcPr>
            <w:tcW w:w="1240" w:type="dxa"/>
            <w:vAlign w:val="bottom"/>
          </w:tcPr>
          <w:p w14:paraId="1E5BD3EC" w14:textId="10177A7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164.91</w:t>
            </w:r>
          </w:p>
        </w:tc>
        <w:tc>
          <w:tcPr>
            <w:tcW w:w="886" w:type="dxa"/>
            <w:vAlign w:val="bottom"/>
          </w:tcPr>
          <w:p w14:paraId="43DDD821" w14:textId="6FC189A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19.23</w:t>
            </w:r>
          </w:p>
        </w:tc>
        <w:tc>
          <w:tcPr>
            <w:tcW w:w="1240" w:type="dxa"/>
            <w:vAlign w:val="bottom"/>
          </w:tcPr>
          <w:p w14:paraId="30B94A33" w14:textId="6EC9EF5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118.32</w:t>
            </w:r>
          </w:p>
        </w:tc>
      </w:tr>
      <w:tr w:rsidR="00AD52AB" w14:paraId="205753CD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AEB7B09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851" w:type="dxa"/>
            <w:vAlign w:val="bottom"/>
          </w:tcPr>
          <w:p w14:paraId="76DBCFF9" w14:textId="53F0584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21.22</w:t>
            </w:r>
          </w:p>
        </w:tc>
        <w:tc>
          <w:tcPr>
            <w:tcW w:w="1240" w:type="dxa"/>
            <w:vAlign w:val="bottom"/>
          </w:tcPr>
          <w:p w14:paraId="69C67D23" w14:textId="4677EDD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138.51</w:t>
            </w:r>
          </w:p>
        </w:tc>
        <w:tc>
          <w:tcPr>
            <w:tcW w:w="851" w:type="dxa"/>
            <w:vAlign w:val="bottom"/>
          </w:tcPr>
          <w:p w14:paraId="7EBBA750" w14:textId="01EB4A1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21.16</w:t>
            </w:r>
          </w:p>
        </w:tc>
        <w:tc>
          <w:tcPr>
            <w:tcW w:w="1240" w:type="dxa"/>
            <w:vAlign w:val="bottom"/>
          </w:tcPr>
          <w:p w14:paraId="000EB515" w14:textId="3A85FBB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167.06</w:t>
            </w:r>
          </w:p>
        </w:tc>
        <w:tc>
          <w:tcPr>
            <w:tcW w:w="886" w:type="dxa"/>
            <w:vAlign w:val="bottom"/>
          </w:tcPr>
          <w:p w14:paraId="4F459469" w14:textId="41159D0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21.13</w:t>
            </w:r>
          </w:p>
        </w:tc>
        <w:tc>
          <w:tcPr>
            <w:tcW w:w="1240" w:type="dxa"/>
            <w:vAlign w:val="bottom"/>
          </w:tcPr>
          <w:p w14:paraId="3B5B5950" w14:textId="753508D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162.68</w:t>
            </w:r>
          </w:p>
        </w:tc>
        <w:tc>
          <w:tcPr>
            <w:tcW w:w="886" w:type="dxa"/>
            <w:vAlign w:val="bottom"/>
          </w:tcPr>
          <w:p w14:paraId="3A7E1905" w14:textId="0EA0823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17.86</w:t>
            </w:r>
          </w:p>
        </w:tc>
        <w:tc>
          <w:tcPr>
            <w:tcW w:w="1240" w:type="dxa"/>
            <w:vAlign w:val="bottom"/>
          </w:tcPr>
          <w:p w14:paraId="1292AF2F" w14:textId="3EB0195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125.57</w:t>
            </w:r>
          </w:p>
        </w:tc>
      </w:tr>
      <w:tr w:rsidR="00AD52AB" w14:paraId="2E25D6A3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1369C04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851" w:type="dxa"/>
            <w:vAlign w:val="bottom"/>
          </w:tcPr>
          <w:p w14:paraId="370C164D" w14:textId="04C8587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18.83</w:t>
            </w:r>
          </w:p>
        </w:tc>
        <w:tc>
          <w:tcPr>
            <w:tcW w:w="1240" w:type="dxa"/>
            <w:vAlign w:val="bottom"/>
          </w:tcPr>
          <w:p w14:paraId="65C0616F" w14:textId="14F6F33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140.95</w:t>
            </w:r>
          </w:p>
        </w:tc>
        <w:tc>
          <w:tcPr>
            <w:tcW w:w="851" w:type="dxa"/>
            <w:vAlign w:val="bottom"/>
          </w:tcPr>
          <w:p w14:paraId="2066DAE2" w14:textId="60DCABD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18.90</w:t>
            </w:r>
          </w:p>
        </w:tc>
        <w:tc>
          <w:tcPr>
            <w:tcW w:w="1240" w:type="dxa"/>
            <w:vAlign w:val="bottom"/>
          </w:tcPr>
          <w:p w14:paraId="24E7D7BC" w14:textId="0CB844E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173.42</w:t>
            </w:r>
          </w:p>
        </w:tc>
        <w:tc>
          <w:tcPr>
            <w:tcW w:w="886" w:type="dxa"/>
            <w:vAlign w:val="bottom"/>
          </w:tcPr>
          <w:p w14:paraId="6D4C13A5" w14:textId="1438DCF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18.86</w:t>
            </w:r>
          </w:p>
        </w:tc>
        <w:tc>
          <w:tcPr>
            <w:tcW w:w="1240" w:type="dxa"/>
            <w:vAlign w:val="bottom"/>
          </w:tcPr>
          <w:p w14:paraId="1A9AA4AB" w14:textId="6481B14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165.71</w:t>
            </w:r>
          </w:p>
        </w:tc>
        <w:tc>
          <w:tcPr>
            <w:tcW w:w="886" w:type="dxa"/>
            <w:vAlign w:val="bottom"/>
          </w:tcPr>
          <w:p w14:paraId="39ABF42F" w14:textId="5E7B619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1240" w:type="dxa"/>
            <w:vAlign w:val="bottom"/>
          </w:tcPr>
          <w:p w14:paraId="14C39488" w14:textId="3E5C95E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131.84</w:t>
            </w:r>
          </w:p>
        </w:tc>
      </w:tr>
      <w:tr w:rsidR="00AD52AB" w14:paraId="44E3DBA4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CA7EBA6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851" w:type="dxa"/>
            <w:vAlign w:val="bottom"/>
          </w:tcPr>
          <w:p w14:paraId="51084799" w14:textId="00F0B9C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16.98</w:t>
            </w:r>
          </w:p>
        </w:tc>
        <w:tc>
          <w:tcPr>
            <w:tcW w:w="1240" w:type="dxa"/>
            <w:vAlign w:val="bottom"/>
          </w:tcPr>
          <w:p w14:paraId="45AFA202" w14:textId="2E13095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150.92</w:t>
            </w:r>
          </w:p>
        </w:tc>
        <w:tc>
          <w:tcPr>
            <w:tcW w:w="851" w:type="dxa"/>
            <w:vAlign w:val="bottom"/>
          </w:tcPr>
          <w:p w14:paraId="7DE6F001" w14:textId="2B5A1B7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16.90</w:t>
            </w:r>
          </w:p>
        </w:tc>
        <w:tc>
          <w:tcPr>
            <w:tcW w:w="1240" w:type="dxa"/>
            <w:vAlign w:val="bottom"/>
          </w:tcPr>
          <w:p w14:paraId="1F9248EE" w14:textId="3ADD30F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176.01</w:t>
            </w:r>
          </w:p>
        </w:tc>
        <w:tc>
          <w:tcPr>
            <w:tcW w:w="886" w:type="dxa"/>
            <w:vAlign w:val="bottom"/>
          </w:tcPr>
          <w:p w14:paraId="4A04A1F6" w14:textId="52AC257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16.79</w:t>
            </w:r>
          </w:p>
        </w:tc>
        <w:tc>
          <w:tcPr>
            <w:tcW w:w="1240" w:type="dxa"/>
            <w:vAlign w:val="bottom"/>
          </w:tcPr>
          <w:p w14:paraId="2EC6297E" w14:textId="312560E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166.83</w:t>
            </w:r>
          </w:p>
        </w:tc>
        <w:tc>
          <w:tcPr>
            <w:tcW w:w="886" w:type="dxa"/>
            <w:vAlign w:val="bottom"/>
          </w:tcPr>
          <w:p w14:paraId="0332996C" w14:textId="02044E2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15.63</w:t>
            </w:r>
          </w:p>
        </w:tc>
        <w:tc>
          <w:tcPr>
            <w:tcW w:w="1240" w:type="dxa"/>
            <w:vAlign w:val="bottom"/>
          </w:tcPr>
          <w:p w14:paraId="4734851F" w14:textId="7A35D5E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137.34</w:t>
            </w:r>
          </w:p>
        </w:tc>
      </w:tr>
      <w:tr w:rsidR="00AD52AB" w14:paraId="3446459D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46E0A33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851" w:type="dxa"/>
            <w:vAlign w:val="bottom"/>
          </w:tcPr>
          <w:p w14:paraId="3C8A4EBF" w14:textId="7E5CB6B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15.48</w:t>
            </w:r>
          </w:p>
        </w:tc>
        <w:tc>
          <w:tcPr>
            <w:tcW w:w="1240" w:type="dxa"/>
            <w:vAlign w:val="bottom"/>
          </w:tcPr>
          <w:p w14:paraId="20FBD7EB" w14:textId="45D9B41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161.65</w:t>
            </w:r>
          </w:p>
        </w:tc>
        <w:tc>
          <w:tcPr>
            <w:tcW w:w="851" w:type="dxa"/>
            <w:vAlign w:val="bottom"/>
          </w:tcPr>
          <w:p w14:paraId="789726BD" w14:textId="4BDE9FB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15.24</w:t>
            </w:r>
          </w:p>
        </w:tc>
        <w:tc>
          <w:tcPr>
            <w:tcW w:w="1240" w:type="dxa"/>
            <w:vAlign w:val="bottom"/>
          </w:tcPr>
          <w:p w14:paraId="59B60EBB" w14:textId="36A1DC4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172.03</w:t>
            </w:r>
          </w:p>
        </w:tc>
        <w:tc>
          <w:tcPr>
            <w:tcW w:w="886" w:type="dxa"/>
            <w:vAlign w:val="bottom"/>
          </w:tcPr>
          <w:p w14:paraId="385FEF54" w14:textId="7A8CCE2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15.11</w:t>
            </w:r>
          </w:p>
        </w:tc>
        <w:tc>
          <w:tcPr>
            <w:tcW w:w="1240" w:type="dxa"/>
            <w:vAlign w:val="bottom"/>
          </w:tcPr>
          <w:p w14:paraId="536D49B9" w14:textId="06CECFF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159.68</w:t>
            </w:r>
          </w:p>
        </w:tc>
        <w:tc>
          <w:tcPr>
            <w:tcW w:w="886" w:type="dxa"/>
            <w:vAlign w:val="bottom"/>
          </w:tcPr>
          <w:p w14:paraId="22B220BD" w14:textId="470D305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14.71</w:t>
            </w:r>
          </w:p>
        </w:tc>
        <w:tc>
          <w:tcPr>
            <w:tcW w:w="1240" w:type="dxa"/>
            <w:vAlign w:val="bottom"/>
          </w:tcPr>
          <w:p w14:paraId="269EC708" w14:textId="60044BE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142.18</w:t>
            </w:r>
          </w:p>
        </w:tc>
      </w:tr>
      <w:tr w:rsidR="00AD52AB" w14:paraId="6F0BB498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6E96B5C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851" w:type="dxa"/>
            <w:vAlign w:val="bottom"/>
          </w:tcPr>
          <w:p w14:paraId="43C85B4C" w14:textId="1FDFBB2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240" w:type="dxa"/>
            <w:vAlign w:val="bottom"/>
          </w:tcPr>
          <w:p w14:paraId="78635942" w14:textId="651B746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157.84</w:t>
            </w:r>
          </w:p>
        </w:tc>
        <w:tc>
          <w:tcPr>
            <w:tcW w:w="851" w:type="dxa"/>
            <w:vAlign w:val="bottom"/>
          </w:tcPr>
          <w:p w14:paraId="16643356" w14:textId="694E485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13.88</w:t>
            </w:r>
          </w:p>
        </w:tc>
        <w:tc>
          <w:tcPr>
            <w:tcW w:w="1240" w:type="dxa"/>
            <w:vAlign w:val="bottom"/>
          </w:tcPr>
          <w:p w14:paraId="1D12358C" w14:textId="7B3A547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168.27</w:t>
            </w:r>
          </w:p>
        </w:tc>
        <w:tc>
          <w:tcPr>
            <w:tcW w:w="886" w:type="dxa"/>
            <w:vAlign w:val="bottom"/>
          </w:tcPr>
          <w:p w14:paraId="5E9D0463" w14:textId="07C887F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13.83</w:t>
            </w:r>
          </w:p>
        </w:tc>
        <w:tc>
          <w:tcPr>
            <w:tcW w:w="1240" w:type="dxa"/>
            <w:vAlign w:val="bottom"/>
          </w:tcPr>
          <w:p w14:paraId="48BE4393" w14:textId="3315FED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152.60</w:t>
            </w:r>
          </w:p>
        </w:tc>
        <w:tc>
          <w:tcPr>
            <w:tcW w:w="886" w:type="dxa"/>
            <w:vAlign w:val="bottom"/>
          </w:tcPr>
          <w:p w14:paraId="463330AC" w14:textId="6DDEDA6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13.89</w:t>
            </w:r>
          </w:p>
        </w:tc>
        <w:tc>
          <w:tcPr>
            <w:tcW w:w="1240" w:type="dxa"/>
            <w:vAlign w:val="bottom"/>
          </w:tcPr>
          <w:p w14:paraId="34DF2142" w14:textId="196D2F6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146.49</w:t>
            </w:r>
          </w:p>
        </w:tc>
      </w:tr>
      <w:tr w:rsidR="00AD52AB" w14:paraId="409657D9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F1C2055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832</w:t>
            </w:r>
          </w:p>
        </w:tc>
        <w:tc>
          <w:tcPr>
            <w:tcW w:w="851" w:type="dxa"/>
            <w:vAlign w:val="bottom"/>
          </w:tcPr>
          <w:p w14:paraId="6511331F" w14:textId="0CC1679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13.07</w:t>
            </w:r>
          </w:p>
        </w:tc>
        <w:tc>
          <w:tcPr>
            <w:tcW w:w="1240" w:type="dxa"/>
            <w:vAlign w:val="bottom"/>
          </w:tcPr>
          <w:p w14:paraId="5FE308B9" w14:textId="72B0543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170.04</w:t>
            </w:r>
          </w:p>
        </w:tc>
        <w:tc>
          <w:tcPr>
            <w:tcW w:w="851" w:type="dxa"/>
            <w:vAlign w:val="bottom"/>
          </w:tcPr>
          <w:p w14:paraId="23D28098" w14:textId="719B909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12.89</w:t>
            </w:r>
          </w:p>
        </w:tc>
        <w:tc>
          <w:tcPr>
            <w:tcW w:w="1240" w:type="dxa"/>
            <w:vAlign w:val="bottom"/>
          </w:tcPr>
          <w:p w14:paraId="5D9C0376" w14:textId="78066C6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167.61</w:t>
            </w:r>
          </w:p>
        </w:tc>
        <w:tc>
          <w:tcPr>
            <w:tcW w:w="886" w:type="dxa"/>
            <w:vAlign w:val="bottom"/>
          </w:tcPr>
          <w:p w14:paraId="453DA134" w14:textId="297AC31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12.81</w:t>
            </w:r>
          </w:p>
        </w:tc>
        <w:tc>
          <w:tcPr>
            <w:tcW w:w="1240" w:type="dxa"/>
            <w:vAlign w:val="bottom"/>
          </w:tcPr>
          <w:p w14:paraId="685E31D6" w14:textId="659BA21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157.94</w:t>
            </w:r>
          </w:p>
        </w:tc>
        <w:tc>
          <w:tcPr>
            <w:tcW w:w="886" w:type="dxa"/>
            <w:vAlign w:val="bottom"/>
          </w:tcPr>
          <w:p w14:paraId="00AAD8CE" w14:textId="1EA76BC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13.16</w:t>
            </w:r>
          </w:p>
        </w:tc>
        <w:tc>
          <w:tcPr>
            <w:tcW w:w="1240" w:type="dxa"/>
            <w:vAlign w:val="bottom"/>
          </w:tcPr>
          <w:p w14:paraId="354C0631" w14:textId="17DDCBE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150.35</w:t>
            </w:r>
          </w:p>
        </w:tc>
      </w:tr>
      <w:tr w:rsidR="00AD52AB" w14:paraId="52001A6E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2B50133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851" w:type="dxa"/>
            <w:vAlign w:val="bottom"/>
          </w:tcPr>
          <w:p w14:paraId="54FBF01F" w14:textId="32E4B31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12.13</w:t>
            </w:r>
          </w:p>
        </w:tc>
        <w:tc>
          <w:tcPr>
            <w:tcW w:w="1240" w:type="dxa"/>
            <w:vAlign w:val="bottom"/>
          </w:tcPr>
          <w:p w14:paraId="6037B2FF" w14:textId="0AB64B9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161.59</w:t>
            </w:r>
          </w:p>
        </w:tc>
        <w:tc>
          <w:tcPr>
            <w:tcW w:w="851" w:type="dxa"/>
            <w:vAlign w:val="bottom"/>
          </w:tcPr>
          <w:p w14:paraId="53DAC364" w14:textId="0E7EFDC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11.95</w:t>
            </w:r>
          </w:p>
        </w:tc>
        <w:tc>
          <w:tcPr>
            <w:tcW w:w="1240" w:type="dxa"/>
            <w:vAlign w:val="bottom"/>
          </w:tcPr>
          <w:p w14:paraId="0A86BC9B" w14:textId="38DB9DC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168.30</w:t>
            </w:r>
          </w:p>
        </w:tc>
        <w:tc>
          <w:tcPr>
            <w:tcW w:w="886" w:type="dxa"/>
            <w:vAlign w:val="bottom"/>
          </w:tcPr>
          <w:p w14:paraId="6DFE41A6" w14:textId="5C40C23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11.84</w:t>
            </w:r>
          </w:p>
        </w:tc>
        <w:tc>
          <w:tcPr>
            <w:tcW w:w="1240" w:type="dxa"/>
            <w:vAlign w:val="bottom"/>
          </w:tcPr>
          <w:p w14:paraId="4E29781D" w14:textId="3B68B46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162.05</w:t>
            </w:r>
          </w:p>
        </w:tc>
        <w:tc>
          <w:tcPr>
            <w:tcW w:w="886" w:type="dxa"/>
            <w:vAlign w:val="bottom"/>
          </w:tcPr>
          <w:p w14:paraId="27F1BF49" w14:textId="3ADD417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1240" w:type="dxa"/>
            <w:vAlign w:val="bottom"/>
          </w:tcPr>
          <w:p w14:paraId="004429B1" w14:textId="552428B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153.82</w:t>
            </w:r>
          </w:p>
        </w:tc>
      </w:tr>
      <w:tr w:rsidR="00AD52AB" w14:paraId="3DC5AB15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902D17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960</w:t>
            </w:r>
          </w:p>
        </w:tc>
        <w:tc>
          <w:tcPr>
            <w:tcW w:w="851" w:type="dxa"/>
            <w:vAlign w:val="bottom"/>
          </w:tcPr>
          <w:p w14:paraId="2C2AB2D9" w14:textId="673C170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11.64</w:t>
            </w:r>
          </w:p>
        </w:tc>
        <w:tc>
          <w:tcPr>
            <w:tcW w:w="1240" w:type="dxa"/>
            <w:vAlign w:val="bottom"/>
          </w:tcPr>
          <w:p w14:paraId="7D1C08E4" w14:textId="074C5A1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159.11</w:t>
            </w:r>
          </w:p>
        </w:tc>
        <w:tc>
          <w:tcPr>
            <w:tcW w:w="851" w:type="dxa"/>
            <w:vAlign w:val="bottom"/>
          </w:tcPr>
          <w:p w14:paraId="378E1FC5" w14:textId="1729B39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1240" w:type="dxa"/>
            <w:vAlign w:val="bottom"/>
          </w:tcPr>
          <w:p w14:paraId="626595AA" w14:textId="35DBBCB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173.17</w:t>
            </w:r>
          </w:p>
        </w:tc>
        <w:tc>
          <w:tcPr>
            <w:tcW w:w="886" w:type="dxa"/>
            <w:vAlign w:val="bottom"/>
          </w:tcPr>
          <w:p w14:paraId="6E2B9770" w14:textId="49E4756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11.31</w:t>
            </w:r>
          </w:p>
        </w:tc>
        <w:tc>
          <w:tcPr>
            <w:tcW w:w="1240" w:type="dxa"/>
            <w:vAlign w:val="bottom"/>
          </w:tcPr>
          <w:p w14:paraId="195D871F" w14:textId="5C79BD7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159.47</w:t>
            </w:r>
          </w:p>
        </w:tc>
        <w:tc>
          <w:tcPr>
            <w:tcW w:w="886" w:type="dxa"/>
            <w:vAlign w:val="bottom"/>
          </w:tcPr>
          <w:p w14:paraId="3415653D" w14:textId="4566B3D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11.91</w:t>
            </w:r>
          </w:p>
        </w:tc>
        <w:tc>
          <w:tcPr>
            <w:tcW w:w="1240" w:type="dxa"/>
            <w:vAlign w:val="bottom"/>
          </w:tcPr>
          <w:p w14:paraId="33D998BF" w14:textId="100EBDC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142.84</w:t>
            </w:r>
          </w:p>
        </w:tc>
      </w:tr>
      <w:tr w:rsidR="00AD52AB" w14:paraId="7BF0871E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3411A58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851" w:type="dxa"/>
            <w:vAlign w:val="bottom"/>
          </w:tcPr>
          <w:p w14:paraId="539C9A61" w14:textId="2093B11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11.20</w:t>
            </w:r>
          </w:p>
        </w:tc>
        <w:tc>
          <w:tcPr>
            <w:tcW w:w="1240" w:type="dxa"/>
            <w:vAlign w:val="bottom"/>
          </w:tcPr>
          <w:p w14:paraId="39DB511B" w14:textId="5CFCCC5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160.71</w:t>
            </w:r>
          </w:p>
        </w:tc>
        <w:tc>
          <w:tcPr>
            <w:tcW w:w="851" w:type="dxa"/>
            <w:vAlign w:val="bottom"/>
          </w:tcPr>
          <w:p w14:paraId="2DC358CB" w14:textId="6938066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11.01</w:t>
            </w:r>
          </w:p>
        </w:tc>
        <w:tc>
          <w:tcPr>
            <w:tcW w:w="1240" w:type="dxa"/>
            <w:vAlign w:val="bottom"/>
          </w:tcPr>
          <w:p w14:paraId="3A32315F" w14:textId="255ADE1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178.25</w:t>
            </w:r>
          </w:p>
        </w:tc>
        <w:tc>
          <w:tcPr>
            <w:tcW w:w="886" w:type="dxa"/>
            <w:vAlign w:val="bottom"/>
          </w:tcPr>
          <w:p w14:paraId="329CEA3F" w14:textId="2A05BF3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10.86</w:t>
            </w:r>
          </w:p>
        </w:tc>
        <w:tc>
          <w:tcPr>
            <w:tcW w:w="1240" w:type="dxa"/>
            <w:vAlign w:val="bottom"/>
          </w:tcPr>
          <w:p w14:paraId="48D33978" w14:textId="39856BA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161.33</w:t>
            </w:r>
          </w:p>
        </w:tc>
        <w:tc>
          <w:tcPr>
            <w:tcW w:w="886" w:type="dxa"/>
            <w:vAlign w:val="bottom"/>
          </w:tcPr>
          <w:p w14:paraId="6A508E7A" w14:textId="4E80F61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11.36</w:t>
            </w:r>
          </w:p>
        </w:tc>
        <w:tc>
          <w:tcPr>
            <w:tcW w:w="1240" w:type="dxa"/>
            <w:vAlign w:val="bottom"/>
          </w:tcPr>
          <w:p w14:paraId="2F76CF04" w14:textId="446D77D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99.86</w:t>
            </w:r>
          </w:p>
        </w:tc>
      </w:tr>
      <w:tr w:rsidR="00AD52AB" w14:paraId="42DD74B7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57C92B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1088</w:t>
            </w:r>
          </w:p>
        </w:tc>
        <w:tc>
          <w:tcPr>
            <w:tcW w:w="851" w:type="dxa"/>
            <w:vAlign w:val="bottom"/>
          </w:tcPr>
          <w:p w14:paraId="27156A65" w14:textId="369B68B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7B9F7E74" w14:textId="030E219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168.06</w:t>
            </w:r>
          </w:p>
        </w:tc>
        <w:tc>
          <w:tcPr>
            <w:tcW w:w="851" w:type="dxa"/>
            <w:vAlign w:val="bottom"/>
          </w:tcPr>
          <w:p w14:paraId="30C31935" w14:textId="502C165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47AAE3D7" w14:textId="4661078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181.83</w:t>
            </w:r>
          </w:p>
        </w:tc>
        <w:tc>
          <w:tcPr>
            <w:tcW w:w="886" w:type="dxa"/>
            <w:vAlign w:val="bottom"/>
          </w:tcPr>
          <w:p w14:paraId="01F383EE" w14:textId="136BB32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10.73</w:t>
            </w:r>
          </w:p>
        </w:tc>
        <w:tc>
          <w:tcPr>
            <w:tcW w:w="1240" w:type="dxa"/>
            <w:vAlign w:val="bottom"/>
          </w:tcPr>
          <w:p w14:paraId="7618E63F" w14:textId="25C557A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168.83</w:t>
            </w:r>
          </w:p>
        </w:tc>
        <w:tc>
          <w:tcPr>
            <w:tcW w:w="886" w:type="dxa"/>
            <w:vAlign w:val="bottom"/>
          </w:tcPr>
          <w:p w14:paraId="34460636" w14:textId="1EBFA19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10.74</w:t>
            </w:r>
          </w:p>
        </w:tc>
        <w:tc>
          <w:tcPr>
            <w:tcW w:w="1240" w:type="dxa"/>
            <w:vAlign w:val="bottom"/>
          </w:tcPr>
          <w:p w14:paraId="7D6911D1" w14:textId="38A7F3F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100.73</w:t>
            </w:r>
          </w:p>
        </w:tc>
      </w:tr>
      <w:tr w:rsidR="00AD52AB" w14:paraId="4DF42EAC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4D358A3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1152</w:t>
            </w:r>
          </w:p>
        </w:tc>
        <w:tc>
          <w:tcPr>
            <w:tcW w:w="851" w:type="dxa"/>
            <w:vAlign w:val="bottom"/>
          </w:tcPr>
          <w:p w14:paraId="7AFC3BFB" w14:textId="1E47A5E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1240" w:type="dxa"/>
            <w:vAlign w:val="bottom"/>
          </w:tcPr>
          <w:p w14:paraId="3995F310" w14:textId="3DB4277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175.35</w:t>
            </w:r>
          </w:p>
        </w:tc>
        <w:tc>
          <w:tcPr>
            <w:tcW w:w="851" w:type="dxa"/>
            <w:vAlign w:val="bottom"/>
          </w:tcPr>
          <w:p w14:paraId="489A6F6C" w14:textId="435BFCC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10.18</w:t>
            </w:r>
          </w:p>
        </w:tc>
        <w:tc>
          <w:tcPr>
            <w:tcW w:w="1240" w:type="dxa"/>
            <w:vAlign w:val="bottom"/>
          </w:tcPr>
          <w:p w14:paraId="67B16E6E" w14:textId="3AFDC06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185.17</w:t>
            </w:r>
          </w:p>
        </w:tc>
        <w:tc>
          <w:tcPr>
            <w:tcW w:w="886" w:type="dxa"/>
            <w:vAlign w:val="bottom"/>
          </w:tcPr>
          <w:p w14:paraId="1CE656E4" w14:textId="33CBF6C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10.14</w:t>
            </w:r>
          </w:p>
        </w:tc>
        <w:tc>
          <w:tcPr>
            <w:tcW w:w="1240" w:type="dxa"/>
            <w:vAlign w:val="bottom"/>
          </w:tcPr>
          <w:p w14:paraId="4BA03601" w14:textId="32C720B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176.23</w:t>
            </w:r>
          </w:p>
        </w:tc>
        <w:tc>
          <w:tcPr>
            <w:tcW w:w="886" w:type="dxa"/>
            <w:vAlign w:val="bottom"/>
          </w:tcPr>
          <w:p w14:paraId="5C44A1A6" w14:textId="1C3DC51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10.19</w:t>
            </w:r>
          </w:p>
        </w:tc>
        <w:tc>
          <w:tcPr>
            <w:tcW w:w="1240" w:type="dxa"/>
            <w:vAlign w:val="bottom"/>
          </w:tcPr>
          <w:p w14:paraId="4FFA3C9D" w14:textId="08BF1CA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104.60</w:t>
            </w:r>
          </w:p>
        </w:tc>
      </w:tr>
      <w:tr w:rsidR="00AD52AB" w14:paraId="14C4489B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BAF5BF2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lastRenderedPageBreak/>
              <w:t>1216</w:t>
            </w:r>
          </w:p>
        </w:tc>
        <w:tc>
          <w:tcPr>
            <w:tcW w:w="851" w:type="dxa"/>
            <w:vAlign w:val="bottom"/>
          </w:tcPr>
          <w:p w14:paraId="01671621" w14:textId="26BB4B4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6AC8A0D7" w14:textId="7A447C8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185.06</w:t>
            </w:r>
          </w:p>
        </w:tc>
        <w:tc>
          <w:tcPr>
            <w:tcW w:w="851" w:type="dxa"/>
            <w:vAlign w:val="bottom"/>
          </w:tcPr>
          <w:p w14:paraId="2DCF426E" w14:textId="3069F95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033451C1" w14:textId="6C8E942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188.33</w:t>
            </w:r>
          </w:p>
        </w:tc>
        <w:tc>
          <w:tcPr>
            <w:tcW w:w="886" w:type="dxa"/>
            <w:vAlign w:val="bottom"/>
          </w:tcPr>
          <w:p w14:paraId="0930F9C9" w14:textId="34D5B1E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240" w:type="dxa"/>
            <w:vAlign w:val="bottom"/>
          </w:tcPr>
          <w:p w14:paraId="36EB4EFE" w14:textId="05176EF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185.93</w:t>
            </w:r>
          </w:p>
        </w:tc>
        <w:tc>
          <w:tcPr>
            <w:tcW w:w="886" w:type="dxa"/>
            <w:vAlign w:val="bottom"/>
          </w:tcPr>
          <w:p w14:paraId="7C422EDE" w14:textId="6F09F25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9.69</w:t>
            </w:r>
          </w:p>
        </w:tc>
        <w:tc>
          <w:tcPr>
            <w:tcW w:w="1240" w:type="dxa"/>
            <w:vAlign w:val="bottom"/>
          </w:tcPr>
          <w:p w14:paraId="120CEBF1" w14:textId="6BA20AC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111.11</w:t>
            </w:r>
          </w:p>
        </w:tc>
      </w:tr>
      <w:tr w:rsidR="00AD52AB" w14:paraId="59A3ACB9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92223CC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851" w:type="dxa"/>
            <w:vAlign w:val="bottom"/>
          </w:tcPr>
          <w:p w14:paraId="3DC41982" w14:textId="4284702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1240" w:type="dxa"/>
            <w:vAlign w:val="bottom"/>
          </w:tcPr>
          <w:p w14:paraId="2713663F" w14:textId="6DCF456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189.35</w:t>
            </w:r>
          </w:p>
        </w:tc>
        <w:tc>
          <w:tcPr>
            <w:tcW w:w="851" w:type="dxa"/>
            <w:vAlign w:val="bottom"/>
          </w:tcPr>
          <w:p w14:paraId="2E464672" w14:textId="43A5A9C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1240" w:type="dxa"/>
            <w:vAlign w:val="bottom"/>
          </w:tcPr>
          <w:p w14:paraId="590948CC" w14:textId="456FF83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189.41</w:t>
            </w:r>
          </w:p>
        </w:tc>
        <w:tc>
          <w:tcPr>
            <w:tcW w:w="886" w:type="dxa"/>
            <w:vAlign w:val="bottom"/>
          </w:tcPr>
          <w:p w14:paraId="543A9B97" w14:textId="7392082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240" w:type="dxa"/>
            <w:vAlign w:val="bottom"/>
          </w:tcPr>
          <w:p w14:paraId="676FD5C2" w14:textId="4450C16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189.44</w:t>
            </w:r>
          </w:p>
        </w:tc>
        <w:tc>
          <w:tcPr>
            <w:tcW w:w="886" w:type="dxa"/>
            <w:vAlign w:val="bottom"/>
          </w:tcPr>
          <w:p w14:paraId="48684E84" w14:textId="691752A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240" w:type="dxa"/>
            <w:vAlign w:val="bottom"/>
          </w:tcPr>
          <w:p w14:paraId="6498EC07" w14:textId="3ECB5F4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118.75</w:t>
            </w:r>
          </w:p>
        </w:tc>
      </w:tr>
      <w:tr w:rsidR="00AD52AB" w14:paraId="58D192CD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726096C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1344</w:t>
            </w:r>
          </w:p>
        </w:tc>
        <w:tc>
          <w:tcPr>
            <w:tcW w:w="851" w:type="dxa"/>
            <w:vAlign w:val="bottom"/>
          </w:tcPr>
          <w:p w14:paraId="09447ABC" w14:textId="1B1436D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23253393" w14:textId="7188811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190.01</w:t>
            </w:r>
          </w:p>
        </w:tc>
        <w:tc>
          <w:tcPr>
            <w:tcW w:w="851" w:type="dxa"/>
            <w:vAlign w:val="bottom"/>
          </w:tcPr>
          <w:p w14:paraId="6538477F" w14:textId="1CCE196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3B1BBCB6" w14:textId="29B1D64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190.00</w:t>
            </w:r>
          </w:p>
        </w:tc>
        <w:tc>
          <w:tcPr>
            <w:tcW w:w="886" w:type="dxa"/>
            <w:vAlign w:val="bottom"/>
          </w:tcPr>
          <w:p w14:paraId="32236956" w14:textId="2676CC7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</w:t>
            </w:r>
          </w:p>
        </w:tc>
        <w:tc>
          <w:tcPr>
            <w:tcW w:w="1240" w:type="dxa"/>
            <w:vAlign w:val="bottom"/>
          </w:tcPr>
          <w:p w14:paraId="138CCC35" w14:textId="368EED8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190.02</w:t>
            </w:r>
          </w:p>
        </w:tc>
        <w:tc>
          <w:tcPr>
            <w:tcW w:w="886" w:type="dxa"/>
            <w:vAlign w:val="bottom"/>
          </w:tcPr>
          <w:p w14:paraId="1B82B711" w14:textId="243B87B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8.83</w:t>
            </w:r>
          </w:p>
        </w:tc>
        <w:tc>
          <w:tcPr>
            <w:tcW w:w="1240" w:type="dxa"/>
            <w:vAlign w:val="bottom"/>
          </w:tcPr>
          <w:p w14:paraId="00B5C84B" w14:textId="1AD28DB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126.46</w:t>
            </w:r>
          </w:p>
        </w:tc>
      </w:tr>
      <w:tr w:rsidR="00AD52AB" w14:paraId="6D2CD609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AF9AD18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1408</w:t>
            </w:r>
          </w:p>
        </w:tc>
        <w:tc>
          <w:tcPr>
            <w:tcW w:w="851" w:type="dxa"/>
            <w:vAlign w:val="bottom"/>
          </w:tcPr>
          <w:p w14:paraId="5772693A" w14:textId="1A93603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5B3BCB7B" w14:textId="22DF542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190.62</w:t>
            </w:r>
          </w:p>
        </w:tc>
        <w:tc>
          <w:tcPr>
            <w:tcW w:w="851" w:type="dxa"/>
            <w:vAlign w:val="bottom"/>
          </w:tcPr>
          <w:p w14:paraId="1FFA1FBA" w14:textId="6CAB65A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599FE794" w14:textId="0666C40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190.62</w:t>
            </w:r>
          </w:p>
        </w:tc>
        <w:tc>
          <w:tcPr>
            <w:tcW w:w="886" w:type="dxa"/>
            <w:vAlign w:val="bottom"/>
          </w:tcPr>
          <w:p w14:paraId="6683FDC4" w14:textId="2F7C1C9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70AB42B5" w14:textId="4761759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190.61</w:t>
            </w:r>
          </w:p>
        </w:tc>
        <w:tc>
          <w:tcPr>
            <w:tcW w:w="886" w:type="dxa"/>
            <w:vAlign w:val="bottom"/>
          </w:tcPr>
          <w:p w14:paraId="752B1947" w14:textId="00EA010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8.45</w:t>
            </w:r>
          </w:p>
        </w:tc>
        <w:tc>
          <w:tcPr>
            <w:tcW w:w="1240" w:type="dxa"/>
            <w:vAlign w:val="bottom"/>
          </w:tcPr>
          <w:p w14:paraId="1175BEFE" w14:textId="2C36EA4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133.56</w:t>
            </w:r>
          </w:p>
        </w:tc>
      </w:tr>
      <w:tr w:rsidR="00AD52AB" w14:paraId="50D57F5A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C1C0736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1472</w:t>
            </w:r>
          </w:p>
        </w:tc>
        <w:tc>
          <w:tcPr>
            <w:tcW w:w="851" w:type="dxa"/>
            <w:vAlign w:val="bottom"/>
          </w:tcPr>
          <w:p w14:paraId="0A4D8AD9" w14:textId="51C5584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5BD44D6B" w14:textId="1AD804D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191.13</w:t>
            </w:r>
          </w:p>
        </w:tc>
        <w:tc>
          <w:tcPr>
            <w:tcW w:w="851" w:type="dxa"/>
            <w:vAlign w:val="bottom"/>
          </w:tcPr>
          <w:p w14:paraId="7AAAF09D" w14:textId="6C3E0C2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0ADDA2B6" w14:textId="236658B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191.16</w:t>
            </w:r>
          </w:p>
        </w:tc>
        <w:tc>
          <w:tcPr>
            <w:tcW w:w="886" w:type="dxa"/>
            <w:vAlign w:val="bottom"/>
          </w:tcPr>
          <w:p w14:paraId="73B7D457" w14:textId="286739A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</w:t>
            </w:r>
          </w:p>
        </w:tc>
        <w:tc>
          <w:tcPr>
            <w:tcW w:w="1240" w:type="dxa"/>
            <w:vAlign w:val="bottom"/>
          </w:tcPr>
          <w:p w14:paraId="6E59FE98" w14:textId="1B1AAFB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191.15</w:t>
            </w:r>
          </w:p>
        </w:tc>
        <w:tc>
          <w:tcPr>
            <w:tcW w:w="886" w:type="dxa"/>
            <w:vAlign w:val="bottom"/>
          </w:tcPr>
          <w:p w14:paraId="0D890A21" w14:textId="69D35A8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1240" w:type="dxa"/>
            <w:vAlign w:val="bottom"/>
          </w:tcPr>
          <w:p w14:paraId="5D563FAC" w14:textId="6C454B4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136.52</w:t>
            </w:r>
          </w:p>
        </w:tc>
      </w:tr>
      <w:tr w:rsidR="00AD52AB" w14:paraId="31958596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9837FAE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851" w:type="dxa"/>
            <w:vAlign w:val="bottom"/>
          </w:tcPr>
          <w:p w14:paraId="34C603D6" w14:textId="3965D94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2B8E097A" w14:textId="134C73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191.62</w:t>
            </w:r>
          </w:p>
        </w:tc>
        <w:tc>
          <w:tcPr>
            <w:tcW w:w="851" w:type="dxa"/>
            <w:vAlign w:val="bottom"/>
          </w:tcPr>
          <w:p w14:paraId="030E53E8" w14:textId="76EC242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57B5A2CD" w14:textId="5C34921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191.63</w:t>
            </w:r>
          </w:p>
        </w:tc>
        <w:tc>
          <w:tcPr>
            <w:tcW w:w="886" w:type="dxa"/>
            <w:vAlign w:val="bottom"/>
          </w:tcPr>
          <w:p w14:paraId="6E33832A" w14:textId="67D62C3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493BDA4B" w14:textId="1E6A1C7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191.65</w:t>
            </w:r>
          </w:p>
        </w:tc>
        <w:tc>
          <w:tcPr>
            <w:tcW w:w="886" w:type="dxa"/>
            <w:vAlign w:val="bottom"/>
          </w:tcPr>
          <w:p w14:paraId="183248CA" w14:textId="67D37BD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7.79</w:t>
            </w:r>
          </w:p>
        </w:tc>
        <w:tc>
          <w:tcPr>
            <w:tcW w:w="1240" w:type="dxa"/>
            <w:vAlign w:val="bottom"/>
          </w:tcPr>
          <w:p w14:paraId="5C1F232E" w14:textId="3743BDA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138.64</w:t>
            </w:r>
          </w:p>
        </w:tc>
      </w:tr>
      <w:tr w:rsidR="00AD52AB" w14:paraId="6D29BFFB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0329838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851" w:type="dxa"/>
            <w:vAlign w:val="bottom"/>
          </w:tcPr>
          <w:p w14:paraId="4006762F" w14:textId="3CD0815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52F0BABF" w14:textId="25FFE61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192.09</w:t>
            </w:r>
          </w:p>
        </w:tc>
        <w:tc>
          <w:tcPr>
            <w:tcW w:w="851" w:type="dxa"/>
            <w:vAlign w:val="bottom"/>
          </w:tcPr>
          <w:p w14:paraId="78390AC6" w14:textId="652ACC4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3F5F4285" w14:textId="35EAD9E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192.09</w:t>
            </w:r>
          </w:p>
        </w:tc>
        <w:tc>
          <w:tcPr>
            <w:tcW w:w="886" w:type="dxa"/>
            <w:vAlign w:val="bottom"/>
          </w:tcPr>
          <w:p w14:paraId="4487B412" w14:textId="0DB5D87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2513E285" w14:textId="143E48D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192.09</w:t>
            </w:r>
          </w:p>
        </w:tc>
        <w:tc>
          <w:tcPr>
            <w:tcW w:w="886" w:type="dxa"/>
            <w:vAlign w:val="bottom"/>
          </w:tcPr>
          <w:p w14:paraId="06E5C2D7" w14:textId="347E14E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1240" w:type="dxa"/>
            <w:vAlign w:val="bottom"/>
          </w:tcPr>
          <w:p w14:paraId="37706043" w14:textId="63F410B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140.46</w:t>
            </w:r>
          </w:p>
        </w:tc>
      </w:tr>
      <w:tr w:rsidR="00AD52AB" w14:paraId="7C20D5C5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5B6F19F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1664</w:t>
            </w:r>
          </w:p>
        </w:tc>
        <w:tc>
          <w:tcPr>
            <w:tcW w:w="851" w:type="dxa"/>
            <w:vAlign w:val="bottom"/>
          </w:tcPr>
          <w:p w14:paraId="06606145" w14:textId="25315A6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3A8034F6" w14:textId="7165DDC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192.50</w:t>
            </w:r>
          </w:p>
        </w:tc>
        <w:tc>
          <w:tcPr>
            <w:tcW w:w="851" w:type="dxa"/>
            <w:vAlign w:val="bottom"/>
          </w:tcPr>
          <w:p w14:paraId="637C913D" w14:textId="6BFB377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3CDCC320" w14:textId="1F8BFEB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192.50</w:t>
            </w:r>
          </w:p>
        </w:tc>
        <w:tc>
          <w:tcPr>
            <w:tcW w:w="886" w:type="dxa"/>
            <w:vAlign w:val="bottom"/>
          </w:tcPr>
          <w:p w14:paraId="7C368707" w14:textId="58B8742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52E700AB" w14:textId="374CA75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192.50</w:t>
            </w:r>
          </w:p>
        </w:tc>
        <w:tc>
          <w:tcPr>
            <w:tcW w:w="886" w:type="dxa"/>
            <w:vAlign w:val="bottom"/>
          </w:tcPr>
          <w:p w14:paraId="031173F8" w14:textId="12BC0CF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7.22</w:t>
            </w:r>
          </w:p>
        </w:tc>
        <w:tc>
          <w:tcPr>
            <w:tcW w:w="1240" w:type="dxa"/>
            <w:vAlign w:val="bottom"/>
          </w:tcPr>
          <w:p w14:paraId="4F9AAE62" w14:textId="534A5C8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143.82</w:t>
            </w:r>
          </w:p>
        </w:tc>
      </w:tr>
      <w:tr w:rsidR="00AD52AB" w14:paraId="089ACAC4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2B5D431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851" w:type="dxa"/>
            <w:vAlign w:val="bottom"/>
          </w:tcPr>
          <w:p w14:paraId="649A0562" w14:textId="66CDCB5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03CD798A" w14:textId="7FFDB57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192.88</w:t>
            </w:r>
          </w:p>
        </w:tc>
        <w:tc>
          <w:tcPr>
            <w:tcW w:w="851" w:type="dxa"/>
            <w:vAlign w:val="bottom"/>
          </w:tcPr>
          <w:p w14:paraId="7CBC5D0D" w14:textId="4326BA2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614AA538" w14:textId="3FBFEE4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192.92</w:t>
            </w:r>
          </w:p>
        </w:tc>
        <w:tc>
          <w:tcPr>
            <w:tcW w:w="886" w:type="dxa"/>
            <w:vAlign w:val="bottom"/>
          </w:tcPr>
          <w:p w14:paraId="07B14BF6" w14:textId="4125665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37BBBE16" w14:textId="52D4398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192.90</w:t>
            </w:r>
          </w:p>
        </w:tc>
        <w:tc>
          <w:tcPr>
            <w:tcW w:w="886" w:type="dxa"/>
            <w:vAlign w:val="bottom"/>
          </w:tcPr>
          <w:p w14:paraId="387821CB" w14:textId="32AFB7A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6.97</w:t>
            </w:r>
          </w:p>
        </w:tc>
        <w:tc>
          <w:tcPr>
            <w:tcW w:w="1240" w:type="dxa"/>
            <w:vAlign w:val="bottom"/>
          </w:tcPr>
          <w:p w14:paraId="73B52D61" w14:textId="1A26343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147.93</w:t>
            </w:r>
          </w:p>
        </w:tc>
      </w:tr>
      <w:tr w:rsidR="00AD52AB" w14:paraId="5EC233E0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56183AA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1792</w:t>
            </w:r>
          </w:p>
        </w:tc>
        <w:tc>
          <w:tcPr>
            <w:tcW w:w="851" w:type="dxa"/>
            <w:vAlign w:val="bottom"/>
          </w:tcPr>
          <w:p w14:paraId="7904EF04" w14:textId="46AD65E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4D5259A0" w14:textId="052A9BB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193.24</w:t>
            </w:r>
          </w:p>
        </w:tc>
        <w:tc>
          <w:tcPr>
            <w:tcW w:w="851" w:type="dxa"/>
            <w:vAlign w:val="bottom"/>
          </w:tcPr>
          <w:p w14:paraId="6B451BA0" w14:textId="4EA59F8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5541B46C" w14:textId="42E650F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193.25</w:t>
            </w:r>
          </w:p>
        </w:tc>
        <w:tc>
          <w:tcPr>
            <w:tcW w:w="886" w:type="dxa"/>
            <w:vAlign w:val="bottom"/>
          </w:tcPr>
          <w:p w14:paraId="54B37145" w14:textId="18BCF9C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030D3C56" w14:textId="24C756A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193.26</w:t>
            </w:r>
          </w:p>
        </w:tc>
        <w:tc>
          <w:tcPr>
            <w:tcW w:w="886" w:type="dxa"/>
            <w:vAlign w:val="bottom"/>
          </w:tcPr>
          <w:p w14:paraId="2DD061AC" w14:textId="0E534AB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6.73</w:t>
            </w:r>
          </w:p>
        </w:tc>
        <w:tc>
          <w:tcPr>
            <w:tcW w:w="1240" w:type="dxa"/>
            <w:vAlign w:val="bottom"/>
          </w:tcPr>
          <w:p w14:paraId="2E3FC054" w14:textId="2C65008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153.79</w:t>
            </w:r>
          </w:p>
        </w:tc>
      </w:tr>
      <w:tr w:rsidR="00AD52AB" w14:paraId="71EB4256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B4CFEA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1856</w:t>
            </w:r>
          </w:p>
        </w:tc>
        <w:tc>
          <w:tcPr>
            <w:tcW w:w="851" w:type="dxa"/>
            <w:vAlign w:val="bottom"/>
          </w:tcPr>
          <w:p w14:paraId="33D2242F" w14:textId="39D1220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1FC2FEE9" w14:textId="2713B6E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193.60</w:t>
            </w:r>
          </w:p>
        </w:tc>
        <w:tc>
          <w:tcPr>
            <w:tcW w:w="851" w:type="dxa"/>
            <w:vAlign w:val="bottom"/>
          </w:tcPr>
          <w:p w14:paraId="16B9F056" w14:textId="3A5D34A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7645D5DA" w14:textId="24BAD2D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193.60</w:t>
            </w:r>
          </w:p>
        </w:tc>
        <w:tc>
          <w:tcPr>
            <w:tcW w:w="886" w:type="dxa"/>
            <w:vAlign w:val="bottom"/>
          </w:tcPr>
          <w:p w14:paraId="7029F864" w14:textId="2E37AE4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152AF942" w14:textId="2926367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193.60</w:t>
            </w:r>
          </w:p>
        </w:tc>
        <w:tc>
          <w:tcPr>
            <w:tcW w:w="886" w:type="dxa"/>
            <w:vAlign w:val="bottom"/>
          </w:tcPr>
          <w:p w14:paraId="2CA9263B" w14:textId="3A03FDB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1240" w:type="dxa"/>
            <w:vAlign w:val="bottom"/>
          </w:tcPr>
          <w:p w14:paraId="702C6352" w14:textId="4629662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158.34</w:t>
            </w:r>
          </w:p>
        </w:tc>
      </w:tr>
      <w:tr w:rsidR="00AD52AB" w14:paraId="53DD4461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95CDFB1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851" w:type="dxa"/>
            <w:vAlign w:val="bottom"/>
          </w:tcPr>
          <w:p w14:paraId="2AFE6C48" w14:textId="3D414FC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7D8CDDF8" w14:textId="0D9F063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193.93</w:t>
            </w:r>
          </w:p>
        </w:tc>
        <w:tc>
          <w:tcPr>
            <w:tcW w:w="851" w:type="dxa"/>
            <w:vAlign w:val="bottom"/>
          </w:tcPr>
          <w:p w14:paraId="202C6ECD" w14:textId="28BE8CA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63A3841D" w14:textId="3125C0C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193.94</w:t>
            </w:r>
          </w:p>
        </w:tc>
        <w:tc>
          <w:tcPr>
            <w:tcW w:w="886" w:type="dxa"/>
            <w:vAlign w:val="bottom"/>
          </w:tcPr>
          <w:p w14:paraId="13103DFB" w14:textId="10604B7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712679CE" w14:textId="593AB85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193.92</w:t>
            </w:r>
          </w:p>
        </w:tc>
        <w:tc>
          <w:tcPr>
            <w:tcW w:w="886" w:type="dxa"/>
            <w:vAlign w:val="bottom"/>
          </w:tcPr>
          <w:p w14:paraId="6C1BD9CE" w14:textId="3CBDD0D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240" w:type="dxa"/>
            <w:vAlign w:val="bottom"/>
          </w:tcPr>
          <w:p w14:paraId="037FAB5A" w14:textId="5901CB0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163.66</w:t>
            </w:r>
          </w:p>
        </w:tc>
      </w:tr>
      <w:tr w:rsidR="00AD52AB" w14:paraId="3DD056DF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A952F4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1984</w:t>
            </w:r>
          </w:p>
        </w:tc>
        <w:tc>
          <w:tcPr>
            <w:tcW w:w="851" w:type="dxa"/>
            <w:vAlign w:val="bottom"/>
          </w:tcPr>
          <w:p w14:paraId="7843A229" w14:textId="34D5CBB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55B10A43" w14:textId="08F509F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194.22</w:t>
            </w:r>
          </w:p>
        </w:tc>
        <w:tc>
          <w:tcPr>
            <w:tcW w:w="851" w:type="dxa"/>
            <w:vAlign w:val="bottom"/>
          </w:tcPr>
          <w:p w14:paraId="03E3807D" w14:textId="3B8C247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49C4EE36" w14:textId="0A5EE97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194.25</w:t>
            </w:r>
          </w:p>
        </w:tc>
        <w:tc>
          <w:tcPr>
            <w:tcW w:w="886" w:type="dxa"/>
            <w:vAlign w:val="bottom"/>
          </w:tcPr>
          <w:p w14:paraId="22F36D4D" w14:textId="762FD2C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6FB4FB16" w14:textId="23B5CD8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194.23</w:t>
            </w:r>
          </w:p>
        </w:tc>
        <w:tc>
          <w:tcPr>
            <w:tcW w:w="886" w:type="dxa"/>
            <w:vAlign w:val="bottom"/>
          </w:tcPr>
          <w:p w14:paraId="0D116C36" w14:textId="109A4E3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6.11</w:t>
            </w:r>
          </w:p>
        </w:tc>
        <w:tc>
          <w:tcPr>
            <w:tcW w:w="1240" w:type="dxa"/>
            <w:vAlign w:val="bottom"/>
          </w:tcPr>
          <w:p w14:paraId="707118C6" w14:textId="0AB696B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168.19</w:t>
            </w:r>
          </w:p>
        </w:tc>
      </w:tr>
      <w:tr w:rsidR="00AD52AB" w14:paraId="0BAF0B7F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CA17510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851" w:type="dxa"/>
            <w:vAlign w:val="bottom"/>
          </w:tcPr>
          <w:p w14:paraId="5914CEA9" w14:textId="19C0364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0E49204F" w14:textId="7DEE44A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194.51</w:t>
            </w:r>
          </w:p>
        </w:tc>
        <w:tc>
          <w:tcPr>
            <w:tcW w:w="851" w:type="dxa"/>
            <w:vAlign w:val="bottom"/>
          </w:tcPr>
          <w:p w14:paraId="2669344B" w14:textId="38CCFA8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2D07E090" w14:textId="2AB520D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194.53</w:t>
            </w:r>
          </w:p>
        </w:tc>
        <w:tc>
          <w:tcPr>
            <w:tcW w:w="886" w:type="dxa"/>
            <w:vAlign w:val="bottom"/>
          </w:tcPr>
          <w:p w14:paraId="223EBA73" w14:textId="01B95FE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5B8381DA" w14:textId="3FA0D0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194.54</w:t>
            </w:r>
          </w:p>
        </w:tc>
        <w:tc>
          <w:tcPr>
            <w:tcW w:w="886" w:type="dxa"/>
            <w:vAlign w:val="bottom"/>
          </w:tcPr>
          <w:p w14:paraId="5F196B40" w14:textId="175FFF9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5.93</w:t>
            </w:r>
          </w:p>
        </w:tc>
        <w:tc>
          <w:tcPr>
            <w:tcW w:w="1240" w:type="dxa"/>
            <w:vAlign w:val="bottom"/>
          </w:tcPr>
          <w:p w14:paraId="6D345508" w14:textId="58DDCE4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172.45</w:t>
            </w:r>
          </w:p>
        </w:tc>
      </w:tr>
      <w:tr w:rsidR="00AD52AB" w14:paraId="60C0ADE8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558B6B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2112</w:t>
            </w:r>
          </w:p>
        </w:tc>
        <w:tc>
          <w:tcPr>
            <w:tcW w:w="851" w:type="dxa"/>
            <w:vAlign w:val="bottom"/>
          </w:tcPr>
          <w:p w14:paraId="4766716F" w14:textId="5040368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1240" w:type="dxa"/>
            <w:vAlign w:val="bottom"/>
          </w:tcPr>
          <w:p w14:paraId="401A78D4" w14:textId="4A7837E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190.14</w:t>
            </w:r>
          </w:p>
        </w:tc>
        <w:tc>
          <w:tcPr>
            <w:tcW w:w="851" w:type="dxa"/>
            <w:vAlign w:val="bottom"/>
          </w:tcPr>
          <w:p w14:paraId="529A3E1F" w14:textId="01064E0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40" w:type="dxa"/>
            <w:vAlign w:val="bottom"/>
          </w:tcPr>
          <w:p w14:paraId="024E14B1" w14:textId="69EB13B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189.85</w:t>
            </w:r>
          </w:p>
        </w:tc>
        <w:tc>
          <w:tcPr>
            <w:tcW w:w="886" w:type="dxa"/>
            <w:vAlign w:val="bottom"/>
          </w:tcPr>
          <w:p w14:paraId="087C6D39" w14:textId="7A612D4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5.62</w:t>
            </w:r>
          </w:p>
        </w:tc>
        <w:tc>
          <w:tcPr>
            <w:tcW w:w="1240" w:type="dxa"/>
            <w:vAlign w:val="bottom"/>
          </w:tcPr>
          <w:p w14:paraId="2876C98D" w14:textId="7D12C62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190.15</w:t>
            </w:r>
          </w:p>
        </w:tc>
        <w:tc>
          <w:tcPr>
            <w:tcW w:w="886" w:type="dxa"/>
            <w:vAlign w:val="bottom"/>
          </w:tcPr>
          <w:p w14:paraId="701EE646" w14:textId="5448730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5.64</w:t>
            </w:r>
          </w:p>
        </w:tc>
        <w:tc>
          <w:tcPr>
            <w:tcW w:w="1240" w:type="dxa"/>
            <w:vAlign w:val="bottom"/>
          </w:tcPr>
          <w:p w14:paraId="6C7507FF" w14:textId="7A728C1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185.86</w:t>
            </w:r>
          </w:p>
        </w:tc>
      </w:tr>
      <w:tr w:rsidR="00AD52AB" w14:paraId="34DB31DD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ADC8940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2176</w:t>
            </w:r>
          </w:p>
        </w:tc>
        <w:tc>
          <w:tcPr>
            <w:tcW w:w="851" w:type="dxa"/>
            <w:vAlign w:val="bottom"/>
          </w:tcPr>
          <w:p w14:paraId="598A52A3" w14:textId="177459E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5.45</w:t>
            </w:r>
          </w:p>
        </w:tc>
        <w:tc>
          <w:tcPr>
            <w:tcW w:w="1240" w:type="dxa"/>
            <w:vAlign w:val="bottom"/>
          </w:tcPr>
          <w:p w14:paraId="2A9110C1" w14:textId="65AA5C0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190.31</w:t>
            </w:r>
          </w:p>
        </w:tc>
        <w:tc>
          <w:tcPr>
            <w:tcW w:w="851" w:type="dxa"/>
            <w:vAlign w:val="bottom"/>
          </w:tcPr>
          <w:p w14:paraId="1A3C9847" w14:textId="539908E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40" w:type="dxa"/>
            <w:vAlign w:val="bottom"/>
          </w:tcPr>
          <w:p w14:paraId="21AA9F4E" w14:textId="30F66A2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190.02</w:t>
            </w:r>
          </w:p>
        </w:tc>
        <w:tc>
          <w:tcPr>
            <w:tcW w:w="886" w:type="dxa"/>
            <w:vAlign w:val="bottom"/>
          </w:tcPr>
          <w:p w14:paraId="29AE4010" w14:textId="7852CF1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5.46</w:t>
            </w:r>
          </w:p>
        </w:tc>
        <w:tc>
          <w:tcPr>
            <w:tcW w:w="1240" w:type="dxa"/>
            <w:vAlign w:val="bottom"/>
          </w:tcPr>
          <w:p w14:paraId="1CDC7FA7" w14:textId="1BDF109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190.34</w:t>
            </w:r>
          </w:p>
        </w:tc>
        <w:tc>
          <w:tcPr>
            <w:tcW w:w="886" w:type="dxa"/>
            <w:vAlign w:val="bottom"/>
          </w:tcPr>
          <w:p w14:paraId="5219FB57" w14:textId="578CB1C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1240" w:type="dxa"/>
            <w:vAlign w:val="bottom"/>
          </w:tcPr>
          <w:p w14:paraId="49CC11FF" w14:textId="4B8DAE6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186.71</w:t>
            </w:r>
          </w:p>
        </w:tc>
      </w:tr>
      <w:tr w:rsidR="00AD52AB" w14:paraId="20436BED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814B709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2240</w:t>
            </w:r>
          </w:p>
        </w:tc>
        <w:tc>
          <w:tcPr>
            <w:tcW w:w="851" w:type="dxa"/>
            <w:vAlign w:val="bottom"/>
          </w:tcPr>
          <w:p w14:paraId="2DBEC69D" w14:textId="1567C63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40" w:type="dxa"/>
            <w:vAlign w:val="bottom"/>
          </w:tcPr>
          <w:p w14:paraId="0AD62F8F" w14:textId="492AD81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190.64</w:t>
            </w:r>
          </w:p>
        </w:tc>
        <w:tc>
          <w:tcPr>
            <w:tcW w:w="851" w:type="dxa"/>
            <w:vAlign w:val="bottom"/>
          </w:tcPr>
          <w:p w14:paraId="55EB2F1B" w14:textId="0BB083C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40" w:type="dxa"/>
            <w:vAlign w:val="bottom"/>
          </w:tcPr>
          <w:p w14:paraId="3A7AF474" w14:textId="0DBB730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190.43</w:t>
            </w:r>
          </w:p>
        </w:tc>
        <w:tc>
          <w:tcPr>
            <w:tcW w:w="886" w:type="dxa"/>
            <w:vAlign w:val="bottom"/>
          </w:tcPr>
          <w:p w14:paraId="1A00D139" w14:textId="6B39C82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1240" w:type="dxa"/>
            <w:vAlign w:val="bottom"/>
          </w:tcPr>
          <w:p w14:paraId="2C672B56" w14:textId="22C0B23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190.71</w:t>
            </w:r>
          </w:p>
        </w:tc>
        <w:tc>
          <w:tcPr>
            <w:tcW w:w="886" w:type="dxa"/>
            <w:vAlign w:val="bottom"/>
          </w:tcPr>
          <w:p w14:paraId="0CF63B7E" w14:textId="5581182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5.33</w:t>
            </w:r>
          </w:p>
        </w:tc>
        <w:tc>
          <w:tcPr>
            <w:tcW w:w="1240" w:type="dxa"/>
            <w:vAlign w:val="bottom"/>
          </w:tcPr>
          <w:p w14:paraId="5D54FB8E" w14:textId="54898BC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187.52</w:t>
            </w:r>
          </w:p>
        </w:tc>
      </w:tr>
      <w:tr w:rsidR="00AD52AB" w14:paraId="5BEB57CC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59027CE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851" w:type="dxa"/>
            <w:vAlign w:val="bottom"/>
          </w:tcPr>
          <w:p w14:paraId="1653F955" w14:textId="3BC34C4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1240" w:type="dxa"/>
            <w:vAlign w:val="bottom"/>
          </w:tcPr>
          <w:p w14:paraId="2E90F025" w14:textId="4E52C9A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191.05</w:t>
            </w:r>
          </w:p>
        </w:tc>
        <w:tc>
          <w:tcPr>
            <w:tcW w:w="851" w:type="dxa"/>
            <w:vAlign w:val="bottom"/>
          </w:tcPr>
          <w:p w14:paraId="0959931C" w14:textId="590E5DB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1240" w:type="dxa"/>
            <w:vAlign w:val="bottom"/>
          </w:tcPr>
          <w:p w14:paraId="4C6D6094" w14:textId="172EE83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190.77</w:t>
            </w:r>
          </w:p>
        </w:tc>
        <w:tc>
          <w:tcPr>
            <w:tcW w:w="886" w:type="dxa"/>
            <w:vAlign w:val="bottom"/>
          </w:tcPr>
          <w:p w14:paraId="1B1EEB94" w14:textId="7D90380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5.18</w:t>
            </w:r>
          </w:p>
        </w:tc>
        <w:tc>
          <w:tcPr>
            <w:tcW w:w="1240" w:type="dxa"/>
            <w:vAlign w:val="bottom"/>
          </w:tcPr>
          <w:p w14:paraId="0C405021" w14:textId="20C397B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191.08</w:t>
            </w:r>
          </w:p>
        </w:tc>
        <w:tc>
          <w:tcPr>
            <w:tcW w:w="886" w:type="dxa"/>
            <w:vAlign w:val="bottom"/>
          </w:tcPr>
          <w:p w14:paraId="1A4EC0C8" w14:textId="0AA0933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5.19</w:t>
            </w:r>
          </w:p>
        </w:tc>
        <w:tc>
          <w:tcPr>
            <w:tcW w:w="1240" w:type="dxa"/>
            <w:vAlign w:val="bottom"/>
          </w:tcPr>
          <w:p w14:paraId="5A46745F" w14:textId="4D3C53E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188.28</w:t>
            </w:r>
          </w:p>
        </w:tc>
      </w:tr>
      <w:tr w:rsidR="00AD52AB" w14:paraId="17E4A503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E940D8A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851" w:type="dxa"/>
            <w:vAlign w:val="bottom"/>
          </w:tcPr>
          <w:p w14:paraId="40D85E92" w14:textId="1E6AFA1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1240" w:type="dxa"/>
            <w:vAlign w:val="bottom"/>
          </w:tcPr>
          <w:p w14:paraId="47B0CF32" w14:textId="0908266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191.36</w:t>
            </w:r>
          </w:p>
        </w:tc>
        <w:tc>
          <w:tcPr>
            <w:tcW w:w="851" w:type="dxa"/>
            <w:vAlign w:val="bottom"/>
          </w:tcPr>
          <w:p w14:paraId="650987EE" w14:textId="18B6418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1240" w:type="dxa"/>
            <w:vAlign w:val="bottom"/>
          </w:tcPr>
          <w:p w14:paraId="39B09C57" w14:textId="22FC47B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191.10</w:t>
            </w:r>
          </w:p>
        </w:tc>
        <w:tc>
          <w:tcPr>
            <w:tcW w:w="886" w:type="dxa"/>
            <w:vAlign w:val="bottom"/>
          </w:tcPr>
          <w:p w14:paraId="476A7824" w14:textId="4357D40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240" w:type="dxa"/>
            <w:vAlign w:val="bottom"/>
          </w:tcPr>
          <w:p w14:paraId="5A8FE24E" w14:textId="1B6DF24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191.37</w:t>
            </w:r>
          </w:p>
        </w:tc>
        <w:tc>
          <w:tcPr>
            <w:tcW w:w="886" w:type="dxa"/>
            <w:vAlign w:val="bottom"/>
          </w:tcPr>
          <w:p w14:paraId="5CE9B362" w14:textId="63F355B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1240" w:type="dxa"/>
            <w:vAlign w:val="bottom"/>
          </w:tcPr>
          <w:p w14:paraId="0C93A9C5" w14:textId="092B5C5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189.02</w:t>
            </w:r>
          </w:p>
        </w:tc>
      </w:tr>
      <w:tr w:rsidR="00AD52AB" w14:paraId="1C9BE3FF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99B31A4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2432</w:t>
            </w:r>
          </w:p>
        </w:tc>
        <w:tc>
          <w:tcPr>
            <w:tcW w:w="851" w:type="dxa"/>
            <w:vAlign w:val="bottom"/>
          </w:tcPr>
          <w:p w14:paraId="11CC3A58" w14:textId="5F8244C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62E70CAC" w14:textId="23966C7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191.66</w:t>
            </w:r>
          </w:p>
        </w:tc>
        <w:tc>
          <w:tcPr>
            <w:tcW w:w="851" w:type="dxa"/>
            <w:vAlign w:val="bottom"/>
          </w:tcPr>
          <w:p w14:paraId="54DDFFFE" w14:textId="5CCB5AE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63B2A77C" w14:textId="006B5C0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191.40</w:t>
            </w:r>
          </w:p>
        </w:tc>
        <w:tc>
          <w:tcPr>
            <w:tcW w:w="886" w:type="dxa"/>
            <w:vAlign w:val="bottom"/>
          </w:tcPr>
          <w:p w14:paraId="57D035AF" w14:textId="31B6925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4.92</w:t>
            </w:r>
          </w:p>
        </w:tc>
        <w:tc>
          <w:tcPr>
            <w:tcW w:w="1240" w:type="dxa"/>
            <w:vAlign w:val="bottom"/>
          </w:tcPr>
          <w:p w14:paraId="69A85B28" w14:textId="441A1CD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191.68</w:t>
            </w:r>
          </w:p>
        </w:tc>
        <w:tc>
          <w:tcPr>
            <w:tcW w:w="886" w:type="dxa"/>
            <w:vAlign w:val="bottom"/>
          </w:tcPr>
          <w:p w14:paraId="7ABDEC89" w14:textId="38D0DFF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1240" w:type="dxa"/>
            <w:vAlign w:val="bottom"/>
          </w:tcPr>
          <w:p w14:paraId="63285042" w14:textId="402C30D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189.71</w:t>
            </w:r>
          </w:p>
        </w:tc>
      </w:tr>
      <w:tr w:rsidR="00AD52AB" w14:paraId="6EAB5294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3867652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2496</w:t>
            </w:r>
          </w:p>
        </w:tc>
        <w:tc>
          <w:tcPr>
            <w:tcW w:w="851" w:type="dxa"/>
            <w:vAlign w:val="bottom"/>
          </w:tcPr>
          <w:p w14:paraId="7875E29B" w14:textId="7A5B61F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5D8344B3" w14:textId="1ECAAFE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191.93</w:t>
            </w:r>
          </w:p>
        </w:tc>
        <w:tc>
          <w:tcPr>
            <w:tcW w:w="851" w:type="dxa"/>
            <w:vAlign w:val="bottom"/>
          </w:tcPr>
          <w:p w14:paraId="0FEF728D" w14:textId="60CB02F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700A57CC" w14:textId="673D939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191.74</w:t>
            </w:r>
          </w:p>
        </w:tc>
        <w:tc>
          <w:tcPr>
            <w:tcW w:w="886" w:type="dxa"/>
            <w:vAlign w:val="bottom"/>
          </w:tcPr>
          <w:p w14:paraId="57D71F60" w14:textId="4054349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4.80</w:t>
            </w:r>
          </w:p>
        </w:tc>
        <w:tc>
          <w:tcPr>
            <w:tcW w:w="1240" w:type="dxa"/>
            <w:vAlign w:val="bottom"/>
          </w:tcPr>
          <w:p w14:paraId="72DB7FDC" w14:textId="79716C4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192.00</w:t>
            </w:r>
          </w:p>
        </w:tc>
        <w:tc>
          <w:tcPr>
            <w:tcW w:w="886" w:type="dxa"/>
            <w:vAlign w:val="bottom"/>
          </w:tcPr>
          <w:p w14:paraId="69C520E4" w14:textId="0F54A6B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4.81</w:t>
            </w:r>
          </w:p>
        </w:tc>
        <w:tc>
          <w:tcPr>
            <w:tcW w:w="1240" w:type="dxa"/>
            <w:vAlign w:val="bottom"/>
          </w:tcPr>
          <w:p w14:paraId="4A8BC257" w14:textId="3D8C346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190.38</w:t>
            </w:r>
          </w:p>
        </w:tc>
      </w:tr>
      <w:tr w:rsidR="00AD52AB" w14:paraId="48975080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D8BE2D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851" w:type="dxa"/>
            <w:vAlign w:val="bottom"/>
          </w:tcPr>
          <w:p w14:paraId="3A8A1B50" w14:textId="46C384F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5F46914B" w14:textId="55D2173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192.26</w:t>
            </w:r>
          </w:p>
        </w:tc>
        <w:tc>
          <w:tcPr>
            <w:tcW w:w="851" w:type="dxa"/>
            <w:vAlign w:val="bottom"/>
          </w:tcPr>
          <w:p w14:paraId="3140E428" w14:textId="77D12DA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217D9A51" w14:textId="2ED18B5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192.01</w:t>
            </w:r>
          </w:p>
        </w:tc>
        <w:tc>
          <w:tcPr>
            <w:tcW w:w="886" w:type="dxa"/>
            <w:vAlign w:val="bottom"/>
          </w:tcPr>
          <w:p w14:paraId="6A95C959" w14:textId="37DAF4C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4.69</w:t>
            </w:r>
          </w:p>
        </w:tc>
        <w:tc>
          <w:tcPr>
            <w:tcW w:w="1240" w:type="dxa"/>
            <w:vAlign w:val="bottom"/>
          </w:tcPr>
          <w:p w14:paraId="0F5A56D1" w14:textId="65EC3E6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192.30</w:t>
            </w:r>
          </w:p>
        </w:tc>
        <w:tc>
          <w:tcPr>
            <w:tcW w:w="886" w:type="dxa"/>
            <w:vAlign w:val="bottom"/>
          </w:tcPr>
          <w:p w14:paraId="17C15097" w14:textId="3323727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240" w:type="dxa"/>
            <w:vAlign w:val="bottom"/>
          </w:tcPr>
          <w:p w14:paraId="6E3D8153" w14:textId="71EA8EF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191.01</w:t>
            </w:r>
          </w:p>
        </w:tc>
      </w:tr>
      <w:tr w:rsidR="00AD52AB" w14:paraId="5F3C52C8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FF8285F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2624</w:t>
            </w:r>
          </w:p>
        </w:tc>
        <w:tc>
          <w:tcPr>
            <w:tcW w:w="851" w:type="dxa"/>
            <w:vAlign w:val="bottom"/>
          </w:tcPr>
          <w:p w14:paraId="1E31B79B" w14:textId="4E7BE78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745D68C8" w14:textId="026F319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192.51</w:t>
            </w:r>
          </w:p>
        </w:tc>
        <w:tc>
          <w:tcPr>
            <w:tcW w:w="851" w:type="dxa"/>
            <w:vAlign w:val="bottom"/>
          </w:tcPr>
          <w:p w14:paraId="3E89B8B1" w14:textId="7ECE431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447F37D7" w14:textId="49F1F13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192.28</w:t>
            </w:r>
          </w:p>
        </w:tc>
        <w:tc>
          <w:tcPr>
            <w:tcW w:w="886" w:type="dxa"/>
            <w:vAlign w:val="bottom"/>
          </w:tcPr>
          <w:p w14:paraId="5F8E0F44" w14:textId="61C01D4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4.58</w:t>
            </w:r>
          </w:p>
        </w:tc>
        <w:tc>
          <w:tcPr>
            <w:tcW w:w="1240" w:type="dxa"/>
            <w:vAlign w:val="bottom"/>
          </w:tcPr>
          <w:p w14:paraId="67EC8D93" w14:textId="22310E0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192.52</w:t>
            </w:r>
          </w:p>
        </w:tc>
        <w:tc>
          <w:tcPr>
            <w:tcW w:w="886" w:type="dxa"/>
            <w:vAlign w:val="bottom"/>
          </w:tcPr>
          <w:p w14:paraId="7900337D" w14:textId="4EF31FF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240" w:type="dxa"/>
            <w:vAlign w:val="bottom"/>
          </w:tcPr>
          <w:p w14:paraId="17C4429E" w14:textId="601D49C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191.63</w:t>
            </w:r>
          </w:p>
        </w:tc>
      </w:tr>
      <w:tr w:rsidR="00AD52AB" w14:paraId="4549F440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840A304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2688</w:t>
            </w:r>
          </w:p>
        </w:tc>
        <w:tc>
          <w:tcPr>
            <w:tcW w:w="851" w:type="dxa"/>
            <w:vAlign w:val="bottom"/>
          </w:tcPr>
          <w:p w14:paraId="52BA9A8E" w14:textId="5EA3257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240" w:type="dxa"/>
            <w:vAlign w:val="bottom"/>
          </w:tcPr>
          <w:p w14:paraId="5BC82C13" w14:textId="33E204F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192.76</w:t>
            </w:r>
          </w:p>
        </w:tc>
        <w:tc>
          <w:tcPr>
            <w:tcW w:w="851" w:type="dxa"/>
            <w:vAlign w:val="bottom"/>
          </w:tcPr>
          <w:p w14:paraId="294FC3B9" w14:textId="00E5B92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40" w:type="dxa"/>
            <w:vAlign w:val="bottom"/>
          </w:tcPr>
          <w:p w14:paraId="74145C7B" w14:textId="07FBACF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192.53</w:t>
            </w:r>
          </w:p>
        </w:tc>
        <w:tc>
          <w:tcPr>
            <w:tcW w:w="886" w:type="dxa"/>
            <w:vAlign w:val="bottom"/>
          </w:tcPr>
          <w:p w14:paraId="4C2CD770" w14:textId="5D28076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4.48</w:t>
            </w:r>
          </w:p>
        </w:tc>
        <w:tc>
          <w:tcPr>
            <w:tcW w:w="1240" w:type="dxa"/>
            <w:vAlign w:val="bottom"/>
          </w:tcPr>
          <w:p w14:paraId="6F51CE28" w14:textId="63B0E72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192.78</w:t>
            </w:r>
          </w:p>
        </w:tc>
        <w:tc>
          <w:tcPr>
            <w:tcW w:w="886" w:type="dxa"/>
            <w:vAlign w:val="bottom"/>
          </w:tcPr>
          <w:p w14:paraId="305ED901" w14:textId="14A188F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4.49</w:t>
            </w:r>
          </w:p>
        </w:tc>
        <w:tc>
          <w:tcPr>
            <w:tcW w:w="1240" w:type="dxa"/>
            <w:vAlign w:val="bottom"/>
          </w:tcPr>
          <w:p w14:paraId="41B7DA99" w14:textId="140FF02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192.21</w:t>
            </w:r>
          </w:p>
        </w:tc>
      </w:tr>
      <w:tr w:rsidR="00AD52AB" w14:paraId="3E779702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12C1ED4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2752</w:t>
            </w:r>
          </w:p>
        </w:tc>
        <w:tc>
          <w:tcPr>
            <w:tcW w:w="851" w:type="dxa"/>
            <w:vAlign w:val="bottom"/>
          </w:tcPr>
          <w:p w14:paraId="54A79437" w14:textId="427CD72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3BEDDCB8" w14:textId="4A566B2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193.00</w:t>
            </w:r>
          </w:p>
        </w:tc>
        <w:tc>
          <w:tcPr>
            <w:tcW w:w="851" w:type="dxa"/>
            <w:vAlign w:val="bottom"/>
          </w:tcPr>
          <w:p w14:paraId="2F395769" w14:textId="7059804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45DB2572" w14:textId="349BC83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192.83</w:t>
            </w:r>
          </w:p>
        </w:tc>
        <w:tc>
          <w:tcPr>
            <w:tcW w:w="886" w:type="dxa"/>
            <w:vAlign w:val="bottom"/>
          </w:tcPr>
          <w:p w14:paraId="03385924" w14:textId="575DA3E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240" w:type="dxa"/>
            <w:vAlign w:val="bottom"/>
          </w:tcPr>
          <w:p w14:paraId="23C05B93" w14:textId="3E65A34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193.06</w:t>
            </w:r>
          </w:p>
        </w:tc>
        <w:tc>
          <w:tcPr>
            <w:tcW w:w="886" w:type="dxa"/>
            <w:vAlign w:val="bottom"/>
          </w:tcPr>
          <w:p w14:paraId="2585D14D" w14:textId="5C364DE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240" w:type="dxa"/>
            <w:vAlign w:val="bottom"/>
          </w:tcPr>
          <w:p w14:paraId="19BB389D" w14:textId="2A58B3E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192.77</w:t>
            </w:r>
          </w:p>
        </w:tc>
      </w:tr>
      <w:tr w:rsidR="00AD52AB" w14:paraId="4E9197EF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CE8F581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2816</w:t>
            </w:r>
          </w:p>
        </w:tc>
        <w:tc>
          <w:tcPr>
            <w:tcW w:w="851" w:type="dxa"/>
            <w:vAlign w:val="bottom"/>
          </w:tcPr>
          <w:p w14:paraId="601F1E2B" w14:textId="27FB465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4.28</w:t>
            </w:r>
          </w:p>
        </w:tc>
        <w:tc>
          <w:tcPr>
            <w:tcW w:w="1240" w:type="dxa"/>
            <w:vAlign w:val="bottom"/>
          </w:tcPr>
          <w:p w14:paraId="24D53C54" w14:textId="6DC7519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193.27</w:t>
            </w:r>
          </w:p>
        </w:tc>
        <w:tc>
          <w:tcPr>
            <w:tcW w:w="851" w:type="dxa"/>
            <w:vAlign w:val="bottom"/>
          </w:tcPr>
          <w:p w14:paraId="23781ACA" w14:textId="129339E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51A87AAB" w14:textId="3521E1A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193.05</w:t>
            </w:r>
          </w:p>
        </w:tc>
        <w:tc>
          <w:tcPr>
            <w:tcW w:w="886" w:type="dxa"/>
            <w:vAlign w:val="bottom"/>
          </w:tcPr>
          <w:p w14:paraId="4776D04E" w14:textId="6FD9E7F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3422268A" w14:textId="15A46F4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193.30</w:t>
            </w:r>
          </w:p>
        </w:tc>
        <w:tc>
          <w:tcPr>
            <w:tcW w:w="886" w:type="dxa"/>
            <w:vAlign w:val="bottom"/>
          </w:tcPr>
          <w:p w14:paraId="1D2D4CAF" w14:textId="604CF4F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240" w:type="dxa"/>
            <w:vAlign w:val="bottom"/>
          </w:tcPr>
          <w:p w14:paraId="6DE3932A" w14:textId="035DA3B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193.31</w:t>
            </w:r>
          </w:p>
        </w:tc>
      </w:tr>
      <w:tr w:rsidR="00AD52AB" w14:paraId="21B6378A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27E9865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2880</w:t>
            </w:r>
          </w:p>
        </w:tc>
        <w:tc>
          <w:tcPr>
            <w:tcW w:w="851" w:type="dxa"/>
            <w:vAlign w:val="bottom"/>
          </w:tcPr>
          <w:p w14:paraId="0DA93C1A" w14:textId="3A5E2EA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240" w:type="dxa"/>
            <w:vAlign w:val="bottom"/>
          </w:tcPr>
          <w:p w14:paraId="30736A04" w14:textId="4A304C4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193.48</w:t>
            </w:r>
          </w:p>
        </w:tc>
        <w:tc>
          <w:tcPr>
            <w:tcW w:w="851" w:type="dxa"/>
            <w:vAlign w:val="bottom"/>
          </w:tcPr>
          <w:p w14:paraId="56B6FA9C" w14:textId="39EA2B1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4.19</w:t>
            </w:r>
          </w:p>
        </w:tc>
        <w:tc>
          <w:tcPr>
            <w:tcW w:w="1240" w:type="dxa"/>
            <w:vAlign w:val="bottom"/>
          </w:tcPr>
          <w:p w14:paraId="44B926BC" w14:textId="6782C94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193.27</w:t>
            </w:r>
          </w:p>
        </w:tc>
        <w:tc>
          <w:tcPr>
            <w:tcW w:w="886" w:type="dxa"/>
            <w:vAlign w:val="bottom"/>
          </w:tcPr>
          <w:p w14:paraId="0E0FE200" w14:textId="1F71433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40" w:type="dxa"/>
            <w:vAlign w:val="bottom"/>
          </w:tcPr>
          <w:p w14:paraId="125DDC77" w14:textId="572BC62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193.49</w:t>
            </w:r>
          </w:p>
        </w:tc>
        <w:tc>
          <w:tcPr>
            <w:tcW w:w="886" w:type="dxa"/>
            <w:vAlign w:val="bottom"/>
          </w:tcPr>
          <w:p w14:paraId="35DF7921" w14:textId="455DC31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240" w:type="dxa"/>
            <w:vAlign w:val="bottom"/>
          </w:tcPr>
          <w:p w14:paraId="5936ADCB" w14:textId="391181E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193.44</w:t>
            </w:r>
          </w:p>
        </w:tc>
      </w:tr>
      <w:tr w:rsidR="00AD52AB" w14:paraId="6B4DBF8F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67D6719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2944</w:t>
            </w:r>
          </w:p>
        </w:tc>
        <w:tc>
          <w:tcPr>
            <w:tcW w:w="851" w:type="dxa"/>
            <w:vAlign w:val="bottom"/>
          </w:tcPr>
          <w:p w14:paraId="73E90C3C" w14:textId="6FB03D4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4E87580D" w14:textId="572B8A8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193.72</w:t>
            </w:r>
          </w:p>
        </w:tc>
        <w:tc>
          <w:tcPr>
            <w:tcW w:w="851" w:type="dxa"/>
            <w:vAlign w:val="bottom"/>
          </w:tcPr>
          <w:p w14:paraId="3949C71C" w14:textId="3C6E770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5E685596" w14:textId="74D8DF1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193.50</w:t>
            </w:r>
          </w:p>
        </w:tc>
        <w:tc>
          <w:tcPr>
            <w:tcW w:w="886" w:type="dxa"/>
            <w:vAlign w:val="bottom"/>
          </w:tcPr>
          <w:p w14:paraId="63A84238" w14:textId="3EF290B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40" w:type="dxa"/>
            <w:vAlign w:val="bottom"/>
          </w:tcPr>
          <w:p w14:paraId="4901394E" w14:textId="7AA70BA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193.73</w:t>
            </w:r>
          </w:p>
        </w:tc>
        <w:tc>
          <w:tcPr>
            <w:tcW w:w="886" w:type="dxa"/>
            <w:vAlign w:val="bottom"/>
          </w:tcPr>
          <w:p w14:paraId="4F0052CE" w14:textId="75770EE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4.12</w:t>
            </w:r>
          </w:p>
        </w:tc>
        <w:tc>
          <w:tcPr>
            <w:tcW w:w="1240" w:type="dxa"/>
            <w:vAlign w:val="bottom"/>
          </w:tcPr>
          <w:p w14:paraId="5A759123" w14:textId="7384DE0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194.18</w:t>
            </w:r>
          </w:p>
        </w:tc>
      </w:tr>
      <w:tr w:rsidR="00AD52AB" w14:paraId="710D172E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0BAB49B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3008</w:t>
            </w:r>
          </w:p>
        </w:tc>
        <w:tc>
          <w:tcPr>
            <w:tcW w:w="851" w:type="dxa"/>
            <w:vAlign w:val="bottom"/>
          </w:tcPr>
          <w:p w14:paraId="35AF6844" w14:textId="4B46D8C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1240" w:type="dxa"/>
            <w:vAlign w:val="bottom"/>
          </w:tcPr>
          <w:p w14:paraId="253FB6E5" w14:textId="77F8596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193.90</w:t>
            </w:r>
          </w:p>
        </w:tc>
        <w:tc>
          <w:tcPr>
            <w:tcW w:w="851" w:type="dxa"/>
            <w:vAlign w:val="bottom"/>
          </w:tcPr>
          <w:p w14:paraId="18583FE4" w14:textId="0D8BE82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0C97D95C" w14:textId="4B56826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193.74</w:t>
            </w:r>
          </w:p>
        </w:tc>
        <w:tc>
          <w:tcPr>
            <w:tcW w:w="886" w:type="dxa"/>
            <w:vAlign w:val="bottom"/>
          </w:tcPr>
          <w:p w14:paraId="387A557F" w14:textId="50D4850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482EB005" w14:textId="0400237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193.95</w:t>
            </w:r>
          </w:p>
        </w:tc>
        <w:tc>
          <w:tcPr>
            <w:tcW w:w="886" w:type="dxa"/>
            <w:vAlign w:val="bottom"/>
          </w:tcPr>
          <w:p w14:paraId="42238336" w14:textId="145CDEA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1240" w:type="dxa"/>
            <w:vAlign w:val="bottom"/>
          </w:tcPr>
          <w:p w14:paraId="676D8ED3" w14:textId="49D75BE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193.84</w:t>
            </w:r>
          </w:p>
        </w:tc>
      </w:tr>
      <w:tr w:rsidR="00AD52AB" w14:paraId="36B77722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E3F3A72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851" w:type="dxa"/>
            <w:vAlign w:val="bottom"/>
          </w:tcPr>
          <w:p w14:paraId="7AB1EF44" w14:textId="65ED8A9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3.94</w:t>
            </w:r>
          </w:p>
        </w:tc>
        <w:tc>
          <w:tcPr>
            <w:tcW w:w="1240" w:type="dxa"/>
            <w:vAlign w:val="bottom"/>
          </w:tcPr>
          <w:p w14:paraId="17350B53" w14:textId="64EA2B8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194.14</w:t>
            </w:r>
          </w:p>
        </w:tc>
        <w:tc>
          <w:tcPr>
            <w:tcW w:w="851" w:type="dxa"/>
            <w:vAlign w:val="bottom"/>
          </w:tcPr>
          <w:p w14:paraId="6900404C" w14:textId="0695AD9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49AF98F2" w14:textId="373267B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193.93</w:t>
            </w:r>
          </w:p>
        </w:tc>
        <w:tc>
          <w:tcPr>
            <w:tcW w:w="886" w:type="dxa"/>
            <w:vAlign w:val="bottom"/>
          </w:tcPr>
          <w:p w14:paraId="708B66FC" w14:textId="23C248E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2EFAC10B" w14:textId="6F7382D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194.16</w:t>
            </w:r>
          </w:p>
        </w:tc>
        <w:tc>
          <w:tcPr>
            <w:tcW w:w="886" w:type="dxa"/>
            <w:vAlign w:val="bottom"/>
          </w:tcPr>
          <w:p w14:paraId="64CC8142" w14:textId="3D6F191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40" w:type="dxa"/>
            <w:vAlign w:val="bottom"/>
          </w:tcPr>
          <w:p w14:paraId="1487BF02" w14:textId="6A218C6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194.60</w:t>
            </w:r>
          </w:p>
        </w:tc>
      </w:tr>
      <w:tr w:rsidR="00AD52AB" w14:paraId="2F3FD2CD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762312A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3136</w:t>
            </w:r>
          </w:p>
        </w:tc>
        <w:tc>
          <w:tcPr>
            <w:tcW w:w="851" w:type="dxa"/>
            <w:vAlign w:val="bottom"/>
          </w:tcPr>
          <w:p w14:paraId="4D04DB9E" w14:textId="2413FC2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4E6A218D" w14:textId="2DBC0DA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194.31</w:t>
            </w:r>
          </w:p>
        </w:tc>
        <w:tc>
          <w:tcPr>
            <w:tcW w:w="851" w:type="dxa"/>
            <w:vAlign w:val="bottom"/>
          </w:tcPr>
          <w:p w14:paraId="5896004D" w14:textId="226471B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0D968143" w14:textId="026B869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194.12</w:t>
            </w:r>
          </w:p>
        </w:tc>
        <w:tc>
          <w:tcPr>
            <w:tcW w:w="886" w:type="dxa"/>
            <w:vAlign w:val="bottom"/>
          </w:tcPr>
          <w:p w14:paraId="61E9A168" w14:textId="72166A0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1240" w:type="dxa"/>
            <w:vAlign w:val="bottom"/>
          </w:tcPr>
          <w:p w14:paraId="5AE20A37" w14:textId="60ED6F7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194.32</w:t>
            </w:r>
          </w:p>
        </w:tc>
        <w:tc>
          <w:tcPr>
            <w:tcW w:w="886" w:type="dxa"/>
            <w:vAlign w:val="bottom"/>
          </w:tcPr>
          <w:p w14:paraId="2CAECE5A" w14:textId="0FDA4DE6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240" w:type="dxa"/>
            <w:vAlign w:val="bottom"/>
          </w:tcPr>
          <w:p w14:paraId="492F1B86" w14:textId="44EB3B5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194.21</w:t>
            </w:r>
          </w:p>
        </w:tc>
      </w:tr>
      <w:tr w:rsidR="00AD52AB" w14:paraId="559C0348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E86C443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851" w:type="dxa"/>
            <w:vAlign w:val="bottom"/>
          </w:tcPr>
          <w:p w14:paraId="5324043F" w14:textId="0F50105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240" w:type="dxa"/>
            <w:vAlign w:val="bottom"/>
          </w:tcPr>
          <w:p w14:paraId="27C3D0C9" w14:textId="0D90632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194.51</w:t>
            </w:r>
          </w:p>
        </w:tc>
        <w:tc>
          <w:tcPr>
            <w:tcW w:w="851" w:type="dxa"/>
            <w:vAlign w:val="bottom"/>
          </w:tcPr>
          <w:p w14:paraId="1E2D7814" w14:textId="77389ED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51644E90" w14:textId="523194F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194.32</w:t>
            </w:r>
          </w:p>
        </w:tc>
        <w:tc>
          <w:tcPr>
            <w:tcW w:w="886" w:type="dxa"/>
            <w:vAlign w:val="bottom"/>
          </w:tcPr>
          <w:p w14:paraId="1026C61A" w14:textId="532D787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3A8A9A7A" w14:textId="12733CC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194.52</w:t>
            </w:r>
          </w:p>
        </w:tc>
        <w:tc>
          <w:tcPr>
            <w:tcW w:w="886" w:type="dxa"/>
            <w:vAlign w:val="bottom"/>
          </w:tcPr>
          <w:p w14:paraId="72551BA6" w14:textId="69F080E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0" w:type="dxa"/>
            <w:vAlign w:val="bottom"/>
          </w:tcPr>
          <w:p w14:paraId="4612ADA2" w14:textId="4A8EF8F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194.92</w:t>
            </w:r>
          </w:p>
        </w:tc>
      </w:tr>
      <w:tr w:rsidR="00AD52AB" w14:paraId="69643838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D36BC6B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3264</w:t>
            </w:r>
          </w:p>
        </w:tc>
        <w:tc>
          <w:tcPr>
            <w:tcW w:w="851" w:type="dxa"/>
            <w:vAlign w:val="bottom"/>
          </w:tcPr>
          <w:p w14:paraId="17E737DB" w14:textId="69F2C32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40" w:type="dxa"/>
            <w:vAlign w:val="bottom"/>
          </w:tcPr>
          <w:p w14:paraId="1C567E04" w14:textId="213650D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194.67</w:t>
            </w:r>
          </w:p>
        </w:tc>
        <w:tc>
          <w:tcPr>
            <w:tcW w:w="851" w:type="dxa"/>
            <w:vAlign w:val="bottom"/>
          </w:tcPr>
          <w:p w14:paraId="3D2D0E6F" w14:textId="3BC82A7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40" w:type="dxa"/>
            <w:vAlign w:val="bottom"/>
          </w:tcPr>
          <w:p w14:paraId="048F8DE5" w14:textId="0912C3D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194.53</w:t>
            </w:r>
          </w:p>
        </w:tc>
        <w:tc>
          <w:tcPr>
            <w:tcW w:w="886" w:type="dxa"/>
            <w:vAlign w:val="bottom"/>
          </w:tcPr>
          <w:p w14:paraId="12434E4E" w14:textId="2FF0056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40" w:type="dxa"/>
            <w:vAlign w:val="bottom"/>
          </w:tcPr>
          <w:p w14:paraId="3B1FBE15" w14:textId="260CAC7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194.72</w:t>
            </w:r>
          </w:p>
        </w:tc>
        <w:tc>
          <w:tcPr>
            <w:tcW w:w="886" w:type="dxa"/>
            <w:vAlign w:val="bottom"/>
          </w:tcPr>
          <w:p w14:paraId="4BCC0ADD" w14:textId="4F404B5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240" w:type="dxa"/>
            <w:vAlign w:val="bottom"/>
          </w:tcPr>
          <w:p w14:paraId="6DC994F4" w14:textId="7096E56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194.58</w:t>
            </w:r>
          </w:p>
        </w:tc>
      </w:tr>
      <w:tr w:rsidR="00AD52AB" w14:paraId="4773D2CD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4CDA59E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3328</w:t>
            </w:r>
          </w:p>
        </w:tc>
        <w:tc>
          <w:tcPr>
            <w:tcW w:w="851" w:type="dxa"/>
            <w:vAlign w:val="bottom"/>
          </w:tcPr>
          <w:p w14:paraId="2057801B" w14:textId="67EA8A7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57DA6040" w14:textId="2BCFA59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194.88</w:t>
            </w:r>
          </w:p>
        </w:tc>
        <w:tc>
          <w:tcPr>
            <w:tcW w:w="851" w:type="dxa"/>
            <w:vAlign w:val="bottom"/>
          </w:tcPr>
          <w:p w14:paraId="6FAB6C49" w14:textId="580F827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1E662216" w14:textId="660C0FE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194.69</w:t>
            </w:r>
          </w:p>
        </w:tc>
        <w:tc>
          <w:tcPr>
            <w:tcW w:w="886" w:type="dxa"/>
            <w:vAlign w:val="bottom"/>
          </w:tcPr>
          <w:p w14:paraId="4F365951" w14:textId="77CBDFF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730D6285" w14:textId="635D1ED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194.91</w:t>
            </w:r>
          </w:p>
        </w:tc>
        <w:tc>
          <w:tcPr>
            <w:tcW w:w="886" w:type="dxa"/>
            <w:vAlign w:val="bottom"/>
          </w:tcPr>
          <w:p w14:paraId="6389904F" w14:textId="0675ED6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1240" w:type="dxa"/>
            <w:vAlign w:val="bottom"/>
          </w:tcPr>
          <w:p w14:paraId="2F721A9D" w14:textId="7521A8E9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195.27</w:t>
            </w:r>
          </w:p>
        </w:tc>
      </w:tr>
      <w:tr w:rsidR="00AD52AB" w14:paraId="4A21CF85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16ACD2D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3392</w:t>
            </w:r>
          </w:p>
        </w:tc>
        <w:tc>
          <w:tcPr>
            <w:tcW w:w="851" w:type="dxa"/>
            <w:vAlign w:val="bottom"/>
          </w:tcPr>
          <w:p w14:paraId="394E14DC" w14:textId="2759F5B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038309C7" w14:textId="41337BAA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195.04</w:t>
            </w:r>
          </w:p>
        </w:tc>
        <w:tc>
          <w:tcPr>
            <w:tcW w:w="851" w:type="dxa"/>
            <w:vAlign w:val="bottom"/>
          </w:tcPr>
          <w:p w14:paraId="551AC034" w14:textId="6F1C05F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7E4C6B78" w14:textId="211DD37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194.86</w:t>
            </w:r>
          </w:p>
        </w:tc>
        <w:tc>
          <w:tcPr>
            <w:tcW w:w="886" w:type="dxa"/>
            <w:vAlign w:val="bottom"/>
          </w:tcPr>
          <w:p w14:paraId="54C3DFF7" w14:textId="1045292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240" w:type="dxa"/>
            <w:vAlign w:val="bottom"/>
          </w:tcPr>
          <w:p w14:paraId="7973ECDB" w14:textId="4848C99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195.04</w:t>
            </w:r>
          </w:p>
        </w:tc>
        <w:tc>
          <w:tcPr>
            <w:tcW w:w="886" w:type="dxa"/>
            <w:vAlign w:val="bottom"/>
          </w:tcPr>
          <w:p w14:paraId="6F527D80" w14:textId="2B6A421B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240" w:type="dxa"/>
            <w:vAlign w:val="bottom"/>
          </w:tcPr>
          <w:p w14:paraId="4AA57FBA" w14:textId="2676CBA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194.90</w:t>
            </w:r>
          </w:p>
        </w:tc>
      </w:tr>
      <w:tr w:rsidR="00AD52AB" w14:paraId="0CDB1E89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E231010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3456</w:t>
            </w:r>
          </w:p>
        </w:tc>
        <w:tc>
          <w:tcPr>
            <w:tcW w:w="851" w:type="dxa"/>
            <w:vAlign w:val="bottom"/>
          </w:tcPr>
          <w:p w14:paraId="722BFB1E" w14:textId="366F378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1C4DAEC7" w14:textId="63B1436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195.21</w:t>
            </w:r>
          </w:p>
        </w:tc>
        <w:tc>
          <w:tcPr>
            <w:tcW w:w="851" w:type="dxa"/>
            <w:vAlign w:val="bottom"/>
          </w:tcPr>
          <w:p w14:paraId="6B36CBF3" w14:textId="2273A3B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303B2A4E" w14:textId="495C0FB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195.03</w:t>
            </w:r>
          </w:p>
        </w:tc>
        <w:tc>
          <w:tcPr>
            <w:tcW w:w="886" w:type="dxa"/>
            <w:vAlign w:val="bottom"/>
          </w:tcPr>
          <w:p w14:paraId="68D2C415" w14:textId="6BD321A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78B939FC" w14:textId="1DBF563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195.22</w:t>
            </w:r>
          </w:p>
        </w:tc>
        <w:tc>
          <w:tcPr>
            <w:tcW w:w="886" w:type="dxa"/>
            <w:vAlign w:val="bottom"/>
          </w:tcPr>
          <w:p w14:paraId="74F26903" w14:textId="505B65B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40" w:type="dxa"/>
            <w:vAlign w:val="bottom"/>
          </w:tcPr>
          <w:p w14:paraId="12B38AA9" w14:textId="5D598F8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195.55</w:t>
            </w:r>
          </w:p>
        </w:tc>
      </w:tr>
      <w:tr w:rsidR="00AD52AB" w14:paraId="360CC075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4D2F1688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3520</w:t>
            </w:r>
          </w:p>
        </w:tc>
        <w:tc>
          <w:tcPr>
            <w:tcW w:w="851" w:type="dxa"/>
            <w:vAlign w:val="bottom"/>
          </w:tcPr>
          <w:p w14:paraId="2280320E" w14:textId="4FE4A99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240" w:type="dxa"/>
            <w:vAlign w:val="bottom"/>
          </w:tcPr>
          <w:p w14:paraId="2B0D03FA" w14:textId="124A63B1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195.34</w:t>
            </w:r>
          </w:p>
        </w:tc>
        <w:tc>
          <w:tcPr>
            <w:tcW w:w="851" w:type="dxa"/>
            <w:vAlign w:val="bottom"/>
          </w:tcPr>
          <w:p w14:paraId="2D5E4CD6" w14:textId="4ADF375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15B67E5E" w14:textId="705C089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195.21</w:t>
            </w:r>
          </w:p>
        </w:tc>
        <w:tc>
          <w:tcPr>
            <w:tcW w:w="886" w:type="dxa"/>
            <w:vAlign w:val="bottom"/>
          </w:tcPr>
          <w:p w14:paraId="151AA0B6" w14:textId="15C22A8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39942150" w14:textId="54E5396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195.38</w:t>
            </w:r>
          </w:p>
        </w:tc>
        <w:tc>
          <w:tcPr>
            <w:tcW w:w="886" w:type="dxa"/>
            <w:vAlign w:val="bottom"/>
          </w:tcPr>
          <w:p w14:paraId="02CEC093" w14:textId="78D81A8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40" w:type="dxa"/>
            <w:vAlign w:val="bottom"/>
          </w:tcPr>
          <w:p w14:paraId="50BE77F5" w14:textId="157DAAE5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195.23</w:t>
            </w:r>
          </w:p>
        </w:tc>
      </w:tr>
      <w:tr w:rsidR="00AD52AB" w14:paraId="57BA4B72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24019CE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851" w:type="dxa"/>
            <w:vAlign w:val="bottom"/>
          </w:tcPr>
          <w:p w14:paraId="102AAA63" w14:textId="1111D98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4FD7546E" w14:textId="74D3BF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195.52</w:t>
            </w:r>
          </w:p>
        </w:tc>
        <w:tc>
          <w:tcPr>
            <w:tcW w:w="851" w:type="dxa"/>
            <w:vAlign w:val="bottom"/>
          </w:tcPr>
          <w:p w14:paraId="12CEF035" w14:textId="7A5B049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27E1D87A" w14:textId="10CBA81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195.35</w:t>
            </w:r>
          </w:p>
        </w:tc>
        <w:tc>
          <w:tcPr>
            <w:tcW w:w="886" w:type="dxa"/>
            <w:vAlign w:val="bottom"/>
          </w:tcPr>
          <w:p w14:paraId="1E3A9524" w14:textId="6FFD2E3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4878513B" w14:textId="5EE39B7F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195.55</w:t>
            </w:r>
          </w:p>
        </w:tc>
        <w:tc>
          <w:tcPr>
            <w:tcW w:w="886" w:type="dxa"/>
            <w:vAlign w:val="bottom"/>
          </w:tcPr>
          <w:p w14:paraId="4AD12564" w14:textId="5CD13FF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40" w:type="dxa"/>
            <w:vAlign w:val="bottom"/>
          </w:tcPr>
          <w:p w14:paraId="549448D1" w14:textId="628F9EA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195.87</w:t>
            </w:r>
          </w:p>
        </w:tc>
      </w:tr>
      <w:tr w:rsidR="00AD52AB" w14:paraId="7CF5846F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0ED463B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3648</w:t>
            </w:r>
          </w:p>
        </w:tc>
        <w:tc>
          <w:tcPr>
            <w:tcW w:w="851" w:type="dxa"/>
            <w:vAlign w:val="bottom"/>
          </w:tcPr>
          <w:p w14:paraId="49AC1BE7" w14:textId="3AC54D4C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6AB737EB" w14:textId="3E33290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195.65</w:t>
            </w:r>
          </w:p>
        </w:tc>
        <w:tc>
          <w:tcPr>
            <w:tcW w:w="851" w:type="dxa"/>
            <w:vAlign w:val="bottom"/>
          </w:tcPr>
          <w:p w14:paraId="11E92BC2" w14:textId="4BBA229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39406ED8" w14:textId="3ECE29B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195.49</w:t>
            </w:r>
          </w:p>
        </w:tc>
        <w:tc>
          <w:tcPr>
            <w:tcW w:w="886" w:type="dxa"/>
            <w:vAlign w:val="bottom"/>
          </w:tcPr>
          <w:p w14:paraId="77E9253D" w14:textId="06240F8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46468E05" w14:textId="3075708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195.67</w:t>
            </w:r>
          </w:p>
        </w:tc>
        <w:tc>
          <w:tcPr>
            <w:tcW w:w="886" w:type="dxa"/>
            <w:vAlign w:val="bottom"/>
          </w:tcPr>
          <w:p w14:paraId="1BC32F35" w14:textId="246B0938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240" w:type="dxa"/>
            <w:vAlign w:val="bottom"/>
          </w:tcPr>
          <w:p w14:paraId="29F6D27B" w14:textId="394D6DD4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195.50</w:t>
            </w:r>
          </w:p>
        </w:tc>
      </w:tr>
      <w:tr w:rsidR="00AD52AB" w14:paraId="215C1B0E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71E688A9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3712</w:t>
            </w:r>
          </w:p>
        </w:tc>
        <w:tc>
          <w:tcPr>
            <w:tcW w:w="851" w:type="dxa"/>
            <w:vAlign w:val="bottom"/>
          </w:tcPr>
          <w:p w14:paraId="3415C2CA" w14:textId="6A7B389A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40" w:type="dxa"/>
            <w:vAlign w:val="bottom"/>
          </w:tcPr>
          <w:p w14:paraId="41DEA1EA" w14:textId="14375CF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195.81</w:t>
            </w:r>
          </w:p>
        </w:tc>
        <w:tc>
          <w:tcPr>
            <w:tcW w:w="851" w:type="dxa"/>
            <w:vAlign w:val="bottom"/>
          </w:tcPr>
          <w:p w14:paraId="14F66261" w14:textId="2AF539B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40" w:type="dxa"/>
            <w:vAlign w:val="bottom"/>
          </w:tcPr>
          <w:p w14:paraId="4B28EAF2" w14:textId="1CB48CE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195.64</w:t>
            </w:r>
          </w:p>
        </w:tc>
        <w:tc>
          <w:tcPr>
            <w:tcW w:w="886" w:type="dxa"/>
            <w:vAlign w:val="bottom"/>
          </w:tcPr>
          <w:p w14:paraId="7BCA193B" w14:textId="558E6F2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240" w:type="dxa"/>
            <w:vAlign w:val="bottom"/>
          </w:tcPr>
          <w:p w14:paraId="1336EC0A" w14:textId="544C1BD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195.82</w:t>
            </w:r>
          </w:p>
        </w:tc>
        <w:tc>
          <w:tcPr>
            <w:tcW w:w="886" w:type="dxa"/>
            <w:vAlign w:val="bottom"/>
          </w:tcPr>
          <w:p w14:paraId="3D09FBFF" w14:textId="06D3EE2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3.30</w:t>
            </w:r>
          </w:p>
        </w:tc>
        <w:tc>
          <w:tcPr>
            <w:tcW w:w="1240" w:type="dxa"/>
            <w:vAlign w:val="bottom"/>
          </w:tcPr>
          <w:p w14:paraId="4315409A" w14:textId="0B65189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196.12</w:t>
            </w:r>
          </w:p>
        </w:tc>
      </w:tr>
      <w:tr w:rsidR="00AD52AB" w14:paraId="42D8601C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6586AA05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3776</w:t>
            </w:r>
          </w:p>
        </w:tc>
        <w:tc>
          <w:tcPr>
            <w:tcW w:w="851" w:type="dxa"/>
            <w:vAlign w:val="bottom"/>
          </w:tcPr>
          <w:p w14:paraId="7A357C05" w14:textId="406DA72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70E3D5D5" w14:textId="49B19F5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195.92</w:t>
            </w:r>
          </w:p>
        </w:tc>
        <w:tc>
          <w:tcPr>
            <w:tcW w:w="851" w:type="dxa"/>
            <w:vAlign w:val="bottom"/>
          </w:tcPr>
          <w:p w14:paraId="6F8F3CB2" w14:textId="3E3B8EB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65185D4A" w14:textId="0DDF242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195.80</w:t>
            </w:r>
          </w:p>
        </w:tc>
        <w:tc>
          <w:tcPr>
            <w:tcW w:w="886" w:type="dxa"/>
            <w:vAlign w:val="bottom"/>
          </w:tcPr>
          <w:p w14:paraId="72BFDDFC" w14:textId="447BAB7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45B40149" w14:textId="576CC06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195.97</w:t>
            </w:r>
          </w:p>
        </w:tc>
        <w:tc>
          <w:tcPr>
            <w:tcW w:w="886" w:type="dxa"/>
            <w:vAlign w:val="bottom"/>
          </w:tcPr>
          <w:p w14:paraId="25A2275C" w14:textId="021E0BA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3.24</w:t>
            </w:r>
          </w:p>
        </w:tc>
        <w:tc>
          <w:tcPr>
            <w:tcW w:w="1240" w:type="dxa"/>
            <w:vAlign w:val="bottom"/>
          </w:tcPr>
          <w:p w14:paraId="58CCC618" w14:textId="55B1F68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195.82</w:t>
            </w:r>
          </w:p>
        </w:tc>
      </w:tr>
      <w:tr w:rsidR="00AD52AB" w14:paraId="55EA45A1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01EBE06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3840</w:t>
            </w:r>
          </w:p>
        </w:tc>
        <w:tc>
          <w:tcPr>
            <w:tcW w:w="851" w:type="dxa"/>
            <w:vAlign w:val="bottom"/>
          </w:tcPr>
          <w:p w14:paraId="510C74CE" w14:textId="274AC8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65E9F52D" w14:textId="7AEF176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196.08</w:t>
            </w:r>
          </w:p>
        </w:tc>
        <w:tc>
          <w:tcPr>
            <w:tcW w:w="851" w:type="dxa"/>
            <w:vAlign w:val="bottom"/>
          </w:tcPr>
          <w:p w14:paraId="5B6FB73B" w14:textId="4160CFB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67D5443F" w14:textId="3A0C58B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195.92</w:t>
            </w:r>
          </w:p>
        </w:tc>
        <w:tc>
          <w:tcPr>
            <w:tcW w:w="886" w:type="dxa"/>
            <w:vAlign w:val="bottom"/>
          </w:tcPr>
          <w:p w14:paraId="7BA821B7" w14:textId="06B382A1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7C225AD8" w14:textId="2FA7056C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196.11</w:t>
            </w:r>
          </w:p>
        </w:tc>
        <w:tc>
          <w:tcPr>
            <w:tcW w:w="886" w:type="dxa"/>
            <w:vAlign w:val="bottom"/>
          </w:tcPr>
          <w:p w14:paraId="4D0409ED" w14:textId="3587DD25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3.19</w:t>
            </w:r>
          </w:p>
        </w:tc>
        <w:tc>
          <w:tcPr>
            <w:tcW w:w="1240" w:type="dxa"/>
            <w:vAlign w:val="bottom"/>
          </w:tcPr>
          <w:p w14:paraId="2EFDB3DF" w14:textId="383BB74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196.40</w:t>
            </w:r>
          </w:p>
        </w:tc>
      </w:tr>
      <w:tr w:rsidR="00AD52AB" w14:paraId="298679BE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177E269B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3904</w:t>
            </w:r>
          </w:p>
        </w:tc>
        <w:tc>
          <w:tcPr>
            <w:tcW w:w="851" w:type="dxa"/>
            <w:vAlign w:val="bottom"/>
          </w:tcPr>
          <w:p w14:paraId="5D9BB81D" w14:textId="65F2C24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39F30607" w14:textId="2D152E4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196.20</w:t>
            </w:r>
          </w:p>
        </w:tc>
        <w:tc>
          <w:tcPr>
            <w:tcW w:w="851" w:type="dxa"/>
            <w:vAlign w:val="bottom"/>
          </w:tcPr>
          <w:p w14:paraId="3B3B1E0C" w14:textId="209D7B5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65FC9497" w14:textId="549183C2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196.05</w:t>
            </w:r>
          </w:p>
        </w:tc>
        <w:tc>
          <w:tcPr>
            <w:tcW w:w="886" w:type="dxa"/>
            <w:vAlign w:val="bottom"/>
          </w:tcPr>
          <w:p w14:paraId="25DD43B7" w14:textId="6D788A6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347B9BAC" w14:textId="44639FD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196.21</w:t>
            </w:r>
          </w:p>
        </w:tc>
        <w:tc>
          <w:tcPr>
            <w:tcW w:w="886" w:type="dxa"/>
            <w:vAlign w:val="bottom"/>
          </w:tcPr>
          <w:p w14:paraId="050FE74F" w14:textId="3CF6C029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3.14</w:t>
            </w:r>
          </w:p>
        </w:tc>
        <w:tc>
          <w:tcPr>
            <w:tcW w:w="1240" w:type="dxa"/>
            <w:vAlign w:val="bottom"/>
          </w:tcPr>
          <w:p w14:paraId="4E2982A9" w14:textId="6136B750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196.05</w:t>
            </w:r>
          </w:p>
        </w:tc>
      </w:tr>
      <w:tr w:rsidR="00AD52AB" w14:paraId="7AEC76F6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26F93A87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lastRenderedPageBreak/>
              <w:t>3968</w:t>
            </w:r>
          </w:p>
        </w:tc>
        <w:tc>
          <w:tcPr>
            <w:tcW w:w="851" w:type="dxa"/>
            <w:vAlign w:val="bottom"/>
          </w:tcPr>
          <w:p w14:paraId="424711FA" w14:textId="0B2370C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3B8981DB" w14:textId="69AA274E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196.34</w:t>
            </w:r>
          </w:p>
        </w:tc>
        <w:tc>
          <w:tcPr>
            <w:tcW w:w="851" w:type="dxa"/>
            <w:vAlign w:val="bottom"/>
          </w:tcPr>
          <w:p w14:paraId="254786D3" w14:textId="3FB2D13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440C2571" w14:textId="4A1060A7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196.19</w:t>
            </w:r>
          </w:p>
        </w:tc>
        <w:tc>
          <w:tcPr>
            <w:tcW w:w="886" w:type="dxa"/>
            <w:vAlign w:val="bottom"/>
          </w:tcPr>
          <w:p w14:paraId="21054342" w14:textId="7158B95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61F20155" w14:textId="73CA1950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196.36</w:t>
            </w:r>
          </w:p>
        </w:tc>
        <w:tc>
          <w:tcPr>
            <w:tcW w:w="886" w:type="dxa"/>
            <w:vAlign w:val="bottom"/>
          </w:tcPr>
          <w:p w14:paraId="1C2A093A" w14:textId="2B39F79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1240" w:type="dxa"/>
            <w:vAlign w:val="bottom"/>
          </w:tcPr>
          <w:p w14:paraId="13B0A667" w14:textId="69DC3A7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196.62</w:t>
            </w:r>
          </w:p>
        </w:tc>
      </w:tr>
      <w:tr w:rsidR="00AD52AB" w14:paraId="367EC37C" w14:textId="77777777" w:rsidTr="00524F6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5C9CA863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4032</w:t>
            </w:r>
          </w:p>
        </w:tc>
        <w:tc>
          <w:tcPr>
            <w:tcW w:w="851" w:type="dxa"/>
            <w:vAlign w:val="bottom"/>
          </w:tcPr>
          <w:p w14:paraId="00F4C2E6" w14:textId="40BCB70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48E5985E" w14:textId="22C798A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196.44</w:t>
            </w:r>
          </w:p>
        </w:tc>
        <w:tc>
          <w:tcPr>
            <w:tcW w:w="851" w:type="dxa"/>
            <w:vAlign w:val="bottom"/>
          </w:tcPr>
          <w:p w14:paraId="2B132B70" w14:textId="5E37650D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19762C1A" w14:textId="0E2C9AA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196.32</w:t>
            </w:r>
          </w:p>
        </w:tc>
        <w:tc>
          <w:tcPr>
            <w:tcW w:w="886" w:type="dxa"/>
            <w:vAlign w:val="bottom"/>
          </w:tcPr>
          <w:p w14:paraId="65868EB3" w14:textId="60351CCE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0" w:type="dxa"/>
            <w:vAlign w:val="bottom"/>
          </w:tcPr>
          <w:p w14:paraId="761D5E23" w14:textId="709EF083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196.48</w:t>
            </w:r>
          </w:p>
        </w:tc>
        <w:tc>
          <w:tcPr>
            <w:tcW w:w="886" w:type="dxa"/>
            <w:vAlign w:val="bottom"/>
          </w:tcPr>
          <w:p w14:paraId="5FB1613E" w14:textId="1C7DBE17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240" w:type="dxa"/>
            <w:vAlign w:val="bottom"/>
          </w:tcPr>
          <w:p w14:paraId="32EC8388" w14:textId="1EF22C6F" w:rsidR="00AD52AB" w:rsidRPr="00552EAB" w:rsidRDefault="00AD52AB" w:rsidP="00AD5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196.33</w:t>
            </w:r>
          </w:p>
        </w:tc>
      </w:tr>
      <w:tr w:rsidR="00AD52AB" w14:paraId="4735757E" w14:textId="77777777" w:rsidTr="0052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vAlign w:val="bottom"/>
          </w:tcPr>
          <w:p w14:paraId="381E4609" w14:textId="77777777" w:rsidR="00AD52AB" w:rsidRDefault="00AD52AB" w:rsidP="00AD52AB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4096</w:t>
            </w:r>
          </w:p>
        </w:tc>
        <w:tc>
          <w:tcPr>
            <w:tcW w:w="851" w:type="dxa"/>
            <w:vAlign w:val="bottom"/>
          </w:tcPr>
          <w:p w14:paraId="7C71A6E0" w14:textId="4B9F5B04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2F1BD6E3" w14:textId="3B73873D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196.59</w:t>
            </w:r>
          </w:p>
        </w:tc>
        <w:tc>
          <w:tcPr>
            <w:tcW w:w="851" w:type="dxa"/>
            <w:vAlign w:val="bottom"/>
          </w:tcPr>
          <w:p w14:paraId="5A0F9183" w14:textId="5A18006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224E40A2" w14:textId="65D3858B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196.43</w:t>
            </w:r>
          </w:p>
        </w:tc>
        <w:tc>
          <w:tcPr>
            <w:tcW w:w="886" w:type="dxa"/>
            <w:vAlign w:val="bottom"/>
          </w:tcPr>
          <w:p w14:paraId="2F124BDD" w14:textId="7EB70C72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6BF51BEC" w14:textId="4F656148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196.60</w:t>
            </w:r>
          </w:p>
        </w:tc>
        <w:tc>
          <w:tcPr>
            <w:tcW w:w="886" w:type="dxa"/>
            <w:vAlign w:val="bottom"/>
          </w:tcPr>
          <w:p w14:paraId="353D273E" w14:textId="7F51E856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0" w:type="dxa"/>
            <w:vAlign w:val="bottom"/>
          </w:tcPr>
          <w:p w14:paraId="06174EC4" w14:textId="044B1BA3" w:rsidR="00AD52AB" w:rsidRPr="00552EAB" w:rsidRDefault="00AD52AB" w:rsidP="00AD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196.88</w:t>
            </w:r>
          </w:p>
        </w:tc>
      </w:tr>
    </w:tbl>
    <w:p w14:paraId="68E936C4" w14:textId="6EFB56EF" w:rsidR="00933A98" w:rsidRPr="00453431" w:rsidRDefault="00933A98" w:rsidP="00933A98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50F78">
        <w:rPr>
          <w:noProof/>
        </w:rPr>
        <w:t>9</w:t>
      </w:r>
      <w:r>
        <w:fldChar w:fldCharType="end"/>
      </w:r>
      <w:r>
        <w:t>:</w:t>
      </w:r>
      <w:r w:rsidRPr="00453431">
        <w:t xml:space="preserve"> </w:t>
      </w:r>
      <w:r>
        <w:t xml:space="preserve">DPDK Driver – </w:t>
      </w:r>
      <w:r w:rsidR="001C6B25">
        <w:t>CPM5</w:t>
      </w:r>
      <w:r>
        <w:t xml:space="preserve"> PF Forwarding performance test </w:t>
      </w:r>
      <w:proofErr w:type="gramStart"/>
      <w:r>
        <w:t>results</w:t>
      </w:r>
      <w:proofErr w:type="gramEnd"/>
    </w:p>
    <w:p w14:paraId="41A3DD5A" w14:textId="466FA47B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4405D3E8" w14:textId="2E9F413A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E960EA9" w14:textId="4DBD32E6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6E5682A9" w14:textId="07DF76D3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2DE1FA5" w14:textId="3E70D01D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08ECB3D7" w14:textId="7BBC07A2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777DCB75" w14:textId="2FF34037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1F3496F" w14:textId="0D54FDCB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10991FC1" w14:textId="5D63DBC5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5AF2F84B" w14:textId="362C4C62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5C7B1E19" w14:textId="7A3E7E65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4A83D650" w14:textId="3EC18B03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1FEC4AA" w14:textId="45CB67AD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7554159" w14:textId="77777777" w:rsidR="009E644C" w:rsidRDefault="009E644C" w:rsidP="00AA3A60">
      <w:pPr>
        <w:rPr>
          <w:rFonts w:eastAsiaTheme="majorEastAsia" w:cstheme="majorBidi"/>
          <w:b/>
          <w:color w:val="FF8001"/>
          <w:sz w:val="24"/>
        </w:rPr>
      </w:pPr>
    </w:p>
    <w:p w14:paraId="278880A0" w14:textId="77777777" w:rsidR="006530DC" w:rsidRPr="006530DC" w:rsidRDefault="006530DC" w:rsidP="005A0E10"/>
    <w:p w14:paraId="45BC6DDB" w14:textId="4D226C00" w:rsidR="00DA356B" w:rsidRDefault="00922EAC" w:rsidP="008F5A8A">
      <w:pPr>
        <w:pStyle w:val="Heading2"/>
      </w:pPr>
      <w:r>
        <w:br w:type="page"/>
      </w:r>
      <w:bookmarkEnd w:id="9"/>
      <w:r w:rsidR="00DA356B">
        <w:lastRenderedPageBreak/>
        <w:t>Summary</w:t>
      </w:r>
    </w:p>
    <w:p w14:paraId="68CF5315" w14:textId="2B1E2112" w:rsidR="00D35D08" w:rsidRDefault="00D35D08" w:rsidP="00D35D08">
      <w:r>
        <w:t xml:space="preserve">The QDMA IP provides many capabilities that allow for </w:t>
      </w:r>
      <w:proofErr w:type="gramStart"/>
      <w:r>
        <w:t>very high</w:t>
      </w:r>
      <w:proofErr w:type="gramEnd"/>
      <w:r>
        <w:t xml:space="preserve"> throughput a</w:t>
      </w:r>
      <w:r w:rsidR="00A74D42">
        <w:t xml:space="preserve">nd efficiency. At the same </w:t>
      </w:r>
      <w:r w:rsidR="00A55E3D">
        <w:t>time</w:t>
      </w:r>
      <w:r>
        <w:t xml:space="preserve"> however, there are factors that impact performance, such as packet size, DMA overhead, system latency</w:t>
      </w:r>
      <w:r w:rsidR="00A55E3D">
        <w:t>,</w:t>
      </w:r>
      <w:r>
        <w:t xml:space="preserve"> and settings</w:t>
      </w:r>
      <w:r w:rsidR="00A55E3D">
        <w:t xml:space="preserve"> </w:t>
      </w:r>
      <w:r>
        <w:t xml:space="preserve">such as MPS, MRRS, </w:t>
      </w:r>
      <w:proofErr w:type="gramStart"/>
      <w:r>
        <w:t>etc.</w:t>
      </w:r>
      <w:proofErr w:type="gramEnd"/>
    </w:p>
    <w:p w14:paraId="74B33560" w14:textId="77777777" w:rsidR="00D35D08" w:rsidRDefault="00D35D08" w:rsidP="00D35D08"/>
    <w:p w14:paraId="6676E49D" w14:textId="77777777" w:rsidR="00A74D42" w:rsidRDefault="00D35D08" w:rsidP="00D35D08">
      <w:r>
        <w:t xml:space="preserve">This report provides enough data to choose the number of queues needed to achieve optimal performance depending on the application. </w:t>
      </w:r>
    </w:p>
    <w:p w14:paraId="0D5E1F96" w14:textId="77777777" w:rsidR="00A74D42" w:rsidRDefault="00A74D42" w:rsidP="00D35D08"/>
    <w:p w14:paraId="1A13A188" w14:textId="68E0A671" w:rsidR="00D35D08" w:rsidRDefault="00D35D08" w:rsidP="00D35D08">
      <w:r>
        <w:t xml:space="preserve">Typically, networking applications optimize for small packet performance and </w:t>
      </w:r>
      <w:r w:rsidR="00A55E3D">
        <w:t xml:space="preserve">so can </w:t>
      </w:r>
      <w:r>
        <w:t xml:space="preserve">use more queues to saturate the Ethernet interface, while compute or storage applications </w:t>
      </w:r>
      <w:r w:rsidR="00A55E3D">
        <w:t>might</w:t>
      </w:r>
      <w:r>
        <w:t xml:space="preserve"> optimize for 4KB performance and saturate with </w:t>
      </w:r>
      <w:r w:rsidR="00A55E3D">
        <w:t>fewer</w:t>
      </w:r>
      <w:r>
        <w:t xml:space="preserve"> queues. As the report suggests, more queues help achieve small packet performance, but the max number of queues </w:t>
      </w:r>
      <w:r w:rsidR="00A55E3D">
        <w:t>can</w:t>
      </w:r>
      <w:r>
        <w:t xml:space="preserve">not exceed the number of threads available for the application. </w:t>
      </w:r>
    </w:p>
    <w:p w14:paraId="15B9C3C9" w14:textId="77777777" w:rsidR="00A74D42" w:rsidRDefault="00A74D42" w:rsidP="00D35D08"/>
    <w:p w14:paraId="24FAA963" w14:textId="0F778BE3" w:rsidR="00A74D42" w:rsidRDefault="00A74D42" w:rsidP="00D35D08">
      <w:r>
        <w:t xml:space="preserve">For the streaming </w:t>
      </w:r>
      <w:proofErr w:type="gramStart"/>
      <w:r>
        <w:t>mode</w:t>
      </w:r>
      <w:proofErr w:type="gramEnd"/>
      <w:r>
        <w:t xml:space="preserve"> t</w:t>
      </w:r>
      <w:r w:rsidR="00D35D08">
        <w:t xml:space="preserve">his report suggests that 4 and more queues with prefetch </w:t>
      </w:r>
      <w:r>
        <w:t>enabled</w:t>
      </w:r>
      <w:r w:rsidR="00D35D08">
        <w:t xml:space="preserve"> results in the high performance for different packet sizes.</w:t>
      </w:r>
    </w:p>
    <w:p w14:paraId="78F7F429" w14:textId="7A9EDC8E" w:rsidR="00D35D08" w:rsidRDefault="00D35D08" w:rsidP="00D35D08"/>
    <w:p w14:paraId="3B801AB0" w14:textId="50F2DA1E" w:rsidR="00A74D42" w:rsidRDefault="00A74D42" w:rsidP="00D35D08">
      <w:r>
        <w:t xml:space="preserve">For the memory mapped mode, the QDMA IP </w:t>
      </w:r>
      <w:r w:rsidR="00634018">
        <w:t xml:space="preserve">easily </w:t>
      </w:r>
      <w:r>
        <w:t>achieves the line</w:t>
      </w:r>
      <w:r w:rsidR="00634018">
        <w:t xml:space="preserve"> </w:t>
      </w:r>
      <w:r>
        <w:t xml:space="preserve">rate with the typical 4K </w:t>
      </w:r>
      <w:r w:rsidR="00634018">
        <w:t xml:space="preserve">workload even with a single queue when using BRAM. If </w:t>
      </w:r>
      <w:r w:rsidR="007A503D">
        <w:t>DDR is desired</w:t>
      </w:r>
      <w:r w:rsidR="00634018">
        <w:t xml:space="preserve">, more queues may </w:t>
      </w:r>
      <w:proofErr w:type="gramStart"/>
      <w:r w:rsidR="00634018">
        <w:t>be needed</w:t>
      </w:r>
      <w:proofErr w:type="gramEnd"/>
      <w:r w:rsidR="00634018">
        <w:t xml:space="preserve"> to obtain the best performance. This would highly depend on the memory configuration and</w:t>
      </w:r>
      <w:r w:rsidR="00E06122">
        <w:t xml:space="preserve"> the</w:t>
      </w:r>
      <w:r w:rsidR="00634018">
        <w:t xml:space="preserve"> access pattern.</w:t>
      </w:r>
      <w:r w:rsidR="00E06122">
        <w:t xml:space="preserve"> For example, concurrent read and write to the same memory bank would </w:t>
      </w:r>
      <w:proofErr w:type="gramStart"/>
      <w:r w:rsidR="00E06122">
        <w:t>greatly reduce</w:t>
      </w:r>
      <w:proofErr w:type="gramEnd"/>
      <w:r w:rsidR="00E06122">
        <w:t xml:space="preserve"> the efficiency and should be avoided</w:t>
      </w:r>
      <w:r w:rsidR="007A503D">
        <w:t xml:space="preserve"> if possible</w:t>
      </w:r>
      <w:r w:rsidR="00E06122">
        <w:t>.</w:t>
      </w:r>
    </w:p>
    <w:p w14:paraId="6E3B2977" w14:textId="77777777" w:rsidR="00A74D42" w:rsidRDefault="00A74D42" w:rsidP="00D35D08"/>
    <w:p w14:paraId="16D1E993" w14:textId="3C752B55" w:rsidR="00A74D42" w:rsidRDefault="00D35D08" w:rsidP="00D35D08">
      <w:r>
        <w:t xml:space="preserve">The bi-directional performance should be expected to be lower than </w:t>
      </w:r>
      <w:proofErr w:type="gramStart"/>
      <w:r>
        <w:t>uni-directional</w:t>
      </w:r>
      <w:proofErr w:type="gramEnd"/>
      <w:r>
        <w:t xml:space="preserve"> H2C and C2H</w:t>
      </w:r>
      <w:r w:rsidR="00A55E3D">
        <w:t>, because</w:t>
      </w:r>
      <w:r>
        <w:t xml:space="preserve"> the PCIe RQ interface is shared. </w:t>
      </w:r>
    </w:p>
    <w:p w14:paraId="5FD104C2" w14:textId="77777777" w:rsidR="00D35D08" w:rsidRDefault="00D35D08" w:rsidP="00D35D08"/>
    <w:p w14:paraId="70B05FF0" w14:textId="1A0C9955" w:rsidR="00D35D08" w:rsidRDefault="00D35D08" w:rsidP="00D35D08">
      <w:r>
        <w:t>In a multi-socket machine where NUMA is enabled, the latency for DMA reads can be prohibitively high</w:t>
      </w:r>
      <w:r w:rsidR="00A55E3D">
        <w:t>,</w:t>
      </w:r>
      <w:r>
        <w:t xml:space="preserve"> causing lower performance. Caution must </w:t>
      </w:r>
      <w:proofErr w:type="gramStart"/>
      <w:r>
        <w:t>be taken</w:t>
      </w:r>
      <w:proofErr w:type="gramEnd"/>
      <w:r>
        <w:t xml:space="preserve"> in </w:t>
      </w:r>
      <w:r w:rsidR="00A55E3D">
        <w:t xml:space="preserve">the </w:t>
      </w:r>
      <w:r>
        <w:t>driver to avoid using t</w:t>
      </w:r>
      <w:r w:rsidR="00575D8B">
        <w:t>he memory</w:t>
      </w:r>
      <w:r w:rsidR="00A55E3D">
        <w:t xml:space="preserve"> </w:t>
      </w:r>
      <w:r>
        <w:t>far away</w:t>
      </w:r>
      <w:r w:rsidR="00A55E3D">
        <w:t xml:space="preserve"> from the</w:t>
      </w:r>
      <w:r>
        <w:t xml:space="preserve"> CPU core.</w:t>
      </w:r>
    </w:p>
    <w:p w14:paraId="395D75BF" w14:textId="77777777" w:rsidR="00D35D08" w:rsidRDefault="00D35D08" w:rsidP="00D35D08"/>
    <w:p w14:paraId="517AE818" w14:textId="77777777" w:rsidR="00DA356B" w:rsidRDefault="00D35D08" w:rsidP="00DA356B">
      <w:r>
        <w:t xml:space="preserve">Based </w:t>
      </w:r>
      <w:r w:rsidR="00A55E3D">
        <w:t xml:space="preserve">on </w:t>
      </w:r>
      <w:r>
        <w:t>knowledge of the application, it is possible to further reduce the DMA and TLP overheads to achieve better throughput than in the document.</w:t>
      </w:r>
    </w:p>
    <w:p w14:paraId="7326B409" w14:textId="77777777" w:rsidR="00DA356B" w:rsidRDefault="00DA356B" w:rsidP="001B7CF8">
      <w:pPr>
        <w:pStyle w:val="Heading1"/>
      </w:pPr>
      <w:bookmarkStart w:id="10" w:name="bookmark17"/>
      <w:r>
        <w:t>References</w:t>
      </w:r>
      <w:bookmarkEnd w:id="10"/>
    </w:p>
    <w:p w14:paraId="2ED5BCE0" w14:textId="77777777" w:rsidR="00E952DD" w:rsidRDefault="00DA356B" w:rsidP="00E952DD">
      <w:r w:rsidRPr="00B63AF7">
        <w:t xml:space="preserve">These documents provide supplemental material useful with this </w:t>
      </w:r>
      <w:r>
        <w:t>performance report.</w:t>
      </w:r>
      <w:r w:rsidRPr="00B63AF7">
        <w:t xml:space="preserve"> </w:t>
      </w:r>
    </w:p>
    <w:p w14:paraId="58BB9DBD" w14:textId="77777777" w:rsidR="00E952DD" w:rsidRPr="00B63AF7" w:rsidRDefault="00E952DD" w:rsidP="00E952DD"/>
    <w:p w14:paraId="309F36A0" w14:textId="0DD665F9" w:rsidR="00DA356B" w:rsidRPr="00E7233D" w:rsidRDefault="00426A80" w:rsidP="00E952DD">
      <w:pPr>
        <w:pStyle w:val="ListParagraph"/>
        <w:numPr>
          <w:ilvl w:val="0"/>
          <w:numId w:val="27"/>
        </w:numPr>
      </w:pPr>
      <w:hyperlink r:id="rId38" w:history="1">
        <w:r w:rsidR="00077B15">
          <w:rPr>
            <w:rStyle w:val="Hyperlink"/>
          </w:rPr>
          <w:t>Versal ACAP CPM DMA and Bridge Mode for PCI Express v2.1 - PG347</w:t>
        </w:r>
      </w:hyperlink>
    </w:p>
    <w:p w14:paraId="66FF5F3B" w14:textId="21EA3879" w:rsidR="00DA356B" w:rsidRPr="00E952DD" w:rsidRDefault="00426A80" w:rsidP="00E952DD">
      <w:pPr>
        <w:pStyle w:val="ListParagraph"/>
        <w:numPr>
          <w:ilvl w:val="0"/>
          <w:numId w:val="27"/>
        </w:numPr>
        <w:rPr>
          <w:rStyle w:val="Hyperlink"/>
          <w:color w:val="000000"/>
        </w:rPr>
      </w:pPr>
      <w:hyperlink r:id="rId39" w:history="1">
        <w:r w:rsidR="00DA356B" w:rsidRPr="00E7233D">
          <w:rPr>
            <w:rStyle w:val="Hyperlink"/>
          </w:rPr>
          <w:t>dpdk-pktgen application</w:t>
        </w:r>
      </w:hyperlink>
    </w:p>
    <w:p w14:paraId="0F12B1EC" w14:textId="74D2991E" w:rsidR="00DA356B" w:rsidRDefault="00DA356B" w:rsidP="00E03A18">
      <w:pPr>
        <w:pStyle w:val="ListParagraph"/>
      </w:pPr>
    </w:p>
    <w:sectPr w:rsidR="00DA356B" w:rsidSect="007F7C03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19E0" w14:textId="77777777" w:rsidR="00E745A6" w:rsidRDefault="00E745A6">
      <w:r>
        <w:separator/>
      </w:r>
    </w:p>
  </w:endnote>
  <w:endnote w:type="continuationSeparator" w:id="0">
    <w:p w14:paraId="14642F53" w14:textId="77777777" w:rsidR="00E745A6" w:rsidRDefault="00E7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 Tahoma 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D4E3" w14:textId="31853F91" w:rsidR="004810B7" w:rsidRDefault="004810B7" w:rsidP="00D43566">
    <w:pPr>
      <w:pStyle w:val="Footer"/>
      <w:jc w:val="center"/>
      <w:rPr>
        <w:rFonts w:cs="Arial"/>
        <w:color w:val="000000"/>
      </w:rPr>
    </w:pPr>
    <w:bookmarkStart w:id="11" w:name="XILINX1FooterEvenPages"/>
    <w:r w:rsidRPr="000E4205">
      <w:rPr>
        <w:rFonts w:cs="Arial"/>
        <w:color w:val="000000"/>
      </w:rPr>
      <w:t>© Copyright 20</w:t>
    </w:r>
    <w:r>
      <w:rPr>
        <w:rFonts w:cs="Arial"/>
        <w:color w:val="000000"/>
      </w:rPr>
      <w:t>2</w:t>
    </w:r>
    <w:r w:rsidR="00DA2232">
      <w:rPr>
        <w:rFonts w:cs="Arial"/>
        <w:color w:val="000000"/>
      </w:rPr>
      <w:t>3</w:t>
    </w:r>
    <w:r w:rsidRPr="000E4205">
      <w:rPr>
        <w:rFonts w:cs="Arial"/>
        <w:color w:val="000000"/>
      </w:rPr>
      <w:t xml:space="preserve"> Xilinx</w:t>
    </w:r>
  </w:p>
  <w:bookmarkEnd w:id="11"/>
  <w:p w14:paraId="35C5F9C2" w14:textId="197AD113" w:rsidR="004810B7" w:rsidRPr="005D2A9D" w:rsidRDefault="00426A80" w:rsidP="000E4205">
    <w:pPr>
      <w:pStyle w:val="Footer"/>
      <w:jc w:val="left"/>
      <w:rPr>
        <w:b/>
      </w:rPr>
    </w:pPr>
    <w:r>
      <w:pict w14:anchorId="6DD6041A">
        <v:rect id="_x0000_i1029" style="width:523.3pt;height:3pt" o:hralign="center" o:hrstd="t" o:hrnoshade="t" o:hr="t" fillcolor="#ea2a16" stroked="f"/>
      </w:pict>
    </w:r>
    <w:r w:rsidR="004810B7" w:rsidRPr="007A01D8">
      <w:rPr>
        <w:i/>
        <w:szCs w:val="20"/>
      </w:rPr>
      <w:t xml:space="preserve"> </w:t>
    </w:r>
    <w:r w:rsidR="004810B7">
      <w:rPr>
        <w:i/>
        <w:szCs w:val="20"/>
      </w:rPr>
      <w:t xml:space="preserve">Xilinx Answer </w:t>
    </w:r>
    <w:r w:rsidR="001C5E01">
      <w:rPr>
        <w:i/>
        <w:szCs w:val="20"/>
      </w:rPr>
      <w:t>34944</w:t>
    </w:r>
    <w:r w:rsidR="004810B7">
      <w:rPr>
        <w:i/>
        <w:szCs w:val="20"/>
      </w:rPr>
      <w:t xml:space="preserve"> – QDMA Performance                                                </w:t>
    </w:r>
    <w:r w:rsidR="004810B7" w:rsidRPr="007A01D8">
      <w:rPr>
        <w:i/>
        <w:szCs w:val="20"/>
      </w:rPr>
      <w:t xml:space="preserve">  </w:t>
    </w:r>
    <w:r w:rsidR="004810B7">
      <w:rPr>
        <w:i/>
        <w:szCs w:val="20"/>
      </w:rPr>
      <w:t xml:space="preserve">                  </w:t>
    </w:r>
    <w:r w:rsidR="004810B7" w:rsidRPr="007A01D8">
      <w:rPr>
        <w:i/>
        <w:szCs w:val="20"/>
      </w:rPr>
      <w:t xml:space="preserve">                    </w:t>
    </w:r>
    <w:r w:rsidR="004810B7">
      <w:rPr>
        <w:i/>
        <w:szCs w:val="20"/>
      </w:rPr>
      <w:t xml:space="preserve">     </w:t>
    </w:r>
    <w:r w:rsidR="004810B7" w:rsidRPr="00995E45">
      <w:rPr>
        <w:i/>
        <w:szCs w:val="20"/>
      </w:rPr>
      <w:fldChar w:fldCharType="begin"/>
    </w:r>
    <w:r w:rsidR="004810B7" w:rsidRPr="00995E45">
      <w:rPr>
        <w:i/>
        <w:szCs w:val="20"/>
      </w:rPr>
      <w:instrText xml:space="preserve"> PAGE   \* MERGEFORMAT </w:instrText>
    </w:r>
    <w:r w:rsidR="004810B7" w:rsidRPr="00995E45">
      <w:rPr>
        <w:i/>
        <w:szCs w:val="20"/>
      </w:rPr>
      <w:fldChar w:fldCharType="separate"/>
    </w:r>
    <w:r w:rsidR="004810B7">
      <w:rPr>
        <w:i/>
        <w:noProof/>
        <w:szCs w:val="20"/>
      </w:rPr>
      <w:t>10</w:t>
    </w:r>
    <w:r w:rsidR="004810B7" w:rsidRPr="00995E45">
      <w:rPr>
        <w:i/>
        <w:szCs w:val="20"/>
      </w:rPr>
      <w:fldChar w:fldCharType="end"/>
    </w:r>
    <w:r w:rsidR="004810B7" w:rsidRPr="007A01D8">
      <w:rPr>
        <w:i/>
        <w:szCs w:val="20"/>
      </w:rPr>
      <w:t xml:space="preserve">                     </w:t>
    </w:r>
    <w:r w:rsidR="004810B7">
      <w:rPr>
        <w:i/>
        <w:szCs w:val="20"/>
      </w:rPr>
      <w:t xml:space="preserve">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49E4" w14:textId="5FE46DB3" w:rsidR="004810B7" w:rsidRDefault="004810B7" w:rsidP="000E4205">
    <w:pPr>
      <w:pStyle w:val="Footer"/>
      <w:jc w:val="center"/>
      <w:rPr>
        <w:rFonts w:cs="Arial"/>
        <w:color w:val="000000"/>
      </w:rPr>
    </w:pPr>
    <w:bookmarkStart w:id="12" w:name="XILINX1FooterPrimary"/>
    <w:r w:rsidRPr="000E4205">
      <w:rPr>
        <w:rFonts w:cs="Arial"/>
        <w:color w:val="000000"/>
      </w:rPr>
      <w:t>© Copyright 20</w:t>
    </w:r>
    <w:r>
      <w:rPr>
        <w:rFonts w:cs="Arial"/>
        <w:color w:val="000000"/>
      </w:rPr>
      <w:t>2</w:t>
    </w:r>
    <w:r w:rsidR="00DA2232">
      <w:rPr>
        <w:rFonts w:cs="Arial"/>
        <w:color w:val="000000"/>
      </w:rPr>
      <w:t>3</w:t>
    </w:r>
    <w:r w:rsidRPr="000E4205">
      <w:rPr>
        <w:rFonts w:cs="Arial"/>
        <w:color w:val="000000"/>
      </w:rPr>
      <w:t xml:space="preserve"> Xilinx</w:t>
    </w:r>
  </w:p>
  <w:bookmarkEnd w:id="12"/>
  <w:p w14:paraId="326FA697" w14:textId="668C08F3" w:rsidR="004810B7" w:rsidRPr="005D2A9D" w:rsidRDefault="00426A80" w:rsidP="00904140">
    <w:pPr>
      <w:pStyle w:val="Footer"/>
      <w:jc w:val="left"/>
      <w:rPr>
        <w:b/>
      </w:rPr>
    </w:pPr>
    <w:r>
      <w:pict w14:anchorId="46683C33">
        <v:rect id="_x0000_i1030" style="width:523.3pt;height:3pt" o:hralign="center" o:hrstd="t" o:hrnoshade="t" o:hr="t" fillcolor="#ea2a16" stroked="f"/>
      </w:pict>
    </w:r>
    <w:r w:rsidR="004810B7" w:rsidRPr="007A01D8">
      <w:rPr>
        <w:i/>
        <w:szCs w:val="20"/>
      </w:rPr>
      <w:t xml:space="preserve"> </w:t>
    </w:r>
    <w:r w:rsidR="004810B7">
      <w:rPr>
        <w:i/>
        <w:szCs w:val="20"/>
      </w:rPr>
      <w:t xml:space="preserve">Xilinx Answer </w:t>
    </w:r>
    <w:r w:rsidR="001C5E01">
      <w:rPr>
        <w:i/>
        <w:szCs w:val="20"/>
      </w:rPr>
      <w:t>34944</w:t>
    </w:r>
    <w:r w:rsidR="004810B7">
      <w:rPr>
        <w:i/>
        <w:szCs w:val="20"/>
      </w:rPr>
      <w:t xml:space="preserve"> – QDMA Performance Report                                          </w:t>
    </w:r>
    <w:r w:rsidR="004810B7" w:rsidRPr="007A01D8">
      <w:rPr>
        <w:i/>
        <w:szCs w:val="20"/>
      </w:rPr>
      <w:t xml:space="preserve">  </w:t>
    </w:r>
    <w:r w:rsidR="004810B7">
      <w:rPr>
        <w:i/>
        <w:szCs w:val="20"/>
      </w:rPr>
      <w:t xml:space="preserve">                                      </w:t>
    </w:r>
    <w:r w:rsidR="004810B7" w:rsidRPr="00995E45">
      <w:rPr>
        <w:i/>
        <w:szCs w:val="20"/>
      </w:rPr>
      <w:fldChar w:fldCharType="begin"/>
    </w:r>
    <w:r w:rsidR="004810B7" w:rsidRPr="00995E45">
      <w:rPr>
        <w:i/>
        <w:szCs w:val="20"/>
      </w:rPr>
      <w:instrText xml:space="preserve"> PAGE   \* MERGEFORMAT </w:instrText>
    </w:r>
    <w:r w:rsidR="004810B7" w:rsidRPr="00995E45">
      <w:rPr>
        <w:i/>
        <w:szCs w:val="20"/>
      </w:rPr>
      <w:fldChar w:fldCharType="separate"/>
    </w:r>
    <w:r w:rsidR="004810B7">
      <w:rPr>
        <w:i/>
        <w:noProof/>
        <w:szCs w:val="20"/>
      </w:rPr>
      <w:t>9</w:t>
    </w:r>
    <w:r w:rsidR="004810B7" w:rsidRPr="00995E45">
      <w:rPr>
        <w:i/>
        <w:szCs w:val="20"/>
      </w:rPr>
      <w:fldChar w:fldCharType="end"/>
    </w:r>
    <w:r w:rsidR="004810B7" w:rsidRPr="007A01D8">
      <w:rPr>
        <w:i/>
        <w:szCs w:val="20"/>
      </w:rPr>
      <w:t xml:space="preserve">                     </w:t>
    </w:r>
    <w:r w:rsidR="004810B7">
      <w:rPr>
        <w:i/>
        <w:szCs w:val="20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C572" w14:textId="59514591" w:rsidR="004810B7" w:rsidRDefault="004810B7" w:rsidP="000E4205">
    <w:pPr>
      <w:pStyle w:val="Footer"/>
      <w:jc w:val="center"/>
      <w:rPr>
        <w:rFonts w:cs="Arial"/>
        <w:color w:val="000000"/>
      </w:rPr>
    </w:pPr>
    <w:bookmarkStart w:id="13" w:name="XILINX1FooterFirstPage"/>
    <w:r w:rsidRPr="000E4205">
      <w:rPr>
        <w:rFonts w:cs="Arial"/>
        <w:color w:val="000000"/>
      </w:rPr>
      <w:t>© Copyright 20</w:t>
    </w:r>
    <w:r>
      <w:rPr>
        <w:rFonts w:cs="Arial"/>
        <w:color w:val="000000"/>
      </w:rPr>
      <w:t>2</w:t>
    </w:r>
    <w:r w:rsidR="00DA2232">
      <w:rPr>
        <w:rFonts w:cs="Arial"/>
        <w:color w:val="000000"/>
      </w:rPr>
      <w:t>3</w:t>
    </w:r>
    <w:r w:rsidRPr="000E4205">
      <w:rPr>
        <w:rFonts w:cs="Arial"/>
        <w:color w:val="000000"/>
      </w:rPr>
      <w:t xml:space="preserve"> Xilinx</w:t>
    </w:r>
  </w:p>
  <w:bookmarkEnd w:id="13"/>
  <w:p w14:paraId="4C857071" w14:textId="28C351EC" w:rsidR="004810B7" w:rsidRPr="009571CD" w:rsidRDefault="00426A80" w:rsidP="000E4205">
    <w:pPr>
      <w:pStyle w:val="Footer"/>
      <w:jc w:val="left"/>
      <w:rPr>
        <w:i/>
        <w:szCs w:val="20"/>
      </w:rPr>
    </w:pPr>
    <w:r>
      <w:pict w14:anchorId="090549B1">
        <v:rect id="_x0000_i1032" style="width:523.3pt;height:3pt" o:hralign="center" o:hrstd="t" o:hrnoshade="t" o:hr="t" fillcolor="#ea2a16" stroked="f"/>
      </w:pict>
    </w:r>
    <w:r w:rsidR="004810B7" w:rsidRPr="007A01D8">
      <w:rPr>
        <w:i/>
        <w:szCs w:val="20"/>
      </w:rPr>
      <w:t xml:space="preserve"> </w:t>
    </w:r>
    <w:r w:rsidR="004810B7">
      <w:rPr>
        <w:i/>
        <w:szCs w:val="20"/>
      </w:rPr>
      <w:t xml:space="preserve">Xilinx Answer </w:t>
    </w:r>
    <w:r w:rsidR="001C5E01">
      <w:rPr>
        <w:i/>
        <w:szCs w:val="20"/>
      </w:rPr>
      <w:t>34944</w:t>
    </w:r>
    <w:r w:rsidR="004810B7">
      <w:rPr>
        <w:i/>
        <w:szCs w:val="20"/>
      </w:rPr>
      <w:t xml:space="preserve"> – QDMA Performance                                            </w:t>
    </w:r>
    <w:r w:rsidR="004810B7" w:rsidRPr="007A01D8">
      <w:rPr>
        <w:i/>
        <w:szCs w:val="20"/>
      </w:rPr>
      <w:t xml:space="preserve">  </w:t>
    </w:r>
    <w:r w:rsidR="004810B7">
      <w:rPr>
        <w:i/>
        <w:szCs w:val="20"/>
      </w:rPr>
      <w:t xml:space="preserve">                  </w:t>
    </w:r>
    <w:r w:rsidR="004810B7" w:rsidRPr="007A01D8">
      <w:rPr>
        <w:i/>
        <w:szCs w:val="20"/>
      </w:rPr>
      <w:t xml:space="preserve">                    </w:t>
    </w:r>
    <w:r w:rsidR="004810B7">
      <w:rPr>
        <w:i/>
        <w:szCs w:val="20"/>
      </w:rPr>
      <w:t xml:space="preserve">     </w:t>
    </w:r>
    <w:r w:rsidR="004810B7" w:rsidRPr="00995E45">
      <w:rPr>
        <w:i/>
        <w:szCs w:val="20"/>
      </w:rPr>
      <w:fldChar w:fldCharType="begin"/>
    </w:r>
    <w:r w:rsidR="004810B7" w:rsidRPr="00995E45">
      <w:rPr>
        <w:i/>
        <w:szCs w:val="20"/>
      </w:rPr>
      <w:instrText xml:space="preserve"> PAGE   \* MERGEFORMAT </w:instrText>
    </w:r>
    <w:r w:rsidR="004810B7" w:rsidRPr="00995E45">
      <w:rPr>
        <w:i/>
        <w:szCs w:val="20"/>
      </w:rPr>
      <w:fldChar w:fldCharType="separate"/>
    </w:r>
    <w:r w:rsidR="004810B7">
      <w:rPr>
        <w:i/>
        <w:noProof/>
        <w:szCs w:val="20"/>
      </w:rPr>
      <w:t>1</w:t>
    </w:r>
    <w:r w:rsidR="004810B7" w:rsidRPr="00995E45">
      <w:rPr>
        <w:i/>
        <w:szCs w:val="20"/>
      </w:rPr>
      <w:fldChar w:fldCharType="end"/>
    </w:r>
    <w:r w:rsidR="004810B7" w:rsidRPr="007A01D8">
      <w:rPr>
        <w:i/>
        <w:szCs w:val="20"/>
      </w:rPr>
      <w:t xml:space="preserve">                     </w:t>
    </w:r>
    <w:r w:rsidR="004810B7">
      <w:rPr>
        <w:i/>
        <w:szCs w:val="20"/>
      </w:rPr>
      <w:t xml:space="preserve">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7218" w14:textId="77777777" w:rsidR="00E745A6" w:rsidRDefault="00E745A6">
      <w:r>
        <w:separator/>
      </w:r>
    </w:p>
  </w:footnote>
  <w:footnote w:type="continuationSeparator" w:id="0">
    <w:p w14:paraId="38F9710E" w14:textId="77777777" w:rsidR="00E745A6" w:rsidRDefault="00E74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BE81" w14:textId="41A4F720" w:rsidR="004810B7" w:rsidRDefault="00560434" w:rsidP="000E420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0A960FC" wp14:editId="0A8C50F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4" name="MSIPCM9c60489584acbc8dd1e87151" descr="{&quot;HashCode&quot;:-1055977054,&quot;Height&quot;:792.0,&quot;Width&quot;:612.0,&quot;Placement&quot;:&quot;Head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072738" w14:textId="677269F7" w:rsidR="00560434" w:rsidRPr="001C5E01" w:rsidRDefault="001C5E01" w:rsidP="001C5E01">
                          <w:pPr>
                            <w:jc w:val="left"/>
                            <w:rPr>
                              <w:rFonts w:cs="Arial"/>
                              <w:color w:val="008000"/>
                            </w:rPr>
                          </w:pPr>
                          <w:r w:rsidRPr="001C5E01">
                            <w:rPr>
                              <w:rFonts w:cs="Arial"/>
                              <w:color w:val="00800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960FC" id="_x0000_t202" coordsize="21600,21600" o:spt="202" path="m,l,21600r21600,l21600,xe">
              <v:stroke joinstyle="miter"/>
              <v:path gradientshapeok="t" o:connecttype="rect"/>
            </v:shapetype>
            <v:shape id="MSIPCM9c60489584acbc8dd1e87151" o:spid="_x0000_s1121" type="#_x0000_t202" alt="{&quot;HashCode&quot;:-1055977054,&quot;Height&quot;:792.0,&quot;Width&quot;:612.0,&quot;Placement&quot;:&quot;Header&quot;,&quot;Index&quot;:&quot;OddAndEven&quot;,&quot;Section&quot;:1,&quot;Top&quot;:0.0,&quot;Left&quot;:0.0}" style="position:absolute;left:0;text-align:left;margin-left:0;margin-top:15pt;width:612pt;height:19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0A072738" w14:textId="677269F7" w:rsidR="00560434" w:rsidRPr="001C5E01" w:rsidRDefault="001C5E01" w:rsidP="001C5E01">
                    <w:pPr>
                      <w:jc w:val="left"/>
                      <w:rPr>
                        <w:rFonts w:cs="Arial"/>
                        <w:color w:val="008000"/>
                      </w:rPr>
                    </w:pPr>
                    <w:r w:rsidRPr="001C5E01">
                      <w:rPr>
                        <w:rFonts w:cs="Arial"/>
                        <w:color w:val="00800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0B7">
      <w:rPr>
        <w:noProof/>
        <w:lang w:val="en-GB" w:eastAsia="en-GB"/>
      </w:rPr>
      <w:drawing>
        <wp:inline distT="0" distB="0" distL="0" distR="0" wp14:anchorId="2AA86A16" wp14:editId="19FAA7E9">
          <wp:extent cx="1381125" cy="409575"/>
          <wp:effectExtent l="0" t="0" r="9525" b="0"/>
          <wp:docPr id="3" name="Picture 3" descr="xlogo_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xlogo_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F71395" w14:textId="77777777" w:rsidR="004810B7" w:rsidRDefault="00426A80" w:rsidP="000E4205">
    <w:pPr>
      <w:pStyle w:val="Header"/>
    </w:pPr>
    <w:r>
      <w:pict w14:anchorId="400847EC">
        <v:rect id="_x0000_i1027" style="width:523.3pt;height:3pt" o:hralign="center" o:hrstd="t" o:hrnoshade="t" o:hr="t" fillcolor="#ea2a16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EFE88" w14:textId="5D8D6BF5" w:rsidR="004810B7" w:rsidRDefault="0056043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799" behindDoc="0" locked="0" layoutInCell="0" allowOverlap="1" wp14:anchorId="157375D7" wp14:editId="74DBB2E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0" name="MSIPCM159744df9551fcb59c9213ff" descr="{&quot;HashCode&quot;:-1055977054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D5D390" w14:textId="1441C7CC" w:rsidR="00560434" w:rsidRPr="001C5E01" w:rsidRDefault="001C5E01" w:rsidP="001C5E01">
                          <w:pPr>
                            <w:jc w:val="left"/>
                            <w:rPr>
                              <w:rFonts w:cs="Arial"/>
                              <w:color w:val="008000"/>
                            </w:rPr>
                          </w:pPr>
                          <w:r w:rsidRPr="001C5E01">
                            <w:rPr>
                              <w:rFonts w:cs="Arial"/>
                              <w:color w:val="00800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7375D7" id="_x0000_t202" coordsize="21600,21600" o:spt="202" path="m,l,21600r21600,l21600,xe">
              <v:stroke joinstyle="miter"/>
              <v:path gradientshapeok="t" o:connecttype="rect"/>
            </v:shapetype>
            <v:shape id="MSIPCM159744df9551fcb59c9213ff" o:spid="_x0000_s1122" type="#_x0000_t202" alt="{&quot;HashCode&quot;:-1055977054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19.85pt;z-index:25166079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" o:allowincell="f" filled="f" stroked="f" strokeweight=".5pt">
              <v:textbox inset="20pt,0,,0">
                <w:txbxContent>
                  <w:p w14:paraId="4ED5D390" w14:textId="1441C7CC" w:rsidR="00560434" w:rsidRPr="001C5E01" w:rsidRDefault="001C5E01" w:rsidP="001C5E01">
                    <w:pPr>
                      <w:jc w:val="left"/>
                      <w:rPr>
                        <w:rFonts w:cs="Arial"/>
                        <w:color w:val="008000"/>
                      </w:rPr>
                    </w:pPr>
                    <w:r w:rsidRPr="001C5E01">
                      <w:rPr>
                        <w:rFonts w:cs="Arial"/>
                        <w:color w:val="00800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0B7">
      <w:rPr>
        <w:noProof/>
        <w:lang w:val="en-GB" w:eastAsia="en-GB"/>
      </w:rPr>
      <w:drawing>
        <wp:inline distT="0" distB="0" distL="0" distR="0" wp14:anchorId="18BBFE01" wp14:editId="7F0C3AF6">
          <wp:extent cx="1381125" cy="409575"/>
          <wp:effectExtent l="0" t="0" r="9525" b="0"/>
          <wp:docPr id="5" name="Picture 5" descr="xlogo_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xlogo_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C76992" w14:textId="77777777" w:rsidR="004810B7" w:rsidRDefault="00426A80">
    <w:pPr>
      <w:pStyle w:val="Header"/>
    </w:pPr>
    <w:r>
      <w:pict w14:anchorId="133EDDF7">
        <v:rect id="_x0000_i1028" style="width:523.3pt;height:3pt" o:hralign="center" o:hrstd="t" o:hrnoshade="t" o:hr="t" fillcolor="#ea2a16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8CEF" w14:textId="74042E45" w:rsidR="004810B7" w:rsidRDefault="00560434" w:rsidP="000E420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055" behindDoc="0" locked="0" layoutInCell="0" allowOverlap="1" wp14:anchorId="5F6FF451" wp14:editId="30DE12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1" name="MSIPCM9b0a4434bcfa6ce1d96d84b1" descr="{&quot;HashCode&quot;:-1055977054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E2E634" w14:textId="3363A56D" w:rsidR="00560434" w:rsidRPr="001C5E01" w:rsidRDefault="001C5E01" w:rsidP="001C5E01">
                          <w:pPr>
                            <w:jc w:val="left"/>
                            <w:rPr>
                              <w:rFonts w:cs="Arial"/>
                              <w:color w:val="008000"/>
                            </w:rPr>
                          </w:pPr>
                          <w:r w:rsidRPr="001C5E01">
                            <w:rPr>
                              <w:rFonts w:cs="Arial"/>
                              <w:color w:val="00800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FF451" id="_x0000_t202" coordsize="21600,21600" o:spt="202" path="m,l,21600r21600,l21600,xe">
              <v:stroke joinstyle="miter"/>
              <v:path gradientshapeok="t" o:connecttype="rect"/>
            </v:shapetype>
            <v:shape id="MSIPCM9b0a4434bcfa6ce1d96d84b1" o:spid="_x0000_s1123" type="#_x0000_t202" alt="{&quot;HashCode&quot;:-1055977054,&quot;Height&quot;:792.0,&quot;Width&quot;:612.0,&quot;Placement&quot;:&quot;Header&quot;,&quot;Index&quot;:&quot;FirstPage&quot;,&quot;Section&quot;:1,&quot;Top&quot;:0.0,&quot;Left&quot;:0.0}" style="position:absolute;left:0;text-align:left;margin-left:0;margin-top:15pt;width:612pt;height:19.85pt;z-index:25166105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FnGwIAACw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" o:allowincell="f" filled="f" stroked="f" strokeweight=".5pt">
              <v:textbox inset="20pt,0,,0">
                <w:txbxContent>
                  <w:p w14:paraId="7BE2E634" w14:textId="3363A56D" w:rsidR="00560434" w:rsidRPr="001C5E01" w:rsidRDefault="001C5E01" w:rsidP="001C5E01">
                    <w:pPr>
                      <w:jc w:val="left"/>
                      <w:rPr>
                        <w:rFonts w:cs="Arial"/>
                        <w:color w:val="008000"/>
                      </w:rPr>
                    </w:pPr>
                    <w:r w:rsidRPr="001C5E01">
                      <w:rPr>
                        <w:rFonts w:cs="Arial"/>
                        <w:color w:val="00800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0B7">
      <w:rPr>
        <w:noProof/>
        <w:lang w:val="en-GB" w:eastAsia="en-GB"/>
      </w:rPr>
      <w:drawing>
        <wp:inline distT="0" distB="0" distL="0" distR="0" wp14:anchorId="27DA59F4" wp14:editId="7EB9AEEB">
          <wp:extent cx="1381125" cy="409575"/>
          <wp:effectExtent l="0" t="0" r="9525" b="0"/>
          <wp:docPr id="2" name="Picture 2" descr="xlogo_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xlogo_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EA7235" w14:textId="77777777" w:rsidR="004810B7" w:rsidRDefault="00426A80" w:rsidP="000E4205">
    <w:pPr>
      <w:pStyle w:val="Header"/>
    </w:pPr>
    <w:r>
      <w:pict w14:anchorId="34785FF0">
        <v:rect id="_x0000_i1031" style="width:523.3pt;height:3pt" o:hralign="center" o:hrstd="t" o:hrnoshade="t" o:hr="t" fillcolor="#ea2a16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A50"/>
    <w:multiLevelType w:val="hybridMultilevel"/>
    <w:tmpl w:val="FE42C7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56C6E"/>
    <w:multiLevelType w:val="hybridMultilevel"/>
    <w:tmpl w:val="0C0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5CC1"/>
    <w:multiLevelType w:val="hybridMultilevel"/>
    <w:tmpl w:val="43DC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0919"/>
    <w:multiLevelType w:val="hybridMultilevel"/>
    <w:tmpl w:val="1EDE6E52"/>
    <w:lvl w:ilvl="0" w:tplc="97B44C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C4033"/>
    <w:multiLevelType w:val="hybridMultilevel"/>
    <w:tmpl w:val="2F726D82"/>
    <w:lvl w:ilvl="0" w:tplc="DCB22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CC4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01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220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AE3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20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A3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26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2BD"/>
    <w:multiLevelType w:val="hybridMultilevel"/>
    <w:tmpl w:val="69D0E382"/>
    <w:lvl w:ilvl="0" w:tplc="DCB22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CC4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01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220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AE3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20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A3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26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A5082"/>
    <w:multiLevelType w:val="hybridMultilevel"/>
    <w:tmpl w:val="9B48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403A5"/>
    <w:multiLevelType w:val="hybridMultilevel"/>
    <w:tmpl w:val="E056C5D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190F7772"/>
    <w:multiLevelType w:val="hybridMultilevel"/>
    <w:tmpl w:val="5336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174DE"/>
    <w:multiLevelType w:val="hybridMultilevel"/>
    <w:tmpl w:val="4E5C7EEC"/>
    <w:lvl w:ilvl="0" w:tplc="DCB22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CC4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01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220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AE3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20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A3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26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145F4"/>
    <w:multiLevelType w:val="hybridMultilevel"/>
    <w:tmpl w:val="D91ED808"/>
    <w:lvl w:ilvl="0" w:tplc="A43E8AA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4C4B"/>
    <w:multiLevelType w:val="hybridMultilevel"/>
    <w:tmpl w:val="B57CD06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D13E1E"/>
    <w:multiLevelType w:val="hybridMultilevel"/>
    <w:tmpl w:val="0DA4B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317E6"/>
    <w:multiLevelType w:val="hybridMultilevel"/>
    <w:tmpl w:val="3460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F1A65"/>
    <w:multiLevelType w:val="hybridMultilevel"/>
    <w:tmpl w:val="3FA8979A"/>
    <w:lvl w:ilvl="0" w:tplc="A566A2C0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900197"/>
    <w:multiLevelType w:val="hybridMultilevel"/>
    <w:tmpl w:val="611007E8"/>
    <w:lvl w:ilvl="0" w:tplc="635C5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327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893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520D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2C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68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86A1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43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00A55"/>
    <w:multiLevelType w:val="hybridMultilevel"/>
    <w:tmpl w:val="2E18DA7A"/>
    <w:lvl w:ilvl="0" w:tplc="DCB22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CC4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01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220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BAE3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520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A3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26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36260"/>
    <w:multiLevelType w:val="hybridMultilevel"/>
    <w:tmpl w:val="97C8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94CA9"/>
    <w:multiLevelType w:val="hybridMultilevel"/>
    <w:tmpl w:val="B6C89C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97A55"/>
    <w:multiLevelType w:val="hybridMultilevel"/>
    <w:tmpl w:val="A762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3277A"/>
    <w:multiLevelType w:val="hybridMultilevel"/>
    <w:tmpl w:val="3FFE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374CA"/>
    <w:multiLevelType w:val="hybridMultilevel"/>
    <w:tmpl w:val="8D5218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223296"/>
    <w:multiLevelType w:val="hybridMultilevel"/>
    <w:tmpl w:val="CE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A0F0B"/>
    <w:multiLevelType w:val="hybridMultilevel"/>
    <w:tmpl w:val="AF90BA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5B3B40"/>
    <w:multiLevelType w:val="hybridMultilevel"/>
    <w:tmpl w:val="E974BF6C"/>
    <w:lvl w:ilvl="0" w:tplc="5CBE5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519D6"/>
    <w:multiLevelType w:val="hybridMultilevel"/>
    <w:tmpl w:val="DCDA2A22"/>
    <w:lvl w:ilvl="0" w:tplc="B134A438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0C8E20">
      <w:start w:val="1"/>
      <w:numFmt w:val="bullet"/>
      <w:lvlText w:val="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B64C0C" w:tentative="1">
      <w:start w:val="1"/>
      <w:numFmt w:val="bullet"/>
      <w:lvlText w:val="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669A66" w:tentative="1">
      <w:start w:val="1"/>
      <w:numFmt w:val="bullet"/>
      <w:lvlText w:val="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780DE2" w:tentative="1">
      <w:start w:val="1"/>
      <w:numFmt w:val="bullet"/>
      <w:lvlText w:val="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4AA592" w:tentative="1">
      <w:start w:val="1"/>
      <w:numFmt w:val="bullet"/>
      <w:lvlText w:val="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D0466C" w:tentative="1">
      <w:start w:val="1"/>
      <w:numFmt w:val="bullet"/>
      <w:lvlText w:val="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22BE46" w:tentative="1">
      <w:start w:val="1"/>
      <w:numFmt w:val="bullet"/>
      <w:lvlText w:val="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68A3C4" w:tentative="1">
      <w:start w:val="1"/>
      <w:numFmt w:val="bullet"/>
      <w:lvlText w:val="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3DEF4A34"/>
    <w:multiLevelType w:val="hybridMultilevel"/>
    <w:tmpl w:val="BD1EC2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6560F7"/>
    <w:multiLevelType w:val="hybridMultilevel"/>
    <w:tmpl w:val="161EC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E5F6F"/>
    <w:multiLevelType w:val="hybridMultilevel"/>
    <w:tmpl w:val="F2A421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AD4055"/>
    <w:multiLevelType w:val="hybridMultilevel"/>
    <w:tmpl w:val="B5BE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E311AF"/>
    <w:multiLevelType w:val="hybridMultilevel"/>
    <w:tmpl w:val="4238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41403"/>
    <w:multiLevelType w:val="hybridMultilevel"/>
    <w:tmpl w:val="EB8E2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F4053E"/>
    <w:multiLevelType w:val="hybridMultilevel"/>
    <w:tmpl w:val="9A92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4066"/>
    <w:multiLevelType w:val="hybridMultilevel"/>
    <w:tmpl w:val="91F29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957E0"/>
    <w:multiLevelType w:val="hybridMultilevel"/>
    <w:tmpl w:val="DF740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F241C"/>
    <w:multiLevelType w:val="hybridMultilevel"/>
    <w:tmpl w:val="E778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ED347A"/>
    <w:multiLevelType w:val="hybridMultilevel"/>
    <w:tmpl w:val="6F5A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D07CD"/>
    <w:multiLevelType w:val="hybridMultilevel"/>
    <w:tmpl w:val="F9FA8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F90703"/>
    <w:multiLevelType w:val="hybridMultilevel"/>
    <w:tmpl w:val="8D4A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545FA6"/>
    <w:multiLevelType w:val="hybridMultilevel"/>
    <w:tmpl w:val="285E0386"/>
    <w:lvl w:ilvl="0" w:tplc="7D324D1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165A66"/>
    <w:multiLevelType w:val="hybridMultilevel"/>
    <w:tmpl w:val="2DDA76EA"/>
    <w:lvl w:ilvl="0" w:tplc="095A002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D0A11"/>
    <w:multiLevelType w:val="hybridMultilevel"/>
    <w:tmpl w:val="8CB69CE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972419"/>
    <w:multiLevelType w:val="hybridMultilevel"/>
    <w:tmpl w:val="FFFC1ADC"/>
    <w:lvl w:ilvl="0" w:tplc="635C5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327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893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520D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2C2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68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86A1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43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75BF6"/>
    <w:multiLevelType w:val="hybridMultilevel"/>
    <w:tmpl w:val="7FDC91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C0F30"/>
    <w:multiLevelType w:val="hybridMultilevel"/>
    <w:tmpl w:val="983C9E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C7F54E7"/>
    <w:multiLevelType w:val="hybridMultilevel"/>
    <w:tmpl w:val="F2705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2563101">
    <w:abstractNumId w:val="42"/>
  </w:num>
  <w:num w:numId="2" w16cid:durableId="2122260493">
    <w:abstractNumId w:val="4"/>
  </w:num>
  <w:num w:numId="3" w16cid:durableId="657658165">
    <w:abstractNumId w:val="38"/>
  </w:num>
  <w:num w:numId="4" w16cid:durableId="498932253">
    <w:abstractNumId w:val="24"/>
  </w:num>
  <w:num w:numId="5" w16cid:durableId="1044259221">
    <w:abstractNumId w:val="7"/>
  </w:num>
  <w:num w:numId="6" w16cid:durableId="1764909361">
    <w:abstractNumId w:val="32"/>
  </w:num>
  <w:num w:numId="7" w16cid:durableId="95565167">
    <w:abstractNumId w:val="13"/>
  </w:num>
  <w:num w:numId="8" w16cid:durableId="543253892">
    <w:abstractNumId w:val="36"/>
  </w:num>
  <w:num w:numId="9" w16cid:durableId="159857203">
    <w:abstractNumId w:val="37"/>
  </w:num>
  <w:num w:numId="10" w16cid:durableId="1998066565">
    <w:abstractNumId w:val="31"/>
  </w:num>
  <w:num w:numId="11" w16cid:durableId="453522082">
    <w:abstractNumId w:val="30"/>
  </w:num>
  <w:num w:numId="12" w16cid:durableId="252472614">
    <w:abstractNumId w:val="45"/>
  </w:num>
  <w:num w:numId="13" w16cid:durableId="1504736827">
    <w:abstractNumId w:val="44"/>
  </w:num>
  <w:num w:numId="14" w16cid:durableId="49691592">
    <w:abstractNumId w:val="15"/>
  </w:num>
  <w:num w:numId="15" w16cid:durableId="806626088">
    <w:abstractNumId w:val="9"/>
  </w:num>
  <w:num w:numId="16" w16cid:durableId="1318804579">
    <w:abstractNumId w:val="5"/>
  </w:num>
  <w:num w:numId="17" w16cid:durableId="614210760">
    <w:abstractNumId w:val="16"/>
  </w:num>
  <w:num w:numId="18" w16cid:durableId="1123811384">
    <w:abstractNumId w:val="20"/>
  </w:num>
  <w:num w:numId="19" w16cid:durableId="133720446">
    <w:abstractNumId w:val="3"/>
  </w:num>
  <w:num w:numId="20" w16cid:durableId="565141970">
    <w:abstractNumId w:val="40"/>
  </w:num>
  <w:num w:numId="21" w16cid:durableId="1832137384">
    <w:abstractNumId w:val="10"/>
  </w:num>
  <w:num w:numId="22" w16cid:durableId="1012799741">
    <w:abstractNumId w:val="35"/>
  </w:num>
  <w:num w:numId="23" w16cid:durableId="2066758538">
    <w:abstractNumId w:val="22"/>
  </w:num>
  <w:num w:numId="24" w16cid:durableId="716513117">
    <w:abstractNumId w:val="29"/>
  </w:num>
  <w:num w:numId="25" w16cid:durableId="1226180220">
    <w:abstractNumId w:val="12"/>
  </w:num>
  <w:num w:numId="26" w16cid:durableId="814419380">
    <w:abstractNumId w:val="27"/>
  </w:num>
  <w:num w:numId="27" w16cid:durableId="1465537139">
    <w:abstractNumId w:val="34"/>
  </w:num>
  <w:num w:numId="28" w16cid:durableId="757211780">
    <w:abstractNumId w:val="18"/>
  </w:num>
  <w:num w:numId="29" w16cid:durableId="1737245267">
    <w:abstractNumId w:val="28"/>
  </w:num>
  <w:num w:numId="30" w16cid:durableId="483545008">
    <w:abstractNumId w:val="41"/>
  </w:num>
  <w:num w:numId="31" w16cid:durableId="1500609660">
    <w:abstractNumId w:val="26"/>
  </w:num>
  <w:num w:numId="32" w16cid:durableId="1790931643">
    <w:abstractNumId w:val="0"/>
  </w:num>
  <w:num w:numId="33" w16cid:durableId="641421935">
    <w:abstractNumId w:val="11"/>
  </w:num>
  <w:num w:numId="34" w16cid:durableId="123934066">
    <w:abstractNumId w:val="39"/>
  </w:num>
  <w:num w:numId="35" w16cid:durableId="630285659">
    <w:abstractNumId w:val="21"/>
  </w:num>
  <w:num w:numId="36" w16cid:durableId="2103598534">
    <w:abstractNumId w:val="23"/>
  </w:num>
  <w:num w:numId="37" w16cid:durableId="1622494364">
    <w:abstractNumId w:val="43"/>
  </w:num>
  <w:num w:numId="38" w16cid:durableId="28575153">
    <w:abstractNumId w:val="33"/>
  </w:num>
  <w:num w:numId="39" w16cid:durableId="1353261977">
    <w:abstractNumId w:val="6"/>
  </w:num>
  <w:num w:numId="40" w16cid:durableId="1405027845">
    <w:abstractNumId w:val="1"/>
  </w:num>
  <w:num w:numId="41" w16cid:durableId="1168911810">
    <w:abstractNumId w:val="14"/>
  </w:num>
  <w:num w:numId="42" w16cid:durableId="708993313">
    <w:abstractNumId w:val="2"/>
  </w:num>
  <w:num w:numId="43" w16cid:durableId="1473668412">
    <w:abstractNumId w:val="8"/>
  </w:num>
  <w:num w:numId="44" w16cid:durableId="1453599010">
    <w:abstractNumId w:val="17"/>
  </w:num>
  <w:num w:numId="45" w16cid:durableId="27529313">
    <w:abstractNumId w:val="25"/>
  </w:num>
  <w:num w:numId="46" w16cid:durableId="678502579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1MQdiI0MDQ0NDcyUdpeDU4uLM/DyQAsNaANkji6wsAAAA"/>
  </w:docVars>
  <w:rsids>
    <w:rsidRoot w:val="00ED192D"/>
    <w:rsid w:val="000000BF"/>
    <w:rsid w:val="00000AF4"/>
    <w:rsid w:val="0000143B"/>
    <w:rsid w:val="000014A7"/>
    <w:rsid w:val="000028BE"/>
    <w:rsid w:val="00002FCC"/>
    <w:rsid w:val="0000374C"/>
    <w:rsid w:val="00004259"/>
    <w:rsid w:val="00005B71"/>
    <w:rsid w:val="00006D01"/>
    <w:rsid w:val="00006DDD"/>
    <w:rsid w:val="00006FD3"/>
    <w:rsid w:val="000100DD"/>
    <w:rsid w:val="00013000"/>
    <w:rsid w:val="0001355D"/>
    <w:rsid w:val="000140F2"/>
    <w:rsid w:val="000149E7"/>
    <w:rsid w:val="00015C13"/>
    <w:rsid w:val="00016140"/>
    <w:rsid w:val="000172F2"/>
    <w:rsid w:val="00020706"/>
    <w:rsid w:val="00021029"/>
    <w:rsid w:val="0002229D"/>
    <w:rsid w:val="00022E72"/>
    <w:rsid w:val="00022FC1"/>
    <w:rsid w:val="0002528F"/>
    <w:rsid w:val="0002545A"/>
    <w:rsid w:val="00025634"/>
    <w:rsid w:val="0002581E"/>
    <w:rsid w:val="00025CF5"/>
    <w:rsid w:val="0002633C"/>
    <w:rsid w:val="00026A65"/>
    <w:rsid w:val="00026A78"/>
    <w:rsid w:val="00026D15"/>
    <w:rsid w:val="00026D8E"/>
    <w:rsid w:val="00026F54"/>
    <w:rsid w:val="00027155"/>
    <w:rsid w:val="000271AE"/>
    <w:rsid w:val="000272AD"/>
    <w:rsid w:val="000272EC"/>
    <w:rsid w:val="000279D7"/>
    <w:rsid w:val="00027AA8"/>
    <w:rsid w:val="000300A3"/>
    <w:rsid w:val="000300DA"/>
    <w:rsid w:val="00030650"/>
    <w:rsid w:val="0003151D"/>
    <w:rsid w:val="00032380"/>
    <w:rsid w:val="00034B9A"/>
    <w:rsid w:val="000351CA"/>
    <w:rsid w:val="00035E44"/>
    <w:rsid w:val="00035FEF"/>
    <w:rsid w:val="00036520"/>
    <w:rsid w:val="0003729B"/>
    <w:rsid w:val="0003792B"/>
    <w:rsid w:val="0004039E"/>
    <w:rsid w:val="00041BA9"/>
    <w:rsid w:val="00042818"/>
    <w:rsid w:val="000428E6"/>
    <w:rsid w:val="00042DF9"/>
    <w:rsid w:val="00043803"/>
    <w:rsid w:val="000469D2"/>
    <w:rsid w:val="0005078D"/>
    <w:rsid w:val="00050F41"/>
    <w:rsid w:val="00051A9E"/>
    <w:rsid w:val="000528A7"/>
    <w:rsid w:val="000530F8"/>
    <w:rsid w:val="0005479A"/>
    <w:rsid w:val="00054B7E"/>
    <w:rsid w:val="00054D9E"/>
    <w:rsid w:val="000569FC"/>
    <w:rsid w:val="00056D82"/>
    <w:rsid w:val="00057B3D"/>
    <w:rsid w:val="00060268"/>
    <w:rsid w:val="000615B0"/>
    <w:rsid w:val="000623A8"/>
    <w:rsid w:val="00062619"/>
    <w:rsid w:val="00062CD0"/>
    <w:rsid w:val="00062E3D"/>
    <w:rsid w:val="00063587"/>
    <w:rsid w:val="00063C5B"/>
    <w:rsid w:val="00063E7D"/>
    <w:rsid w:val="000658BD"/>
    <w:rsid w:val="00066B31"/>
    <w:rsid w:val="000701CE"/>
    <w:rsid w:val="000702BF"/>
    <w:rsid w:val="0007038C"/>
    <w:rsid w:val="00070792"/>
    <w:rsid w:val="00070F7D"/>
    <w:rsid w:val="000713D7"/>
    <w:rsid w:val="00072144"/>
    <w:rsid w:val="00073AB8"/>
    <w:rsid w:val="00073B8A"/>
    <w:rsid w:val="00073F52"/>
    <w:rsid w:val="0007475E"/>
    <w:rsid w:val="00074944"/>
    <w:rsid w:val="00074D13"/>
    <w:rsid w:val="00074EE6"/>
    <w:rsid w:val="00075E3C"/>
    <w:rsid w:val="0007625E"/>
    <w:rsid w:val="00076C86"/>
    <w:rsid w:val="0007736C"/>
    <w:rsid w:val="0007741D"/>
    <w:rsid w:val="00077B15"/>
    <w:rsid w:val="00080223"/>
    <w:rsid w:val="00081874"/>
    <w:rsid w:val="00081B98"/>
    <w:rsid w:val="000830CA"/>
    <w:rsid w:val="000836B4"/>
    <w:rsid w:val="0008373B"/>
    <w:rsid w:val="00083A77"/>
    <w:rsid w:val="00084934"/>
    <w:rsid w:val="00084B3E"/>
    <w:rsid w:val="00084C17"/>
    <w:rsid w:val="00084D93"/>
    <w:rsid w:val="00084E17"/>
    <w:rsid w:val="000853C4"/>
    <w:rsid w:val="0008626E"/>
    <w:rsid w:val="00086472"/>
    <w:rsid w:val="00087428"/>
    <w:rsid w:val="000875AE"/>
    <w:rsid w:val="000879FE"/>
    <w:rsid w:val="00090C32"/>
    <w:rsid w:val="000920A9"/>
    <w:rsid w:val="00092609"/>
    <w:rsid w:val="00093027"/>
    <w:rsid w:val="00093629"/>
    <w:rsid w:val="0009437C"/>
    <w:rsid w:val="00094961"/>
    <w:rsid w:val="000952AF"/>
    <w:rsid w:val="0009583E"/>
    <w:rsid w:val="00095E80"/>
    <w:rsid w:val="00096EAB"/>
    <w:rsid w:val="000976B6"/>
    <w:rsid w:val="00097825"/>
    <w:rsid w:val="000A165E"/>
    <w:rsid w:val="000A1A33"/>
    <w:rsid w:val="000A21FC"/>
    <w:rsid w:val="000A32E0"/>
    <w:rsid w:val="000A34F7"/>
    <w:rsid w:val="000A3D39"/>
    <w:rsid w:val="000A4393"/>
    <w:rsid w:val="000A4D27"/>
    <w:rsid w:val="000A6165"/>
    <w:rsid w:val="000A71EC"/>
    <w:rsid w:val="000B0F0E"/>
    <w:rsid w:val="000B19E7"/>
    <w:rsid w:val="000B24BC"/>
    <w:rsid w:val="000B2B34"/>
    <w:rsid w:val="000B2EE7"/>
    <w:rsid w:val="000B3661"/>
    <w:rsid w:val="000B3E69"/>
    <w:rsid w:val="000B42CC"/>
    <w:rsid w:val="000B5260"/>
    <w:rsid w:val="000B6B95"/>
    <w:rsid w:val="000B73E2"/>
    <w:rsid w:val="000B7740"/>
    <w:rsid w:val="000B7A78"/>
    <w:rsid w:val="000C0041"/>
    <w:rsid w:val="000C0768"/>
    <w:rsid w:val="000C12D8"/>
    <w:rsid w:val="000C16DE"/>
    <w:rsid w:val="000C1A3D"/>
    <w:rsid w:val="000C2442"/>
    <w:rsid w:val="000C269C"/>
    <w:rsid w:val="000C28DA"/>
    <w:rsid w:val="000C2962"/>
    <w:rsid w:val="000C2EDB"/>
    <w:rsid w:val="000C40AC"/>
    <w:rsid w:val="000C52DC"/>
    <w:rsid w:val="000C5A89"/>
    <w:rsid w:val="000C5CB3"/>
    <w:rsid w:val="000C5DA3"/>
    <w:rsid w:val="000C68B9"/>
    <w:rsid w:val="000D00F1"/>
    <w:rsid w:val="000D01DC"/>
    <w:rsid w:val="000D04B2"/>
    <w:rsid w:val="000D1851"/>
    <w:rsid w:val="000D1FEA"/>
    <w:rsid w:val="000D2C46"/>
    <w:rsid w:val="000D2CD6"/>
    <w:rsid w:val="000D30AF"/>
    <w:rsid w:val="000D3D23"/>
    <w:rsid w:val="000D40A7"/>
    <w:rsid w:val="000D4106"/>
    <w:rsid w:val="000D46B2"/>
    <w:rsid w:val="000D4A00"/>
    <w:rsid w:val="000D4B40"/>
    <w:rsid w:val="000D5049"/>
    <w:rsid w:val="000D5226"/>
    <w:rsid w:val="000D5AFC"/>
    <w:rsid w:val="000D5B35"/>
    <w:rsid w:val="000D64E0"/>
    <w:rsid w:val="000D6695"/>
    <w:rsid w:val="000E0114"/>
    <w:rsid w:val="000E09E0"/>
    <w:rsid w:val="000E1037"/>
    <w:rsid w:val="000E27B0"/>
    <w:rsid w:val="000E298B"/>
    <w:rsid w:val="000E4205"/>
    <w:rsid w:val="000E4303"/>
    <w:rsid w:val="000E43E8"/>
    <w:rsid w:val="000E4FE9"/>
    <w:rsid w:val="000E5737"/>
    <w:rsid w:val="000E6658"/>
    <w:rsid w:val="000E66E2"/>
    <w:rsid w:val="000E719E"/>
    <w:rsid w:val="000F1101"/>
    <w:rsid w:val="000F1A26"/>
    <w:rsid w:val="000F1D62"/>
    <w:rsid w:val="000F2FA2"/>
    <w:rsid w:val="000F355E"/>
    <w:rsid w:val="000F368E"/>
    <w:rsid w:val="000F3D6D"/>
    <w:rsid w:val="000F4432"/>
    <w:rsid w:val="000F4609"/>
    <w:rsid w:val="000F4A21"/>
    <w:rsid w:val="000F63A6"/>
    <w:rsid w:val="000F7A4A"/>
    <w:rsid w:val="000F7BC9"/>
    <w:rsid w:val="000F7F92"/>
    <w:rsid w:val="0010044B"/>
    <w:rsid w:val="00100606"/>
    <w:rsid w:val="00100D39"/>
    <w:rsid w:val="00101A82"/>
    <w:rsid w:val="00101BB5"/>
    <w:rsid w:val="00102757"/>
    <w:rsid w:val="00102D4C"/>
    <w:rsid w:val="001039AC"/>
    <w:rsid w:val="00106235"/>
    <w:rsid w:val="001068DF"/>
    <w:rsid w:val="00107A0B"/>
    <w:rsid w:val="00107CBB"/>
    <w:rsid w:val="0011068D"/>
    <w:rsid w:val="0011099E"/>
    <w:rsid w:val="00110E3F"/>
    <w:rsid w:val="00111481"/>
    <w:rsid w:val="00112099"/>
    <w:rsid w:val="001122D2"/>
    <w:rsid w:val="001125C6"/>
    <w:rsid w:val="00113010"/>
    <w:rsid w:val="001130DE"/>
    <w:rsid w:val="001134DF"/>
    <w:rsid w:val="00114325"/>
    <w:rsid w:val="00114569"/>
    <w:rsid w:val="00114A59"/>
    <w:rsid w:val="00115BBD"/>
    <w:rsid w:val="00115D56"/>
    <w:rsid w:val="00117233"/>
    <w:rsid w:val="001210BA"/>
    <w:rsid w:val="00121B35"/>
    <w:rsid w:val="00121CD0"/>
    <w:rsid w:val="00122066"/>
    <w:rsid w:val="001235C7"/>
    <w:rsid w:val="0012571D"/>
    <w:rsid w:val="00126C75"/>
    <w:rsid w:val="00127A25"/>
    <w:rsid w:val="00130654"/>
    <w:rsid w:val="00130F86"/>
    <w:rsid w:val="00131172"/>
    <w:rsid w:val="001315C9"/>
    <w:rsid w:val="001327FC"/>
    <w:rsid w:val="00132EC9"/>
    <w:rsid w:val="001338CE"/>
    <w:rsid w:val="00133C1E"/>
    <w:rsid w:val="0013448A"/>
    <w:rsid w:val="001358D8"/>
    <w:rsid w:val="00135C1A"/>
    <w:rsid w:val="001360CA"/>
    <w:rsid w:val="00137B5F"/>
    <w:rsid w:val="00140AE9"/>
    <w:rsid w:val="00140B2D"/>
    <w:rsid w:val="001411C1"/>
    <w:rsid w:val="001416EF"/>
    <w:rsid w:val="0014180F"/>
    <w:rsid w:val="00142404"/>
    <w:rsid w:val="00143FFB"/>
    <w:rsid w:val="00145745"/>
    <w:rsid w:val="00146426"/>
    <w:rsid w:val="00146CE2"/>
    <w:rsid w:val="00150EDC"/>
    <w:rsid w:val="00152C0B"/>
    <w:rsid w:val="00153A2B"/>
    <w:rsid w:val="0015470C"/>
    <w:rsid w:val="00154E3C"/>
    <w:rsid w:val="0015507D"/>
    <w:rsid w:val="00155BC3"/>
    <w:rsid w:val="00155D8E"/>
    <w:rsid w:val="00160345"/>
    <w:rsid w:val="00160FBC"/>
    <w:rsid w:val="00161241"/>
    <w:rsid w:val="001618CE"/>
    <w:rsid w:val="00161DC8"/>
    <w:rsid w:val="00162795"/>
    <w:rsid w:val="001644E6"/>
    <w:rsid w:val="001645CF"/>
    <w:rsid w:val="00165062"/>
    <w:rsid w:val="00166B12"/>
    <w:rsid w:val="0016758F"/>
    <w:rsid w:val="00170ED6"/>
    <w:rsid w:val="00171079"/>
    <w:rsid w:val="00171E26"/>
    <w:rsid w:val="0017201B"/>
    <w:rsid w:val="001722BA"/>
    <w:rsid w:val="001727C9"/>
    <w:rsid w:val="0017319E"/>
    <w:rsid w:val="001732D4"/>
    <w:rsid w:val="001735A8"/>
    <w:rsid w:val="00173754"/>
    <w:rsid w:val="00173EE9"/>
    <w:rsid w:val="0017490C"/>
    <w:rsid w:val="0017498C"/>
    <w:rsid w:val="00174CA7"/>
    <w:rsid w:val="00174E4E"/>
    <w:rsid w:val="00176432"/>
    <w:rsid w:val="00176B9A"/>
    <w:rsid w:val="00177104"/>
    <w:rsid w:val="00177E76"/>
    <w:rsid w:val="00177F12"/>
    <w:rsid w:val="001802B6"/>
    <w:rsid w:val="001803A9"/>
    <w:rsid w:val="00181840"/>
    <w:rsid w:val="0018185E"/>
    <w:rsid w:val="00181E7F"/>
    <w:rsid w:val="001825F6"/>
    <w:rsid w:val="00183487"/>
    <w:rsid w:val="00183783"/>
    <w:rsid w:val="00185630"/>
    <w:rsid w:val="00185CBE"/>
    <w:rsid w:val="001860BD"/>
    <w:rsid w:val="00186581"/>
    <w:rsid w:val="001869E1"/>
    <w:rsid w:val="00192A9D"/>
    <w:rsid w:val="001943E1"/>
    <w:rsid w:val="001947A0"/>
    <w:rsid w:val="0019519F"/>
    <w:rsid w:val="00195EC1"/>
    <w:rsid w:val="0019621A"/>
    <w:rsid w:val="001968FE"/>
    <w:rsid w:val="00196A80"/>
    <w:rsid w:val="00196E5B"/>
    <w:rsid w:val="001976D8"/>
    <w:rsid w:val="00197AB7"/>
    <w:rsid w:val="001A0666"/>
    <w:rsid w:val="001A097A"/>
    <w:rsid w:val="001A0D58"/>
    <w:rsid w:val="001A100A"/>
    <w:rsid w:val="001A1369"/>
    <w:rsid w:val="001A242A"/>
    <w:rsid w:val="001A295F"/>
    <w:rsid w:val="001A3051"/>
    <w:rsid w:val="001A4915"/>
    <w:rsid w:val="001A504E"/>
    <w:rsid w:val="001A5245"/>
    <w:rsid w:val="001A5261"/>
    <w:rsid w:val="001A5F64"/>
    <w:rsid w:val="001A72F4"/>
    <w:rsid w:val="001A7783"/>
    <w:rsid w:val="001A7D8B"/>
    <w:rsid w:val="001B04F2"/>
    <w:rsid w:val="001B1E6B"/>
    <w:rsid w:val="001B1FD3"/>
    <w:rsid w:val="001B3019"/>
    <w:rsid w:val="001B3C8B"/>
    <w:rsid w:val="001B3D53"/>
    <w:rsid w:val="001B3E3F"/>
    <w:rsid w:val="001B4572"/>
    <w:rsid w:val="001B5BDE"/>
    <w:rsid w:val="001B749A"/>
    <w:rsid w:val="001B7BB4"/>
    <w:rsid w:val="001B7CF8"/>
    <w:rsid w:val="001C0AF7"/>
    <w:rsid w:val="001C0D0A"/>
    <w:rsid w:val="001C1B68"/>
    <w:rsid w:val="001C2041"/>
    <w:rsid w:val="001C2982"/>
    <w:rsid w:val="001C38D2"/>
    <w:rsid w:val="001C3F2E"/>
    <w:rsid w:val="001C4EC1"/>
    <w:rsid w:val="001C5E01"/>
    <w:rsid w:val="001C6B25"/>
    <w:rsid w:val="001D0EE8"/>
    <w:rsid w:val="001D28C4"/>
    <w:rsid w:val="001D2E27"/>
    <w:rsid w:val="001D3EE9"/>
    <w:rsid w:val="001D50A3"/>
    <w:rsid w:val="001D5848"/>
    <w:rsid w:val="001D5A0D"/>
    <w:rsid w:val="001D6B7A"/>
    <w:rsid w:val="001D6C98"/>
    <w:rsid w:val="001D71AF"/>
    <w:rsid w:val="001D7CC8"/>
    <w:rsid w:val="001E0750"/>
    <w:rsid w:val="001E1061"/>
    <w:rsid w:val="001E124E"/>
    <w:rsid w:val="001E12B2"/>
    <w:rsid w:val="001E13AD"/>
    <w:rsid w:val="001E1DB3"/>
    <w:rsid w:val="001E205E"/>
    <w:rsid w:val="001E24D4"/>
    <w:rsid w:val="001E2EDE"/>
    <w:rsid w:val="001E3141"/>
    <w:rsid w:val="001E3F41"/>
    <w:rsid w:val="001E579C"/>
    <w:rsid w:val="001E60B4"/>
    <w:rsid w:val="001E69F4"/>
    <w:rsid w:val="001F0088"/>
    <w:rsid w:val="001F05D1"/>
    <w:rsid w:val="001F0674"/>
    <w:rsid w:val="001F0825"/>
    <w:rsid w:val="001F0913"/>
    <w:rsid w:val="001F0ABD"/>
    <w:rsid w:val="001F0ECF"/>
    <w:rsid w:val="001F0F8A"/>
    <w:rsid w:val="001F17A6"/>
    <w:rsid w:val="001F1CDB"/>
    <w:rsid w:val="001F48F9"/>
    <w:rsid w:val="001F4D25"/>
    <w:rsid w:val="001F5026"/>
    <w:rsid w:val="001F53CA"/>
    <w:rsid w:val="001F5C53"/>
    <w:rsid w:val="001F7F92"/>
    <w:rsid w:val="00200DE8"/>
    <w:rsid w:val="00201225"/>
    <w:rsid w:val="00201299"/>
    <w:rsid w:val="00201346"/>
    <w:rsid w:val="0020189C"/>
    <w:rsid w:val="0020236B"/>
    <w:rsid w:val="00203272"/>
    <w:rsid w:val="002033A1"/>
    <w:rsid w:val="00203502"/>
    <w:rsid w:val="00203E08"/>
    <w:rsid w:val="00203E3A"/>
    <w:rsid w:val="00204A14"/>
    <w:rsid w:val="00205A47"/>
    <w:rsid w:val="00205BE0"/>
    <w:rsid w:val="00205D9E"/>
    <w:rsid w:val="0020626B"/>
    <w:rsid w:val="00206811"/>
    <w:rsid w:val="00210054"/>
    <w:rsid w:val="002103F9"/>
    <w:rsid w:val="00211F29"/>
    <w:rsid w:val="0021250C"/>
    <w:rsid w:val="002128FE"/>
    <w:rsid w:val="00212ABB"/>
    <w:rsid w:val="00216BC1"/>
    <w:rsid w:val="0021774C"/>
    <w:rsid w:val="0021783D"/>
    <w:rsid w:val="002200A0"/>
    <w:rsid w:val="00220F61"/>
    <w:rsid w:val="00221765"/>
    <w:rsid w:val="00221DB2"/>
    <w:rsid w:val="00221EAD"/>
    <w:rsid w:val="00222328"/>
    <w:rsid w:val="00222A79"/>
    <w:rsid w:val="00222B43"/>
    <w:rsid w:val="00222B6E"/>
    <w:rsid w:val="002230D8"/>
    <w:rsid w:val="002232DB"/>
    <w:rsid w:val="002249D5"/>
    <w:rsid w:val="00224AA6"/>
    <w:rsid w:val="00226725"/>
    <w:rsid w:val="00230AF3"/>
    <w:rsid w:val="00232243"/>
    <w:rsid w:val="00232886"/>
    <w:rsid w:val="0023395E"/>
    <w:rsid w:val="00234D38"/>
    <w:rsid w:val="00234F36"/>
    <w:rsid w:val="00234FC8"/>
    <w:rsid w:val="00236836"/>
    <w:rsid w:val="002373CD"/>
    <w:rsid w:val="0024038A"/>
    <w:rsid w:val="00240919"/>
    <w:rsid w:val="00240CEB"/>
    <w:rsid w:val="00240F61"/>
    <w:rsid w:val="0024171D"/>
    <w:rsid w:val="002429A2"/>
    <w:rsid w:val="00242B10"/>
    <w:rsid w:val="00242BA4"/>
    <w:rsid w:val="00242C1F"/>
    <w:rsid w:val="002436AF"/>
    <w:rsid w:val="002441F0"/>
    <w:rsid w:val="00244BE7"/>
    <w:rsid w:val="00247AE6"/>
    <w:rsid w:val="00247C3D"/>
    <w:rsid w:val="0025102C"/>
    <w:rsid w:val="00251035"/>
    <w:rsid w:val="00251F4D"/>
    <w:rsid w:val="0025364C"/>
    <w:rsid w:val="00253B36"/>
    <w:rsid w:val="002545E2"/>
    <w:rsid w:val="00255D7F"/>
    <w:rsid w:val="002564F3"/>
    <w:rsid w:val="002577A3"/>
    <w:rsid w:val="002579EE"/>
    <w:rsid w:val="002605AB"/>
    <w:rsid w:val="0026075F"/>
    <w:rsid w:val="00261378"/>
    <w:rsid w:val="002615A6"/>
    <w:rsid w:val="00261F89"/>
    <w:rsid w:val="00262CBF"/>
    <w:rsid w:val="002641E2"/>
    <w:rsid w:val="0026461F"/>
    <w:rsid w:val="002673FC"/>
    <w:rsid w:val="00270827"/>
    <w:rsid w:val="00271433"/>
    <w:rsid w:val="00271C2B"/>
    <w:rsid w:val="00271D70"/>
    <w:rsid w:val="00273E94"/>
    <w:rsid w:val="00273EC0"/>
    <w:rsid w:val="00274C59"/>
    <w:rsid w:val="00274DB7"/>
    <w:rsid w:val="00274F72"/>
    <w:rsid w:val="00276604"/>
    <w:rsid w:val="0027719B"/>
    <w:rsid w:val="00277512"/>
    <w:rsid w:val="002775FB"/>
    <w:rsid w:val="0027770E"/>
    <w:rsid w:val="00280A13"/>
    <w:rsid w:val="002814D9"/>
    <w:rsid w:val="00281D70"/>
    <w:rsid w:val="0028223E"/>
    <w:rsid w:val="00282482"/>
    <w:rsid w:val="00282BCD"/>
    <w:rsid w:val="0028412E"/>
    <w:rsid w:val="00284CC2"/>
    <w:rsid w:val="00285B3F"/>
    <w:rsid w:val="002869E8"/>
    <w:rsid w:val="00286D52"/>
    <w:rsid w:val="00287E2D"/>
    <w:rsid w:val="002907D1"/>
    <w:rsid w:val="00292708"/>
    <w:rsid w:val="00292AF1"/>
    <w:rsid w:val="002952CD"/>
    <w:rsid w:val="002955FD"/>
    <w:rsid w:val="00295968"/>
    <w:rsid w:val="00295E44"/>
    <w:rsid w:val="00296209"/>
    <w:rsid w:val="002975B7"/>
    <w:rsid w:val="002979CC"/>
    <w:rsid w:val="002A249E"/>
    <w:rsid w:val="002A3235"/>
    <w:rsid w:val="002A391C"/>
    <w:rsid w:val="002A3CF8"/>
    <w:rsid w:val="002A4EBF"/>
    <w:rsid w:val="002A5991"/>
    <w:rsid w:val="002A5D5A"/>
    <w:rsid w:val="002A7086"/>
    <w:rsid w:val="002A7733"/>
    <w:rsid w:val="002A7DA2"/>
    <w:rsid w:val="002B0E6D"/>
    <w:rsid w:val="002B1B29"/>
    <w:rsid w:val="002B305C"/>
    <w:rsid w:val="002B30B8"/>
    <w:rsid w:val="002B30C3"/>
    <w:rsid w:val="002B39D5"/>
    <w:rsid w:val="002B3CF6"/>
    <w:rsid w:val="002B44C6"/>
    <w:rsid w:val="002B5547"/>
    <w:rsid w:val="002B5A74"/>
    <w:rsid w:val="002B6549"/>
    <w:rsid w:val="002B7E3C"/>
    <w:rsid w:val="002C09F6"/>
    <w:rsid w:val="002C1327"/>
    <w:rsid w:val="002C2118"/>
    <w:rsid w:val="002C2BF8"/>
    <w:rsid w:val="002C3D07"/>
    <w:rsid w:val="002C41C6"/>
    <w:rsid w:val="002C6344"/>
    <w:rsid w:val="002C76CB"/>
    <w:rsid w:val="002D216D"/>
    <w:rsid w:val="002D2BBD"/>
    <w:rsid w:val="002D2C0D"/>
    <w:rsid w:val="002D38BC"/>
    <w:rsid w:val="002D58FE"/>
    <w:rsid w:val="002D5B30"/>
    <w:rsid w:val="002D65B3"/>
    <w:rsid w:val="002D7225"/>
    <w:rsid w:val="002D7369"/>
    <w:rsid w:val="002D7648"/>
    <w:rsid w:val="002D77D7"/>
    <w:rsid w:val="002D7842"/>
    <w:rsid w:val="002D78DD"/>
    <w:rsid w:val="002D7E48"/>
    <w:rsid w:val="002E0C97"/>
    <w:rsid w:val="002E230B"/>
    <w:rsid w:val="002E3070"/>
    <w:rsid w:val="002E3DD3"/>
    <w:rsid w:val="002E4049"/>
    <w:rsid w:val="002E52DC"/>
    <w:rsid w:val="002E5E6A"/>
    <w:rsid w:val="002E6107"/>
    <w:rsid w:val="002E704F"/>
    <w:rsid w:val="002E70EC"/>
    <w:rsid w:val="002F0AF6"/>
    <w:rsid w:val="002F0C34"/>
    <w:rsid w:val="002F1463"/>
    <w:rsid w:val="002F26D3"/>
    <w:rsid w:val="002F2D35"/>
    <w:rsid w:val="002F2E30"/>
    <w:rsid w:val="002F3925"/>
    <w:rsid w:val="002F3B54"/>
    <w:rsid w:val="002F503A"/>
    <w:rsid w:val="002F6298"/>
    <w:rsid w:val="002F676E"/>
    <w:rsid w:val="002F78AA"/>
    <w:rsid w:val="0030093D"/>
    <w:rsid w:val="00300E57"/>
    <w:rsid w:val="00301C17"/>
    <w:rsid w:val="00302005"/>
    <w:rsid w:val="00302015"/>
    <w:rsid w:val="00302EC4"/>
    <w:rsid w:val="003066B2"/>
    <w:rsid w:val="0030723C"/>
    <w:rsid w:val="003074AB"/>
    <w:rsid w:val="003079AA"/>
    <w:rsid w:val="003103FF"/>
    <w:rsid w:val="0031099E"/>
    <w:rsid w:val="00311861"/>
    <w:rsid w:val="0031195C"/>
    <w:rsid w:val="003119F9"/>
    <w:rsid w:val="00311C0D"/>
    <w:rsid w:val="00313072"/>
    <w:rsid w:val="00313FD2"/>
    <w:rsid w:val="0031484B"/>
    <w:rsid w:val="00314967"/>
    <w:rsid w:val="00314DF7"/>
    <w:rsid w:val="003152D3"/>
    <w:rsid w:val="0031531D"/>
    <w:rsid w:val="003167E3"/>
    <w:rsid w:val="00317896"/>
    <w:rsid w:val="00317DFA"/>
    <w:rsid w:val="00317FE7"/>
    <w:rsid w:val="003208B5"/>
    <w:rsid w:val="003210DE"/>
    <w:rsid w:val="003215CE"/>
    <w:rsid w:val="00324465"/>
    <w:rsid w:val="0032447E"/>
    <w:rsid w:val="00326142"/>
    <w:rsid w:val="00326D6E"/>
    <w:rsid w:val="003305A2"/>
    <w:rsid w:val="00331AA2"/>
    <w:rsid w:val="00331D37"/>
    <w:rsid w:val="00331E2C"/>
    <w:rsid w:val="00332268"/>
    <w:rsid w:val="00334802"/>
    <w:rsid w:val="00334EE2"/>
    <w:rsid w:val="00335583"/>
    <w:rsid w:val="003355CC"/>
    <w:rsid w:val="003366C8"/>
    <w:rsid w:val="003374F1"/>
    <w:rsid w:val="00337991"/>
    <w:rsid w:val="00340867"/>
    <w:rsid w:val="00340C53"/>
    <w:rsid w:val="003413E2"/>
    <w:rsid w:val="00341A20"/>
    <w:rsid w:val="00341D9C"/>
    <w:rsid w:val="003427AC"/>
    <w:rsid w:val="0034293D"/>
    <w:rsid w:val="003437AC"/>
    <w:rsid w:val="0034459A"/>
    <w:rsid w:val="003451FC"/>
    <w:rsid w:val="003458CA"/>
    <w:rsid w:val="00345A53"/>
    <w:rsid w:val="00345E53"/>
    <w:rsid w:val="0034628C"/>
    <w:rsid w:val="0034641B"/>
    <w:rsid w:val="003467EF"/>
    <w:rsid w:val="00347873"/>
    <w:rsid w:val="00347E7D"/>
    <w:rsid w:val="0035016F"/>
    <w:rsid w:val="00350955"/>
    <w:rsid w:val="003513E6"/>
    <w:rsid w:val="003523B1"/>
    <w:rsid w:val="003523F1"/>
    <w:rsid w:val="00352A9E"/>
    <w:rsid w:val="00352CCB"/>
    <w:rsid w:val="00353ACB"/>
    <w:rsid w:val="00353B5C"/>
    <w:rsid w:val="00355092"/>
    <w:rsid w:val="00355960"/>
    <w:rsid w:val="003570E2"/>
    <w:rsid w:val="0035727B"/>
    <w:rsid w:val="003577DB"/>
    <w:rsid w:val="00357ADC"/>
    <w:rsid w:val="00357C98"/>
    <w:rsid w:val="00362008"/>
    <w:rsid w:val="00362342"/>
    <w:rsid w:val="0036298F"/>
    <w:rsid w:val="003639F9"/>
    <w:rsid w:val="00366950"/>
    <w:rsid w:val="00366B63"/>
    <w:rsid w:val="0036700F"/>
    <w:rsid w:val="003674E8"/>
    <w:rsid w:val="0037193E"/>
    <w:rsid w:val="00372179"/>
    <w:rsid w:val="00373633"/>
    <w:rsid w:val="0037369F"/>
    <w:rsid w:val="00374657"/>
    <w:rsid w:val="00375A21"/>
    <w:rsid w:val="00376ABC"/>
    <w:rsid w:val="00376B8A"/>
    <w:rsid w:val="00377982"/>
    <w:rsid w:val="00377BB2"/>
    <w:rsid w:val="00377C23"/>
    <w:rsid w:val="00380759"/>
    <w:rsid w:val="00381856"/>
    <w:rsid w:val="003819B8"/>
    <w:rsid w:val="0038322A"/>
    <w:rsid w:val="003845E0"/>
    <w:rsid w:val="00384F2E"/>
    <w:rsid w:val="00385B53"/>
    <w:rsid w:val="00385BD9"/>
    <w:rsid w:val="00385DFD"/>
    <w:rsid w:val="0038783F"/>
    <w:rsid w:val="0039079A"/>
    <w:rsid w:val="00390DC4"/>
    <w:rsid w:val="0039107D"/>
    <w:rsid w:val="00391ECA"/>
    <w:rsid w:val="0039279E"/>
    <w:rsid w:val="00393838"/>
    <w:rsid w:val="00394540"/>
    <w:rsid w:val="0039456A"/>
    <w:rsid w:val="003950A4"/>
    <w:rsid w:val="00396C8F"/>
    <w:rsid w:val="00396C94"/>
    <w:rsid w:val="003975D2"/>
    <w:rsid w:val="00397784"/>
    <w:rsid w:val="0039790D"/>
    <w:rsid w:val="003A153C"/>
    <w:rsid w:val="003A1FAF"/>
    <w:rsid w:val="003A2438"/>
    <w:rsid w:val="003A2744"/>
    <w:rsid w:val="003A2F22"/>
    <w:rsid w:val="003A322E"/>
    <w:rsid w:val="003A384C"/>
    <w:rsid w:val="003A4D55"/>
    <w:rsid w:val="003A6C21"/>
    <w:rsid w:val="003A75D2"/>
    <w:rsid w:val="003A7D2D"/>
    <w:rsid w:val="003B0467"/>
    <w:rsid w:val="003B1743"/>
    <w:rsid w:val="003B19C3"/>
    <w:rsid w:val="003B23AC"/>
    <w:rsid w:val="003B3F78"/>
    <w:rsid w:val="003B6BB0"/>
    <w:rsid w:val="003B75BB"/>
    <w:rsid w:val="003B7964"/>
    <w:rsid w:val="003C013C"/>
    <w:rsid w:val="003C0951"/>
    <w:rsid w:val="003C158B"/>
    <w:rsid w:val="003C26DD"/>
    <w:rsid w:val="003C33AE"/>
    <w:rsid w:val="003C3A6C"/>
    <w:rsid w:val="003C3C08"/>
    <w:rsid w:val="003C5112"/>
    <w:rsid w:val="003C5A92"/>
    <w:rsid w:val="003C68BD"/>
    <w:rsid w:val="003C6EA8"/>
    <w:rsid w:val="003D09A3"/>
    <w:rsid w:val="003D09D4"/>
    <w:rsid w:val="003D1297"/>
    <w:rsid w:val="003D14E9"/>
    <w:rsid w:val="003D18C4"/>
    <w:rsid w:val="003D1B4B"/>
    <w:rsid w:val="003D2242"/>
    <w:rsid w:val="003D3BAC"/>
    <w:rsid w:val="003D5FF5"/>
    <w:rsid w:val="003D626D"/>
    <w:rsid w:val="003D6306"/>
    <w:rsid w:val="003D65CB"/>
    <w:rsid w:val="003D66C8"/>
    <w:rsid w:val="003D66D1"/>
    <w:rsid w:val="003D6D0D"/>
    <w:rsid w:val="003D7677"/>
    <w:rsid w:val="003E114E"/>
    <w:rsid w:val="003E1CE1"/>
    <w:rsid w:val="003E21B3"/>
    <w:rsid w:val="003E2B15"/>
    <w:rsid w:val="003E38D9"/>
    <w:rsid w:val="003E42E0"/>
    <w:rsid w:val="003E504A"/>
    <w:rsid w:val="003E5B4F"/>
    <w:rsid w:val="003E5EE4"/>
    <w:rsid w:val="003E6254"/>
    <w:rsid w:val="003E6B36"/>
    <w:rsid w:val="003E7365"/>
    <w:rsid w:val="003E7A13"/>
    <w:rsid w:val="003E7C95"/>
    <w:rsid w:val="003F0C8F"/>
    <w:rsid w:val="003F1501"/>
    <w:rsid w:val="003F1CCC"/>
    <w:rsid w:val="003F2525"/>
    <w:rsid w:val="003F340F"/>
    <w:rsid w:val="003F3582"/>
    <w:rsid w:val="003F3BB7"/>
    <w:rsid w:val="003F45E5"/>
    <w:rsid w:val="003F5C99"/>
    <w:rsid w:val="003F6280"/>
    <w:rsid w:val="003F6606"/>
    <w:rsid w:val="003F7124"/>
    <w:rsid w:val="003F712B"/>
    <w:rsid w:val="003F7F0A"/>
    <w:rsid w:val="00400D46"/>
    <w:rsid w:val="004011AD"/>
    <w:rsid w:val="00401208"/>
    <w:rsid w:val="0040121D"/>
    <w:rsid w:val="00401558"/>
    <w:rsid w:val="004020C0"/>
    <w:rsid w:val="00402289"/>
    <w:rsid w:val="00404206"/>
    <w:rsid w:val="00404243"/>
    <w:rsid w:val="00404C5B"/>
    <w:rsid w:val="00406093"/>
    <w:rsid w:val="00406DFC"/>
    <w:rsid w:val="004071BB"/>
    <w:rsid w:val="004073A6"/>
    <w:rsid w:val="00410744"/>
    <w:rsid w:val="00410E82"/>
    <w:rsid w:val="00411438"/>
    <w:rsid w:val="00411628"/>
    <w:rsid w:val="00412056"/>
    <w:rsid w:val="004131DF"/>
    <w:rsid w:val="00413238"/>
    <w:rsid w:val="00413E72"/>
    <w:rsid w:val="0041497D"/>
    <w:rsid w:val="00414B82"/>
    <w:rsid w:val="00414CDF"/>
    <w:rsid w:val="004172A7"/>
    <w:rsid w:val="00417715"/>
    <w:rsid w:val="0042049A"/>
    <w:rsid w:val="004204F1"/>
    <w:rsid w:val="004205B8"/>
    <w:rsid w:val="00420910"/>
    <w:rsid w:val="004218B3"/>
    <w:rsid w:val="004233C8"/>
    <w:rsid w:val="00423D48"/>
    <w:rsid w:val="00423EE1"/>
    <w:rsid w:val="00424F1E"/>
    <w:rsid w:val="00426079"/>
    <w:rsid w:val="0042674D"/>
    <w:rsid w:val="00426A80"/>
    <w:rsid w:val="00426BAA"/>
    <w:rsid w:val="00431756"/>
    <w:rsid w:val="00431FA2"/>
    <w:rsid w:val="00432121"/>
    <w:rsid w:val="004328FB"/>
    <w:rsid w:val="0043377E"/>
    <w:rsid w:val="00433E96"/>
    <w:rsid w:val="00434ABC"/>
    <w:rsid w:val="00434C14"/>
    <w:rsid w:val="0043552E"/>
    <w:rsid w:val="0043773F"/>
    <w:rsid w:val="004400B3"/>
    <w:rsid w:val="004401D9"/>
    <w:rsid w:val="0044090E"/>
    <w:rsid w:val="00441C45"/>
    <w:rsid w:val="00442B45"/>
    <w:rsid w:val="004437FB"/>
    <w:rsid w:val="00444C46"/>
    <w:rsid w:val="004454E4"/>
    <w:rsid w:val="00446E3C"/>
    <w:rsid w:val="00447873"/>
    <w:rsid w:val="00451087"/>
    <w:rsid w:val="00451514"/>
    <w:rsid w:val="004525D6"/>
    <w:rsid w:val="0045266F"/>
    <w:rsid w:val="00452B2D"/>
    <w:rsid w:val="0045306C"/>
    <w:rsid w:val="00453CFF"/>
    <w:rsid w:val="00454021"/>
    <w:rsid w:val="00457324"/>
    <w:rsid w:val="004574F0"/>
    <w:rsid w:val="00457F81"/>
    <w:rsid w:val="00457FCC"/>
    <w:rsid w:val="00460173"/>
    <w:rsid w:val="00460390"/>
    <w:rsid w:val="0046181B"/>
    <w:rsid w:val="004622E8"/>
    <w:rsid w:val="004623D2"/>
    <w:rsid w:val="004630B3"/>
    <w:rsid w:val="004636C5"/>
    <w:rsid w:val="00463A6C"/>
    <w:rsid w:val="00463B2F"/>
    <w:rsid w:val="00463DFC"/>
    <w:rsid w:val="00463E5C"/>
    <w:rsid w:val="004661DA"/>
    <w:rsid w:val="00466488"/>
    <w:rsid w:val="004665A4"/>
    <w:rsid w:val="00466F53"/>
    <w:rsid w:val="00467206"/>
    <w:rsid w:val="00467399"/>
    <w:rsid w:val="0046797C"/>
    <w:rsid w:val="004706B4"/>
    <w:rsid w:val="00470A23"/>
    <w:rsid w:val="00472302"/>
    <w:rsid w:val="00472534"/>
    <w:rsid w:val="00472AD3"/>
    <w:rsid w:val="00472FD8"/>
    <w:rsid w:val="0047305B"/>
    <w:rsid w:val="0047354A"/>
    <w:rsid w:val="00473F82"/>
    <w:rsid w:val="004752D1"/>
    <w:rsid w:val="0047629D"/>
    <w:rsid w:val="00477AB9"/>
    <w:rsid w:val="00477D31"/>
    <w:rsid w:val="00477FF1"/>
    <w:rsid w:val="004803BB"/>
    <w:rsid w:val="00480D87"/>
    <w:rsid w:val="004810B7"/>
    <w:rsid w:val="00481510"/>
    <w:rsid w:val="00481A6C"/>
    <w:rsid w:val="00481AC6"/>
    <w:rsid w:val="00481ED3"/>
    <w:rsid w:val="004832ED"/>
    <w:rsid w:val="00483641"/>
    <w:rsid w:val="00483725"/>
    <w:rsid w:val="00483ED7"/>
    <w:rsid w:val="004840E9"/>
    <w:rsid w:val="00484727"/>
    <w:rsid w:val="00485552"/>
    <w:rsid w:val="00485EB6"/>
    <w:rsid w:val="00485FC6"/>
    <w:rsid w:val="00486E55"/>
    <w:rsid w:val="00487234"/>
    <w:rsid w:val="00487247"/>
    <w:rsid w:val="0048779C"/>
    <w:rsid w:val="0049318F"/>
    <w:rsid w:val="00493D5C"/>
    <w:rsid w:val="00494700"/>
    <w:rsid w:val="00494A9A"/>
    <w:rsid w:val="004962C0"/>
    <w:rsid w:val="00496AA0"/>
    <w:rsid w:val="00496E2F"/>
    <w:rsid w:val="00497485"/>
    <w:rsid w:val="004975B5"/>
    <w:rsid w:val="004A0B90"/>
    <w:rsid w:val="004A12DE"/>
    <w:rsid w:val="004A1C9B"/>
    <w:rsid w:val="004A24BE"/>
    <w:rsid w:val="004A2A5B"/>
    <w:rsid w:val="004A3D7A"/>
    <w:rsid w:val="004A543B"/>
    <w:rsid w:val="004A5694"/>
    <w:rsid w:val="004A590A"/>
    <w:rsid w:val="004A59FA"/>
    <w:rsid w:val="004A602A"/>
    <w:rsid w:val="004A6E9F"/>
    <w:rsid w:val="004A71AF"/>
    <w:rsid w:val="004A7351"/>
    <w:rsid w:val="004A7C9F"/>
    <w:rsid w:val="004B0FE7"/>
    <w:rsid w:val="004B14B9"/>
    <w:rsid w:val="004B1671"/>
    <w:rsid w:val="004B222C"/>
    <w:rsid w:val="004B2286"/>
    <w:rsid w:val="004B2990"/>
    <w:rsid w:val="004B3439"/>
    <w:rsid w:val="004B3A96"/>
    <w:rsid w:val="004B3BE5"/>
    <w:rsid w:val="004B3DA1"/>
    <w:rsid w:val="004B3E1C"/>
    <w:rsid w:val="004B4B42"/>
    <w:rsid w:val="004B4EE5"/>
    <w:rsid w:val="004B5C51"/>
    <w:rsid w:val="004B6686"/>
    <w:rsid w:val="004B7806"/>
    <w:rsid w:val="004B7F55"/>
    <w:rsid w:val="004C015B"/>
    <w:rsid w:val="004C0C25"/>
    <w:rsid w:val="004C1CB5"/>
    <w:rsid w:val="004C2914"/>
    <w:rsid w:val="004C31EA"/>
    <w:rsid w:val="004C380B"/>
    <w:rsid w:val="004C4DCA"/>
    <w:rsid w:val="004C5704"/>
    <w:rsid w:val="004C6894"/>
    <w:rsid w:val="004C69F2"/>
    <w:rsid w:val="004C6B11"/>
    <w:rsid w:val="004C74E9"/>
    <w:rsid w:val="004C7C75"/>
    <w:rsid w:val="004D0812"/>
    <w:rsid w:val="004D0868"/>
    <w:rsid w:val="004D118A"/>
    <w:rsid w:val="004D1BF3"/>
    <w:rsid w:val="004D25E8"/>
    <w:rsid w:val="004D30D2"/>
    <w:rsid w:val="004D314E"/>
    <w:rsid w:val="004D396B"/>
    <w:rsid w:val="004D42C4"/>
    <w:rsid w:val="004D4D92"/>
    <w:rsid w:val="004D5CC8"/>
    <w:rsid w:val="004D68E9"/>
    <w:rsid w:val="004D766A"/>
    <w:rsid w:val="004D79A4"/>
    <w:rsid w:val="004D7D05"/>
    <w:rsid w:val="004E0D2B"/>
    <w:rsid w:val="004E1332"/>
    <w:rsid w:val="004E1843"/>
    <w:rsid w:val="004E20A2"/>
    <w:rsid w:val="004E2623"/>
    <w:rsid w:val="004E282D"/>
    <w:rsid w:val="004E3773"/>
    <w:rsid w:val="004E39FC"/>
    <w:rsid w:val="004E4426"/>
    <w:rsid w:val="004E4513"/>
    <w:rsid w:val="004E463C"/>
    <w:rsid w:val="004E4739"/>
    <w:rsid w:val="004E4779"/>
    <w:rsid w:val="004E53CC"/>
    <w:rsid w:val="004E5DB2"/>
    <w:rsid w:val="004E6632"/>
    <w:rsid w:val="004E68D5"/>
    <w:rsid w:val="004E6CAB"/>
    <w:rsid w:val="004E6D21"/>
    <w:rsid w:val="004E7AFF"/>
    <w:rsid w:val="004E7E1F"/>
    <w:rsid w:val="004F0685"/>
    <w:rsid w:val="004F089B"/>
    <w:rsid w:val="004F1214"/>
    <w:rsid w:val="004F159D"/>
    <w:rsid w:val="004F2A45"/>
    <w:rsid w:val="004F3983"/>
    <w:rsid w:val="004F3F1C"/>
    <w:rsid w:val="004F412F"/>
    <w:rsid w:val="004F438F"/>
    <w:rsid w:val="004F5205"/>
    <w:rsid w:val="004F66DF"/>
    <w:rsid w:val="004F6D71"/>
    <w:rsid w:val="004F76B3"/>
    <w:rsid w:val="004F7FAB"/>
    <w:rsid w:val="00500150"/>
    <w:rsid w:val="00500665"/>
    <w:rsid w:val="00500E67"/>
    <w:rsid w:val="00500F76"/>
    <w:rsid w:val="00500FB4"/>
    <w:rsid w:val="005027E5"/>
    <w:rsid w:val="00502959"/>
    <w:rsid w:val="005044C0"/>
    <w:rsid w:val="00505D5E"/>
    <w:rsid w:val="00506721"/>
    <w:rsid w:val="0050679E"/>
    <w:rsid w:val="0050724B"/>
    <w:rsid w:val="005072FE"/>
    <w:rsid w:val="00511594"/>
    <w:rsid w:val="00511B6D"/>
    <w:rsid w:val="00511DF8"/>
    <w:rsid w:val="00512756"/>
    <w:rsid w:val="00512811"/>
    <w:rsid w:val="00512B0D"/>
    <w:rsid w:val="00516151"/>
    <w:rsid w:val="005167F9"/>
    <w:rsid w:val="005172CF"/>
    <w:rsid w:val="00520A7F"/>
    <w:rsid w:val="00521178"/>
    <w:rsid w:val="005211E2"/>
    <w:rsid w:val="0052124C"/>
    <w:rsid w:val="00525972"/>
    <w:rsid w:val="00525D4C"/>
    <w:rsid w:val="00527AED"/>
    <w:rsid w:val="00530783"/>
    <w:rsid w:val="005307F7"/>
    <w:rsid w:val="00532E2A"/>
    <w:rsid w:val="0053324D"/>
    <w:rsid w:val="0053343A"/>
    <w:rsid w:val="0053355E"/>
    <w:rsid w:val="00533675"/>
    <w:rsid w:val="0053398F"/>
    <w:rsid w:val="00534BC6"/>
    <w:rsid w:val="00534C7E"/>
    <w:rsid w:val="00536BA6"/>
    <w:rsid w:val="0054185D"/>
    <w:rsid w:val="00542837"/>
    <w:rsid w:val="0054378C"/>
    <w:rsid w:val="00543CCA"/>
    <w:rsid w:val="00543CED"/>
    <w:rsid w:val="00543FAC"/>
    <w:rsid w:val="00544D16"/>
    <w:rsid w:val="00545CC6"/>
    <w:rsid w:val="00546120"/>
    <w:rsid w:val="005462B2"/>
    <w:rsid w:val="00546365"/>
    <w:rsid w:val="005464A6"/>
    <w:rsid w:val="005512EB"/>
    <w:rsid w:val="005529BD"/>
    <w:rsid w:val="005532D6"/>
    <w:rsid w:val="005538D9"/>
    <w:rsid w:val="005555E5"/>
    <w:rsid w:val="005558FD"/>
    <w:rsid w:val="00555F58"/>
    <w:rsid w:val="00557EDF"/>
    <w:rsid w:val="00560434"/>
    <w:rsid w:val="00560EE3"/>
    <w:rsid w:val="00562847"/>
    <w:rsid w:val="00562F29"/>
    <w:rsid w:val="00563DCC"/>
    <w:rsid w:val="005653B4"/>
    <w:rsid w:val="005657A1"/>
    <w:rsid w:val="00565C19"/>
    <w:rsid w:val="005665DD"/>
    <w:rsid w:val="00566E25"/>
    <w:rsid w:val="00566FC6"/>
    <w:rsid w:val="00570B2C"/>
    <w:rsid w:val="00571A03"/>
    <w:rsid w:val="00571D01"/>
    <w:rsid w:val="005727AA"/>
    <w:rsid w:val="005732DB"/>
    <w:rsid w:val="005732DD"/>
    <w:rsid w:val="005739F1"/>
    <w:rsid w:val="00575880"/>
    <w:rsid w:val="00575D8B"/>
    <w:rsid w:val="00576236"/>
    <w:rsid w:val="00576E32"/>
    <w:rsid w:val="0057786F"/>
    <w:rsid w:val="0058004E"/>
    <w:rsid w:val="005808BD"/>
    <w:rsid w:val="00580D5A"/>
    <w:rsid w:val="00581ED9"/>
    <w:rsid w:val="00582173"/>
    <w:rsid w:val="00582CA9"/>
    <w:rsid w:val="00582CFC"/>
    <w:rsid w:val="00584C62"/>
    <w:rsid w:val="00585729"/>
    <w:rsid w:val="00586042"/>
    <w:rsid w:val="0058681E"/>
    <w:rsid w:val="00586ED0"/>
    <w:rsid w:val="005874A3"/>
    <w:rsid w:val="00591796"/>
    <w:rsid w:val="00591B67"/>
    <w:rsid w:val="00594523"/>
    <w:rsid w:val="00596084"/>
    <w:rsid w:val="005961DC"/>
    <w:rsid w:val="00596618"/>
    <w:rsid w:val="00596829"/>
    <w:rsid w:val="005979BB"/>
    <w:rsid w:val="00597A14"/>
    <w:rsid w:val="00597A16"/>
    <w:rsid w:val="005A0E10"/>
    <w:rsid w:val="005A114B"/>
    <w:rsid w:val="005A126F"/>
    <w:rsid w:val="005A15EE"/>
    <w:rsid w:val="005A1C4B"/>
    <w:rsid w:val="005A24F6"/>
    <w:rsid w:val="005A2801"/>
    <w:rsid w:val="005A3182"/>
    <w:rsid w:val="005A48D0"/>
    <w:rsid w:val="005A498F"/>
    <w:rsid w:val="005A50B2"/>
    <w:rsid w:val="005A53E4"/>
    <w:rsid w:val="005A5C6C"/>
    <w:rsid w:val="005A6ADC"/>
    <w:rsid w:val="005A6DD3"/>
    <w:rsid w:val="005A77BA"/>
    <w:rsid w:val="005A7E9C"/>
    <w:rsid w:val="005A7F51"/>
    <w:rsid w:val="005B0F85"/>
    <w:rsid w:val="005B168D"/>
    <w:rsid w:val="005B1924"/>
    <w:rsid w:val="005B2BD9"/>
    <w:rsid w:val="005B357C"/>
    <w:rsid w:val="005B3DE6"/>
    <w:rsid w:val="005B4C56"/>
    <w:rsid w:val="005B5330"/>
    <w:rsid w:val="005B5F63"/>
    <w:rsid w:val="005B62E2"/>
    <w:rsid w:val="005B79B4"/>
    <w:rsid w:val="005C22C3"/>
    <w:rsid w:val="005C269A"/>
    <w:rsid w:val="005C2D44"/>
    <w:rsid w:val="005C3FF7"/>
    <w:rsid w:val="005C4220"/>
    <w:rsid w:val="005C437D"/>
    <w:rsid w:val="005C43D2"/>
    <w:rsid w:val="005C4BFE"/>
    <w:rsid w:val="005C4EF9"/>
    <w:rsid w:val="005C5ACD"/>
    <w:rsid w:val="005C6A06"/>
    <w:rsid w:val="005D0262"/>
    <w:rsid w:val="005D0DA9"/>
    <w:rsid w:val="005D0E84"/>
    <w:rsid w:val="005D1218"/>
    <w:rsid w:val="005D235B"/>
    <w:rsid w:val="005D24A8"/>
    <w:rsid w:val="005D2A9D"/>
    <w:rsid w:val="005D2F87"/>
    <w:rsid w:val="005D31CF"/>
    <w:rsid w:val="005D32F3"/>
    <w:rsid w:val="005D3D8E"/>
    <w:rsid w:val="005D3FCC"/>
    <w:rsid w:val="005D40E2"/>
    <w:rsid w:val="005D5C78"/>
    <w:rsid w:val="005D6F5F"/>
    <w:rsid w:val="005D6F6A"/>
    <w:rsid w:val="005D7036"/>
    <w:rsid w:val="005E07A6"/>
    <w:rsid w:val="005E0B33"/>
    <w:rsid w:val="005E2003"/>
    <w:rsid w:val="005E217A"/>
    <w:rsid w:val="005E2EFA"/>
    <w:rsid w:val="005E3E1C"/>
    <w:rsid w:val="005E3F16"/>
    <w:rsid w:val="005E5F5E"/>
    <w:rsid w:val="005E6FBE"/>
    <w:rsid w:val="005E7AD6"/>
    <w:rsid w:val="005E7D96"/>
    <w:rsid w:val="005F03F6"/>
    <w:rsid w:val="005F0C2D"/>
    <w:rsid w:val="005F1765"/>
    <w:rsid w:val="005F214C"/>
    <w:rsid w:val="005F28F6"/>
    <w:rsid w:val="005F2974"/>
    <w:rsid w:val="005F2A2B"/>
    <w:rsid w:val="005F3A2B"/>
    <w:rsid w:val="005F3ABC"/>
    <w:rsid w:val="005F3C74"/>
    <w:rsid w:val="005F3E72"/>
    <w:rsid w:val="005F3F29"/>
    <w:rsid w:val="005F48C3"/>
    <w:rsid w:val="005F4907"/>
    <w:rsid w:val="005F541A"/>
    <w:rsid w:val="005F5C2B"/>
    <w:rsid w:val="005F66FB"/>
    <w:rsid w:val="00600500"/>
    <w:rsid w:val="006006D2"/>
    <w:rsid w:val="00600B3C"/>
    <w:rsid w:val="0060155B"/>
    <w:rsid w:val="00601DCB"/>
    <w:rsid w:val="00602B1D"/>
    <w:rsid w:val="0060484B"/>
    <w:rsid w:val="00604F9A"/>
    <w:rsid w:val="00605CD2"/>
    <w:rsid w:val="006072CC"/>
    <w:rsid w:val="00607E3A"/>
    <w:rsid w:val="0061119C"/>
    <w:rsid w:val="00611FF6"/>
    <w:rsid w:val="006125CB"/>
    <w:rsid w:val="00613040"/>
    <w:rsid w:val="006145A0"/>
    <w:rsid w:val="00614892"/>
    <w:rsid w:val="00615656"/>
    <w:rsid w:val="006158EA"/>
    <w:rsid w:val="006178A1"/>
    <w:rsid w:val="00617B9E"/>
    <w:rsid w:val="006205A2"/>
    <w:rsid w:val="00620807"/>
    <w:rsid w:val="00620F40"/>
    <w:rsid w:val="00621C4D"/>
    <w:rsid w:val="00621EE4"/>
    <w:rsid w:val="00623F13"/>
    <w:rsid w:val="006258EB"/>
    <w:rsid w:val="00627B9D"/>
    <w:rsid w:val="00630779"/>
    <w:rsid w:val="00630AED"/>
    <w:rsid w:val="00631D67"/>
    <w:rsid w:val="0063273A"/>
    <w:rsid w:val="00633558"/>
    <w:rsid w:val="006338A0"/>
    <w:rsid w:val="00634018"/>
    <w:rsid w:val="006340EB"/>
    <w:rsid w:val="00634148"/>
    <w:rsid w:val="00634B15"/>
    <w:rsid w:val="006353B9"/>
    <w:rsid w:val="00635540"/>
    <w:rsid w:val="00635B30"/>
    <w:rsid w:val="00636375"/>
    <w:rsid w:val="006366A5"/>
    <w:rsid w:val="0063747C"/>
    <w:rsid w:val="00637AD8"/>
    <w:rsid w:val="00640850"/>
    <w:rsid w:val="006412AE"/>
    <w:rsid w:val="006416D4"/>
    <w:rsid w:val="0064182C"/>
    <w:rsid w:val="00641930"/>
    <w:rsid w:val="0064363F"/>
    <w:rsid w:val="00643711"/>
    <w:rsid w:val="006437ED"/>
    <w:rsid w:val="00643958"/>
    <w:rsid w:val="00643B03"/>
    <w:rsid w:val="00644290"/>
    <w:rsid w:val="0064494B"/>
    <w:rsid w:val="00644ED7"/>
    <w:rsid w:val="006452DE"/>
    <w:rsid w:val="00645795"/>
    <w:rsid w:val="00645B2E"/>
    <w:rsid w:val="0065016A"/>
    <w:rsid w:val="00650682"/>
    <w:rsid w:val="00650A4B"/>
    <w:rsid w:val="00651037"/>
    <w:rsid w:val="006530DC"/>
    <w:rsid w:val="00653403"/>
    <w:rsid w:val="00653A25"/>
    <w:rsid w:val="00653D81"/>
    <w:rsid w:val="00654E6C"/>
    <w:rsid w:val="006554E9"/>
    <w:rsid w:val="006574E7"/>
    <w:rsid w:val="00657595"/>
    <w:rsid w:val="00657A0A"/>
    <w:rsid w:val="0066014C"/>
    <w:rsid w:val="006601E0"/>
    <w:rsid w:val="006604E7"/>
    <w:rsid w:val="00660909"/>
    <w:rsid w:val="00660B65"/>
    <w:rsid w:val="0066160D"/>
    <w:rsid w:val="006625D2"/>
    <w:rsid w:val="00662698"/>
    <w:rsid w:val="00662B73"/>
    <w:rsid w:val="006638DD"/>
    <w:rsid w:val="00663E01"/>
    <w:rsid w:val="006642F8"/>
    <w:rsid w:val="00665B97"/>
    <w:rsid w:val="00666135"/>
    <w:rsid w:val="00666B10"/>
    <w:rsid w:val="00666CD0"/>
    <w:rsid w:val="00667A25"/>
    <w:rsid w:val="006705A2"/>
    <w:rsid w:val="00670633"/>
    <w:rsid w:val="00670E42"/>
    <w:rsid w:val="006714D6"/>
    <w:rsid w:val="00672339"/>
    <w:rsid w:val="0067278A"/>
    <w:rsid w:val="00672F60"/>
    <w:rsid w:val="00674199"/>
    <w:rsid w:val="006741FC"/>
    <w:rsid w:val="0067472D"/>
    <w:rsid w:val="00674C24"/>
    <w:rsid w:val="00675607"/>
    <w:rsid w:val="0067604E"/>
    <w:rsid w:val="006761B6"/>
    <w:rsid w:val="00677E3C"/>
    <w:rsid w:val="0068021A"/>
    <w:rsid w:val="00680AE4"/>
    <w:rsid w:val="00681CEA"/>
    <w:rsid w:val="00681D6F"/>
    <w:rsid w:val="00685062"/>
    <w:rsid w:val="00685A49"/>
    <w:rsid w:val="00685D67"/>
    <w:rsid w:val="00685DAC"/>
    <w:rsid w:val="006863A6"/>
    <w:rsid w:val="00686B58"/>
    <w:rsid w:val="0069019B"/>
    <w:rsid w:val="00690CCB"/>
    <w:rsid w:val="00691EDC"/>
    <w:rsid w:val="00692012"/>
    <w:rsid w:val="00692343"/>
    <w:rsid w:val="00692EA2"/>
    <w:rsid w:val="00693AD7"/>
    <w:rsid w:val="00693F9D"/>
    <w:rsid w:val="00693FB0"/>
    <w:rsid w:val="00694349"/>
    <w:rsid w:val="00694457"/>
    <w:rsid w:val="006946C3"/>
    <w:rsid w:val="0069485E"/>
    <w:rsid w:val="00694F91"/>
    <w:rsid w:val="006950FA"/>
    <w:rsid w:val="00695F52"/>
    <w:rsid w:val="00696924"/>
    <w:rsid w:val="00696B48"/>
    <w:rsid w:val="00696FA4"/>
    <w:rsid w:val="00697442"/>
    <w:rsid w:val="00697FE7"/>
    <w:rsid w:val="006A01B5"/>
    <w:rsid w:val="006A063F"/>
    <w:rsid w:val="006A0922"/>
    <w:rsid w:val="006A0B24"/>
    <w:rsid w:val="006A1089"/>
    <w:rsid w:val="006A1226"/>
    <w:rsid w:val="006A1859"/>
    <w:rsid w:val="006A1A39"/>
    <w:rsid w:val="006A26E1"/>
    <w:rsid w:val="006A2732"/>
    <w:rsid w:val="006A3230"/>
    <w:rsid w:val="006A3969"/>
    <w:rsid w:val="006A3BE5"/>
    <w:rsid w:val="006A3FF2"/>
    <w:rsid w:val="006A4C3D"/>
    <w:rsid w:val="006A4D76"/>
    <w:rsid w:val="006A57D9"/>
    <w:rsid w:val="006A5BB4"/>
    <w:rsid w:val="006A5C22"/>
    <w:rsid w:val="006A7CB6"/>
    <w:rsid w:val="006A7F6D"/>
    <w:rsid w:val="006B0226"/>
    <w:rsid w:val="006B138F"/>
    <w:rsid w:val="006B160A"/>
    <w:rsid w:val="006B23C3"/>
    <w:rsid w:val="006B265A"/>
    <w:rsid w:val="006B2753"/>
    <w:rsid w:val="006B3A32"/>
    <w:rsid w:val="006B3D45"/>
    <w:rsid w:val="006B5C9A"/>
    <w:rsid w:val="006B6697"/>
    <w:rsid w:val="006B6AE7"/>
    <w:rsid w:val="006B73C5"/>
    <w:rsid w:val="006B750E"/>
    <w:rsid w:val="006B7DB1"/>
    <w:rsid w:val="006C01F6"/>
    <w:rsid w:val="006C05E5"/>
    <w:rsid w:val="006C1A1D"/>
    <w:rsid w:val="006C25D5"/>
    <w:rsid w:val="006C28A7"/>
    <w:rsid w:val="006C2CC4"/>
    <w:rsid w:val="006C30F9"/>
    <w:rsid w:val="006C4523"/>
    <w:rsid w:val="006C4B1B"/>
    <w:rsid w:val="006C4FFD"/>
    <w:rsid w:val="006C5691"/>
    <w:rsid w:val="006C6F28"/>
    <w:rsid w:val="006C7CE4"/>
    <w:rsid w:val="006D006C"/>
    <w:rsid w:val="006D00BC"/>
    <w:rsid w:val="006D0678"/>
    <w:rsid w:val="006D0C2B"/>
    <w:rsid w:val="006D23F5"/>
    <w:rsid w:val="006D31F9"/>
    <w:rsid w:val="006D35D8"/>
    <w:rsid w:val="006D38C6"/>
    <w:rsid w:val="006D3BA8"/>
    <w:rsid w:val="006D582B"/>
    <w:rsid w:val="006D5DDE"/>
    <w:rsid w:val="006D68E1"/>
    <w:rsid w:val="006D71FE"/>
    <w:rsid w:val="006D7FBE"/>
    <w:rsid w:val="006E0FBD"/>
    <w:rsid w:val="006E34D8"/>
    <w:rsid w:val="006E3887"/>
    <w:rsid w:val="006E4382"/>
    <w:rsid w:val="006E4B8F"/>
    <w:rsid w:val="006E58C5"/>
    <w:rsid w:val="006E6FEB"/>
    <w:rsid w:val="006F1192"/>
    <w:rsid w:val="006F1D63"/>
    <w:rsid w:val="006F2218"/>
    <w:rsid w:val="006F29B8"/>
    <w:rsid w:val="006F2CBA"/>
    <w:rsid w:val="006F3114"/>
    <w:rsid w:val="006F3532"/>
    <w:rsid w:val="006F3AF2"/>
    <w:rsid w:val="006F3CD8"/>
    <w:rsid w:val="006F43C0"/>
    <w:rsid w:val="006F564E"/>
    <w:rsid w:val="006F6337"/>
    <w:rsid w:val="006F693D"/>
    <w:rsid w:val="006F6B53"/>
    <w:rsid w:val="006F7538"/>
    <w:rsid w:val="00701976"/>
    <w:rsid w:val="00701A6D"/>
    <w:rsid w:val="00702438"/>
    <w:rsid w:val="00703636"/>
    <w:rsid w:val="00703D95"/>
    <w:rsid w:val="007044FF"/>
    <w:rsid w:val="00705383"/>
    <w:rsid w:val="00706F63"/>
    <w:rsid w:val="00707CDC"/>
    <w:rsid w:val="007120EF"/>
    <w:rsid w:val="007126C6"/>
    <w:rsid w:val="007141F0"/>
    <w:rsid w:val="00714AE3"/>
    <w:rsid w:val="00714F08"/>
    <w:rsid w:val="007160F4"/>
    <w:rsid w:val="00716B03"/>
    <w:rsid w:val="00717716"/>
    <w:rsid w:val="007178D8"/>
    <w:rsid w:val="00717BD7"/>
    <w:rsid w:val="007202DF"/>
    <w:rsid w:val="007202E3"/>
    <w:rsid w:val="0072448F"/>
    <w:rsid w:val="00724796"/>
    <w:rsid w:val="00724DA1"/>
    <w:rsid w:val="00725A19"/>
    <w:rsid w:val="00730997"/>
    <w:rsid w:val="00730FFF"/>
    <w:rsid w:val="00732F21"/>
    <w:rsid w:val="007342F7"/>
    <w:rsid w:val="00735DDF"/>
    <w:rsid w:val="00737195"/>
    <w:rsid w:val="00737B74"/>
    <w:rsid w:val="00741CF6"/>
    <w:rsid w:val="007424BC"/>
    <w:rsid w:val="0074272A"/>
    <w:rsid w:val="00742B21"/>
    <w:rsid w:val="00743735"/>
    <w:rsid w:val="00743862"/>
    <w:rsid w:val="0074668C"/>
    <w:rsid w:val="007476F5"/>
    <w:rsid w:val="00747E01"/>
    <w:rsid w:val="0075044E"/>
    <w:rsid w:val="007508A1"/>
    <w:rsid w:val="00750BB2"/>
    <w:rsid w:val="0075344F"/>
    <w:rsid w:val="00755B15"/>
    <w:rsid w:val="00756371"/>
    <w:rsid w:val="0076089A"/>
    <w:rsid w:val="0076097C"/>
    <w:rsid w:val="00760AC2"/>
    <w:rsid w:val="00761858"/>
    <w:rsid w:val="00762CB1"/>
    <w:rsid w:val="0076482A"/>
    <w:rsid w:val="00764BD5"/>
    <w:rsid w:val="00765475"/>
    <w:rsid w:val="00765B70"/>
    <w:rsid w:val="00766B8C"/>
    <w:rsid w:val="0076747E"/>
    <w:rsid w:val="00767497"/>
    <w:rsid w:val="0077317B"/>
    <w:rsid w:val="00773EB0"/>
    <w:rsid w:val="00774777"/>
    <w:rsid w:val="007765BF"/>
    <w:rsid w:val="00776B83"/>
    <w:rsid w:val="00777805"/>
    <w:rsid w:val="00780ACC"/>
    <w:rsid w:val="00780E7D"/>
    <w:rsid w:val="00782110"/>
    <w:rsid w:val="00782FD5"/>
    <w:rsid w:val="00783A7D"/>
    <w:rsid w:val="00783F9B"/>
    <w:rsid w:val="00787B9F"/>
    <w:rsid w:val="00790932"/>
    <w:rsid w:val="00790D8B"/>
    <w:rsid w:val="0079125B"/>
    <w:rsid w:val="007928EC"/>
    <w:rsid w:val="0079296C"/>
    <w:rsid w:val="00792BCC"/>
    <w:rsid w:val="007940BC"/>
    <w:rsid w:val="00794BD1"/>
    <w:rsid w:val="00795C11"/>
    <w:rsid w:val="00795C40"/>
    <w:rsid w:val="00796308"/>
    <w:rsid w:val="00796497"/>
    <w:rsid w:val="00797598"/>
    <w:rsid w:val="007A0146"/>
    <w:rsid w:val="007A01D8"/>
    <w:rsid w:val="007A10C6"/>
    <w:rsid w:val="007A196D"/>
    <w:rsid w:val="007A2184"/>
    <w:rsid w:val="007A2BB4"/>
    <w:rsid w:val="007A2E05"/>
    <w:rsid w:val="007A3586"/>
    <w:rsid w:val="007A3C77"/>
    <w:rsid w:val="007A3E27"/>
    <w:rsid w:val="007A4E8B"/>
    <w:rsid w:val="007A503D"/>
    <w:rsid w:val="007A506D"/>
    <w:rsid w:val="007A54C5"/>
    <w:rsid w:val="007A5812"/>
    <w:rsid w:val="007A6005"/>
    <w:rsid w:val="007A60EA"/>
    <w:rsid w:val="007A6B06"/>
    <w:rsid w:val="007A6FD7"/>
    <w:rsid w:val="007A7CCC"/>
    <w:rsid w:val="007B2D86"/>
    <w:rsid w:val="007B4357"/>
    <w:rsid w:val="007B5C27"/>
    <w:rsid w:val="007B6E69"/>
    <w:rsid w:val="007B756C"/>
    <w:rsid w:val="007C02F7"/>
    <w:rsid w:val="007C07CA"/>
    <w:rsid w:val="007C0CFB"/>
    <w:rsid w:val="007C199E"/>
    <w:rsid w:val="007C1FB3"/>
    <w:rsid w:val="007C2F45"/>
    <w:rsid w:val="007C383E"/>
    <w:rsid w:val="007C3F28"/>
    <w:rsid w:val="007C3FDB"/>
    <w:rsid w:val="007C4227"/>
    <w:rsid w:val="007C4677"/>
    <w:rsid w:val="007C4C73"/>
    <w:rsid w:val="007C5858"/>
    <w:rsid w:val="007C617B"/>
    <w:rsid w:val="007C63B9"/>
    <w:rsid w:val="007C6E2E"/>
    <w:rsid w:val="007C73B7"/>
    <w:rsid w:val="007C7CB9"/>
    <w:rsid w:val="007D02D9"/>
    <w:rsid w:val="007D1330"/>
    <w:rsid w:val="007D2582"/>
    <w:rsid w:val="007D2D53"/>
    <w:rsid w:val="007D2DA5"/>
    <w:rsid w:val="007D46E9"/>
    <w:rsid w:val="007D4E27"/>
    <w:rsid w:val="007D579E"/>
    <w:rsid w:val="007D681E"/>
    <w:rsid w:val="007D71E6"/>
    <w:rsid w:val="007D7B01"/>
    <w:rsid w:val="007E01A1"/>
    <w:rsid w:val="007E0226"/>
    <w:rsid w:val="007E0895"/>
    <w:rsid w:val="007E0AAB"/>
    <w:rsid w:val="007E0DF0"/>
    <w:rsid w:val="007E0E3D"/>
    <w:rsid w:val="007E0EC2"/>
    <w:rsid w:val="007E285F"/>
    <w:rsid w:val="007E3097"/>
    <w:rsid w:val="007E398C"/>
    <w:rsid w:val="007E3E16"/>
    <w:rsid w:val="007E46CD"/>
    <w:rsid w:val="007E4CA9"/>
    <w:rsid w:val="007E4D5F"/>
    <w:rsid w:val="007E531F"/>
    <w:rsid w:val="007E58F2"/>
    <w:rsid w:val="007E6086"/>
    <w:rsid w:val="007E6522"/>
    <w:rsid w:val="007E65E3"/>
    <w:rsid w:val="007E66B6"/>
    <w:rsid w:val="007E6DF8"/>
    <w:rsid w:val="007E7CF7"/>
    <w:rsid w:val="007E7EBE"/>
    <w:rsid w:val="007F09DF"/>
    <w:rsid w:val="007F13B6"/>
    <w:rsid w:val="007F273B"/>
    <w:rsid w:val="007F28EA"/>
    <w:rsid w:val="007F3A47"/>
    <w:rsid w:val="007F40F7"/>
    <w:rsid w:val="007F5677"/>
    <w:rsid w:val="007F5FAE"/>
    <w:rsid w:val="007F6F3F"/>
    <w:rsid w:val="007F7839"/>
    <w:rsid w:val="007F7C03"/>
    <w:rsid w:val="0080060D"/>
    <w:rsid w:val="00800622"/>
    <w:rsid w:val="008006DA"/>
    <w:rsid w:val="0080076B"/>
    <w:rsid w:val="00801034"/>
    <w:rsid w:val="0080331E"/>
    <w:rsid w:val="00803790"/>
    <w:rsid w:val="0080419B"/>
    <w:rsid w:val="008043AF"/>
    <w:rsid w:val="0080574A"/>
    <w:rsid w:val="008060BB"/>
    <w:rsid w:val="008061BA"/>
    <w:rsid w:val="00807A92"/>
    <w:rsid w:val="008100B8"/>
    <w:rsid w:val="008107D4"/>
    <w:rsid w:val="00810A86"/>
    <w:rsid w:val="00810B7B"/>
    <w:rsid w:val="008111A3"/>
    <w:rsid w:val="0081207D"/>
    <w:rsid w:val="008141BF"/>
    <w:rsid w:val="00814AB0"/>
    <w:rsid w:val="00815262"/>
    <w:rsid w:val="00815A97"/>
    <w:rsid w:val="00815BEA"/>
    <w:rsid w:val="00816125"/>
    <w:rsid w:val="00816414"/>
    <w:rsid w:val="00817BDE"/>
    <w:rsid w:val="00817E14"/>
    <w:rsid w:val="00817FAE"/>
    <w:rsid w:val="0082001A"/>
    <w:rsid w:val="008219BA"/>
    <w:rsid w:val="00821F53"/>
    <w:rsid w:val="00822FF4"/>
    <w:rsid w:val="008233DD"/>
    <w:rsid w:val="00825C01"/>
    <w:rsid w:val="00825DC8"/>
    <w:rsid w:val="00825DDD"/>
    <w:rsid w:val="008267D7"/>
    <w:rsid w:val="00826F82"/>
    <w:rsid w:val="008272B2"/>
    <w:rsid w:val="0082790E"/>
    <w:rsid w:val="008301EC"/>
    <w:rsid w:val="00830716"/>
    <w:rsid w:val="008310FF"/>
    <w:rsid w:val="0083126C"/>
    <w:rsid w:val="00831AAF"/>
    <w:rsid w:val="00831F28"/>
    <w:rsid w:val="008323CF"/>
    <w:rsid w:val="0083280B"/>
    <w:rsid w:val="00832D65"/>
    <w:rsid w:val="00832F74"/>
    <w:rsid w:val="008334C7"/>
    <w:rsid w:val="00833B5F"/>
    <w:rsid w:val="008353DF"/>
    <w:rsid w:val="00835B40"/>
    <w:rsid w:val="00835B71"/>
    <w:rsid w:val="00835C3E"/>
    <w:rsid w:val="00837854"/>
    <w:rsid w:val="00837C2E"/>
    <w:rsid w:val="0084027B"/>
    <w:rsid w:val="00840525"/>
    <w:rsid w:val="008407BC"/>
    <w:rsid w:val="00842671"/>
    <w:rsid w:val="00843662"/>
    <w:rsid w:val="00843F9C"/>
    <w:rsid w:val="00844A49"/>
    <w:rsid w:val="00845C37"/>
    <w:rsid w:val="00847A3C"/>
    <w:rsid w:val="00850C80"/>
    <w:rsid w:val="00851180"/>
    <w:rsid w:val="00851B3A"/>
    <w:rsid w:val="00853724"/>
    <w:rsid w:val="008549BD"/>
    <w:rsid w:val="00854E7F"/>
    <w:rsid w:val="0085629C"/>
    <w:rsid w:val="00856D7C"/>
    <w:rsid w:val="0085799F"/>
    <w:rsid w:val="008603E1"/>
    <w:rsid w:val="0086468F"/>
    <w:rsid w:val="008655B6"/>
    <w:rsid w:val="00865B2A"/>
    <w:rsid w:val="00866ADF"/>
    <w:rsid w:val="008700A5"/>
    <w:rsid w:val="00870637"/>
    <w:rsid w:val="00871779"/>
    <w:rsid w:val="00872A46"/>
    <w:rsid w:val="00873448"/>
    <w:rsid w:val="00873EDD"/>
    <w:rsid w:val="00874213"/>
    <w:rsid w:val="00874AAC"/>
    <w:rsid w:val="00875951"/>
    <w:rsid w:val="0087596C"/>
    <w:rsid w:val="00875ED4"/>
    <w:rsid w:val="008769C5"/>
    <w:rsid w:val="008769E7"/>
    <w:rsid w:val="0087733D"/>
    <w:rsid w:val="00877D07"/>
    <w:rsid w:val="00880A0B"/>
    <w:rsid w:val="00880A49"/>
    <w:rsid w:val="0088142E"/>
    <w:rsid w:val="00882B4B"/>
    <w:rsid w:val="008830AA"/>
    <w:rsid w:val="00884914"/>
    <w:rsid w:val="00884D0B"/>
    <w:rsid w:val="00885562"/>
    <w:rsid w:val="0088588F"/>
    <w:rsid w:val="00885F7D"/>
    <w:rsid w:val="0088728E"/>
    <w:rsid w:val="0088739A"/>
    <w:rsid w:val="00887FAD"/>
    <w:rsid w:val="00892A5F"/>
    <w:rsid w:val="008930BC"/>
    <w:rsid w:val="0089372A"/>
    <w:rsid w:val="0089379E"/>
    <w:rsid w:val="00893F46"/>
    <w:rsid w:val="00895EA1"/>
    <w:rsid w:val="00896456"/>
    <w:rsid w:val="00896483"/>
    <w:rsid w:val="00897967"/>
    <w:rsid w:val="008A12A1"/>
    <w:rsid w:val="008A2474"/>
    <w:rsid w:val="008A2624"/>
    <w:rsid w:val="008A2BBF"/>
    <w:rsid w:val="008A2F5E"/>
    <w:rsid w:val="008A33DC"/>
    <w:rsid w:val="008A499E"/>
    <w:rsid w:val="008A6B43"/>
    <w:rsid w:val="008A6BF3"/>
    <w:rsid w:val="008A7795"/>
    <w:rsid w:val="008B13E9"/>
    <w:rsid w:val="008B1809"/>
    <w:rsid w:val="008B258A"/>
    <w:rsid w:val="008B30E6"/>
    <w:rsid w:val="008B4AD5"/>
    <w:rsid w:val="008B5545"/>
    <w:rsid w:val="008B6861"/>
    <w:rsid w:val="008B72C5"/>
    <w:rsid w:val="008B7CD2"/>
    <w:rsid w:val="008C0DAD"/>
    <w:rsid w:val="008C0F50"/>
    <w:rsid w:val="008C1FD1"/>
    <w:rsid w:val="008C242E"/>
    <w:rsid w:val="008C4780"/>
    <w:rsid w:val="008C4F23"/>
    <w:rsid w:val="008C688D"/>
    <w:rsid w:val="008C7F3B"/>
    <w:rsid w:val="008D0BA5"/>
    <w:rsid w:val="008D10EC"/>
    <w:rsid w:val="008D1308"/>
    <w:rsid w:val="008D1395"/>
    <w:rsid w:val="008D1B35"/>
    <w:rsid w:val="008D1C43"/>
    <w:rsid w:val="008D4AB3"/>
    <w:rsid w:val="008D5AAF"/>
    <w:rsid w:val="008D7CEA"/>
    <w:rsid w:val="008E0B41"/>
    <w:rsid w:val="008E367F"/>
    <w:rsid w:val="008E39CF"/>
    <w:rsid w:val="008E4C7A"/>
    <w:rsid w:val="008E510C"/>
    <w:rsid w:val="008E5988"/>
    <w:rsid w:val="008E5B22"/>
    <w:rsid w:val="008E66A1"/>
    <w:rsid w:val="008E6DAE"/>
    <w:rsid w:val="008E77B7"/>
    <w:rsid w:val="008E7C8E"/>
    <w:rsid w:val="008E7F94"/>
    <w:rsid w:val="008F0734"/>
    <w:rsid w:val="008F0F25"/>
    <w:rsid w:val="008F117E"/>
    <w:rsid w:val="008F13A6"/>
    <w:rsid w:val="008F213E"/>
    <w:rsid w:val="008F246C"/>
    <w:rsid w:val="008F300C"/>
    <w:rsid w:val="008F42C4"/>
    <w:rsid w:val="008F49BA"/>
    <w:rsid w:val="008F5387"/>
    <w:rsid w:val="008F53BD"/>
    <w:rsid w:val="008F5A8A"/>
    <w:rsid w:val="008F668B"/>
    <w:rsid w:val="008F6A2D"/>
    <w:rsid w:val="008F7550"/>
    <w:rsid w:val="009009D7"/>
    <w:rsid w:val="00901D34"/>
    <w:rsid w:val="00902592"/>
    <w:rsid w:val="00902A0C"/>
    <w:rsid w:val="00903A5B"/>
    <w:rsid w:val="00903A9F"/>
    <w:rsid w:val="00904140"/>
    <w:rsid w:val="00904581"/>
    <w:rsid w:val="00904BE7"/>
    <w:rsid w:val="00904C19"/>
    <w:rsid w:val="00904D13"/>
    <w:rsid w:val="009051B9"/>
    <w:rsid w:val="00906663"/>
    <w:rsid w:val="0090676F"/>
    <w:rsid w:val="00907C4F"/>
    <w:rsid w:val="00907D46"/>
    <w:rsid w:val="009113DD"/>
    <w:rsid w:val="00911AB0"/>
    <w:rsid w:val="00911C83"/>
    <w:rsid w:val="00913E52"/>
    <w:rsid w:val="00916096"/>
    <w:rsid w:val="00916416"/>
    <w:rsid w:val="009170C1"/>
    <w:rsid w:val="00917283"/>
    <w:rsid w:val="0091736B"/>
    <w:rsid w:val="00917F00"/>
    <w:rsid w:val="009206BF"/>
    <w:rsid w:val="00920AE6"/>
    <w:rsid w:val="00920EAA"/>
    <w:rsid w:val="009210EE"/>
    <w:rsid w:val="009213A8"/>
    <w:rsid w:val="00921607"/>
    <w:rsid w:val="00922162"/>
    <w:rsid w:val="00922DEB"/>
    <w:rsid w:val="00922EAC"/>
    <w:rsid w:val="00925095"/>
    <w:rsid w:val="00925255"/>
    <w:rsid w:val="00926027"/>
    <w:rsid w:val="00926782"/>
    <w:rsid w:val="00930DE9"/>
    <w:rsid w:val="009314EC"/>
    <w:rsid w:val="00933494"/>
    <w:rsid w:val="00933A98"/>
    <w:rsid w:val="009345BC"/>
    <w:rsid w:val="00934DB6"/>
    <w:rsid w:val="00935128"/>
    <w:rsid w:val="00935149"/>
    <w:rsid w:val="009354C7"/>
    <w:rsid w:val="00935FE6"/>
    <w:rsid w:val="0093604D"/>
    <w:rsid w:val="00937284"/>
    <w:rsid w:val="009373AD"/>
    <w:rsid w:val="009373E6"/>
    <w:rsid w:val="00937B3F"/>
    <w:rsid w:val="00937D0C"/>
    <w:rsid w:val="00940959"/>
    <w:rsid w:val="00940A29"/>
    <w:rsid w:val="009417DF"/>
    <w:rsid w:val="009425F0"/>
    <w:rsid w:val="009427D8"/>
    <w:rsid w:val="009431B8"/>
    <w:rsid w:val="0094348E"/>
    <w:rsid w:val="00943891"/>
    <w:rsid w:val="00943EF4"/>
    <w:rsid w:val="00945523"/>
    <w:rsid w:val="00945BD8"/>
    <w:rsid w:val="00945E42"/>
    <w:rsid w:val="00946468"/>
    <w:rsid w:val="00946D58"/>
    <w:rsid w:val="00946E5A"/>
    <w:rsid w:val="00947015"/>
    <w:rsid w:val="00947841"/>
    <w:rsid w:val="00947C0F"/>
    <w:rsid w:val="00947FE9"/>
    <w:rsid w:val="00952856"/>
    <w:rsid w:val="0095356A"/>
    <w:rsid w:val="00953F9C"/>
    <w:rsid w:val="00954724"/>
    <w:rsid w:val="00954E05"/>
    <w:rsid w:val="009559DE"/>
    <w:rsid w:val="00956665"/>
    <w:rsid w:val="00956CBF"/>
    <w:rsid w:val="009571CD"/>
    <w:rsid w:val="0095733B"/>
    <w:rsid w:val="009614FE"/>
    <w:rsid w:val="00961887"/>
    <w:rsid w:val="009622E0"/>
    <w:rsid w:val="009630D7"/>
    <w:rsid w:val="009638DF"/>
    <w:rsid w:val="00964CE2"/>
    <w:rsid w:val="009651BE"/>
    <w:rsid w:val="009653B2"/>
    <w:rsid w:val="0096624C"/>
    <w:rsid w:val="00966DDF"/>
    <w:rsid w:val="00967012"/>
    <w:rsid w:val="0096743C"/>
    <w:rsid w:val="009709CB"/>
    <w:rsid w:val="00970CA1"/>
    <w:rsid w:val="00971263"/>
    <w:rsid w:val="00971393"/>
    <w:rsid w:val="009725E4"/>
    <w:rsid w:val="009730B8"/>
    <w:rsid w:val="0097366E"/>
    <w:rsid w:val="00973BD1"/>
    <w:rsid w:val="009749E8"/>
    <w:rsid w:val="00974F6F"/>
    <w:rsid w:val="00975369"/>
    <w:rsid w:val="0097604B"/>
    <w:rsid w:val="00977D83"/>
    <w:rsid w:val="00977D9F"/>
    <w:rsid w:val="009808C3"/>
    <w:rsid w:val="00980F31"/>
    <w:rsid w:val="00980FAA"/>
    <w:rsid w:val="00982430"/>
    <w:rsid w:val="00982978"/>
    <w:rsid w:val="00982E0E"/>
    <w:rsid w:val="00982E51"/>
    <w:rsid w:val="00982F0E"/>
    <w:rsid w:val="00983013"/>
    <w:rsid w:val="00983253"/>
    <w:rsid w:val="009860B0"/>
    <w:rsid w:val="009866F8"/>
    <w:rsid w:val="009868F4"/>
    <w:rsid w:val="00987CEF"/>
    <w:rsid w:val="00987DD1"/>
    <w:rsid w:val="00990043"/>
    <w:rsid w:val="00990346"/>
    <w:rsid w:val="009903D0"/>
    <w:rsid w:val="009914DB"/>
    <w:rsid w:val="00991755"/>
    <w:rsid w:val="00991907"/>
    <w:rsid w:val="009924A1"/>
    <w:rsid w:val="00992B27"/>
    <w:rsid w:val="0099375B"/>
    <w:rsid w:val="0099496F"/>
    <w:rsid w:val="0099561A"/>
    <w:rsid w:val="00995E45"/>
    <w:rsid w:val="0099656F"/>
    <w:rsid w:val="00996C57"/>
    <w:rsid w:val="00997BAE"/>
    <w:rsid w:val="00997D24"/>
    <w:rsid w:val="009A0AB9"/>
    <w:rsid w:val="009A0B36"/>
    <w:rsid w:val="009A12BA"/>
    <w:rsid w:val="009A1E9A"/>
    <w:rsid w:val="009A1FAA"/>
    <w:rsid w:val="009A257B"/>
    <w:rsid w:val="009A307D"/>
    <w:rsid w:val="009A3228"/>
    <w:rsid w:val="009A3A08"/>
    <w:rsid w:val="009A413F"/>
    <w:rsid w:val="009A50EE"/>
    <w:rsid w:val="009A52CC"/>
    <w:rsid w:val="009A6B6E"/>
    <w:rsid w:val="009B0200"/>
    <w:rsid w:val="009B0D2C"/>
    <w:rsid w:val="009B0DB3"/>
    <w:rsid w:val="009B1F70"/>
    <w:rsid w:val="009B2D8E"/>
    <w:rsid w:val="009B41BA"/>
    <w:rsid w:val="009B44C8"/>
    <w:rsid w:val="009B4E35"/>
    <w:rsid w:val="009B4EDE"/>
    <w:rsid w:val="009B511D"/>
    <w:rsid w:val="009B5334"/>
    <w:rsid w:val="009B5FBD"/>
    <w:rsid w:val="009B617A"/>
    <w:rsid w:val="009B6B18"/>
    <w:rsid w:val="009B7C56"/>
    <w:rsid w:val="009B7CD5"/>
    <w:rsid w:val="009C03AD"/>
    <w:rsid w:val="009C0A93"/>
    <w:rsid w:val="009C0B7E"/>
    <w:rsid w:val="009C18D8"/>
    <w:rsid w:val="009C1F5E"/>
    <w:rsid w:val="009C1FF7"/>
    <w:rsid w:val="009C2C07"/>
    <w:rsid w:val="009C464E"/>
    <w:rsid w:val="009C50C4"/>
    <w:rsid w:val="009C50C6"/>
    <w:rsid w:val="009C5855"/>
    <w:rsid w:val="009C637C"/>
    <w:rsid w:val="009C645C"/>
    <w:rsid w:val="009C6E8E"/>
    <w:rsid w:val="009C7740"/>
    <w:rsid w:val="009C7E8B"/>
    <w:rsid w:val="009D0B0A"/>
    <w:rsid w:val="009D111C"/>
    <w:rsid w:val="009D181F"/>
    <w:rsid w:val="009D1A9C"/>
    <w:rsid w:val="009D2792"/>
    <w:rsid w:val="009D27EB"/>
    <w:rsid w:val="009D28D6"/>
    <w:rsid w:val="009D2D09"/>
    <w:rsid w:val="009D2F36"/>
    <w:rsid w:val="009D30FB"/>
    <w:rsid w:val="009D3456"/>
    <w:rsid w:val="009D37DD"/>
    <w:rsid w:val="009D553F"/>
    <w:rsid w:val="009D622C"/>
    <w:rsid w:val="009D6BCD"/>
    <w:rsid w:val="009D75C4"/>
    <w:rsid w:val="009D7D0D"/>
    <w:rsid w:val="009D7EAD"/>
    <w:rsid w:val="009E01F2"/>
    <w:rsid w:val="009E21D2"/>
    <w:rsid w:val="009E5688"/>
    <w:rsid w:val="009E644C"/>
    <w:rsid w:val="009E7F18"/>
    <w:rsid w:val="009F015A"/>
    <w:rsid w:val="009F0609"/>
    <w:rsid w:val="009F0E6F"/>
    <w:rsid w:val="009F177F"/>
    <w:rsid w:val="009F1A18"/>
    <w:rsid w:val="009F23B0"/>
    <w:rsid w:val="009F4307"/>
    <w:rsid w:val="009F44C6"/>
    <w:rsid w:val="009F49C0"/>
    <w:rsid w:val="009F5695"/>
    <w:rsid w:val="009F5764"/>
    <w:rsid w:val="009F6A8B"/>
    <w:rsid w:val="009F6F41"/>
    <w:rsid w:val="009F7764"/>
    <w:rsid w:val="00A005EC"/>
    <w:rsid w:val="00A01283"/>
    <w:rsid w:val="00A018D7"/>
    <w:rsid w:val="00A0326D"/>
    <w:rsid w:val="00A036B3"/>
    <w:rsid w:val="00A039E1"/>
    <w:rsid w:val="00A03F21"/>
    <w:rsid w:val="00A049E9"/>
    <w:rsid w:val="00A05E9E"/>
    <w:rsid w:val="00A05F55"/>
    <w:rsid w:val="00A06611"/>
    <w:rsid w:val="00A06868"/>
    <w:rsid w:val="00A06CB4"/>
    <w:rsid w:val="00A10563"/>
    <w:rsid w:val="00A11289"/>
    <w:rsid w:val="00A11DAE"/>
    <w:rsid w:val="00A12336"/>
    <w:rsid w:val="00A12E72"/>
    <w:rsid w:val="00A135A9"/>
    <w:rsid w:val="00A14687"/>
    <w:rsid w:val="00A1507F"/>
    <w:rsid w:val="00A153DD"/>
    <w:rsid w:val="00A166F0"/>
    <w:rsid w:val="00A167CA"/>
    <w:rsid w:val="00A16922"/>
    <w:rsid w:val="00A16DC7"/>
    <w:rsid w:val="00A16FB0"/>
    <w:rsid w:val="00A17DDE"/>
    <w:rsid w:val="00A20235"/>
    <w:rsid w:val="00A20937"/>
    <w:rsid w:val="00A222F1"/>
    <w:rsid w:val="00A230C8"/>
    <w:rsid w:val="00A2368A"/>
    <w:rsid w:val="00A24049"/>
    <w:rsid w:val="00A24F8B"/>
    <w:rsid w:val="00A25E9D"/>
    <w:rsid w:val="00A26598"/>
    <w:rsid w:val="00A2752E"/>
    <w:rsid w:val="00A27D9A"/>
    <w:rsid w:val="00A30D2D"/>
    <w:rsid w:val="00A30EC9"/>
    <w:rsid w:val="00A31A0D"/>
    <w:rsid w:val="00A31A5C"/>
    <w:rsid w:val="00A31B0F"/>
    <w:rsid w:val="00A31C8A"/>
    <w:rsid w:val="00A31F7B"/>
    <w:rsid w:val="00A331D8"/>
    <w:rsid w:val="00A33865"/>
    <w:rsid w:val="00A348F2"/>
    <w:rsid w:val="00A40786"/>
    <w:rsid w:val="00A40847"/>
    <w:rsid w:val="00A41240"/>
    <w:rsid w:val="00A414FA"/>
    <w:rsid w:val="00A416AE"/>
    <w:rsid w:val="00A41D09"/>
    <w:rsid w:val="00A4238C"/>
    <w:rsid w:val="00A4274C"/>
    <w:rsid w:val="00A43577"/>
    <w:rsid w:val="00A43F66"/>
    <w:rsid w:val="00A44001"/>
    <w:rsid w:val="00A4475B"/>
    <w:rsid w:val="00A457A8"/>
    <w:rsid w:val="00A45E4B"/>
    <w:rsid w:val="00A46837"/>
    <w:rsid w:val="00A50056"/>
    <w:rsid w:val="00A50102"/>
    <w:rsid w:val="00A50535"/>
    <w:rsid w:val="00A50621"/>
    <w:rsid w:val="00A50BDE"/>
    <w:rsid w:val="00A55427"/>
    <w:rsid w:val="00A55E3A"/>
    <w:rsid w:val="00A55E3D"/>
    <w:rsid w:val="00A5645C"/>
    <w:rsid w:val="00A5664D"/>
    <w:rsid w:val="00A56E64"/>
    <w:rsid w:val="00A60050"/>
    <w:rsid w:val="00A60070"/>
    <w:rsid w:val="00A60537"/>
    <w:rsid w:val="00A60DA9"/>
    <w:rsid w:val="00A60F33"/>
    <w:rsid w:val="00A6108B"/>
    <w:rsid w:val="00A61AB2"/>
    <w:rsid w:val="00A6215B"/>
    <w:rsid w:val="00A6220E"/>
    <w:rsid w:val="00A62301"/>
    <w:rsid w:val="00A623DD"/>
    <w:rsid w:val="00A63576"/>
    <w:rsid w:val="00A63E11"/>
    <w:rsid w:val="00A6489B"/>
    <w:rsid w:val="00A6672C"/>
    <w:rsid w:val="00A67B15"/>
    <w:rsid w:val="00A70437"/>
    <w:rsid w:val="00A70E40"/>
    <w:rsid w:val="00A71518"/>
    <w:rsid w:val="00A715E2"/>
    <w:rsid w:val="00A71A25"/>
    <w:rsid w:val="00A71C50"/>
    <w:rsid w:val="00A72970"/>
    <w:rsid w:val="00A73022"/>
    <w:rsid w:val="00A74D42"/>
    <w:rsid w:val="00A77445"/>
    <w:rsid w:val="00A8088B"/>
    <w:rsid w:val="00A81AB9"/>
    <w:rsid w:val="00A81FCF"/>
    <w:rsid w:val="00A8288B"/>
    <w:rsid w:val="00A830A8"/>
    <w:rsid w:val="00A83DE1"/>
    <w:rsid w:val="00A840A7"/>
    <w:rsid w:val="00A848D7"/>
    <w:rsid w:val="00A84B64"/>
    <w:rsid w:val="00A84D83"/>
    <w:rsid w:val="00A8568B"/>
    <w:rsid w:val="00A8591C"/>
    <w:rsid w:val="00A85E67"/>
    <w:rsid w:val="00A85EFE"/>
    <w:rsid w:val="00A85FDC"/>
    <w:rsid w:val="00A86954"/>
    <w:rsid w:val="00A86A17"/>
    <w:rsid w:val="00A86A26"/>
    <w:rsid w:val="00A870A0"/>
    <w:rsid w:val="00A876C7"/>
    <w:rsid w:val="00A91A3B"/>
    <w:rsid w:val="00A91AA9"/>
    <w:rsid w:val="00A91EB7"/>
    <w:rsid w:val="00A92323"/>
    <w:rsid w:val="00A93B19"/>
    <w:rsid w:val="00A94799"/>
    <w:rsid w:val="00A94A4A"/>
    <w:rsid w:val="00A9524C"/>
    <w:rsid w:val="00A95E0B"/>
    <w:rsid w:val="00A96370"/>
    <w:rsid w:val="00A963F5"/>
    <w:rsid w:val="00A96DB0"/>
    <w:rsid w:val="00AA1F22"/>
    <w:rsid w:val="00AA2577"/>
    <w:rsid w:val="00AA2AA4"/>
    <w:rsid w:val="00AA2FBB"/>
    <w:rsid w:val="00AA3490"/>
    <w:rsid w:val="00AA3A60"/>
    <w:rsid w:val="00AA47C1"/>
    <w:rsid w:val="00AA5D75"/>
    <w:rsid w:val="00AA6DB3"/>
    <w:rsid w:val="00AA6EA0"/>
    <w:rsid w:val="00AA74F9"/>
    <w:rsid w:val="00AB02A0"/>
    <w:rsid w:val="00AB23DB"/>
    <w:rsid w:val="00AB2C23"/>
    <w:rsid w:val="00AB34ED"/>
    <w:rsid w:val="00AB3E3F"/>
    <w:rsid w:val="00AB3FB1"/>
    <w:rsid w:val="00AB44D8"/>
    <w:rsid w:val="00AB4688"/>
    <w:rsid w:val="00AB4F59"/>
    <w:rsid w:val="00AB5366"/>
    <w:rsid w:val="00AB685E"/>
    <w:rsid w:val="00AC00FC"/>
    <w:rsid w:val="00AC025D"/>
    <w:rsid w:val="00AC0EAA"/>
    <w:rsid w:val="00AC1323"/>
    <w:rsid w:val="00AC1A95"/>
    <w:rsid w:val="00AC1B5B"/>
    <w:rsid w:val="00AC2376"/>
    <w:rsid w:val="00AC27CD"/>
    <w:rsid w:val="00AC2F51"/>
    <w:rsid w:val="00AC3242"/>
    <w:rsid w:val="00AC34DC"/>
    <w:rsid w:val="00AC3767"/>
    <w:rsid w:val="00AC5DCF"/>
    <w:rsid w:val="00AC6362"/>
    <w:rsid w:val="00AC6417"/>
    <w:rsid w:val="00AC657A"/>
    <w:rsid w:val="00AC6A29"/>
    <w:rsid w:val="00AC7B68"/>
    <w:rsid w:val="00AD07EC"/>
    <w:rsid w:val="00AD0AD0"/>
    <w:rsid w:val="00AD1D6D"/>
    <w:rsid w:val="00AD1FC4"/>
    <w:rsid w:val="00AD2714"/>
    <w:rsid w:val="00AD3C24"/>
    <w:rsid w:val="00AD421E"/>
    <w:rsid w:val="00AD485F"/>
    <w:rsid w:val="00AD4D6A"/>
    <w:rsid w:val="00AD525D"/>
    <w:rsid w:val="00AD52AB"/>
    <w:rsid w:val="00AD54CB"/>
    <w:rsid w:val="00AD5DFB"/>
    <w:rsid w:val="00AD6344"/>
    <w:rsid w:val="00AD67A0"/>
    <w:rsid w:val="00AD6A6B"/>
    <w:rsid w:val="00AD794A"/>
    <w:rsid w:val="00AE063A"/>
    <w:rsid w:val="00AE0E3F"/>
    <w:rsid w:val="00AE2648"/>
    <w:rsid w:val="00AE2721"/>
    <w:rsid w:val="00AE4805"/>
    <w:rsid w:val="00AE4E54"/>
    <w:rsid w:val="00AE50F8"/>
    <w:rsid w:val="00AE6280"/>
    <w:rsid w:val="00AE776F"/>
    <w:rsid w:val="00AE7AFA"/>
    <w:rsid w:val="00AF0382"/>
    <w:rsid w:val="00AF0C18"/>
    <w:rsid w:val="00AF12B6"/>
    <w:rsid w:val="00AF2D34"/>
    <w:rsid w:val="00AF2ECA"/>
    <w:rsid w:val="00AF33F7"/>
    <w:rsid w:val="00AF3AA7"/>
    <w:rsid w:val="00AF3FD7"/>
    <w:rsid w:val="00AF4430"/>
    <w:rsid w:val="00AF4995"/>
    <w:rsid w:val="00AF5625"/>
    <w:rsid w:val="00AF5AE8"/>
    <w:rsid w:val="00AF6980"/>
    <w:rsid w:val="00AF72AD"/>
    <w:rsid w:val="00B0038F"/>
    <w:rsid w:val="00B00D05"/>
    <w:rsid w:val="00B011FE"/>
    <w:rsid w:val="00B01568"/>
    <w:rsid w:val="00B0162F"/>
    <w:rsid w:val="00B01D3D"/>
    <w:rsid w:val="00B030F5"/>
    <w:rsid w:val="00B034CB"/>
    <w:rsid w:val="00B04419"/>
    <w:rsid w:val="00B04E4C"/>
    <w:rsid w:val="00B050D2"/>
    <w:rsid w:val="00B05AB1"/>
    <w:rsid w:val="00B05BBB"/>
    <w:rsid w:val="00B05D4B"/>
    <w:rsid w:val="00B064F7"/>
    <w:rsid w:val="00B06B6F"/>
    <w:rsid w:val="00B06E95"/>
    <w:rsid w:val="00B06F6D"/>
    <w:rsid w:val="00B0755F"/>
    <w:rsid w:val="00B07AD8"/>
    <w:rsid w:val="00B07D98"/>
    <w:rsid w:val="00B1042D"/>
    <w:rsid w:val="00B111C5"/>
    <w:rsid w:val="00B119AE"/>
    <w:rsid w:val="00B11B16"/>
    <w:rsid w:val="00B12396"/>
    <w:rsid w:val="00B12A76"/>
    <w:rsid w:val="00B130E9"/>
    <w:rsid w:val="00B13AC0"/>
    <w:rsid w:val="00B13EB7"/>
    <w:rsid w:val="00B13FAA"/>
    <w:rsid w:val="00B14DD4"/>
    <w:rsid w:val="00B166CD"/>
    <w:rsid w:val="00B175AB"/>
    <w:rsid w:val="00B20F60"/>
    <w:rsid w:val="00B210AD"/>
    <w:rsid w:val="00B21419"/>
    <w:rsid w:val="00B214D4"/>
    <w:rsid w:val="00B21A13"/>
    <w:rsid w:val="00B21ECE"/>
    <w:rsid w:val="00B222D2"/>
    <w:rsid w:val="00B243C3"/>
    <w:rsid w:val="00B246C8"/>
    <w:rsid w:val="00B25957"/>
    <w:rsid w:val="00B259AC"/>
    <w:rsid w:val="00B25AE2"/>
    <w:rsid w:val="00B2660F"/>
    <w:rsid w:val="00B26A2A"/>
    <w:rsid w:val="00B26EE8"/>
    <w:rsid w:val="00B30B5B"/>
    <w:rsid w:val="00B31237"/>
    <w:rsid w:val="00B32274"/>
    <w:rsid w:val="00B32AED"/>
    <w:rsid w:val="00B32DCF"/>
    <w:rsid w:val="00B33373"/>
    <w:rsid w:val="00B343C8"/>
    <w:rsid w:val="00B346B3"/>
    <w:rsid w:val="00B3489C"/>
    <w:rsid w:val="00B36460"/>
    <w:rsid w:val="00B371C3"/>
    <w:rsid w:val="00B37A3B"/>
    <w:rsid w:val="00B40102"/>
    <w:rsid w:val="00B41244"/>
    <w:rsid w:val="00B4167A"/>
    <w:rsid w:val="00B41D5A"/>
    <w:rsid w:val="00B42AF8"/>
    <w:rsid w:val="00B42DEB"/>
    <w:rsid w:val="00B42F85"/>
    <w:rsid w:val="00B440CB"/>
    <w:rsid w:val="00B44D2E"/>
    <w:rsid w:val="00B452A6"/>
    <w:rsid w:val="00B46744"/>
    <w:rsid w:val="00B4733E"/>
    <w:rsid w:val="00B5100C"/>
    <w:rsid w:val="00B516A6"/>
    <w:rsid w:val="00B51C34"/>
    <w:rsid w:val="00B542A8"/>
    <w:rsid w:val="00B562DF"/>
    <w:rsid w:val="00B56D9B"/>
    <w:rsid w:val="00B56F3F"/>
    <w:rsid w:val="00B607ED"/>
    <w:rsid w:val="00B62148"/>
    <w:rsid w:val="00B644B2"/>
    <w:rsid w:val="00B64B81"/>
    <w:rsid w:val="00B65B78"/>
    <w:rsid w:val="00B65CAD"/>
    <w:rsid w:val="00B668A8"/>
    <w:rsid w:val="00B66A27"/>
    <w:rsid w:val="00B66D6E"/>
    <w:rsid w:val="00B67333"/>
    <w:rsid w:val="00B7095F"/>
    <w:rsid w:val="00B7265B"/>
    <w:rsid w:val="00B72711"/>
    <w:rsid w:val="00B72E03"/>
    <w:rsid w:val="00B72FCC"/>
    <w:rsid w:val="00B7341C"/>
    <w:rsid w:val="00B7375F"/>
    <w:rsid w:val="00B73811"/>
    <w:rsid w:val="00B73CBD"/>
    <w:rsid w:val="00B74052"/>
    <w:rsid w:val="00B74368"/>
    <w:rsid w:val="00B777CC"/>
    <w:rsid w:val="00B778AD"/>
    <w:rsid w:val="00B803A1"/>
    <w:rsid w:val="00B80B87"/>
    <w:rsid w:val="00B80E12"/>
    <w:rsid w:val="00B818B4"/>
    <w:rsid w:val="00B81D1F"/>
    <w:rsid w:val="00B81D5C"/>
    <w:rsid w:val="00B82593"/>
    <w:rsid w:val="00B82CAD"/>
    <w:rsid w:val="00B83634"/>
    <w:rsid w:val="00B83C11"/>
    <w:rsid w:val="00B842E1"/>
    <w:rsid w:val="00B848D2"/>
    <w:rsid w:val="00B859A3"/>
    <w:rsid w:val="00B85FBF"/>
    <w:rsid w:val="00B868BD"/>
    <w:rsid w:val="00B86A4E"/>
    <w:rsid w:val="00B87853"/>
    <w:rsid w:val="00B90184"/>
    <w:rsid w:val="00B91336"/>
    <w:rsid w:val="00B92308"/>
    <w:rsid w:val="00B92EBD"/>
    <w:rsid w:val="00B93C5E"/>
    <w:rsid w:val="00B95A24"/>
    <w:rsid w:val="00B96F85"/>
    <w:rsid w:val="00B973D0"/>
    <w:rsid w:val="00B9786A"/>
    <w:rsid w:val="00B97926"/>
    <w:rsid w:val="00BA0406"/>
    <w:rsid w:val="00BA0AA7"/>
    <w:rsid w:val="00BA100E"/>
    <w:rsid w:val="00BA1E73"/>
    <w:rsid w:val="00BA1F25"/>
    <w:rsid w:val="00BA22D7"/>
    <w:rsid w:val="00BA2F62"/>
    <w:rsid w:val="00BA310A"/>
    <w:rsid w:val="00BA417D"/>
    <w:rsid w:val="00BA474A"/>
    <w:rsid w:val="00BA4DAA"/>
    <w:rsid w:val="00BB0040"/>
    <w:rsid w:val="00BB0943"/>
    <w:rsid w:val="00BB0A2C"/>
    <w:rsid w:val="00BB0B22"/>
    <w:rsid w:val="00BB1BFC"/>
    <w:rsid w:val="00BB1CA0"/>
    <w:rsid w:val="00BB1F8D"/>
    <w:rsid w:val="00BB205C"/>
    <w:rsid w:val="00BB2728"/>
    <w:rsid w:val="00BB2853"/>
    <w:rsid w:val="00BB3B7E"/>
    <w:rsid w:val="00BB3E9F"/>
    <w:rsid w:val="00BB65F7"/>
    <w:rsid w:val="00BB7959"/>
    <w:rsid w:val="00BB7E36"/>
    <w:rsid w:val="00BC054A"/>
    <w:rsid w:val="00BC0B7E"/>
    <w:rsid w:val="00BC12BB"/>
    <w:rsid w:val="00BC1BF8"/>
    <w:rsid w:val="00BC1F85"/>
    <w:rsid w:val="00BC2243"/>
    <w:rsid w:val="00BC2D0B"/>
    <w:rsid w:val="00BC2F0A"/>
    <w:rsid w:val="00BC306C"/>
    <w:rsid w:val="00BC3BD5"/>
    <w:rsid w:val="00BC4C84"/>
    <w:rsid w:val="00BC4F56"/>
    <w:rsid w:val="00BC55D8"/>
    <w:rsid w:val="00BC5EB7"/>
    <w:rsid w:val="00BC7262"/>
    <w:rsid w:val="00BD2172"/>
    <w:rsid w:val="00BD4CCA"/>
    <w:rsid w:val="00BD524A"/>
    <w:rsid w:val="00BD53EC"/>
    <w:rsid w:val="00BD5680"/>
    <w:rsid w:val="00BD5782"/>
    <w:rsid w:val="00BD5924"/>
    <w:rsid w:val="00BD5A52"/>
    <w:rsid w:val="00BD5F91"/>
    <w:rsid w:val="00BD6C07"/>
    <w:rsid w:val="00BD6E23"/>
    <w:rsid w:val="00BD6F16"/>
    <w:rsid w:val="00BD70C9"/>
    <w:rsid w:val="00BD7110"/>
    <w:rsid w:val="00BD7183"/>
    <w:rsid w:val="00BE05DD"/>
    <w:rsid w:val="00BE0E88"/>
    <w:rsid w:val="00BE19BA"/>
    <w:rsid w:val="00BE1D9B"/>
    <w:rsid w:val="00BE274E"/>
    <w:rsid w:val="00BE3DF6"/>
    <w:rsid w:val="00BE43BB"/>
    <w:rsid w:val="00BE4E4A"/>
    <w:rsid w:val="00BE77A1"/>
    <w:rsid w:val="00BE77B0"/>
    <w:rsid w:val="00BF0E4D"/>
    <w:rsid w:val="00BF0F2B"/>
    <w:rsid w:val="00BF0FBF"/>
    <w:rsid w:val="00BF101D"/>
    <w:rsid w:val="00BF1275"/>
    <w:rsid w:val="00BF148F"/>
    <w:rsid w:val="00BF1DAB"/>
    <w:rsid w:val="00BF21D2"/>
    <w:rsid w:val="00BF2245"/>
    <w:rsid w:val="00BF3C5E"/>
    <w:rsid w:val="00BF4054"/>
    <w:rsid w:val="00BF4117"/>
    <w:rsid w:val="00BF56F5"/>
    <w:rsid w:val="00BF6963"/>
    <w:rsid w:val="00BF723C"/>
    <w:rsid w:val="00C00298"/>
    <w:rsid w:val="00C00355"/>
    <w:rsid w:val="00C00E3D"/>
    <w:rsid w:val="00C00FF1"/>
    <w:rsid w:val="00C014A8"/>
    <w:rsid w:val="00C01C6E"/>
    <w:rsid w:val="00C01E8E"/>
    <w:rsid w:val="00C01EA6"/>
    <w:rsid w:val="00C03004"/>
    <w:rsid w:val="00C03777"/>
    <w:rsid w:val="00C0399A"/>
    <w:rsid w:val="00C057F3"/>
    <w:rsid w:val="00C06AC6"/>
    <w:rsid w:val="00C077FB"/>
    <w:rsid w:val="00C104EA"/>
    <w:rsid w:val="00C10B24"/>
    <w:rsid w:val="00C12048"/>
    <w:rsid w:val="00C1227A"/>
    <w:rsid w:val="00C128DF"/>
    <w:rsid w:val="00C12B5B"/>
    <w:rsid w:val="00C12DFC"/>
    <w:rsid w:val="00C14074"/>
    <w:rsid w:val="00C151B0"/>
    <w:rsid w:val="00C15D0F"/>
    <w:rsid w:val="00C1652B"/>
    <w:rsid w:val="00C169A6"/>
    <w:rsid w:val="00C17DC0"/>
    <w:rsid w:val="00C17FC6"/>
    <w:rsid w:val="00C20257"/>
    <w:rsid w:val="00C21A8D"/>
    <w:rsid w:val="00C21EFD"/>
    <w:rsid w:val="00C23184"/>
    <w:rsid w:val="00C24FAB"/>
    <w:rsid w:val="00C2534D"/>
    <w:rsid w:val="00C25F4A"/>
    <w:rsid w:val="00C26629"/>
    <w:rsid w:val="00C278CE"/>
    <w:rsid w:val="00C27DB1"/>
    <w:rsid w:val="00C306D3"/>
    <w:rsid w:val="00C30F5E"/>
    <w:rsid w:val="00C32F15"/>
    <w:rsid w:val="00C33379"/>
    <w:rsid w:val="00C3339E"/>
    <w:rsid w:val="00C336DA"/>
    <w:rsid w:val="00C33E3A"/>
    <w:rsid w:val="00C3510A"/>
    <w:rsid w:val="00C35A4F"/>
    <w:rsid w:val="00C37329"/>
    <w:rsid w:val="00C3744A"/>
    <w:rsid w:val="00C37ACF"/>
    <w:rsid w:val="00C37F7D"/>
    <w:rsid w:val="00C406ED"/>
    <w:rsid w:val="00C407A5"/>
    <w:rsid w:val="00C409A1"/>
    <w:rsid w:val="00C40C71"/>
    <w:rsid w:val="00C4148A"/>
    <w:rsid w:val="00C41C50"/>
    <w:rsid w:val="00C41CCB"/>
    <w:rsid w:val="00C4380C"/>
    <w:rsid w:val="00C43AD2"/>
    <w:rsid w:val="00C43B08"/>
    <w:rsid w:val="00C43E7B"/>
    <w:rsid w:val="00C43F88"/>
    <w:rsid w:val="00C446BB"/>
    <w:rsid w:val="00C4580B"/>
    <w:rsid w:val="00C4595A"/>
    <w:rsid w:val="00C47060"/>
    <w:rsid w:val="00C47224"/>
    <w:rsid w:val="00C50098"/>
    <w:rsid w:val="00C50EB7"/>
    <w:rsid w:val="00C52B54"/>
    <w:rsid w:val="00C5326B"/>
    <w:rsid w:val="00C535AA"/>
    <w:rsid w:val="00C54DAD"/>
    <w:rsid w:val="00C55CCE"/>
    <w:rsid w:val="00C57741"/>
    <w:rsid w:val="00C606D8"/>
    <w:rsid w:val="00C61D07"/>
    <w:rsid w:val="00C62D9B"/>
    <w:rsid w:val="00C63F58"/>
    <w:rsid w:val="00C641E3"/>
    <w:rsid w:val="00C65664"/>
    <w:rsid w:val="00C65BB3"/>
    <w:rsid w:val="00C66474"/>
    <w:rsid w:val="00C66FFE"/>
    <w:rsid w:val="00C67FAE"/>
    <w:rsid w:val="00C70925"/>
    <w:rsid w:val="00C718B1"/>
    <w:rsid w:val="00C719A4"/>
    <w:rsid w:val="00C71C14"/>
    <w:rsid w:val="00C73B43"/>
    <w:rsid w:val="00C74B0A"/>
    <w:rsid w:val="00C74CD1"/>
    <w:rsid w:val="00C754E1"/>
    <w:rsid w:val="00C75782"/>
    <w:rsid w:val="00C76524"/>
    <w:rsid w:val="00C7751B"/>
    <w:rsid w:val="00C77C0D"/>
    <w:rsid w:val="00C802EE"/>
    <w:rsid w:val="00C81608"/>
    <w:rsid w:val="00C819D9"/>
    <w:rsid w:val="00C8255C"/>
    <w:rsid w:val="00C832AD"/>
    <w:rsid w:val="00C85076"/>
    <w:rsid w:val="00C8541E"/>
    <w:rsid w:val="00C85B13"/>
    <w:rsid w:val="00C86352"/>
    <w:rsid w:val="00C8726C"/>
    <w:rsid w:val="00C90544"/>
    <w:rsid w:val="00C90DF5"/>
    <w:rsid w:val="00C91D4C"/>
    <w:rsid w:val="00C926AC"/>
    <w:rsid w:val="00C93804"/>
    <w:rsid w:val="00C93F56"/>
    <w:rsid w:val="00C94413"/>
    <w:rsid w:val="00C95B7C"/>
    <w:rsid w:val="00C95D2F"/>
    <w:rsid w:val="00C95F54"/>
    <w:rsid w:val="00C96420"/>
    <w:rsid w:val="00C96CA0"/>
    <w:rsid w:val="00C9787C"/>
    <w:rsid w:val="00CA2E04"/>
    <w:rsid w:val="00CA2FCD"/>
    <w:rsid w:val="00CA3B74"/>
    <w:rsid w:val="00CA48BF"/>
    <w:rsid w:val="00CA58BA"/>
    <w:rsid w:val="00CA673E"/>
    <w:rsid w:val="00CA7567"/>
    <w:rsid w:val="00CB1686"/>
    <w:rsid w:val="00CB3F1D"/>
    <w:rsid w:val="00CB43D3"/>
    <w:rsid w:val="00CB4850"/>
    <w:rsid w:val="00CB5612"/>
    <w:rsid w:val="00CB72C0"/>
    <w:rsid w:val="00CB7310"/>
    <w:rsid w:val="00CB7D0C"/>
    <w:rsid w:val="00CC024C"/>
    <w:rsid w:val="00CC1D46"/>
    <w:rsid w:val="00CC2ED2"/>
    <w:rsid w:val="00CC3193"/>
    <w:rsid w:val="00CC3D0A"/>
    <w:rsid w:val="00CC6D91"/>
    <w:rsid w:val="00CC722A"/>
    <w:rsid w:val="00CC7E67"/>
    <w:rsid w:val="00CD0441"/>
    <w:rsid w:val="00CD0453"/>
    <w:rsid w:val="00CD0664"/>
    <w:rsid w:val="00CD1E82"/>
    <w:rsid w:val="00CD3EBA"/>
    <w:rsid w:val="00CD4112"/>
    <w:rsid w:val="00CD550A"/>
    <w:rsid w:val="00CD6664"/>
    <w:rsid w:val="00CE18A3"/>
    <w:rsid w:val="00CE2AE8"/>
    <w:rsid w:val="00CE2F27"/>
    <w:rsid w:val="00CE39FE"/>
    <w:rsid w:val="00CE4673"/>
    <w:rsid w:val="00CE47BE"/>
    <w:rsid w:val="00CE4F41"/>
    <w:rsid w:val="00CE4F6F"/>
    <w:rsid w:val="00CE59FA"/>
    <w:rsid w:val="00CE65EF"/>
    <w:rsid w:val="00CE69A3"/>
    <w:rsid w:val="00CE7624"/>
    <w:rsid w:val="00CF00D0"/>
    <w:rsid w:val="00CF30F3"/>
    <w:rsid w:val="00CF30F7"/>
    <w:rsid w:val="00CF36C1"/>
    <w:rsid w:val="00CF3ABC"/>
    <w:rsid w:val="00CF3D89"/>
    <w:rsid w:val="00CF3DD9"/>
    <w:rsid w:val="00CF48E9"/>
    <w:rsid w:val="00CF4E3B"/>
    <w:rsid w:val="00CF6536"/>
    <w:rsid w:val="00CF727A"/>
    <w:rsid w:val="00CF7A1A"/>
    <w:rsid w:val="00D005D9"/>
    <w:rsid w:val="00D007E8"/>
    <w:rsid w:val="00D00A7F"/>
    <w:rsid w:val="00D0108E"/>
    <w:rsid w:val="00D01529"/>
    <w:rsid w:val="00D01843"/>
    <w:rsid w:val="00D01AA2"/>
    <w:rsid w:val="00D027A9"/>
    <w:rsid w:val="00D03028"/>
    <w:rsid w:val="00D043AF"/>
    <w:rsid w:val="00D0451D"/>
    <w:rsid w:val="00D04570"/>
    <w:rsid w:val="00D05F58"/>
    <w:rsid w:val="00D06171"/>
    <w:rsid w:val="00D061E5"/>
    <w:rsid w:val="00D06379"/>
    <w:rsid w:val="00D10A9C"/>
    <w:rsid w:val="00D10AF2"/>
    <w:rsid w:val="00D10E2B"/>
    <w:rsid w:val="00D11F50"/>
    <w:rsid w:val="00D1322C"/>
    <w:rsid w:val="00D135E1"/>
    <w:rsid w:val="00D13E5B"/>
    <w:rsid w:val="00D1478A"/>
    <w:rsid w:val="00D14A8D"/>
    <w:rsid w:val="00D14E68"/>
    <w:rsid w:val="00D15290"/>
    <w:rsid w:val="00D15ECF"/>
    <w:rsid w:val="00D15FCB"/>
    <w:rsid w:val="00D1663F"/>
    <w:rsid w:val="00D1679D"/>
    <w:rsid w:val="00D205FC"/>
    <w:rsid w:val="00D2099D"/>
    <w:rsid w:val="00D21B94"/>
    <w:rsid w:val="00D22DEE"/>
    <w:rsid w:val="00D23243"/>
    <w:rsid w:val="00D239B8"/>
    <w:rsid w:val="00D25143"/>
    <w:rsid w:val="00D2625D"/>
    <w:rsid w:val="00D26C5A"/>
    <w:rsid w:val="00D270E5"/>
    <w:rsid w:val="00D27382"/>
    <w:rsid w:val="00D3015B"/>
    <w:rsid w:val="00D327C6"/>
    <w:rsid w:val="00D331DF"/>
    <w:rsid w:val="00D338D5"/>
    <w:rsid w:val="00D339F0"/>
    <w:rsid w:val="00D34174"/>
    <w:rsid w:val="00D35D08"/>
    <w:rsid w:val="00D369FA"/>
    <w:rsid w:val="00D36A35"/>
    <w:rsid w:val="00D378E9"/>
    <w:rsid w:val="00D402E8"/>
    <w:rsid w:val="00D4046E"/>
    <w:rsid w:val="00D4093D"/>
    <w:rsid w:val="00D41A1A"/>
    <w:rsid w:val="00D41DB6"/>
    <w:rsid w:val="00D420BD"/>
    <w:rsid w:val="00D43566"/>
    <w:rsid w:val="00D437AF"/>
    <w:rsid w:val="00D442E8"/>
    <w:rsid w:val="00D44D64"/>
    <w:rsid w:val="00D44FE4"/>
    <w:rsid w:val="00D4585C"/>
    <w:rsid w:val="00D46851"/>
    <w:rsid w:val="00D46B6F"/>
    <w:rsid w:val="00D47B8A"/>
    <w:rsid w:val="00D50934"/>
    <w:rsid w:val="00D50F78"/>
    <w:rsid w:val="00D51260"/>
    <w:rsid w:val="00D51B24"/>
    <w:rsid w:val="00D5264F"/>
    <w:rsid w:val="00D5281C"/>
    <w:rsid w:val="00D52B93"/>
    <w:rsid w:val="00D52D2A"/>
    <w:rsid w:val="00D52D34"/>
    <w:rsid w:val="00D52F59"/>
    <w:rsid w:val="00D53B01"/>
    <w:rsid w:val="00D53F02"/>
    <w:rsid w:val="00D53FE6"/>
    <w:rsid w:val="00D547AC"/>
    <w:rsid w:val="00D550D8"/>
    <w:rsid w:val="00D57665"/>
    <w:rsid w:val="00D57908"/>
    <w:rsid w:val="00D579CE"/>
    <w:rsid w:val="00D57A46"/>
    <w:rsid w:val="00D6129B"/>
    <w:rsid w:val="00D61E93"/>
    <w:rsid w:val="00D622D3"/>
    <w:rsid w:val="00D622E1"/>
    <w:rsid w:val="00D6273A"/>
    <w:rsid w:val="00D6296A"/>
    <w:rsid w:val="00D62FFA"/>
    <w:rsid w:val="00D63823"/>
    <w:rsid w:val="00D647F9"/>
    <w:rsid w:val="00D64A25"/>
    <w:rsid w:val="00D64A92"/>
    <w:rsid w:val="00D6541D"/>
    <w:rsid w:val="00D6545F"/>
    <w:rsid w:val="00D65816"/>
    <w:rsid w:val="00D6658E"/>
    <w:rsid w:val="00D6740F"/>
    <w:rsid w:val="00D71260"/>
    <w:rsid w:val="00D718CC"/>
    <w:rsid w:val="00D727EA"/>
    <w:rsid w:val="00D72BD9"/>
    <w:rsid w:val="00D74EB0"/>
    <w:rsid w:val="00D75742"/>
    <w:rsid w:val="00D7595D"/>
    <w:rsid w:val="00D75E5A"/>
    <w:rsid w:val="00D76533"/>
    <w:rsid w:val="00D766B3"/>
    <w:rsid w:val="00D77231"/>
    <w:rsid w:val="00D77B84"/>
    <w:rsid w:val="00D80C3D"/>
    <w:rsid w:val="00D80CA8"/>
    <w:rsid w:val="00D80E42"/>
    <w:rsid w:val="00D82173"/>
    <w:rsid w:val="00D827C8"/>
    <w:rsid w:val="00D82C9A"/>
    <w:rsid w:val="00D83A84"/>
    <w:rsid w:val="00D853DA"/>
    <w:rsid w:val="00D8625B"/>
    <w:rsid w:val="00D86859"/>
    <w:rsid w:val="00D9034E"/>
    <w:rsid w:val="00D92B7D"/>
    <w:rsid w:val="00D92C9A"/>
    <w:rsid w:val="00D93080"/>
    <w:rsid w:val="00D932A8"/>
    <w:rsid w:val="00D9348A"/>
    <w:rsid w:val="00D93566"/>
    <w:rsid w:val="00D937E8"/>
    <w:rsid w:val="00D942F5"/>
    <w:rsid w:val="00D961A0"/>
    <w:rsid w:val="00D96470"/>
    <w:rsid w:val="00D9715F"/>
    <w:rsid w:val="00D9735A"/>
    <w:rsid w:val="00D978AF"/>
    <w:rsid w:val="00D97EAB"/>
    <w:rsid w:val="00D97FCB"/>
    <w:rsid w:val="00DA0B16"/>
    <w:rsid w:val="00DA145D"/>
    <w:rsid w:val="00DA1A57"/>
    <w:rsid w:val="00DA2232"/>
    <w:rsid w:val="00DA333F"/>
    <w:rsid w:val="00DA356B"/>
    <w:rsid w:val="00DA43E8"/>
    <w:rsid w:val="00DA49C7"/>
    <w:rsid w:val="00DA6422"/>
    <w:rsid w:val="00DA6728"/>
    <w:rsid w:val="00DA780F"/>
    <w:rsid w:val="00DA7A60"/>
    <w:rsid w:val="00DA7DEC"/>
    <w:rsid w:val="00DB0376"/>
    <w:rsid w:val="00DB1D73"/>
    <w:rsid w:val="00DB1F5A"/>
    <w:rsid w:val="00DB252B"/>
    <w:rsid w:val="00DB363B"/>
    <w:rsid w:val="00DB3A34"/>
    <w:rsid w:val="00DB40A7"/>
    <w:rsid w:val="00DB58AC"/>
    <w:rsid w:val="00DB598B"/>
    <w:rsid w:val="00DB63BE"/>
    <w:rsid w:val="00DB734F"/>
    <w:rsid w:val="00DB77CA"/>
    <w:rsid w:val="00DB7EBD"/>
    <w:rsid w:val="00DC1107"/>
    <w:rsid w:val="00DC13D9"/>
    <w:rsid w:val="00DC1828"/>
    <w:rsid w:val="00DC2227"/>
    <w:rsid w:val="00DC232C"/>
    <w:rsid w:val="00DC42C7"/>
    <w:rsid w:val="00DC43F3"/>
    <w:rsid w:val="00DC469A"/>
    <w:rsid w:val="00DC4B87"/>
    <w:rsid w:val="00DC5090"/>
    <w:rsid w:val="00DC5EAB"/>
    <w:rsid w:val="00DC5ED8"/>
    <w:rsid w:val="00DC5F33"/>
    <w:rsid w:val="00DC6088"/>
    <w:rsid w:val="00DD10A3"/>
    <w:rsid w:val="00DD1883"/>
    <w:rsid w:val="00DD1D60"/>
    <w:rsid w:val="00DD3225"/>
    <w:rsid w:val="00DD33A9"/>
    <w:rsid w:val="00DD3A20"/>
    <w:rsid w:val="00DD447C"/>
    <w:rsid w:val="00DD4F39"/>
    <w:rsid w:val="00DD5469"/>
    <w:rsid w:val="00DD5590"/>
    <w:rsid w:val="00DD604F"/>
    <w:rsid w:val="00DD63B0"/>
    <w:rsid w:val="00DD6FC4"/>
    <w:rsid w:val="00DD7FF3"/>
    <w:rsid w:val="00DE0899"/>
    <w:rsid w:val="00DE10D0"/>
    <w:rsid w:val="00DE1DBB"/>
    <w:rsid w:val="00DE33CD"/>
    <w:rsid w:val="00DE374E"/>
    <w:rsid w:val="00DE427E"/>
    <w:rsid w:val="00DE6ACF"/>
    <w:rsid w:val="00DE726C"/>
    <w:rsid w:val="00DE7427"/>
    <w:rsid w:val="00DE7DEE"/>
    <w:rsid w:val="00DF03AE"/>
    <w:rsid w:val="00DF0BF7"/>
    <w:rsid w:val="00DF0F5F"/>
    <w:rsid w:val="00DF1032"/>
    <w:rsid w:val="00DF1087"/>
    <w:rsid w:val="00DF1C14"/>
    <w:rsid w:val="00DF1C85"/>
    <w:rsid w:val="00DF1E2F"/>
    <w:rsid w:val="00DF1F3C"/>
    <w:rsid w:val="00DF22A4"/>
    <w:rsid w:val="00DF22AC"/>
    <w:rsid w:val="00DF23F6"/>
    <w:rsid w:val="00DF286A"/>
    <w:rsid w:val="00DF28BE"/>
    <w:rsid w:val="00DF2E1D"/>
    <w:rsid w:val="00DF3728"/>
    <w:rsid w:val="00DF3B8B"/>
    <w:rsid w:val="00DF3BFC"/>
    <w:rsid w:val="00DF42CF"/>
    <w:rsid w:val="00DF4C0F"/>
    <w:rsid w:val="00DF4E18"/>
    <w:rsid w:val="00DF4E8B"/>
    <w:rsid w:val="00DF6959"/>
    <w:rsid w:val="00E006F9"/>
    <w:rsid w:val="00E00724"/>
    <w:rsid w:val="00E01FD5"/>
    <w:rsid w:val="00E03A18"/>
    <w:rsid w:val="00E03E07"/>
    <w:rsid w:val="00E03F95"/>
    <w:rsid w:val="00E06122"/>
    <w:rsid w:val="00E064BE"/>
    <w:rsid w:val="00E065A6"/>
    <w:rsid w:val="00E07482"/>
    <w:rsid w:val="00E07A38"/>
    <w:rsid w:val="00E07B57"/>
    <w:rsid w:val="00E10243"/>
    <w:rsid w:val="00E118CE"/>
    <w:rsid w:val="00E1200B"/>
    <w:rsid w:val="00E12EB9"/>
    <w:rsid w:val="00E1495E"/>
    <w:rsid w:val="00E14A87"/>
    <w:rsid w:val="00E14C81"/>
    <w:rsid w:val="00E165C7"/>
    <w:rsid w:val="00E1688A"/>
    <w:rsid w:val="00E17749"/>
    <w:rsid w:val="00E17E90"/>
    <w:rsid w:val="00E221FD"/>
    <w:rsid w:val="00E229B4"/>
    <w:rsid w:val="00E22C65"/>
    <w:rsid w:val="00E22E06"/>
    <w:rsid w:val="00E24219"/>
    <w:rsid w:val="00E258EC"/>
    <w:rsid w:val="00E25CE0"/>
    <w:rsid w:val="00E267FA"/>
    <w:rsid w:val="00E26B22"/>
    <w:rsid w:val="00E27FA6"/>
    <w:rsid w:val="00E312AD"/>
    <w:rsid w:val="00E3266C"/>
    <w:rsid w:val="00E33365"/>
    <w:rsid w:val="00E34328"/>
    <w:rsid w:val="00E366E8"/>
    <w:rsid w:val="00E36770"/>
    <w:rsid w:val="00E37BFA"/>
    <w:rsid w:val="00E37EBC"/>
    <w:rsid w:val="00E407B8"/>
    <w:rsid w:val="00E40AA1"/>
    <w:rsid w:val="00E40D39"/>
    <w:rsid w:val="00E41A84"/>
    <w:rsid w:val="00E428C3"/>
    <w:rsid w:val="00E42A31"/>
    <w:rsid w:val="00E441F7"/>
    <w:rsid w:val="00E446E4"/>
    <w:rsid w:val="00E451F3"/>
    <w:rsid w:val="00E45555"/>
    <w:rsid w:val="00E45613"/>
    <w:rsid w:val="00E47361"/>
    <w:rsid w:val="00E4779F"/>
    <w:rsid w:val="00E47991"/>
    <w:rsid w:val="00E47B4F"/>
    <w:rsid w:val="00E51050"/>
    <w:rsid w:val="00E52307"/>
    <w:rsid w:val="00E5251C"/>
    <w:rsid w:val="00E528BF"/>
    <w:rsid w:val="00E52D51"/>
    <w:rsid w:val="00E53EF0"/>
    <w:rsid w:val="00E5423A"/>
    <w:rsid w:val="00E573E4"/>
    <w:rsid w:val="00E574BA"/>
    <w:rsid w:val="00E57959"/>
    <w:rsid w:val="00E60CB0"/>
    <w:rsid w:val="00E60EDE"/>
    <w:rsid w:val="00E62EC3"/>
    <w:rsid w:val="00E62FE3"/>
    <w:rsid w:val="00E630D7"/>
    <w:rsid w:val="00E66754"/>
    <w:rsid w:val="00E66FED"/>
    <w:rsid w:val="00E7083D"/>
    <w:rsid w:val="00E71216"/>
    <w:rsid w:val="00E722C4"/>
    <w:rsid w:val="00E72383"/>
    <w:rsid w:val="00E74579"/>
    <w:rsid w:val="00E745A6"/>
    <w:rsid w:val="00E75182"/>
    <w:rsid w:val="00E779E9"/>
    <w:rsid w:val="00E77A47"/>
    <w:rsid w:val="00E77B20"/>
    <w:rsid w:val="00E80E58"/>
    <w:rsid w:val="00E82C88"/>
    <w:rsid w:val="00E83943"/>
    <w:rsid w:val="00E840AC"/>
    <w:rsid w:val="00E8447C"/>
    <w:rsid w:val="00E859DC"/>
    <w:rsid w:val="00E85A82"/>
    <w:rsid w:val="00E85D76"/>
    <w:rsid w:val="00E861F7"/>
    <w:rsid w:val="00E90697"/>
    <w:rsid w:val="00E916C1"/>
    <w:rsid w:val="00E91985"/>
    <w:rsid w:val="00E92317"/>
    <w:rsid w:val="00E92CC3"/>
    <w:rsid w:val="00E9326D"/>
    <w:rsid w:val="00E936D1"/>
    <w:rsid w:val="00E93B2A"/>
    <w:rsid w:val="00E93F5A"/>
    <w:rsid w:val="00E94FC7"/>
    <w:rsid w:val="00E952DD"/>
    <w:rsid w:val="00E96F44"/>
    <w:rsid w:val="00E97AEB"/>
    <w:rsid w:val="00EA13C4"/>
    <w:rsid w:val="00EA201C"/>
    <w:rsid w:val="00EA320D"/>
    <w:rsid w:val="00EA3275"/>
    <w:rsid w:val="00EA3432"/>
    <w:rsid w:val="00EA4626"/>
    <w:rsid w:val="00EA54EC"/>
    <w:rsid w:val="00EA63EE"/>
    <w:rsid w:val="00EA76A1"/>
    <w:rsid w:val="00EA7826"/>
    <w:rsid w:val="00EA7E96"/>
    <w:rsid w:val="00EB04A1"/>
    <w:rsid w:val="00EB1C37"/>
    <w:rsid w:val="00EB39AC"/>
    <w:rsid w:val="00EB402A"/>
    <w:rsid w:val="00EB5AD1"/>
    <w:rsid w:val="00EB615F"/>
    <w:rsid w:val="00EB63ED"/>
    <w:rsid w:val="00EB7521"/>
    <w:rsid w:val="00EB77EC"/>
    <w:rsid w:val="00EC150E"/>
    <w:rsid w:val="00EC1F89"/>
    <w:rsid w:val="00EC2BFF"/>
    <w:rsid w:val="00EC345A"/>
    <w:rsid w:val="00EC3582"/>
    <w:rsid w:val="00EC40CA"/>
    <w:rsid w:val="00EC52CB"/>
    <w:rsid w:val="00EC5608"/>
    <w:rsid w:val="00EC5A3E"/>
    <w:rsid w:val="00EC6374"/>
    <w:rsid w:val="00ED0EE2"/>
    <w:rsid w:val="00ED192D"/>
    <w:rsid w:val="00ED2008"/>
    <w:rsid w:val="00ED21BD"/>
    <w:rsid w:val="00ED35EC"/>
    <w:rsid w:val="00ED3A9C"/>
    <w:rsid w:val="00ED3ED2"/>
    <w:rsid w:val="00ED50B0"/>
    <w:rsid w:val="00ED5697"/>
    <w:rsid w:val="00ED58E9"/>
    <w:rsid w:val="00ED63DD"/>
    <w:rsid w:val="00ED6B62"/>
    <w:rsid w:val="00ED7232"/>
    <w:rsid w:val="00ED74E8"/>
    <w:rsid w:val="00ED7665"/>
    <w:rsid w:val="00ED7A98"/>
    <w:rsid w:val="00ED7F0A"/>
    <w:rsid w:val="00ED7FAA"/>
    <w:rsid w:val="00EE07F2"/>
    <w:rsid w:val="00EE0CDB"/>
    <w:rsid w:val="00EE215F"/>
    <w:rsid w:val="00EE2CEC"/>
    <w:rsid w:val="00EE3765"/>
    <w:rsid w:val="00EE3CC8"/>
    <w:rsid w:val="00EE4332"/>
    <w:rsid w:val="00EE4B6E"/>
    <w:rsid w:val="00EE4BE5"/>
    <w:rsid w:val="00EE6BE0"/>
    <w:rsid w:val="00EE78C3"/>
    <w:rsid w:val="00EE78F6"/>
    <w:rsid w:val="00EE7BB0"/>
    <w:rsid w:val="00EF03B9"/>
    <w:rsid w:val="00EF1620"/>
    <w:rsid w:val="00EF2E55"/>
    <w:rsid w:val="00EF2E5A"/>
    <w:rsid w:val="00EF49F9"/>
    <w:rsid w:val="00EF4BB3"/>
    <w:rsid w:val="00EF4D15"/>
    <w:rsid w:val="00EF4EF4"/>
    <w:rsid w:val="00EF51CB"/>
    <w:rsid w:val="00EF5904"/>
    <w:rsid w:val="00EF5B99"/>
    <w:rsid w:val="00EF5ECB"/>
    <w:rsid w:val="00EF6639"/>
    <w:rsid w:val="00EF7600"/>
    <w:rsid w:val="00EF79D2"/>
    <w:rsid w:val="00EF7C21"/>
    <w:rsid w:val="00F00C19"/>
    <w:rsid w:val="00F011AB"/>
    <w:rsid w:val="00F025DA"/>
    <w:rsid w:val="00F02D42"/>
    <w:rsid w:val="00F037B5"/>
    <w:rsid w:val="00F05410"/>
    <w:rsid w:val="00F06446"/>
    <w:rsid w:val="00F0715E"/>
    <w:rsid w:val="00F07AA8"/>
    <w:rsid w:val="00F10887"/>
    <w:rsid w:val="00F109C5"/>
    <w:rsid w:val="00F10C66"/>
    <w:rsid w:val="00F10E48"/>
    <w:rsid w:val="00F11909"/>
    <w:rsid w:val="00F119A6"/>
    <w:rsid w:val="00F11C08"/>
    <w:rsid w:val="00F1324F"/>
    <w:rsid w:val="00F13268"/>
    <w:rsid w:val="00F13305"/>
    <w:rsid w:val="00F134E9"/>
    <w:rsid w:val="00F13975"/>
    <w:rsid w:val="00F13C16"/>
    <w:rsid w:val="00F13CFC"/>
    <w:rsid w:val="00F13D43"/>
    <w:rsid w:val="00F13F77"/>
    <w:rsid w:val="00F1768D"/>
    <w:rsid w:val="00F17F09"/>
    <w:rsid w:val="00F209C6"/>
    <w:rsid w:val="00F20CCC"/>
    <w:rsid w:val="00F20FD7"/>
    <w:rsid w:val="00F21B82"/>
    <w:rsid w:val="00F244F5"/>
    <w:rsid w:val="00F25ED9"/>
    <w:rsid w:val="00F27BAB"/>
    <w:rsid w:val="00F301EC"/>
    <w:rsid w:val="00F3031F"/>
    <w:rsid w:val="00F30367"/>
    <w:rsid w:val="00F30D94"/>
    <w:rsid w:val="00F31747"/>
    <w:rsid w:val="00F31852"/>
    <w:rsid w:val="00F33D5F"/>
    <w:rsid w:val="00F3606A"/>
    <w:rsid w:val="00F365B4"/>
    <w:rsid w:val="00F36D50"/>
    <w:rsid w:val="00F374DE"/>
    <w:rsid w:val="00F421F5"/>
    <w:rsid w:val="00F430C2"/>
    <w:rsid w:val="00F4357E"/>
    <w:rsid w:val="00F441BD"/>
    <w:rsid w:val="00F44AD9"/>
    <w:rsid w:val="00F461F1"/>
    <w:rsid w:val="00F4625B"/>
    <w:rsid w:val="00F464AC"/>
    <w:rsid w:val="00F46925"/>
    <w:rsid w:val="00F47C8D"/>
    <w:rsid w:val="00F519AF"/>
    <w:rsid w:val="00F51C7A"/>
    <w:rsid w:val="00F52338"/>
    <w:rsid w:val="00F52384"/>
    <w:rsid w:val="00F527EE"/>
    <w:rsid w:val="00F54737"/>
    <w:rsid w:val="00F54E09"/>
    <w:rsid w:val="00F554B8"/>
    <w:rsid w:val="00F55797"/>
    <w:rsid w:val="00F55E40"/>
    <w:rsid w:val="00F56B2E"/>
    <w:rsid w:val="00F57796"/>
    <w:rsid w:val="00F602F2"/>
    <w:rsid w:val="00F60642"/>
    <w:rsid w:val="00F618E3"/>
    <w:rsid w:val="00F623A4"/>
    <w:rsid w:val="00F657A4"/>
    <w:rsid w:val="00F65BEA"/>
    <w:rsid w:val="00F66F1F"/>
    <w:rsid w:val="00F70055"/>
    <w:rsid w:val="00F70687"/>
    <w:rsid w:val="00F70764"/>
    <w:rsid w:val="00F708DE"/>
    <w:rsid w:val="00F70B21"/>
    <w:rsid w:val="00F70C78"/>
    <w:rsid w:val="00F713F8"/>
    <w:rsid w:val="00F723D8"/>
    <w:rsid w:val="00F727ED"/>
    <w:rsid w:val="00F7301D"/>
    <w:rsid w:val="00F7321A"/>
    <w:rsid w:val="00F73BAE"/>
    <w:rsid w:val="00F74733"/>
    <w:rsid w:val="00F74D83"/>
    <w:rsid w:val="00F75C74"/>
    <w:rsid w:val="00F76821"/>
    <w:rsid w:val="00F76A2D"/>
    <w:rsid w:val="00F77976"/>
    <w:rsid w:val="00F77B81"/>
    <w:rsid w:val="00F81304"/>
    <w:rsid w:val="00F81E85"/>
    <w:rsid w:val="00F82B26"/>
    <w:rsid w:val="00F83CC7"/>
    <w:rsid w:val="00F8455C"/>
    <w:rsid w:val="00F861CE"/>
    <w:rsid w:val="00F871A4"/>
    <w:rsid w:val="00F87938"/>
    <w:rsid w:val="00F87A2E"/>
    <w:rsid w:val="00F87D64"/>
    <w:rsid w:val="00F9060D"/>
    <w:rsid w:val="00F9069C"/>
    <w:rsid w:val="00F92BCD"/>
    <w:rsid w:val="00F92C86"/>
    <w:rsid w:val="00F937CC"/>
    <w:rsid w:val="00F945F0"/>
    <w:rsid w:val="00F946DD"/>
    <w:rsid w:val="00F946E5"/>
    <w:rsid w:val="00F947B3"/>
    <w:rsid w:val="00F94D92"/>
    <w:rsid w:val="00F9588E"/>
    <w:rsid w:val="00F97174"/>
    <w:rsid w:val="00F97379"/>
    <w:rsid w:val="00F97894"/>
    <w:rsid w:val="00FA011F"/>
    <w:rsid w:val="00FA1B63"/>
    <w:rsid w:val="00FA1E39"/>
    <w:rsid w:val="00FA2AE9"/>
    <w:rsid w:val="00FA2CA7"/>
    <w:rsid w:val="00FA2D32"/>
    <w:rsid w:val="00FA3250"/>
    <w:rsid w:val="00FA43C3"/>
    <w:rsid w:val="00FA58BB"/>
    <w:rsid w:val="00FA5C65"/>
    <w:rsid w:val="00FA618E"/>
    <w:rsid w:val="00FA704C"/>
    <w:rsid w:val="00FA7CEE"/>
    <w:rsid w:val="00FB011C"/>
    <w:rsid w:val="00FB0154"/>
    <w:rsid w:val="00FB0B03"/>
    <w:rsid w:val="00FB206A"/>
    <w:rsid w:val="00FB2094"/>
    <w:rsid w:val="00FB25FE"/>
    <w:rsid w:val="00FB4F15"/>
    <w:rsid w:val="00FB4F4D"/>
    <w:rsid w:val="00FB4F4E"/>
    <w:rsid w:val="00FB615F"/>
    <w:rsid w:val="00FB6984"/>
    <w:rsid w:val="00FB6F67"/>
    <w:rsid w:val="00FB732E"/>
    <w:rsid w:val="00FB74C9"/>
    <w:rsid w:val="00FB7888"/>
    <w:rsid w:val="00FB7DCD"/>
    <w:rsid w:val="00FC08F8"/>
    <w:rsid w:val="00FC0BE2"/>
    <w:rsid w:val="00FC0C92"/>
    <w:rsid w:val="00FC10A3"/>
    <w:rsid w:val="00FC12C7"/>
    <w:rsid w:val="00FC32DF"/>
    <w:rsid w:val="00FC53A0"/>
    <w:rsid w:val="00FC6350"/>
    <w:rsid w:val="00FC648C"/>
    <w:rsid w:val="00FC6C02"/>
    <w:rsid w:val="00FC6C13"/>
    <w:rsid w:val="00FD1B84"/>
    <w:rsid w:val="00FD1D23"/>
    <w:rsid w:val="00FD2C41"/>
    <w:rsid w:val="00FD379B"/>
    <w:rsid w:val="00FD3955"/>
    <w:rsid w:val="00FD4972"/>
    <w:rsid w:val="00FD4A51"/>
    <w:rsid w:val="00FD4B13"/>
    <w:rsid w:val="00FD52B0"/>
    <w:rsid w:val="00FD52DE"/>
    <w:rsid w:val="00FD5D8D"/>
    <w:rsid w:val="00FD6459"/>
    <w:rsid w:val="00FD649F"/>
    <w:rsid w:val="00FD695C"/>
    <w:rsid w:val="00FD6D78"/>
    <w:rsid w:val="00FD7098"/>
    <w:rsid w:val="00FD751A"/>
    <w:rsid w:val="00FE038B"/>
    <w:rsid w:val="00FE03D1"/>
    <w:rsid w:val="00FE0BA0"/>
    <w:rsid w:val="00FE0C9A"/>
    <w:rsid w:val="00FE0E7F"/>
    <w:rsid w:val="00FE1582"/>
    <w:rsid w:val="00FE2DBE"/>
    <w:rsid w:val="00FE3514"/>
    <w:rsid w:val="00FE3529"/>
    <w:rsid w:val="00FE4582"/>
    <w:rsid w:val="00FE4D7C"/>
    <w:rsid w:val="00FE514E"/>
    <w:rsid w:val="00FE5898"/>
    <w:rsid w:val="00FE597D"/>
    <w:rsid w:val="00FE5DD3"/>
    <w:rsid w:val="00FE671A"/>
    <w:rsid w:val="00FE6A96"/>
    <w:rsid w:val="00FF06FF"/>
    <w:rsid w:val="00FF0C7D"/>
    <w:rsid w:val="00FF10DB"/>
    <w:rsid w:val="00FF3711"/>
    <w:rsid w:val="00FF381B"/>
    <w:rsid w:val="00FF4A66"/>
    <w:rsid w:val="00FF4F04"/>
    <w:rsid w:val="00FF5121"/>
    <w:rsid w:val="00FF6A6F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2FE94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7550"/>
    <w:pPr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A356B"/>
    <w:pPr>
      <w:keepNext/>
      <w:pBdr>
        <w:bottom w:val="single" w:sz="4" w:space="1" w:color="auto"/>
      </w:pBdr>
      <w:spacing w:before="240" w:after="240"/>
      <w:outlineLvl w:val="0"/>
    </w:pPr>
    <w:rPr>
      <w:b/>
      <w:bCs/>
      <w:color w:val="FF800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356B"/>
    <w:pPr>
      <w:keepNext/>
      <w:keepLines/>
      <w:spacing w:before="240" w:after="240"/>
      <w:outlineLvl w:val="1"/>
    </w:pPr>
    <w:rPr>
      <w:rFonts w:eastAsiaTheme="majorEastAsia" w:cstheme="majorBidi"/>
      <w:b/>
      <w:color w:val="FF800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042818"/>
    <w:pPr>
      <w:keepNext/>
      <w:keepLines/>
      <w:spacing w:before="240" w:after="240"/>
      <w:outlineLvl w:val="2"/>
    </w:pPr>
    <w:rPr>
      <w:rFonts w:eastAsiaTheme="majorEastAsia" w:cstheme="majorBidi"/>
      <w:b/>
      <w:color w:val="FF8001"/>
      <w:sz w:val="24"/>
    </w:rPr>
  </w:style>
  <w:style w:type="paragraph" w:styleId="Heading4">
    <w:name w:val="heading 4"/>
    <w:basedOn w:val="Normal"/>
    <w:next w:val="Normal"/>
    <w:link w:val="Heading4Char"/>
    <w:qFormat/>
    <w:rsid w:val="008F7550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356B"/>
    <w:pPr>
      <w:keepNext/>
      <w:keepLines/>
      <w:spacing w:before="40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413F"/>
    <w:pPr>
      <w:keepNext/>
      <w:keepLines/>
      <w:spacing w:before="40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A413F"/>
    <w:pPr>
      <w:keepNext/>
      <w:keepLines/>
      <w:spacing w:before="40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192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D192D"/>
    <w:pPr>
      <w:tabs>
        <w:tab w:val="center" w:pos="4153"/>
        <w:tab w:val="right" w:pos="8306"/>
      </w:tabs>
    </w:pPr>
  </w:style>
  <w:style w:type="paragraph" w:customStyle="1" w:styleId="Heading10">
    <w:name w:val="Heading1"/>
    <w:next w:val="Normal"/>
    <w:rsid w:val="00ED192D"/>
    <w:pPr>
      <w:keepNext/>
      <w:suppressAutoHyphens/>
      <w:autoSpaceDE w:val="0"/>
      <w:autoSpaceDN w:val="0"/>
      <w:adjustRightInd w:val="0"/>
      <w:spacing w:before="400" w:line="320" w:lineRule="atLeast"/>
    </w:pPr>
    <w:rPr>
      <w:rFonts w:ascii="Helvetica" w:hAnsi="Helvetica" w:cs="Helvetica"/>
      <w:b/>
      <w:bCs/>
      <w:color w:val="850000"/>
      <w:w w:val="0"/>
      <w:sz w:val="32"/>
      <w:szCs w:val="28"/>
      <w:lang w:val="en-US" w:eastAsia="en-US"/>
    </w:rPr>
  </w:style>
  <w:style w:type="character" w:styleId="Hyperlink">
    <w:name w:val="Hyperlink"/>
    <w:basedOn w:val="DefaultParagraphFont"/>
    <w:uiPriority w:val="99"/>
    <w:rsid w:val="00ED192D"/>
    <w:rPr>
      <w:color w:val="0000FF"/>
      <w:u w:val="single"/>
    </w:rPr>
  </w:style>
  <w:style w:type="character" w:customStyle="1" w:styleId="StyleCourierNew10pt">
    <w:name w:val="Style Courier New 10 pt"/>
    <w:basedOn w:val="DefaultParagraphFont"/>
    <w:rsid w:val="0043377E"/>
    <w:rPr>
      <w:rFonts w:ascii="Times New Roman" w:hAnsi="Times New Roman"/>
      <w:sz w:val="22"/>
    </w:rPr>
  </w:style>
  <w:style w:type="character" w:customStyle="1" w:styleId="StyleStyleCourierNew10pt9pt">
    <w:name w:val="Style Style Courier New 10 pt + 9 pt"/>
    <w:basedOn w:val="StyleCourierNew10pt"/>
    <w:rsid w:val="00350955"/>
    <w:rPr>
      <w:rFonts w:ascii="Times New Roman" w:hAnsi="Times New Roman"/>
      <w:sz w:val="22"/>
    </w:rPr>
  </w:style>
  <w:style w:type="character" w:customStyle="1" w:styleId="StyleStyleStyleCourierNew10pt9ptCourierNew9pt">
    <w:name w:val="Style Style Style Courier New 10 pt + 9 pt + Courier New 9 pt"/>
    <w:basedOn w:val="StyleStyleCourierNew10pt9pt"/>
    <w:rsid w:val="00497485"/>
    <w:rPr>
      <w:rFonts w:ascii="Times New Roman" w:hAnsi="Times New Roman"/>
      <w:sz w:val="22"/>
    </w:rPr>
  </w:style>
  <w:style w:type="paragraph" w:customStyle="1" w:styleId="StyleHeading1JustifiedBottomSinglesolidlineAuto05">
    <w:name w:val="Style Heading1 + Justified Bottom: (Single solid line Auto  0.5 ..."/>
    <w:basedOn w:val="Heading10"/>
    <w:autoRedefine/>
    <w:rsid w:val="00B64B81"/>
    <w:pPr>
      <w:pBdr>
        <w:bottom w:val="single" w:sz="4" w:space="1" w:color="auto"/>
      </w:pBdr>
      <w:spacing w:before="240"/>
      <w:jc w:val="both"/>
    </w:pPr>
    <w:rPr>
      <w:rFonts w:cs="Times New Roman"/>
      <w:szCs w:val="22"/>
    </w:rPr>
  </w:style>
  <w:style w:type="paragraph" w:styleId="NormalWeb">
    <w:name w:val="Normal (Web)"/>
    <w:basedOn w:val="Normal"/>
    <w:uiPriority w:val="99"/>
    <w:unhideWhenUsed/>
    <w:rsid w:val="004B6686"/>
    <w:pPr>
      <w:spacing w:before="75" w:after="75"/>
    </w:pPr>
    <w:rPr>
      <w:rFonts w:ascii="Verdana Tahoma Arial" w:hAnsi="Verdana Tahoma Arial"/>
      <w:sz w:val="17"/>
      <w:szCs w:val="17"/>
    </w:rPr>
  </w:style>
  <w:style w:type="character" w:styleId="Strong">
    <w:name w:val="Strong"/>
    <w:basedOn w:val="DefaultParagraphFont"/>
    <w:uiPriority w:val="22"/>
    <w:qFormat/>
    <w:rsid w:val="004B6686"/>
    <w:rPr>
      <w:b/>
      <w:bCs/>
    </w:rPr>
  </w:style>
  <w:style w:type="character" w:customStyle="1" w:styleId="hl">
    <w:name w:val="hl"/>
    <w:basedOn w:val="DefaultParagraphFont"/>
    <w:rsid w:val="00280A13"/>
  </w:style>
  <w:style w:type="paragraph" w:styleId="ListParagraph">
    <w:name w:val="List Paragraph"/>
    <w:basedOn w:val="Normal"/>
    <w:uiPriority w:val="34"/>
    <w:qFormat/>
    <w:rsid w:val="00637AD8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A356B"/>
    <w:rPr>
      <w:rFonts w:ascii="Arial" w:hAnsi="Arial"/>
      <w:b/>
      <w:bCs/>
      <w:color w:val="FF8001"/>
      <w:kern w:val="32"/>
      <w:sz w:val="32"/>
      <w:szCs w:val="32"/>
      <w:lang w:val="en-US" w:eastAsia="en-US"/>
    </w:rPr>
  </w:style>
  <w:style w:type="paragraph" w:styleId="Caption">
    <w:name w:val="caption"/>
    <w:basedOn w:val="Normal"/>
    <w:next w:val="Normal"/>
    <w:link w:val="CaptionChar"/>
    <w:unhideWhenUsed/>
    <w:qFormat/>
    <w:rsid w:val="00CB4850"/>
    <w:pPr>
      <w:spacing w:before="120" w:after="120"/>
    </w:pPr>
    <w:rPr>
      <w:b/>
      <w:bCs/>
      <w:szCs w:val="20"/>
    </w:rPr>
  </w:style>
  <w:style w:type="table" w:styleId="TableGrid">
    <w:name w:val="Table Grid"/>
    <w:basedOn w:val="TableNormal"/>
    <w:uiPriority w:val="39"/>
    <w:rsid w:val="00240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62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2CD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EC56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C5608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6B73C5"/>
    <w:pPr>
      <w:jc w:val="center"/>
      <w:outlineLvl w:val="0"/>
    </w:pPr>
    <w:rPr>
      <w:b/>
      <w:bCs/>
      <w:color w:val="C0000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B73C5"/>
    <w:rPr>
      <w:b/>
      <w:bCs/>
      <w:color w:val="C00000"/>
      <w:kern w:val="28"/>
      <w:sz w:val="32"/>
      <w:szCs w:val="3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95E45"/>
    <w:rPr>
      <w:sz w:val="22"/>
      <w:szCs w:val="24"/>
      <w:lang w:val="en-US" w:eastAsia="en-US"/>
    </w:rPr>
  </w:style>
  <w:style w:type="character" w:styleId="FollowedHyperlink">
    <w:name w:val="FollowedHyperlink"/>
    <w:basedOn w:val="DefaultParagraphFont"/>
    <w:rsid w:val="008B4AD5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042818"/>
    <w:rPr>
      <w:rFonts w:ascii="Arial" w:eastAsiaTheme="majorEastAsia" w:hAnsi="Arial" w:cstheme="majorBidi"/>
      <w:b/>
      <w:color w:val="FF800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F7550"/>
    <w:rPr>
      <w:rFonts w:ascii="Arial" w:eastAsiaTheme="majorEastAsia" w:hAnsi="Arial" w:cstheme="majorBidi"/>
      <w:b/>
      <w:i/>
      <w:iCs/>
      <w:color w:val="000000" w:themeColor="text1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356B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customStyle="1" w:styleId="s3">
    <w:name w:val="s3"/>
    <w:basedOn w:val="Normal"/>
    <w:rsid w:val="00DA356B"/>
    <w:pPr>
      <w:jc w:val="left"/>
    </w:pPr>
    <w:rPr>
      <w:rFonts w:ascii="Segoe UI" w:eastAsiaTheme="minorEastAsia" w:hAnsi="Segoe UI" w:cs="Segoe UI"/>
      <w:color w:val="000000"/>
      <w:sz w:val="22"/>
      <w:szCs w:val="22"/>
    </w:rPr>
  </w:style>
  <w:style w:type="paragraph" w:customStyle="1" w:styleId="s21">
    <w:name w:val="s21"/>
    <w:basedOn w:val="Normal"/>
    <w:rsid w:val="00DA356B"/>
    <w:pPr>
      <w:jc w:val="left"/>
    </w:pPr>
    <w:rPr>
      <w:rFonts w:ascii="Segoe UI" w:eastAsiaTheme="minorEastAsia" w:hAnsi="Segoe UI" w:cs="Segoe UI"/>
      <w:color w:val="000000"/>
      <w:sz w:val="16"/>
      <w:szCs w:val="16"/>
    </w:rPr>
  </w:style>
  <w:style w:type="paragraph" w:customStyle="1" w:styleId="s22">
    <w:name w:val="s22"/>
    <w:basedOn w:val="Normal"/>
    <w:rsid w:val="00DA356B"/>
    <w:pPr>
      <w:jc w:val="left"/>
    </w:pPr>
    <w:rPr>
      <w:rFonts w:ascii="Segoe UI" w:eastAsiaTheme="minorEastAsia" w:hAnsi="Segoe UI" w:cs="Segoe UI"/>
      <w:b/>
      <w:bCs/>
      <w:color w:val="000000"/>
      <w:sz w:val="16"/>
      <w:szCs w:val="16"/>
    </w:rPr>
  </w:style>
  <w:style w:type="paragraph" w:customStyle="1" w:styleId="s23">
    <w:name w:val="s23"/>
    <w:basedOn w:val="Normal"/>
    <w:rsid w:val="00DA356B"/>
    <w:pPr>
      <w:jc w:val="left"/>
    </w:pPr>
    <w:rPr>
      <w:rFonts w:ascii="Segoe UI" w:eastAsiaTheme="minorEastAsia" w:hAnsi="Segoe UI" w:cs="Segoe UI"/>
      <w:color w:val="B50014"/>
      <w:sz w:val="16"/>
      <w:szCs w:val="16"/>
    </w:rPr>
  </w:style>
  <w:style w:type="paragraph" w:customStyle="1" w:styleId="s24">
    <w:name w:val="s24"/>
    <w:basedOn w:val="Normal"/>
    <w:rsid w:val="00DA356B"/>
    <w:pPr>
      <w:jc w:val="left"/>
    </w:pPr>
    <w:rPr>
      <w:rFonts w:ascii="Segoe UI" w:eastAsiaTheme="minorEastAsia" w:hAnsi="Segoe UI" w:cs="Segoe UI"/>
      <w:i/>
      <w:iCs/>
      <w:color w:val="B50014"/>
      <w:sz w:val="16"/>
      <w:szCs w:val="16"/>
    </w:rPr>
  </w:style>
  <w:style w:type="character" w:customStyle="1" w:styleId="s231">
    <w:name w:val="s231"/>
    <w:basedOn w:val="DefaultParagraphFont"/>
    <w:rsid w:val="00DA356B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B50014"/>
      <w:sz w:val="16"/>
      <w:szCs w:val="16"/>
      <w:u w:val="none"/>
      <w:effect w:val="none"/>
    </w:rPr>
  </w:style>
  <w:style w:type="character" w:customStyle="1" w:styleId="s211">
    <w:name w:val="s211"/>
    <w:basedOn w:val="DefaultParagraphFont"/>
    <w:rsid w:val="00DA356B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table" w:styleId="GridTable4-Accent1">
    <w:name w:val="Grid Table 4 Accent 1"/>
    <w:basedOn w:val="TableNormal"/>
    <w:uiPriority w:val="49"/>
    <w:rsid w:val="00DA356B"/>
    <w:rPr>
      <w:lang w:val="en-US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DA35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CaptionChar">
    <w:name w:val="Caption Char"/>
    <w:link w:val="Caption"/>
    <w:rsid w:val="00CB4850"/>
    <w:rPr>
      <w:rFonts w:ascii="Arial" w:hAnsi="Arial"/>
      <w:b/>
      <w:bCs/>
      <w:lang w:val="en-US" w:eastAsia="en-US"/>
    </w:rPr>
  </w:style>
  <w:style w:type="paragraph" w:customStyle="1" w:styleId="Style1">
    <w:name w:val="Style1"/>
    <w:basedOn w:val="Heading2"/>
    <w:next w:val="Normal"/>
    <w:link w:val="Style1Char"/>
    <w:qFormat/>
    <w:rsid w:val="00DA356B"/>
    <w:pPr>
      <w:pBdr>
        <w:bottom w:val="single" w:sz="18" w:space="1" w:color="C00000"/>
      </w:pBdr>
      <w:spacing w:before="100" w:beforeAutospacing="1" w:after="100" w:afterAutospacing="1"/>
      <w:jc w:val="left"/>
    </w:pPr>
    <w:rPr>
      <w:rFonts w:ascii="Calibri" w:hAnsi="Calibri"/>
      <w:b w:val="0"/>
      <w:bCs/>
      <w:color w:val="000000"/>
      <w:sz w:val="42"/>
      <w:szCs w:val="42"/>
    </w:rPr>
  </w:style>
  <w:style w:type="character" w:customStyle="1" w:styleId="Style1Char">
    <w:name w:val="Style1 Char"/>
    <w:basedOn w:val="Heading2Char"/>
    <w:link w:val="Style1"/>
    <w:rsid w:val="00DA356B"/>
    <w:rPr>
      <w:rFonts w:ascii="Calibri" w:eastAsiaTheme="majorEastAsia" w:hAnsi="Calibri" w:cstheme="majorBidi"/>
      <w:b w:val="0"/>
      <w:bCs/>
      <w:color w:val="000000"/>
      <w:sz w:val="42"/>
      <w:szCs w:val="4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A356B"/>
    <w:rPr>
      <w:rFonts w:ascii="Arial" w:eastAsiaTheme="majorEastAsia" w:hAnsi="Arial" w:cstheme="majorBidi"/>
      <w:b/>
      <w:color w:val="FF8001"/>
      <w:sz w:val="28"/>
      <w:szCs w:val="26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356B"/>
    <w:rPr>
      <w:color w:val="808080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rsid w:val="009A41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9A413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A4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413F"/>
    <w:pPr>
      <w:jc w:val="left"/>
    </w:pPr>
    <w:rPr>
      <w:rFonts w:ascii="Times New Roman" w:eastAsiaTheme="minorEastAsia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413F"/>
    <w:rPr>
      <w:rFonts w:eastAsiaTheme="minorEastAs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1582"/>
    <w:pPr>
      <w:jc w:val="both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1582"/>
    <w:rPr>
      <w:rFonts w:ascii="Arial" w:eastAsiaTheme="minorEastAsia" w:hAnsi="Arial"/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F00D0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8233DD"/>
    <w:rPr>
      <w:rFonts w:ascii="Arial" w:hAnsi="Arial"/>
      <w:szCs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A24BE"/>
    <w:rPr>
      <w:i/>
      <w:iCs/>
      <w:color w:val="4F81BD" w:themeColor="accent1"/>
    </w:rPr>
  </w:style>
  <w:style w:type="paragraph" w:styleId="TOC1">
    <w:name w:val="toc 1"/>
    <w:basedOn w:val="Normal"/>
    <w:next w:val="Normal"/>
    <w:autoRedefine/>
    <w:semiHidden/>
    <w:unhideWhenUsed/>
    <w:rsid w:val="000F7F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6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81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80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4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912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14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49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5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37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99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90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57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10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35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27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70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6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22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34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57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21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458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6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09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xilinx.com/s/article/71453?language=en_US" TargetMode="External"/><Relationship Id="rId18" Type="http://schemas.openxmlformats.org/officeDocument/2006/relationships/hyperlink" Target="https://docs.xilinx.com/v/u/2.1-English/pg347-cpm-dma-bridge" TargetMode="External"/><Relationship Id="rId26" Type="http://schemas.openxmlformats.org/officeDocument/2006/relationships/chart" Target="charts/chart7.xml"/><Relationship Id="rId39" Type="http://schemas.openxmlformats.org/officeDocument/2006/relationships/hyperlink" Target="http://git.dpdk.org/apps/pktgen-dpdk/tag/?h=pktgen-22.04.1" TargetMode="External"/><Relationship Id="rId21" Type="http://schemas.openxmlformats.org/officeDocument/2006/relationships/chart" Target="charts/chart2.xml"/><Relationship Id="rId34" Type="http://schemas.openxmlformats.org/officeDocument/2006/relationships/chart" Target="charts/chart15.xm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xilinx.com/v/u/2.1-English/pg347-cpm-dma-bridge" TargetMode="External"/><Relationship Id="rId29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hart" Target="charts/chart5.xml"/><Relationship Id="rId32" Type="http://schemas.openxmlformats.org/officeDocument/2006/relationships/chart" Target="charts/chart13.xml"/><Relationship Id="rId37" Type="http://schemas.openxmlformats.org/officeDocument/2006/relationships/chart" Target="charts/chart18.xm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hyperlink" Target="https://www.xilinx.com/support/answers/70928.html" TargetMode="External"/><Relationship Id="rId23" Type="http://schemas.openxmlformats.org/officeDocument/2006/relationships/chart" Target="charts/chart4.xml"/><Relationship Id="rId28" Type="http://schemas.openxmlformats.org/officeDocument/2006/relationships/chart" Target="charts/chart9.xml"/><Relationship Id="rId36" Type="http://schemas.openxmlformats.org/officeDocument/2006/relationships/chart" Target="charts/chart17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31" Type="http://schemas.openxmlformats.org/officeDocument/2006/relationships/chart" Target="charts/chart12.xml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Xilinx/dma_ip_drivers/" TargetMode="External"/><Relationship Id="rId22" Type="http://schemas.openxmlformats.org/officeDocument/2006/relationships/chart" Target="charts/chart3.xml"/><Relationship Id="rId27" Type="http://schemas.openxmlformats.org/officeDocument/2006/relationships/chart" Target="charts/chart8.xml"/><Relationship Id="rId30" Type="http://schemas.openxmlformats.org/officeDocument/2006/relationships/chart" Target="charts/chart11.xml"/><Relationship Id="rId35" Type="http://schemas.openxmlformats.org/officeDocument/2006/relationships/chart" Target="charts/chart16.xml"/><Relationship Id="rId43" Type="http://schemas.openxmlformats.org/officeDocument/2006/relationships/footer" Target="foot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ocs.xilinx.com/v/u/2.1-English/pg347-cpm-dma-bridge" TargetMode="External"/><Relationship Id="rId17" Type="http://schemas.openxmlformats.org/officeDocument/2006/relationships/hyperlink" Target="https://xilinx.github.io/dma_ip_drivers/master/QDMA/DPDK/html/index.html" TargetMode="External"/><Relationship Id="rId25" Type="http://schemas.openxmlformats.org/officeDocument/2006/relationships/chart" Target="charts/chart6.xml"/><Relationship Id="rId33" Type="http://schemas.openxmlformats.org/officeDocument/2006/relationships/chart" Target="charts/chart14.xml"/><Relationship Id="rId38" Type="http://schemas.openxmlformats.org/officeDocument/2006/relationships/hyperlink" Target="https://docs.xilinx.com/v/u/2.1-English/pg347-cpm-dma-bridge" TargetMode="External"/><Relationship Id="rId46" Type="http://schemas.openxmlformats.org/officeDocument/2006/relationships/fontTable" Target="fontTable.xml"/><Relationship Id="rId20" Type="http://schemas.openxmlformats.org/officeDocument/2006/relationships/chart" Target="charts/chart1.xml"/><Relationship Id="rId41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OneDrive%20-%20Advanced%20Micro%20Devices%20Inc\Desktop\perf_report\dpdk_pf_performance_gen5_AMD_xsjpcielab142_with_200G_fix_3Feb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pktgen_perf_PF_gen5x8_lab142_26apr%20(003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pktgen_perf_PF_gen5x8_lab142_26apr%20(003)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pktgen_perf_PF_gen5x8_lab142_26apr%20(003)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pktgen_perf_PF_gen5x8_lab142_26apr%20(003)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testpmd_sw_PF_perf_gen5x8_lab142_26apr%20(003)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testpmd_sw_PF_perf_gen5x8_lab142_26apr%20(003)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lab_159%20Perf%20Numb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OneDrive%20-%20Advanced%20Micro%20Devices%20Inc\Desktop\perf_report\dpdk_pf_performance_gen5_AMD_xsjpcielab142_with_200G_fix_3Feb202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lab_159%20Perf%20Numb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sangani\AppData\Local\Microsoft\Windows\INetCache\Content.Outlook\V2P9UOSE\QDMA_DPDK_PF_Performance_Consolidated_12Apr202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'C2H performance'!$C$13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performance'!$D$13:$BO$13</c:f>
              <c:numCache>
                <c:formatCode>General</c:formatCode>
                <c:ptCount val="64"/>
                <c:pt idx="0">
                  <c:v>18.32</c:v>
                </c:pt>
                <c:pt idx="1">
                  <c:v>32.06</c:v>
                </c:pt>
                <c:pt idx="2">
                  <c:v>42.747</c:v>
                </c:pt>
                <c:pt idx="3">
                  <c:v>51.295999999999999</c:v>
                </c:pt>
                <c:pt idx="4">
                  <c:v>58.292000000000002</c:v>
                </c:pt>
                <c:pt idx="5">
                  <c:v>64.120999999999995</c:v>
                </c:pt>
                <c:pt idx="6">
                  <c:v>69.052999999999997</c:v>
                </c:pt>
                <c:pt idx="7">
                  <c:v>73.281000000000006</c:v>
                </c:pt>
                <c:pt idx="8">
                  <c:v>76.944999999999993</c:v>
                </c:pt>
                <c:pt idx="9">
                  <c:v>80.150999999999996</c:v>
                </c:pt>
                <c:pt idx="10">
                  <c:v>82.98</c:v>
                </c:pt>
                <c:pt idx="11">
                  <c:v>85.494</c:v>
                </c:pt>
                <c:pt idx="12">
                  <c:v>87.745000000000005</c:v>
                </c:pt>
                <c:pt idx="13">
                  <c:v>89.769000000000005</c:v>
                </c:pt>
                <c:pt idx="14">
                  <c:v>91.602000000000004</c:v>
                </c:pt>
                <c:pt idx="15">
                  <c:v>93.266999999999996</c:v>
                </c:pt>
                <c:pt idx="16">
                  <c:v>94.787000000000006</c:v>
                </c:pt>
                <c:pt idx="17">
                  <c:v>96.182000000000002</c:v>
                </c:pt>
                <c:pt idx="18">
                  <c:v>97.463999999999999</c:v>
                </c:pt>
                <c:pt idx="19">
                  <c:v>98.647999999999996</c:v>
                </c:pt>
                <c:pt idx="20">
                  <c:v>99.744</c:v>
                </c:pt>
                <c:pt idx="21">
                  <c:v>100.762</c:v>
                </c:pt>
                <c:pt idx="22">
                  <c:v>101.709</c:v>
                </c:pt>
                <c:pt idx="23">
                  <c:v>102.59399999999999</c:v>
                </c:pt>
                <c:pt idx="24">
                  <c:v>103.42100000000001</c:v>
                </c:pt>
                <c:pt idx="25">
                  <c:v>103.99</c:v>
                </c:pt>
                <c:pt idx="26">
                  <c:v>104.72199999999999</c:v>
                </c:pt>
                <c:pt idx="27">
                  <c:v>105.404</c:v>
                </c:pt>
                <c:pt idx="28">
                  <c:v>106.05500000000001</c:v>
                </c:pt>
                <c:pt idx="29">
                  <c:v>106.666</c:v>
                </c:pt>
                <c:pt idx="30">
                  <c:v>104.413</c:v>
                </c:pt>
                <c:pt idx="31">
                  <c:v>105.02200000000001</c:v>
                </c:pt>
                <c:pt idx="32">
                  <c:v>105.59699999999999</c:v>
                </c:pt>
                <c:pt idx="33">
                  <c:v>106.14</c:v>
                </c:pt>
                <c:pt idx="34">
                  <c:v>106.666</c:v>
                </c:pt>
                <c:pt idx="35">
                  <c:v>104.718</c:v>
                </c:pt>
                <c:pt idx="36">
                  <c:v>105.239</c:v>
                </c:pt>
                <c:pt idx="37">
                  <c:v>105.73399999999999</c:v>
                </c:pt>
                <c:pt idx="38">
                  <c:v>106.212</c:v>
                </c:pt>
                <c:pt idx="39">
                  <c:v>106.666</c:v>
                </c:pt>
                <c:pt idx="40">
                  <c:v>104.95699999999999</c:v>
                </c:pt>
                <c:pt idx="41">
                  <c:v>105.408</c:v>
                </c:pt>
                <c:pt idx="42">
                  <c:v>105.84399999999999</c:v>
                </c:pt>
                <c:pt idx="43">
                  <c:v>106.26</c:v>
                </c:pt>
                <c:pt idx="44">
                  <c:v>106.666</c:v>
                </c:pt>
                <c:pt idx="45">
                  <c:v>105.136</c:v>
                </c:pt>
                <c:pt idx="46">
                  <c:v>105.538</c:v>
                </c:pt>
                <c:pt idx="47">
                  <c:v>105.92700000000001</c:v>
                </c:pt>
                <c:pt idx="48">
                  <c:v>106.298</c:v>
                </c:pt>
                <c:pt idx="49">
                  <c:v>106.666</c:v>
                </c:pt>
                <c:pt idx="50">
                  <c:v>105.289</c:v>
                </c:pt>
                <c:pt idx="51">
                  <c:v>105.648</c:v>
                </c:pt>
                <c:pt idx="52">
                  <c:v>105.998</c:v>
                </c:pt>
                <c:pt idx="53">
                  <c:v>106.334</c:v>
                </c:pt>
                <c:pt idx="54">
                  <c:v>106.666</c:v>
                </c:pt>
                <c:pt idx="55">
                  <c:v>105.40600000000001</c:v>
                </c:pt>
                <c:pt idx="56">
                  <c:v>105.735</c:v>
                </c:pt>
                <c:pt idx="57">
                  <c:v>106.054</c:v>
                </c:pt>
                <c:pt idx="58">
                  <c:v>106.36499999999999</c:v>
                </c:pt>
                <c:pt idx="59">
                  <c:v>106.666</c:v>
                </c:pt>
                <c:pt idx="60">
                  <c:v>105.511</c:v>
                </c:pt>
                <c:pt idx="61">
                  <c:v>105.81100000000001</c:v>
                </c:pt>
                <c:pt idx="62">
                  <c:v>106.101</c:v>
                </c:pt>
                <c:pt idx="63">
                  <c:v>106.386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A7-408F-9418-7BAFBC35061D}"/>
            </c:ext>
          </c:extLst>
        </c:ser>
        <c:ser>
          <c:idx val="1"/>
          <c:order val="1"/>
          <c:tx>
            <c:strRef>
              <c:f>'C2H performance'!$C$12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performance'!$D$12:$BO$12</c:f>
              <c:numCache>
                <c:formatCode>General</c:formatCode>
                <c:ptCount val="64"/>
                <c:pt idx="0">
                  <c:v>36.64</c:v>
                </c:pt>
                <c:pt idx="1">
                  <c:v>64.120999999999995</c:v>
                </c:pt>
                <c:pt idx="2">
                  <c:v>85.495000000000005</c:v>
                </c:pt>
                <c:pt idx="3">
                  <c:v>93.953999999999994</c:v>
                </c:pt>
                <c:pt idx="4">
                  <c:v>80.150999999999996</c:v>
                </c:pt>
                <c:pt idx="5">
                  <c:v>95.960999999999999</c:v>
                </c:pt>
                <c:pt idx="6">
                  <c:v>99.540999999999997</c:v>
                </c:pt>
                <c:pt idx="7">
                  <c:v>102.099</c:v>
                </c:pt>
                <c:pt idx="8">
                  <c:v>103.068</c:v>
                </c:pt>
                <c:pt idx="9">
                  <c:v>98.647999999999996</c:v>
                </c:pt>
                <c:pt idx="10">
                  <c:v>100.56</c:v>
                </c:pt>
                <c:pt idx="11">
                  <c:v>99.096999999999994</c:v>
                </c:pt>
                <c:pt idx="12">
                  <c:v>103.994</c:v>
                </c:pt>
                <c:pt idx="13">
                  <c:v>105.4</c:v>
                </c:pt>
                <c:pt idx="14">
                  <c:v>106.54900000000001</c:v>
                </c:pt>
                <c:pt idx="15">
                  <c:v>102.389</c:v>
                </c:pt>
                <c:pt idx="16">
                  <c:v>98.912000000000006</c:v>
                </c:pt>
                <c:pt idx="17">
                  <c:v>102.215</c:v>
                </c:pt>
                <c:pt idx="18">
                  <c:v>105.724</c:v>
                </c:pt>
                <c:pt idx="19">
                  <c:v>106.666</c:v>
                </c:pt>
                <c:pt idx="20">
                  <c:v>103.379</c:v>
                </c:pt>
                <c:pt idx="21">
                  <c:v>104.288</c:v>
                </c:pt>
                <c:pt idx="22">
                  <c:v>105.126</c:v>
                </c:pt>
                <c:pt idx="23">
                  <c:v>105.926</c:v>
                </c:pt>
                <c:pt idx="24">
                  <c:v>106.666</c:v>
                </c:pt>
                <c:pt idx="25">
                  <c:v>103.99</c:v>
                </c:pt>
                <c:pt idx="26">
                  <c:v>104.723</c:v>
                </c:pt>
                <c:pt idx="27">
                  <c:v>105.405</c:v>
                </c:pt>
                <c:pt idx="28">
                  <c:v>106.048</c:v>
                </c:pt>
                <c:pt idx="29">
                  <c:v>106.666</c:v>
                </c:pt>
                <c:pt idx="30">
                  <c:v>104.41200000000001</c:v>
                </c:pt>
                <c:pt idx="31">
                  <c:v>105.02200000000001</c:v>
                </c:pt>
                <c:pt idx="32">
                  <c:v>105.592</c:v>
                </c:pt>
                <c:pt idx="33">
                  <c:v>106.14100000000001</c:v>
                </c:pt>
                <c:pt idx="34">
                  <c:v>106.666</c:v>
                </c:pt>
                <c:pt idx="35">
                  <c:v>104.71899999999999</c:v>
                </c:pt>
                <c:pt idx="36">
                  <c:v>105.238</c:v>
                </c:pt>
                <c:pt idx="37">
                  <c:v>105.735</c:v>
                </c:pt>
                <c:pt idx="38">
                  <c:v>106.197</c:v>
                </c:pt>
                <c:pt idx="39">
                  <c:v>106.666</c:v>
                </c:pt>
                <c:pt idx="40">
                  <c:v>104.94799999999999</c:v>
                </c:pt>
                <c:pt idx="41">
                  <c:v>105.40900000000001</c:v>
                </c:pt>
                <c:pt idx="42">
                  <c:v>105.84099999999999</c:v>
                </c:pt>
                <c:pt idx="43">
                  <c:v>106.26</c:v>
                </c:pt>
                <c:pt idx="44">
                  <c:v>106.666</c:v>
                </c:pt>
                <c:pt idx="45">
                  <c:v>105.136</c:v>
                </c:pt>
                <c:pt idx="46">
                  <c:v>105.542</c:v>
                </c:pt>
                <c:pt idx="47">
                  <c:v>105.92700000000001</c:v>
                </c:pt>
                <c:pt idx="48">
                  <c:v>106.30200000000001</c:v>
                </c:pt>
                <c:pt idx="49">
                  <c:v>106.666</c:v>
                </c:pt>
                <c:pt idx="50">
                  <c:v>105.288</c:v>
                </c:pt>
                <c:pt idx="51">
                  <c:v>105.648</c:v>
                </c:pt>
                <c:pt idx="52">
                  <c:v>105.998</c:v>
                </c:pt>
                <c:pt idx="53">
                  <c:v>106.33499999999999</c:v>
                </c:pt>
                <c:pt idx="54">
                  <c:v>106.666</c:v>
                </c:pt>
                <c:pt idx="55">
                  <c:v>105.40600000000001</c:v>
                </c:pt>
                <c:pt idx="56">
                  <c:v>105.736</c:v>
                </c:pt>
                <c:pt idx="57">
                  <c:v>106.054</c:v>
                </c:pt>
                <c:pt idx="58">
                  <c:v>106.361</c:v>
                </c:pt>
                <c:pt idx="59">
                  <c:v>106.666</c:v>
                </c:pt>
                <c:pt idx="60">
                  <c:v>105.511</c:v>
                </c:pt>
                <c:pt idx="61">
                  <c:v>105.81100000000001</c:v>
                </c:pt>
                <c:pt idx="62">
                  <c:v>106.102</c:v>
                </c:pt>
                <c:pt idx="63">
                  <c:v>106.386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A7-408F-9418-7BAFBC35061D}"/>
            </c:ext>
          </c:extLst>
        </c:ser>
        <c:ser>
          <c:idx val="2"/>
          <c:order val="2"/>
          <c:tx>
            <c:strRef>
              <c:f>'C2H performance'!$C$11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performance'!$D$11:$BO$11</c:f>
              <c:numCache>
                <c:formatCode>General</c:formatCode>
                <c:ptCount val="64"/>
                <c:pt idx="0">
                  <c:v>63.039000000000001</c:v>
                </c:pt>
                <c:pt idx="1">
                  <c:v>80.852000000000004</c:v>
                </c:pt>
                <c:pt idx="2">
                  <c:v>89.352000000000004</c:v>
                </c:pt>
                <c:pt idx="3">
                  <c:v>93.879000000000005</c:v>
                </c:pt>
                <c:pt idx="4">
                  <c:v>80.150999999999996</c:v>
                </c:pt>
                <c:pt idx="5">
                  <c:v>95.962000000000003</c:v>
                </c:pt>
                <c:pt idx="6">
                  <c:v>99.540999999999997</c:v>
                </c:pt>
                <c:pt idx="7">
                  <c:v>101.996</c:v>
                </c:pt>
                <c:pt idx="8">
                  <c:v>103.163</c:v>
                </c:pt>
                <c:pt idx="9">
                  <c:v>98.647000000000006</c:v>
                </c:pt>
                <c:pt idx="10">
                  <c:v>100.566</c:v>
                </c:pt>
                <c:pt idx="11">
                  <c:v>99.096999999999994</c:v>
                </c:pt>
                <c:pt idx="12">
                  <c:v>103.994</c:v>
                </c:pt>
                <c:pt idx="13">
                  <c:v>105.399</c:v>
                </c:pt>
                <c:pt idx="14">
                  <c:v>106.38500000000001</c:v>
                </c:pt>
                <c:pt idx="15">
                  <c:v>102.389</c:v>
                </c:pt>
                <c:pt idx="16">
                  <c:v>98.912000000000006</c:v>
                </c:pt>
                <c:pt idx="17">
                  <c:v>102.212</c:v>
                </c:pt>
                <c:pt idx="18">
                  <c:v>105.724</c:v>
                </c:pt>
                <c:pt idx="19">
                  <c:v>106.666</c:v>
                </c:pt>
                <c:pt idx="20">
                  <c:v>103.379</c:v>
                </c:pt>
                <c:pt idx="21">
                  <c:v>104.288</c:v>
                </c:pt>
                <c:pt idx="22">
                  <c:v>105.13200000000001</c:v>
                </c:pt>
                <c:pt idx="23">
                  <c:v>105.92400000000001</c:v>
                </c:pt>
                <c:pt idx="24">
                  <c:v>106.666</c:v>
                </c:pt>
                <c:pt idx="25">
                  <c:v>103.99</c:v>
                </c:pt>
                <c:pt idx="26">
                  <c:v>104.726</c:v>
                </c:pt>
                <c:pt idx="27">
                  <c:v>105.405</c:v>
                </c:pt>
                <c:pt idx="28">
                  <c:v>106.054</c:v>
                </c:pt>
                <c:pt idx="29">
                  <c:v>106.666</c:v>
                </c:pt>
                <c:pt idx="30">
                  <c:v>104.417</c:v>
                </c:pt>
                <c:pt idx="31">
                  <c:v>105.02200000000001</c:v>
                </c:pt>
                <c:pt idx="32">
                  <c:v>105.592</c:v>
                </c:pt>
                <c:pt idx="33">
                  <c:v>106.14</c:v>
                </c:pt>
                <c:pt idx="34">
                  <c:v>106.666</c:v>
                </c:pt>
                <c:pt idx="35">
                  <c:v>104.71899999999999</c:v>
                </c:pt>
                <c:pt idx="36">
                  <c:v>105.24299999999999</c:v>
                </c:pt>
                <c:pt idx="37">
                  <c:v>105.73399999999999</c:v>
                </c:pt>
                <c:pt idx="38">
                  <c:v>106.212</c:v>
                </c:pt>
                <c:pt idx="39">
                  <c:v>106.666</c:v>
                </c:pt>
                <c:pt idx="40">
                  <c:v>104.95699999999999</c:v>
                </c:pt>
                <c:pt idx="41">
                  <c:v>105.40900000000001</c:v>
                </c:pt>
                <c:pt idx="42">
                  <c:v>105.845</c:v>
                </c:pt>
                <c:pt idx="43">
                  <c:v>106.26</c:v>
                </c:pt>
                <c:pt idx="44">
                  <c:v>106.666</c:v>
                </c:pt>
                <c:pt idx="45">
                  <c:v>105.136</c:v>
                </c:pt>
                <c:pt idx="46">
                  <c:v>105.54300000000001</c:v>
                </c:pt>
                <c:pt idx="47">
                  <c:v>105.92700000000001</c:v>
                </c:pt>
                <c:pt idx="48">
                  <c:v>106.303</c:v>
                </c:pt>
                <c:pt idx="49">
                  <c:v>106.666</c:v>
                </c:pt>
                <c:pt idx="50">
                  <c:v>105.289</c:v>
                </c:pt>
                <c:pt idx="51">
                  <c:v>105.648</c:v>
                </c:pt>
                <c:pt idx="52">
                  <c:v>105.998</c:v>
                </c:pt>
                <c:pt idx="53">
                  <c:v>106.334</c:v>
                </c:pt>
                <c:pt idx="54">
                  <c:v>106.666</c:v>
                </c:pt>
                <c:pt idx="55">
                  <c:v>105.40600000000001</c:v>
                </c:pt>
                <c:pt idx="56">
                  <c:v>105.735</c:v>
                </c:pt>
                <c:pt idx="57">
                  <c:v>106.054</c:v>
                </c:pt>
                <c:pt idx="58">
                  <c:v>106.364</c:v>
                </c:pt>
                <c:pt idx="59">
                  <c:v>106.666</c:v>
                </c:pt>
                <c:pt idx="60">
                  <c:v>105.505</c:v>
                </c:pt>
                <c:pt idx="61">
                  <c:v>105.81100000000001</c:v>
                </c:pt>
                <c:pt idx="62">
                  <c:v>106.104</c:v>
                </c:pt>
                <c:pt idx="63">
                  <c:v>106.386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A7-408F-9418-7BAFBC35061D}"/>
            </c:ext>
          </c:extLst>
        </c:ser>
        <c:ser>
          <c:idx val="3"/>
          <c:order val="3"/>
          <c:tx>
            <c:strRef>
              <c:f>'C2H performance'!$C$10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performance'!$D$10:$BO$10</c:f>
              <c:numCache>
                <c:formatCode>General</c:formatCode>
                <c:ptCount val="64"/>
                <c:pt idx="0">
                  <c:v>62.920999999999999</c:v>
                </c:pt>
                <c:pt idx="1">
                  <c:v>80.808000000000007</c:v>
                </c:pt>
                <c:pt idx="2">
                  <c:v>89.224000000000004</c:v>
                </c:pt>
                <c:pt idx="3">
                  <c:v>94.04</c:v>
                </c:pt>
                <c:pt idx="4">
                  <c:v>80.150999999999996</c:v>
                </c:pt>
                <c:pt idx="5">
                  <c:v>95.960999999999999</c:v>
                </c:pt>
                <c:pt idx="6">
                  <c:v>99.536000000000001</c:v>
                </c:pt>
                <c:pt idx="7">
                  <c:v>102.26600000000001</c:v>
                </c:pt>
                <c:pt idx="8">
                  <c:v>103.1</c:v>
                </c:pt>
                <c:pt idx="9">
                  <c:v>98.647999999999996</c:v>
                </c:pt>
                <c:pt idx="10">
                  <c:v>100.56</c:v>
                </c:pt>
                <c:pt idx="11">
                  <c:v>99.096999999999994</c:v>
                </c:pt>
                <c:pt idx="12">
                  <c:v>103.995</c:v>
                </c:pt>
                <c:pt idx="13">
                  <c:v>105.399</c:v>
                </c:pt>
                <c:pt idx="14">
                  <c:v>106.413</c:v>
                </c:pt>
                <c:pt idx="15">
                  <c:v>102.389</c:v>
                </c:pt>
                <c:pt idx="16">
                  <c:v>98.911000000000001</c:v>
                </c:pt>
                <c:pt idx="17">
                  <c:v>102.202</c:v>
                </c:pt>
                <c:pt idx="18">
                  <c:v>105.73399999999999</c:v>
                </c:pt>
                <c:pt idx="19">
                  <c:v>106.666</c:v>
                </c:pt>
                <c:pt idx="20">
                  <c:v>103.371</c:v>
                </c:pt>
                <c:pt idx="21">
                  <c:v>104.28700000000001</c:v>
                </c:pt>
                <c:pt idx="22">
                  <c:v>105.124</c:v>
                </c:pt>
                <c:pt idx="23">
                  <c:v>105.92400000000001</c:v>
                </c:pt>
                <c:pt idx="24">
                  <c:v>106.666</c:v>
                </c:pt>
                <c:pt idx="25">
                  <c:v>103.99</c:v>
                </c:pt>
                <c:pt idx="26">
                  <c:v>104.723</c:v>
                </c:pt>
                <c:pt idx="27">
                  <c:v>105.405</c:v>
                </c:pt>
                <c:pt idx="28">
                  <c:v>106.048</c:v>
                </c:pt>
                <c:pt idx="29">
                  <c:v>106.666</c:v>
                </c:pt>
                <c:pt idx="30">
                  <c:v>104.41800000000001</c:v>
                </c:pt>
                <c:pt idx="31">
                  <c:v>105.02200000000001</c:v>
                </c:pt>
                <c:pt idx="32">
                  <c:v>105.592</c:v>
                </c:pt>
                <c:pt idx="33">
                  <c:v>106.14</c:v>
                </c:pt>
                <c:pt idx="34">
                  <c:v>106.666</c:v>
                </c:pt>
                <c:pt idx="35">
                  <c:v>104.71899999999999</c:v>
                </c:pt>
                <c:pt idx="36">
                  <c:v>105.24299999999999</c:v>
                </c:pt>
                <c:pt idx="37">
                  <c:v>105.73399999999999</c:v>
                </c:pt>
                <c:pt idx="38">
                  <c:v>106.20399999999999</c:v>
                </c:pt>
                <c:pt idx="39">
                  <c:v>106.666</c:v>
                </c:pt>
                <c:pt idx="40">
                  <c:v>104.94799999999999</c:v>
                </c:pt>
                <c:pt idx="41">
                  <c:v>105.408</c:v>
                </c:pt>
                <c:pt idx="42">
                  <c:v>105.845</c:v>
                </c:pt>
                <c:pt idx="43">
                  <c:v>106.259</c:v>
                </c:pt>
                <c:pt idx="44">
                  <c:v>106.666</c:v>
                </c:pt>
                <c:pt idx="45">
                  <c:v>105.136</c:v>
                </c:pt>
                <c:pt idx="46">
                  <c:v>105.542</c:v>
                </c:pt>
                <c:pt idx="47">
                  <c:v>105.92700000000001</c:v>
                </c:pt>
                <c:pt idx="48">
                  <c:v>106.298</c:v>
                </c:pt>
                <c:pt idx="49">
                  <c:v>106.666</c:v>
                </c:pt>
                <c:pt idx="50">
                  <c:v>105.27800000000001</c:v>
                </c:pt>
                <c:pt idx="51">
                  <c:v>105.648</c:v>
                </c:pt>
                <c:pt idx="52">
                  <c:v>105.998</c:v>
                </c:pt>
                <c:pt idx="53">
                  <c:v>106.333</c:v>
                </c:pt>
                <c:pt idx="54">
                  <c:v>106.666</c:v>
                </c:pt>
                <c:pt idx="55">
                  <c:v>105.405</c:v>
                </c:pt>
                <c:pt idx="56">
                  <c:v>105.735</c:v>
                </c:pt>
                <c:pt idx="57">
                  <c:v>106.054</c:v>
                </c:pt>
                <c:pt idx="58">
                  <c:v>106.361</c:v>
                </c:pt>
                <c:pt idx="59">
                  <c:v>106.666</c:v>
                </c:pt>
                <c:pt idx="60">
                  <c:v>105.511</c:v>
                </c:pt>
                <c:pt idx="61">
                  <c:v>105.81100000000001</c:v>
                </c:pt>
                <c:pt idx="62">
                  <c:v>106.101</c:v>
                </c:pt>
                <c:pt idx="63">
                  <c:v>106.387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A7-408F-9418-7BAFBC35061D}"/>
            </c:ext>
          </c:extLst>
        </c:ser>
        <c:ser>
          <c:idx val="4"/>
          <c:order val="4"/>
          <c:tx>
            <c:v>16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performance'!$D$9:$BO$9</c:f>
              <c:numCache>
                <c:formatCode>General</c:formatCode>
                <c:ptCount val="64"/>
                <c:pt idx="0">
                  <c:v>55.707999999999998</c:v>
                </c:pt>
                <c:pt idx="1">
                  <c:v>80.789000000000001</c:v>
                </c:pt>
                <c:pt idx="2">
                  <c:v>89.084999999999994</c:v>
                </c:pt>
                <c:pt idx="3">
                  <c:v>94.052000000000007</c:v>
                </c:pt>
                <c:pt idx="4">
                  <c:v>80.150999999999996</c:v>
                </c:pt>
                <c:pt idx="5">
                  <c:v>95.962000000000003</c:v>
                </c:pt>
                <c:pt idx="6">
                  <c:v>99.540999999999997</c:v>
                </c:pt>
                <c:pt idx="7">
                  <c:v>102.133</c:v>
                </c:pt>
                <c:pt idx="8">
                  <c:v>103.04900000000001</c:v>
                </c:pt>
                <c:pt idx="9">
                  <c:v>98.647999999999996</c:v>
                </c:pt>
                <c:pt idx="10">
                  <c:v>100.56</c:v>
                </c:pt>
                <c:pt idx="11">
                  <c:v>99.096999999999994</c:v>
                </c:pt>
                <c:pt idx="12">
                  <c:v>103.995</c:v>
                </c:pt>
                <c:pt idx="13">
                  <c:v>105.399</c:v>
                </c:pt>
                <c:pt idx="14">
                  <c:v>106.205</c:v>
                </c:pt>
                <c:pt idx="15">
                  <c:v>102.389</c:v>
                </c:pt>
                <c:pt idx="16">
                  <c:v>98.911000000000001</c:v>
                </c:pt>
                <c:pt idx="17">
                  <c:v>102.14700000000001</c:v>
                </c:pt>
                <c:pt idx="18">
                  <c:v>105.724</c:v>
                </c:pt>
                <c:pt idx="19">
                  <c:v>106.666</c:v>
                </c:pt>
                <c:pt idx="20">
                  <c:v>103.379</c:v>
                </c:pt>
                <c:pt idx="21">
                  <c:v>104.288</c:v>
                </c:pt>
                <c:pt idx="22">
                  <c:v>105.126</c:v>
                </c:pt>
                <c:pt idx="23">
                  <c:v>105.92400000000001</c:v>
                </c:pt>
                <c:pt idx="24">
                  <c:v>106.666</c:v>
                </c:pt>
                <c:pt idx="25">
                  <c:v>103.99</c:v>
                </c:pt>
                <c:pt idx="26">
                  <c:v>104.72499999999999</c:v>
                </c:pt>
                <c:pt idx="27">
                  <c:v>105.405</c:v>
                </c:pt>
                <c:pt idx="28">
                  <c:v>106.05500000000001</c:v>
                </c:pt>
                <c:pt idx="29">
                  <c:v>106.666</c:v>
                </c:pt>
                <c:pt idx="30">
                  <c:v>104.42100000000001</c:v>
                </c:pt>
                <c:pt idx="31">
                  <c:v>105.02200000000001</c:v>
                </c:pt>
                <c:pt idx="32">
                  <c:v>105.598</c:v>
                </c:pt>
                <c:pt idx="33">
                  <c:v>106.14</c:v>
                </c:pt>
                <c:pt idx="34">
                  <c:v>106.666</c:v>
                </c:pt>
                <c:pt idx="35">
                  <c:v>104.718</c:v>
                </c:pt>
                <c:pt idx="36">
                  <c:v>105.24</c:v>
                </c:pt>
                <c:pt idx="37">
                  <c:v>105.73399999999999</c:v>
                </c:pt>
                <c:pt idx="38">
                  <c:v>106.208</c:v>
                </c:pt>
                <c:pt idx="39">
                  <c:v>106.666</c:v>
                </c:pt>
                <c:pt idx="40">
                  <c:v>104.94799999999999</c:v>
                </c:pt>
                <c:pt idx="41">
                  <c:v>105.40900000000001</c:v>
                </c:pt>
                <c:pt idx="42">
                  <c:v>105.84</c:v>
                </c:pt>
                <c:pt idx="43">
                  <c:v>106.259</c:v>
                </c:pt>
                <c:pt idx="44">
                  <c:v>106.666</c:v>
                </c:pt>
                <c:pt idx="45">
                  <c:v>105.136</c:v>
                </c:pt>
                <c:pt idx="46">
                  <c:v>105.541</c:v>
                </c:pt>
                <c:pt idx="47">
                  <c:v>105.92700000000001</c:v>
                </c:pt>
                <c:pt idx="48">
                  <c:v>106.298</c:v>
                </c:pt>
                <c:pt idx="49">
                  <c:v>106.666</c:v>
                </c:pt>
                <c:pt idx="50">
                  <c:v>105.288</c:v>
                </c:pt>
                <c:pt idx="51">
                  <c:v>105.648</c:v>
                </c:pt>
                <c:pt idx="52">
                  <c:v>105.995</c:v>
                </c:pt>
                <c:pt idx="53">
                  <c:v>106.33499999999999</c:v>
                </c:pt>
                <c:pt idx="54">
                  <c:v>106.666</c:v>
                </c:pt>
                <c:pt idx="55">
                  <c:v>105.405</c:v>
                </c:pt>
                <c:pt idx="56">
                  <c:v>105.738</c:v>
                </c:pt>
                <c:pt idx="57">
                  <c:v>106.054</c:v>
                </c:pt>
                <c:pt idx="58">
                  <c:v>106.364</c:v>
                </c:pt>
                <c:pt idx="59">
                  <c:v>106.666</c:v>
                </c:pt>
                <c:pt idx="60">
                  <c:v>105.505</c:v>
                </c:pt>
                <c:pt idx="61">
                  <c:v>105.81100000000001</c:v>
                </c:pt>
                <c:pt idx="62">
                  <c:v>106.104</c:v>
                </c:pt>
                <c:pt idx="63">
                  <c:v>106.386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A7-408F-9418-7BAFBC3506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H2C_cpm5_lab117_numa_en!$D$15:$BO$15</c:f>
              <c:numCache>
                <c:formatCode>General</c:formatCode>
                <c:ptCount val="64"/>
                <c:pt idx="0">
                  <c:v>49.134765625</c:v>
                </c:pt>
                <c:pt idx="1">
                  <c:v>46.1162109375</c:v>
                </c:pt>
                <c:pt idx="2">
                  <c:v>42.966145833333336</c:v>
                </c:pt>
                <c:pt idx="3">
                  <c:v>38.21630859375</c:v>
                </c:pt>
                <c:pt idx="4">
                  <c:v>31.25</c:v>
                </c:pt>
                <c:pt idx="5">
                  <c:v>28.12890625</c:v>
                </c:pt>
                <c:pt idx="6">
                  <c:v>25.005580357142858</c:v>
                </c:pt>
                <c:pt idx="7">
                  <c:v>22.466796875</c:v>
                </c:pt>
                <c:pt idx="8">
                  <c:v>20.30078125</c:v>
                </c:pt>
                <c:pt idx="9">
                  <c:v>18.433007812500001</c:v>
                </c:pt>
                <c:pt idx="10">
                  <c:v>16.877485795454547</c:v>
                </c:pt>
                <c:pt idx="11">
                  <c:v>15.564127604166666</c:v>
                </c:pt>
                <c:pt idx="12">
                  <c:v>14.440204326923077</c:v>
                </c:pt>
                <c:pt idx="13">
                  <c:v>13.467912946428571</c:v>
                </c:pt>
                <c:pt idx="14">
                  <c:v>12.618359375000001</c:v>
                </c:pt>
                <c:pt idx="15">
                  <c:v>11.869384765625</c:v>
                </c:pt>
                <c:pt idx="16">
                  <c:v>11.204388786764707</c:v>
                </c:pt>
                <c:pt idx="17">
                  <c:v>10.610026041666666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9.1533668154761898</c:v>
                </c:pt>
                <c:pt idx="21">
                  <c:v>8.7527521306818183</c:v>
                </c:pt>
                <c:pt idx="22">
                  <c:v>8.3857846467391308</c:v>
                </c:pt>
                <c:pt idx="23">
                  <c:v>8.0481770833333339</c:v>
                </c:pt>
                <c:pt idx="24">
                  <c:v>7.7369531250000003</c:v>
                </c:pt>
                <c:pt idx="25">
                  <c:v>7.4487680288461542</c:v>
                </c:pt>
                <c:pt idx="26">
                  <c:v>7.1812789351851851</c:v>
                </c:pt>
                <c:pt idx="27">
                  <c:v>6.9323381696428568</c:v>
                </c:pt>
                <c:pt idx="28">
                  <c:v>6.7000942887931032</c:v>
                </c:pt>
                <c:pt idx="29">
                  <c:v>6.4830078125000004</c:v>
                </c:pt>
                <c:pt idx="30">
                  <c:v>6.279422883064516</c:v>
                </c:pt>
                <c:pt idx="31">
                  <c:v>6.08831787109375</c:v>
                </c:pt>
                <c:pt idx="32">
                  <c:v>5.9083214962121211</c:v>
                </c:pt>
                <c:pt idx="33">
                  <c:v>5.7388556985294121</c:v>
                </c:pt>
                <c:pt idx="34">
                  <c:v>5.5788504464285715</c:v>
                </c:pt>
                <c:pt idx="35">
                  <c:v>5.427408854166667</c:v>
                </c:pt>
                <c:pt idx="36">
                  <c:v>5.2840477195945947</c:v>
                </c:pt>
                <c:pt idx="37">
                  <c:v>5.1480263157894735</c:v>
                </c:pt>
                <c:pt idx="38">
                  <c:v>5.0187299679487181</c:v>
                </c:pt>
                <c:pt idx="39">
                  <c:v>4.89599609375</c:v>
                </c:pt>
                <c:pt idx="40">
                  <c:v>4.7789634146341466</c:v>
                </c:pt>
                <c:pt idx="41">
                  <c:v>4.6673642113095237</c:v>
                </c:pt>
                <c:pt idx="42">
                  <c:v>4.561001090116279</c:v>
                </c:pt>
                <c:pt idx="43">
                  <c:v>4.4592507102272725</c:v>
                </c:pt>
                <c:pt idx="44">
                  <c:v>4.361979166666667</c:v>
                </c:pt>
                <c:pt idx="45">
                  <c:v>4.2688943614130439</c:v>
                </c:pt>
                <c:pt idx="46">
                  <c:v>4.1798121675531918</c:v>
                </c:pt>
                <c:pt idx="47">
                  <c:v>4.094197591145833</c:v>
                </c:pt>
                <c:pt idx="48">
                  <c:v>4.0119977678571432</c:v>
                </c:pt>
                <c:pt idx="49">
                  <c:v>3.9330468750000001</c:v>
                </c:pt>
                <c:pt idx="50">
                  <c:v>3.8572686887254903</c:v>
                </c:pt>
                <c:pt idx="51">
                  <c:v>3.7842923677884617</c:v>
                </c:pt>
                <c:pt idx="52">
                  <c:v>3.7140330188679247</c:v>
                </c:pt>
                <c:pt idx="53">
                  <c:v>3.6463035300925926</c:v>
                </c:pt>
                <c:pt idx="54">
                  <c:v>3.5808948863636365</c:v>
                </c:pt>
                <c:pt idx="55">
                  <c:v>3.5179268973214284</c:v>
                </c:pt>
                <c:pt idx="56">
                  <c:v>3.4571340460526314</c:v>
                </c:pt>
                <c:pt idx="57">
                  <c:v>3.398504849137931</c:v>
                </c:pt>
                <c:pt idx="58">
                  <c:v>3.3416644597457625</c:v>
                </c:pt>
                <c:pt idx="59">
                  <c:v>3.2867838541666665</c:v>
                </c:pt>
                <c:pt idx="60">
                  <c:v>3.233638575819672</c:v>
                </c:pt>
                <c:pt idx="61">
                  <c:v>3.1820501512096775</c:v>
                </c:pt>
                <c:pt idx="62">
                  <c:v>3.1322854662698414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45-416E-94B5-59C0A878D967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H2C_cpm5_lab117_numa_en!$D$14:$BO$14</c:f>
              <c:numCache>
                <c:formatCode>General</c:formatCode>
                <c:ptCount val="64"/>
                <c:pt idx="0">
                  <c:v>87.521484375</c:v>
                </c:pt>
                <c:pt idx="1">
                  <c:v>71.626953125</c:v>
                </c:pt>
                <c:pt idx="2">
                  <c:v>54.793619791666664</c:v>
                </c:pt>
                <c:pt idx="3">
                  <c:v>43.95556640625</c:v>
                </c:pt>
                <c:pt idx="4">
                  <c:v>31.249609374999999</c:v>
                </c:pt>
                <c:pt idx="5">
                  <c:v>29.196940104166668</c:v>
                </c:pt>
                <c:pt idx="6">
                  <c:v>25.477678571428573</c:v>
                </c:pt>
                <c:pt idx="7">
                  <c:v>22.5986328125</c:v>
                </c:pt>
                <c:pt idx="8">
                  <c:v>20.304470486111111</c:v>
                </c:pt>
                <c:pt idx="9">
                  <c:v>18.433007812500001</c:v>
                </c:pt>
                <c:pt idx="10">
                  <c:v>16.877485795454547</c:v>
                </c:pt>
                <c:pt idx="11">
                  <c:v>15.564127604166666</c:v>
                </c:pt>
                <c:pt idx="12">
                  <c:v>14.440354567307692</c:v>
                </c:pt>
                <c:pt idx="13">
                  <c:v>13.467912946428571</c:v>
                </c:pt>
                <c:pt idx="14">
                  <c:v>12.618229166666667</c:v>
                </c:pt>
                <c:pt idx="15">
                  <c:v>11.8692626953125</c:v>
                </c:pt>
                <c:pt idx="16">
                  <c:v>11.204273897058824</c:v>
                </c:pt>
                <c:pt idx="17">
                  <c:v>10.610134548611111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9.1532738095238102</c:v>
                </c:pt>
                <c:pt idx="21">
                  <c:v>8.7525745738636367</c:v>
                </c:pt>
                <c:pt idx="22">
                  <c:v>8.3857846467391308</c:v>
                </c:pt>
                <c:pt idx="23">
                  <c:v>8.048095703125</c:v>
                </c:pt>
                <c:pt idx="24">
                  <c:v>7.7369531250000003</c:v>
                </c:pt>
                <c:pt idx="25">
                  <c:v>7.4486929086538458</c:v>
                </c:pt>
                <c:pt idx="26">
                  <c:v>7.1814236111111107</c:v>
                </c:pt>
                <c:pt idx="27">
                  <c:v>6.9323381696428568</c:v>
                </c:pt>
                <c:pt idx="28">
                  <c:v>6.7002289870689653</c:v>
                </c:pt>
                <c:pt idx="29">
                  <c:v>6.4830078125000004</c:v>
                </c:pt>
                <c:pt idx="30">
                  <c:v>6.279548891129032</c:v>
                </c:pt>
                <c:pt idx="31">
                  <c:v>6.08831787109375</c:v>
                </c:pt>
                <c:pt idx="32">
                  <c:v>5.9084398674242422</c:v>
                </c:pt>
                <c:pt idx="33">
                  <c:v>5.7389705882352944</c:v>
                </c:pt>
                <c:pt idx="34">
                  <c:v>5.5787388392857142</c:v>
                </c:pt>
                <c:pt idx="35">
                  <c:v>5.427408854166667</c:v>
                </c:pt>
                <c:pt idx="36">
                  <c:v>5.2840477195945947</c:v>
                </c:pt>
                <c:pt idx="37">
                  <c:v>5.1481291118421053</c:v>
                </c:pt>
                <c:pt idx="38">
                  <c:v>5.0188301282051286</c:v>
                </c:pt>
                <c:pt idx="39">
                  <c:v>4.89599609375</c:v>
                </c:pt>
                <c:pt idx="40">
                  <c:v>4.7789634146341466</c:v>
                </c:pt>
                <c:pt idx="41">
                  <c:v>4.6673642113095237</c:v>
                </c:pt>
                <c:pt idx="42">
                  <c:v>4.5611373546511631</c:v>
                </c:pt>
                <c:pt idx="43">
                  <c:v>4.4592507102272725</c:v>
                </c:pt>
                <c:pt idx="44">
                  <c:v>4.3621093750000002</c:v>
                </c:pt>
                <c:pt idx="45">
                  <c:v>4.2687669836956523</c:v>
                </c:pt>
                <c:pt idx="46">
                  <c:v>4.1796875</c:v>
                </c:pt>
                <c:pt idx="47">
                  <c:v>4.094197591145833</c:v>
                </c:pt>
                <c:pt idx="48">
                  <c:v>4.0119977678571432</c:v>
                </c:pt>
                <c:pt idx="49">
                  <c:v>3.9331640624999999</c:v>
                </c:pt>
                <c:pt idx="50">
                  <c:v>3.8573835784313726</c:v>
                </c:pt>
                <c:pt idx="51">
                  <c:v>3.7844426081730771</c:v>
                </c:pt>
                <c:pt idx="52">
                  <c:v>3.7140330188679247</c:v>
                </c:pt>
                <c:pt idx="53">
                  <c:v>3.6463035300925926</c:v>
                </c:pt>
                <c:pt idx="54">
                  <c:v>3.5810369318181818</c:v>
                </c:pt>
                <c:pt idx="55">
                  <c:v>3.51806640625</c:v>
                </c:pt>
                <c:pt idx="56">
                  <c:v>3.4572711074561404</c:v>
                </c:pt>
                <c:pt idx="57">
                  <c:v>3.398370150862069</c:v>
                </c:pt>
                <c:pt idx="58">
                  <c:v>3.341796875</c:v>
                </c:pt>
                <c:pt idx="59">
                  <c:v>3.2867838541666665</c:v>
                </c:pt>
                <c:pt idx="60">
                  <c:v>3.233638575819672</c:v>
                </c:pt>
                <c:pt idx="61">
                  <c:v>3.1822076612903225</c:v>
                </c:pt>
                <c:pt idx="62">
                  <c:v>3.1321304563492065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45-416E-94B5-59C0A878D967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H2C_cpm5_lab117_numa_en!$D$13:$BO$13</c:f>
              <c:numCache>
                <c:formatCode>General</c:formatCode>
                <c:ptCount val="64"/>
                <c:pt idx="0">
                  <c:v>108.107421875</c:v>
                </c:pt>
                <c:pt idx="1">
                  <c:v>72.7265625</c:v>
                </c:pt>
                <c:pt idx="2">
                  <c:v>54.794270833333336</c:v>
                </c:pt>
                <c:pt idx="3">
                  <c:v>43.9560546875</c:v>
                </c:pt>
                <c:pt idx="4">
                  <c:v>31.25</c:v>
                </c:pt>
                <c:pt idx="5">
                  <c:v>29.196940104166668</c:v>
                </c:pt>
                <c:pt idx="6">
                  <c:v>25.477399553571427</c:v>
                </c:pt>
                <c:pt idx="7">
                  <c:v>22.598876953125</c:v>
                </c:pt>
                <c:pt idx="8">
                  <c:v>20.304470486111111</c:v>
                </c:pt>
                <c:pt idx="9">
                  <c:v>18.433007812500001</c:v>
                </c:pt>
                <c:pt idx="10">
                  <c:v>16.877485795454547</c:v>
                </c:pt>
                <c:pt idx="11">
                  <c:v>15.563802083333334</c:v>
                </c:pt>
                <c:pt idx="12">
                  <c:v>14.440204326923077</c:v>
                </c:pt>
                <c:pt idx="13">
                  <c:v>13.468052455357142</c:v>
                </c:pt>
                <c:pt idx="14">
                  <c:v>12.618229166666667</c:v>
                </c:pt>
                <c:pt idx="15">
                  <c:v>11.869384765625</c:v>
                </c:pt>
                <c:pt idx="16">
                  <c:v>11.204388786764707</c:v>
                </c:pt>
                <c:pt idx="17">
                  <c:v>10.610134548611111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9.1530877976190474</c:v>
                </c:pt>
                <c:pt idx="21">
                  <c:v>8.7527521306818183</c:v>
                </c:pt>
                <c:pt idx="22">
                  <c:v>8.3857846467391308</c:v>
                </c:pt>
                <c:pt idx="23">
                  <c:v>8.0481770833333339</c:v>
                </c:pt>
                <c:pt idx="24">
                  <c:v>7.7369531250000003</c:v>
                </c:pt>
                <c:pt idx="25">
                  <c:v>7.4486929086538458</c:v>
                </c:pt>
                <c:pt idx="26">
                  <c:v>7.1812789351851851</c:v>
                </c:pt>
                <c:pt idx="27">
                  <c:v>6.9324776785714288</c:v>
                </c:pt>
                <c:pt idx="28">
                  <c:v>6.7002289870689653</c:v>
                </c:pt>
                <c:pt idx="29">
                  <c:v>6.4830078125000004</c:v>
                </c:pt>
                <c:pt idx="30">
                  <c:v>6.279548891129032</c:v>
                </c:pt>
                <c:pt idx="31">
                  <c:v>6.08831787109375</c:v>
                </c:pt>
                <c:pt idx="32">
                  <c:v>5.9083214962121211</c:v>
                </c:pt>
                <c:pt idx="33">
                  <c:v>5.7388556985294121</c:v>
                </c:pt>
                <c:pt idx="34">
                  <c:v>5.5788504464285715</c:v>
                </c:pt>
                <c:pt idx="35">
                  <c:v>5.427571614583333</c:v>
                </c:pt>
                <c:pt idx="36">
                  <c:v>5.2842060810810807</c:v>
                </c:pt>
                <c:pt idx="37">
                  <c:v>5.1481291118421053</c:v>
                </c:pt>
                <c:pt idx="38">
                  <c:v>5.0185797275641022</c:v>
                </c:pt>
                <c:pt idx="39">
                  <c:v>4.8960937500000004</c:v>
                </c:pt>
                <c:pt idx="40">
                  <c:v>4.7788681402439028</c:v>
                </c:pt>
                <c:pt idx="41">
                  <c:v>4.6673642113095237</c:v>
                </c:pt>
                <c:pt idx="42">
                  <c:v>4.5611373546511631</c:v>
                </c:pt>
                <c:pt idx="43">
                  <c:v>4.4592507102272725</c:v>
                </c:pt>
                <c:pt idx="44">
                  <c:v>4.3621093750000002</c:v>
                </c:pt>
                <c:pt idx="45">
                  <c:v>4.2687669836956523</c:v>
                </c:pt>
                <c:pt idx="46">
                  <c:v>4.1798121675531918</c:v>
                </c:pt>
                <c:pt idx="47">
                  <c:v>4.094075520833333</c:v>
                </c:pt>
                <c:pt idx="48">
                  <c:v>4.0119977678571432</c:v>
                </c:pt>
                <c:pt idx="49">
                  <c:v>3.9331640624999999</c:v>
                </c:pt>
                <c:pt idx="50">
                  <c:v>3.857000612745098</c:v>
                </c:pt>
                <c:pt idx="51">
                  <c:v>3.7841796875</c:v>
                </c:pt>
                <c:pt idx="52">
                  <c:v>3.7140330188679247</c:v>
                </c:pt>
                <c:pt idx="53">
                  <c:v>3.6461950231481484</c:v>
                </c:pt>
                <c:pt idx="54">
                  <c:v>3.5810369318181818</c:v>
                </c:pt>
                <c:pt idx="55">
                  <c:v>3.5179268973214284</c:v>
                </c:pt>
                <c:pt idx="56">
                  <c:v>3.4572711074561404</c:v>
                </c:pt>
                <c:pt idx="57">
                  <c:v>3.3986395474137931</c:v>
                </c:pt>
                <c:pt idx="58">
                  <c:v>3.3416644597457625</c:v>
                </c:pt>
                <c:pt idx="59">
                  <c:v>3.2867838541666665</c:v>
                </c:pt>
                <c:pt idx="60">
                  <c:v>3.2335105020491803</c:v>
                </c:pt>
                <c:pt idx="61">
                  <c:v>3.1822076612903225</c:v>
                </c:pt>
                <c:pt idx="62">
                  <c:v>3.1324094742063493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45-416E-94B5-59C0A878D967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H2C_cpm5_lab117_numa_en!$D$12:$BO$12</c:f>
              <c:numCache>
                <c:formatCode>General</c:formatCode>
                <c:ptCount val="64"/>
                <c:pt idx="0">
                  <c:v>108.095703125</c:v>
                </c:pt>
                <c:pt idx="1">
                  <c:v>72.7236328125</c:v>
                </c:pt>
                <c:pt idx="2">
                  <c:v>54.791015625</c:v>
                </c:pt>
                <c:pt idx="3">
                  <c:v>43.9541015625</c:v>
                </c:pt>
                <c:pt idx="4">
                  <c:v>31.249609374999999</c:v>
                </c:pt>
                <c:pt idx="5">
                  <c:v>29.195963541666668</c:v>
                </c:pt>
                <c:pt idx="6">
                  <c:v>25.477120535714285</c:v>
                </c:pt>
                <c:pt idx="7">
                  <c:v>22.598388671875</c:v>
                </c:pt>
                <c:pt idx="8">
                  <c:v>20.303819444444443</c:v>
                </c:pt>
                <c:pt idx="9">
                  <c:v>18.433007812500001</c:v>
                </c:pt>
                <c:pt idx="10">
                  <c:v>16.877308238636363</c:v>
                </c:pt>
                <c:pt idx="11">
                  <c:v>15.563802083333334</c:v>
                </c:pt>
                <c:pt idx="12">
                  <c:v>14.440054086538462</c:v>
                </c:pt>
                <c:pt idx="13">
                  <c:v>13.4677734375</c:v>
                </c:pt>
                <c:pt idx="14">
                  <c:v>12.618229166666667</c:v>
                </c:pt>
                <c:pt idx="15">
                  <c:v>11.869140625</c:v>
                </c:pt>
                <c:pt idx="16">
                  <c:v>11.204388786764707</c:v>
                </c:pt>
                <c:pt idx="17">
                  <c:v>10.610243055555555</c:v>
                </c:pt>
                <c:pt idx="18">
                  <c:v>10.075452302631579</c:v>
                </c:pt>
                <c:pt idx="19">
                  <c:v>9.5919921875000007</c:v>
                </c:pt>
                <c:pt idx="20">
                  <c:v>9.1533668154761898</c:v>
                </c:pt>
                <c:pt idx="21">
                  <c:v>8.7525745738636367</c:v>
                </c:pt>
                <c:pt idx="22">
                  <c:v>8.3855298913043477</c:v>
                </c:pt>
                <c:pt idx="23">
                  <c:v>8.04833984375</c:v>
                </c:pt>
                <c:pt idx="24">
                  <c:v>7.7365624999999998</c:v>
                </c:pt>
                <c:pt idx="25">
                  <c:v>7.4487680288461542</c:v>
                </c:pt>
                <c:pt idx="26">
                  <c:v>7.1811342592592595</c:v>
                </c:pt>
                <c:pt idx="27">
                  <c:v>6.9324776785714288</c:v>
                </c:pt>
                <c:pt idx="28">
                  <c:v>6.7000942887931032</c:v>
                </c:pt>
                <c:pt idx="29">
                  <c:v>6.4829427083333337</c:v>
                </c:pt>
                <c:pt idx="30">
                  <c:v>6.279548891129032</c:v>
                </c:pt>
                <c:pt idx="31">
                  <c:v>6.0880126953125</c:v>
                </c:pt>
                <c:pt idx="32">
                  <c:v>5.9084398674242422</c:v>
                </c:pt>
                <c:pt idx="33">
                  <c:v>5.7388556985294121</c:v>
                </c:pt>
                <c:pt idx="34">
                  <c:v>5.5787388392857142</c:v>
                </c:pt>
                <c:pt idx="35">
                  <c:v>5.427408854166667</c:v>
                </c:pt>
                <c:pt idx="36">
                  <c:v>5.2838365709459456</c:v>
                </c:pt>
                <c:pt idx="37">
                  <c:v>5.1478721217105265</c:v>
                </c:pt>
                <c:pt idx="38">
                  <c:v>5.0188301282051286</c:v>
                </c:pt>
                <c:pt idx="39">
                  <c:v>4.8958496093750004</c:v>
                </c:pt>
                <c:pt idx="40">
                  <c:v>4.7789634146341466</c:v>
                </c:pt>
                <c:pt idx="41">
                  <c:v>4.6675037202380949</c:v>
                </c:pt>
                <c:pt idx="42">
                  <c:v>4.5608648255813957</c:v>
                </c:pt>
                <c:pt idx="43">
                  <c:v>4.4595170454545459</c:v>
                </c:pt>
                <c:pt idx="44">
                  <c:v>4.361979166666667</c:v>
                </c:pt>
                <c:pt idx="45">
                  <c:v>4.2690217391304346</c:v>
                </c:pt>
                <c:pt idx="46">
                  <c:v>4.1799368351063828</c:v>
                </c:pt>
                <c:pt idx="47">
                  <c:v>4.094197591145833</c:v>
                </c:pt>
                <c:pt idx="48">
                  <c:v>4.0119977678571432</c:v>
                </c:pt>
                <c:pt idx="49">
                  <c:v>3.9331640624999999</c:v>
                </c:pt>
                <c:pt idx="50">
                  <c:v>3.8572686887254903</c:v>
                </c:pt>
                <c:pt idx="51">
                  <c:v>3.7844426081730771</c:v>
                </c:pt>
                <c:pt idx="52">
                  <c:v>3.7138856132075473</c:v>
                </c:pt>
                <c:pt idx="53">
                  <c:v>3.6464482060185186</c:v>
                </c:pt>
                <c:pt idx="54">
                  <c:v>3.5808948863636365</c:v>
                </c:pt>
                <c:pt idx="55">
                  <c:v>3.51806640625</c:v>
                </c:pt>
                <c:pt idx="56">
                  <c:v>3.4571340460526314</c:v>
                </c:pt>
                <c:pt idx="57">
                  <c:v>3.398504849137931</c:v>
                </c:pt>
                <c:pt idx="58">
                  <c:v>3.3415651483050848</c:v>
                </c:pt>
                <c:pt idx="59">
                  <c:v>3.2868815104166669</c:v>
                </c:pt>
                <c:pt idx="60">
                  <c:v>3.233638575819672</c:v>
                </c:pt>
                <c:pt idx="61">
                  <c:v>3.1822076612903225</c:v>
                </c:pt>
                <c:pt idx="62">
                  <c:v>3.1324094742063493</c:v>
                </c:pt>
                <c:pt idx="63">
                  <c:v>3.084136962890625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45-416E-94B5-59C0A878D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FWD_SW_8Qs_qdma3.1_lab46!$C$11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FWD_SW_8Qs_qdma3.1_lab46!$D$11:$BO$11</c:f>
              <c:numCache>
                <c:formatCode>General</c:formatCode>
                <c:ptCount val="64"/>
                <c:pt idx="0">
                  <c:v>18.285715968000002</c:v>
                </c:pt>
                <c:pt idx="1">
                  <c:v>31.999857664</c:v>
                </c:pt>
                <c:pt idx="2">
                  <c:v>42.666693119999998</c:v>
                </c:pt>
                <c:pt idx="3">
                  <c:v>51.199850496000003</c:v>
                </c:pt>
                <c:pt idx="4">
                  <c:v>58.1818496</c:v>
                </c:pt>
                <c:pt idx="5">
                  <c:v>63.999820800000002</c:v>
                </c:pt>
                <c:pt idx="6">
                  <c:v>68.922617344000003</c:v>
                </c:pt>
                <c:pt idx="7">
                  <c:v>73.142521856000002</c:v>
                </c:pt>
                <c:pt idx="8">
                  <c:v>76.798978559999995</c:v>
                </c:pt>
                <c:pt idx="9">
                  <c:v>79.999656959999996</c:v>
                </c:pt>
                <c:pt idx="10">
                  <c:v>82.823358463999995</c:v>
                </c:pt>
                <c:pt idx="11">
                  <c:v>85.332283391999994</c:v>
                </c:pt>
                <c:pt idx="12">
                  <c:v>87.574356480000006</c:v>
                </c:pt>
                <c:pt idx="13">
                  <c:v>89.593914368</c:v>
                </c:pt>
                <c:pt idx="14">
                  <c:v>91.421952000000005</c:v>
                </c:pt>
                <c:pt idx="15">
                  <c:v>93.076217856</c:v>
                </c:pt>
                <c:pt idx="16">
                  <c:v>94.586994688000004</c:v>
                </c:pt>
                <c:pt idx="17">
                  <c:v>95.969332223999999</c:v>
                </c:pt>
                <c:pt idx="18">
                  <c:v>96.829856255999999</c:v>
                </c:pt>
                <c:pt idx="19">
                  <c:v>97.267650560000007</c:v>
                </c:pt>
                <c:pt idx="20">
                  <c:v>97.422839808000006</c:v>
                </c:pt>
                <c:pt idx="21">
                  <c:v>97.604621312000006</c:v>
                </c:pt>
                <c:pt idx="22">
                  <c:v>97.814188032000004</c:v>
                </c:pt>
                <c:pt idx="23">
                  <c:v>97.966706688000002</c:v>
                </c:pt>
                <c:pt idx="24">
                  <c:v>98.099238400000004</c:v>
                </c:pt>
                <c:pt idx="25">
                  <c:v>98.224335871999997</c:v>
                </c:pt>
                <c:pt idx="26">
                  <c:v>98.397987839999999</c:v>
                </c:pt>
                <c:pt idx="27">
                  <c:v>98.466400256</c:v>
                </c:pt>
                <c:pt idx="28">
                  <c:v>98.640223231999997</c:v>
                </c:pt>
                <c:pt idx="29">
                  <c:v>98.716108800000001</c:v>
                </c:pt>
                <c:pt idx="30">
                  <c:v>98.776915967999997</c:v>
                </c:pt>
                <c:pt idx="31">
                  <c:v>98.917203967999995</c:v>
                </c:pt>
                <c:pt idx="32">
                  <c:v>96.266345471999998</c:v>
                </c:pt>
                <c:pt idx="33">
                  <c:v>96.679854079999998</c:v>
                </c:pt>
                <c:pt idx="34">
                  <c:v>97.09633024</c:v>
                </c:pt>
                <c:pt idx="35">
                  <c:v>97.459937280000005</c:v>
                </c:pt>
                <c:pt idx="36">
                  <c:v>96.818521599999997</c:v>
                </c:pt>
                <c:pt idx="37">
                  <c:v>96.951154688000003</c:v>
                </c:pt>
                <c:pt idx="38">
                  <c:v>97.100050944000003</c:v>
                </c:pt>
                <c:pt idx="39">
                  <c:v>97.154252799999995</c:v>
                </c:pt>
                <c:pt idx="40">
                  <c:v>97.324474879999997</c:v>
                </c:pt>
                <c:pt idx="41">
                  <c:v>97.425033216000003</c:v>
                </c:pt>
                <c:pt idx="42">
                  <c:v>97.460759039999999</c:v>
                </c:pt>
                <c:pt idx="43">
                  <c:v>97.598234624</c:v>
                </c:pt>
                <c:pt idx="44">
                  <c:v>97.736647680000004</c:v>
                </c:pt>
                <c:pt idx="45">
                  <c:v>97.722005503999995</c:v>
                </c:pt>
                <c:pt idx="46">
                  <c:v>97.851274751999995</c:v>
                </c:pt>
                <c:pt idx="47">
                  <c:v>97.935286271999999</c:v>
                </c:pt>
                <c:pt idx="48">
                  <c:v>97.929201664000004</c:v>
                </c:pt>
                <c:pt idx="49">
                  <c:v>98.083916799999997</c:v>
                </c:pt>
                <c:pt idx="50">
                  <c:v>98.141377535999993</c:v>
                </c:pt>
                <c:pt idx="51">
                  <c:v>98.220541952000005</c:v>
                </c:pt>
                <c:pt idx="52">
                  <c:v>98.281517567999998</c:v>
                </c:pt>
                <c:pt idx="53">
                  <c:v>98.381426688000005</c:v>
                </c:pt>
                <c:pt idx="54">
                  <c:v>98.351869440000002</c:v>
                </c:pt>
                <c:pt idx="55">
                  <c:v>98.464694272000003</c:v>
                </c:pt>
                <c:pt idx="56">
                  <c:v>98.483159040000004</c:v>
                </c:pt>
                <c:pt idx="57">
                  <c:v>98.517638144000003</c:v>
                </c:pt>
                <c:pt idx="58">
                  <c:v>98.605920256000005</c:v>
                </c:pt>
                <c:pt idx="59">
                  <c:v>98.650337280000002</c:v>
                </c:pt>
                <c:pt idx="60">
                  <c:v>98.695837183999998</c:v>
                </c:pt>
                <c:pt idx="61">
                  <c:v>98.759742463999999</c:v>
                </c:pt>
                <c:pt idx="62">
                  <c:v>98.814739967999998</c:v>
                </c:pt>
                <c:pt idx="63">
                  <c:v>98.865577983999998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58-459A-BC4D-7254657363AF}"/>
            </c:ext>
          </c:extLst>
        </c:ser>
        <c:ser>
          <c:idx val="4"/>
          <c:order val="1"/>
          <c:tx>
            <c:v>2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FWD_SW_8Qs_qdma3.1_lab46!$D$10:$BO$10</c:f>
              <c:numCache>
                <c:formatCode>General</c:formatCode>
                <c:ptCount val="64"/>
                <c:pt idx="0">
                  <c:v>36.571470847999997</c:v>
                </c:pt>
                <c:pt idx="1">
                  <c:v>63.995617279999998</c:v>
                </c:pt>
                <c:pt idx="2">
                  <c:v>76.064815104000004</c:v>
                </c:pt>
                <c:pt idx="3">
                  <c:v>80.883918847999993</c:v>
                </c:pt>
                <c:pt idx="4">
                  <c:v>83.316113920000006</c:v>
                </c:pt>
                <c:pt idx="5">
                  <c:v>86.163572736000006</c:v>
                </c:pt>
                <c:pt idx="6">
                  <c:v>88.252476927999993</c:v>
                </c:pt>
                <c:pt idx="7">
                  <c:v>89.551998975999993</c:v>
                </c:pt>
                <c:pt idx="8">
                  <c:v>90.811984895999998</c:v>
                </c:pt>
                <c:pt idx="9">
                  <c:v>91.794319360000003</c:v>
                </c:pt>
                <c:pt idx="10">
                  <c:v>92.987316223999997</c:v>
                </c:pt>
                <c:pt idx="11">
                  <c:v>93.553102847999995</c:v>
                </c:pt>
                <c:pt idx="12">
                  <c:v>94.117697023999995</c:v>
                </c:pt>
                <c:pt idx="13">
                  <c:v>94.584225791999998</c:v>
                </c:pt>
                <c:pt idx="14">
                  <c:v>94.998581759999993</c:v>
                </c:pt>
                <c:pt idx="15">
                  <c:v>95.340986368000003</c:v>
                </c:pt>
                <c:pt idx="16">
                  <c:v>95.587580415999994</c:v>
                </c:pt>
                <c:pt idx="17">
                  <c:v>95.915704320000003</c:v>
                </c:pt>
                <c:pt idx="18">
                  <c:v>96.193168384000003</c:v>
                </c:pt>
                <c:pt idx="19">
                  <c:v>96.381593600000002</c:v>
                </c:pt>
                <c:pt idx="20">
                  <c:v>96.610902527999997</c:v>
                </c:pt>
                <c:pt idx="21">
                  <c:v>96.788060160000001</c:v>
                </c:pt>
                <c:pt idx="22">
                  <c:v>96.960993279999997</c:v>
                </c:pt>
                <c:pt idx="23">
                  <c:v>97.136713728000004</c:v>
                </c:pt>
                <c:pt idx="24">
                  <c:v>97.302694399999993</c:v>
                </c:pt>
                <c:pt idx="25">
                  <c:v>97.422367743999999</c:v>
                </c:pt>
                <c:pt idx="26">
                  <c:v>97.564414463999995</c:v>
                </c:pt>
                <c:pt idx="27">
                  <c:v>97.679712256000002</c:v>
                </c:pt>
                <c:pt idx="28">
                  <c:v>97.820524543999994</c:v>
                </c:pt>
                <c:pt idx="29">
                  <c:v>97.951319040000001</c:v>
                </c:pt>
                <c:pt idx="30">
                  <c:v>98.032947711999995</c:v>
                </c:pt>
                <c:pt idx="31">
                  <c:v>98.103132160000001</c:v>
                </c:pt>
                <c:pt idx="32">
                  <c:v>95.418436607999993</c:v>
                </c:pt>
                <c:pt idx="33">
                  <c:v>95.847821311999994</c:v>
                </c:pt>
                <c:pt idx="34">
                  <c:v>96.25335552</c:v>
                </c:pt>
                <c:pt idx="35">
                  <c:v>96.703580160000001</c:v>
                </c:pt>
                <c:pt idx="36">
                  <c:v>96.079951871999995</c:v>
                </c:pt>
                <c:pt idx="37">
                  <c:v>96.129449984000004</c:v>
                </c:pt>
                <c:pt idx="38">
                  <c:v>96.300432384000004</c:v>
                </c:pt>
                <c:pt idx="39">
                  <c:v>96.434073600000005</c:v>
                </c:pt>
                <c:pt idx="40">
                  <c:v>96.515317248000002</c:v>
                </c:pt>
                <c:pt idx="41">
                  <c:v>96.613149695999994</c:v>
                </c:pt>
                <c:pt idx="42">
                  <c:v>96.715473407999994</c:v>
                </c:pt>
                <c:pt idx="43">
                  <c:v>96.828047359999999</c:v>
                </c:pt>
                <c:pt idx="44">
                  <c:v>96.962895360000005</c:v>
                </c:pt>
                <c:pt idx="45">
                  <c:v>97.021239296000005</c:v>
                </c:pt>
                <c:pt idx="46">
                  <c:v>97.082454016</c:v>
                </c:pt>
                <c:pt idx="47">
                  <c:v>97.209532416000002</c:v>
                </c:pt>
                <c:pt idx="48">
                  <c:v>97.267028991999993</c:v>
                </c:pt>
                <c:pt idx="49">
                  <c:v>97.331711999999996</c:v>
                </c:pt>
                <c:pt idx="50">
                  <c:v>97.417030655999994</c:v>
                </c:pt>
                <c:pt idx="51">
                  <c:v>97.478078464000006</c:v>
                </c:pt>
                <c:pt idx="52">
                  <c:v>97.536525823999995</c:v>
                </c:pt>
                <c:pt idx="53">
                  <c:v>97.621438463999993</c:v>
                </c:pt>
                <c:pt idx="54">
                  <c:v>97.626270719999994</c:v>
                </c:pt>
                <c:pt idx="55">
                  <c:v>97.720512511999999</c:v>
                </c:pt>
                <c:pt idx="56">
                  <c:v>97.774950911999994</c:v>
                </c:pt>
                <c:pt idx="57">
                  <c:v>97.840985087999996</c:v>
                </c:pt>
                <c:pt idx="58">
                  <c:v>97.873557504000004</c:v>
                </c:pt>
                <c:pt idx="59">
                  <c:v>97.972869119999999</c:v>
                </c:pt>
                <c:pt idx="60">
                  <c:v>98.008983040000004</c:v>
                </c:pt>
                <c:pt idx="61">
                  <c:v>98.037693439999998</c:v>
                </c:pt>
                <c:pt idx="62">
                  <c:v>98.104172543999994</c:v>
                </c:pt>
                <c:pt idx="63">
                  <c:v>98.209824768000004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58-459A-BC4D-7254657363AF}"/>
            </c:ext>
          </c:extLst>
        </c:ser>
        <c:ser>
          <c:idx val="5"/>
          <c:order val="2"/>
          <c:tx>
            <c:v>4 Queues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FWD_SW_8Qs_qdma3.1_lab46!$D$9:$BO$9</c:f>
              <c:numCache>
                <c:formatCode>General</c:formatCode>
                <c:ptCount val="64"/>
                <c:pt idx="0">
                  <c:v>50.383984128000002</c:v>
                </c:pt>
                <c:pt idx="1">
                  <c:v>67.339338752000003</c:v>
                </c:pt>
                <c:pt idx="2">
                  <c:v>75.847550975999994</c:v>
                </c:pt>
                <c:pt idx="3">
                  <c:v>81.010864127999994</c:v>
                </c:pt>
                <c:pt idx="4">
                  <c:v>83.588049920000003</c:v>
                </c:pt>
                <c:pt idx="5">
                  <c:v>86.640866303999999</c:v>
                </c:pt>
                <c:pt idx="6">
                  <c:v>88.309648895999999</c:v>
                </c:pt>
                <c:pt idx="7">
                  <c:v>89.664618496000003</c:v>
                </c:pt>
                <c:pt idx="8">
                  <c:v>90.711461376000003</c:v>
                </c:pt>
                <c:pt idx="9">
                  <c:v>91.570595839999996</c:v>
                </c:pt>
                <c:pt idx="10">
                  <c:v>92.300533247999994</c:v>
                </c:pt>
                <c:pt idx="11">
                  <c:v>92.945946624000001</c:v>
                </c:pt>
                <c:pt idx="12">
                  <c:v>93.477882367999996</c:v>
                </c:pt>
                <c:pt idx="13">
                  <c:v>93.968487424000003</c:v>
                </c:pt>
                <c:pt idx="14">
                  <c:v>94.401108480000005</c:v>
                </c:pt>
                <c:pt idx="15">
                  <c:v>94.779736064000005</c:v>
                </c:pt>
                <c:pt idx="16">
                  <c:v>95.106040320000005</c:v>
                </c:pt>
                <c:pt idx="17">
                  <c:v>95.401488384000004</c:v>
                </c:pt>
                <c:pt idx="18">
                  <c:v>95.626434560000007</c:v>
                </c:pt>
                <c:pt idx="19">
                  <c:v>95.847936000000004</c:v>
                </c:pt>
                <c:pt idx="20">
                  <c:v>96.080291328000001</c:v>
                </c:pt>
                <c:pt idx="21">
                  <c:v>96.246768639999999</c:v>
                </c:pt>
                <c:pt idx="22">
                  <c:v>96.427198976</c:v>
                </c:pt>
                <c:pt idx="23">
                  <c:v>96.619020288000002</c:v>
                </c:pt>
                <c:pt idx="24">
                  <c:v>96.760870400000002</c:v>
                </c:pt>
                <c:pt idx="25">
                  <c:v>96.909522944000003</c:v>
                </c:pt>
                <c:pt idx="26">
                  <c:v>97.083947519999995</c:v>
                </c:pt>
                <c:pt idx="27">
                  <c:v>97.176877055999995</c:v>
                </c:pt>
                <c:pt idx="28">
                  <c:v>97.313450496000002</c:v>
                </c:pt>
                <c:pt idx="29">
                  <c:v>97.445975039999993</c:v>
                </c:pt>
                <c:pt idx="30">
                  <c:v>97.531646464000005</c:v>
                </c:pt>
                <c:pt idx="31">
                  <c:v>97.632075775999994</c:v>
                </c:pt>
                <c:pt idx="32">
                  <c:v>94.811211263999994</c:v>
                </c:pt>
                <c:pt idx="33">
                  <c:v>95.262912512</c:v>
                </c:pt>
                <c:pt idx="34">
                  <c:v>95.701849600000003</c:v>
                </c:pt>
                <c:pt idx="35">
                  <c:v>96.030627839999994</c:v>
                </c:pt>
                <c:pt idx="36">
                  <c:v>95.396641791999997</c:v>
                </c:pt>
                <c:pt idx="37">
                  <c:v>95.531333631999999</c:v>
                </c:pt>
                <c:pt idx="38">
                  <c:v>95.639092223999995</c:v>
                </c:pt>
                <c:pt idx="39">
                  <c:v>95.747440639999994</c:v>
                </c:pt>
                <c:pt idx="40">
                  <c:v>95.879385600000006</c:v>
                </c:pt>
                <c:pt idx="41">
                  <c:v>95.991791616</c:v>
                </c:pt>
                <c:pt idx="42">
                  <c:v>96.092244480000005</c:v>
                </c:pt>
                <c:pt idx="43">
                  <c:v>96.177776640000005</c:v>
                </c:pt>
                <c:pt idx="44">
                  <c:v>96.283699200000001</c:v>
                </c:pt>
                <c:pt idx="45">
                  <c:v>96.379753472000004</c:v>
                </c:pt>
                <c:pt idx="46">
                  <c:v>96.473201664000001</c:v>
                </c:pt>
                <c:pt idx="47">
                  <c:v>96.547995647999997</c:v>
                </c:pt>
                <c:pt idx="48">
                  <c:v>96.626958848000001</c:v>
                </c:pt>
                <c:pt idx="49">
                  <c:v>96.689024000000003</c:v>
                </c:pt>
                <c:pt idx="50">
                  <c:v>96.752401919999997</c:v>
                </c:pt>
                <c:pt idx="51">
                  <c:v>96.818388991999996</c:v>
                </c:pt>
                <c:pt idx="52">
                  <c:v>96.908625920000006</c:v>
                </c:pt>
                <c:pt idx="53">
                  <c:v>96.954734591999994</c:v>
                </c:pt>
                <c:pt idx="54">
                  <c:v>97.0348544</c:v>
                </c:pt>
                <c:pt idx="55">
                  <c:v>97.114300416000006</c:v>
                </c:pt>
                <c:pt idx="56">
                  <c:v>97.127824896000007</c:v>
                </c:pt>
                <c:pt idx="57">
                  <c:v>97.200234495999993</c:v>
                </c:pt>
                <c:pt idx="58">
                  <c:v>97.282840063999998</c:v>
                </c:pt>
                <c:pt idx="59">
                  <c:v>97.301053440000004</c:v>
                </c:pt>
                <c:pt idx="60">
                  <c:v>97.390120960000004</c:v>
                </c:pt>
                <c:pt idx="61">
                  <c:v>97.874719744000004</c:v>
                </c:pt>
                <c:pt idx="62">
                  <c:v>97.469116416000006</c:v>
                </c:pt>
                <c:pt idx="63">
                  <c:v>97.517371392000001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58-459A-BC4D-7254657363AF}"/>
            </c:ext>
          </c:extLst>
        </c:ser>
        <c:ser>
          <c:idx val="2"/>
          <c:order val="3"/>
          <c:tx>
            <c:strRef>
              <c:f>FWD_SW_8Qs_qdma3.1_lab46!$C$8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FWD_SW_8Qs_qdma3.1_lab46!$D$8:$BO$8</c:f>
              <c:numCache>
                <c:formatCode>General</c:formatCode>
                <c:ptCount val="64"/>
                <c:pt idx="0">
                  <c:v>50.186052095999997</c:v>
                </c:pt>
                <c:pt idx="1">
                  <c:v>66.484072448000006</c:v>
                </c:pt>
                <c:pt idx="2">
                  <c:v>75.168258047999998</c:v>
                </c:pt>
                <c:pt idx="3">
                  <c:v>80.223676416000004</c:v>
                </c:pt>
                <c:pt idx="4">
                  <c:v>83.596070400000002</c:v>
                </c:pt>
                <c:pt idx="5">
                  <c:v>85.88358144</c:v>
                </c:pt>
                <c:pt idx="6">
                  <c:v>87.581953536</c:v>
                </c:pt>
                <c:pt idx="7">
                  <c:v>89.016483840000006</c:v>
                </c:pt>
                <c:pt idx="8">
                  <c:v>90.081345024000001</c:v>
                </c:pt>
                <c:pt idx="9">
                  <c:v>90.929464319999994</c:v>
                </c:pt>
                <c:pt idx="10">
                  <c:v>91.603595776000006</c:v>
                </c:pt>
                <c:pt idx="11">
                  <c:v>92.271685632000001</c:v>
                </c:pt>
                <c:pt idx="12">
                  <c:v>92.867207680000007</c:v>
                </c:pt>
                <c:pt idx="13">
                  <c:v>93.398488064000006</c:v>
                </c:pt>
                <c:pt idx="14">
                  <c:v>93.813189120000004</c:v>
                </c:pt>
                <c:pt idx="15">
                  <c:v>94.215798784</c:v>
                </c:pt>
                <c:pt idx="16">
                  <c:v>94.535780352000003</c:v>
                </c:pt>
                <c:pt idx="17">
                  <c:v>94.820677631999999</c:v>
                </c:pt>
                <c:pt idx="18">
                  <c:v>95.044077568000006</c:v>
                </c:pt>
                <c:pt idx="19">
                  <c:v>95.234007039999995</c:v>
                </c:pt>
                <c:pt idx="20">
                  <c:v>95.478824447999997</c:v>
                </c:pt>
                <c:pt idx="21">
                  <c:v>95.624410112000007</c:v>
                </c:pt>
                <c:pt idx="22">
                  <c:v>95.793626623999998</c:v>
                </c:pt>
                <c:pt idx="23">
                  <c:v>95.933485055999995</c:v>
                </c:pt>
                <c:pt idx="24">
                  <c:v>96.084556800000001</c:v>
                </c:pt>
                <c:pt idx="25">
                  <c:v>96.187320319999998</c:v>
                </c:pt>
                <c:pt idx="26">
                  <c:v>96.330940416000004</c:v>
                </c:pt>
                <c:pt idx="27">
                  <c:v>96.428064767999999</c:v>
                </c:pt>
                <c:pt idx="28">
                  <c:v>96.469044736000001</c:v>
                </c:pt>
                <c:pt idx="29">
                  <c:v>96.639697920000003</c:v>
                </c:pt>
                <c:pt idx="30">
                  <c:v>96.716333567999996</c:v>
                </c:pt>
                <c:pt idx="31">
                  <c:v>96.808894464000005</c:v>
                </c:pt>
                <c:pt idx="32">
                  <c:v>94.364599295999994</c:v>
                </c:pt>
                <c:pt idx="33">
                  <c:v>94.795751424000002</c:v>
                </c:pt>
                <c:pt idx="34">
                  <c:v>95.25786368</c:v>
                </c:pt>
                <c:pt idx="35">
                  <c:v>95.689875455999996</c:v>
                </c:pt>
                <c:pt idx="36">
                  <c:v>95.104544255999997</c:v>
                </c:pt>
                <c:pt idx="37">
                  <c:v>95.294164992000006</c:v>
                </c:pt>
                <c:pt idx="38">
                  <c:v>95.463174144000007</c:v>
                </c:pt>
                <c:pt idx="39">
                  <c:v>95.623208959999999</c:v>
                </c:pt>
                <c:pt idx="40">
                  <c:v>95.778519040000006</c:v>
                </c:pt>
                <c:pt idx="41">
                  <c:v>95.929430015999998</c:v>
                </c:pt>
                <c:pt idx="42">
                  <c:v>96.060871680000005</c:v>
                </c:pt>
                <c:pt idx="43">
                  <c:v>96.192555007999999</c:v>
                </c:pt>
                <c:pt idx="44">
                  <c:v>96.314227200000005</c:v>
                </c:pt>
                <c:pt idx="45">
                  <c:v>96.453848063999999</c:v>
                </c:pt>
                <c:pt idx="46">
                  <c:v>96.574968319999996</c:v>
                </c:pt>
                <c:pt idx="47">
                  <c:v>96.677683200000004</c:v>
                </c:pt>
                <c:pt idx="48">
                  <c:v>96.790632959999996</c:v>
                </c:pt>
                <c:pt idx="49">
                  <c:v>96.880256000000003</c:v>
                </c:pt>
                <c:pt idx="50">
                  <c:v>96.965423615999995</c:v>
                </c:pt>
                <c:pt idx="51">
                  <c:v>97.056673791999998</c:v>
                </c:pt>
                <c:pt idx="52">
                  <c:v>97.144274944000003</c:v>
                </c:pt>
                <c:pt idx="53">
                  <c:v>97.232762879999996</c:v>
                </c:pt>
                <c:pt idx="54">
                  <c:v>97.314680319999994</c:v>
                </c:pt>
                <c:pt idx="55">
                  <c:v>97.387229184000006</c:v>
                </c:pt>
                <c:pt idx="56">
                  <c:v>97.466038272000006</c:v>
                </c:pt>
                <c:pt idx="57">
                  <c:v>97.542302719999995</c:v>
                </c:pt>
                <c:pt idx="58">
                  <c:v>97.618390528000006</c:v>
                </c:pt>
                <c:pt idx="59">
                  <c:v>97.685544960000001</c:v>
                </c:pt>
                <c:pt idx="60">
                  <c:v>97.744666624000004</c:v>
                </c:pt>
                <c:pt idx="61">
                  <c:v>97.822215168</c:v>
                </c:pt>
                <c:pt idx="62">
                  <c:v>97.891347456000005</c:v>
                </c:pt>
                <c:pt idx="63">
                  <c:v>97.942405120000004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58-459A-BC4D-7254657363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1 Queue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FWD_SW_8Qs_qdma3.1_lab46!$D$15:$BO$15</c:f>
              <c:numCache>
                <c:formatCode>General</c:formatCode>
                <c:ptCount val="64"/>
                <c:pt idx="0">
                  <c:v>35.714289000000001</c:v>
                </c:pt>
                <c:pt idx="1">
                  <c:v>31.249860999999999</c:v>
                </c:pt>
                <c:pt idx="2">
                  <c:v>27.777795000000001</c:v>
                </c:pt>
                <c:pt idx="3">
                  <c:v>24.999927</c:v>
                </c:pt>
                <c:pt idx="4">
                  <c:v>22.727284999999998</c:v>
                </c:pt>
                <c:pt idx="5">
                  <c:v>20.833275</c:v>
                </c:pt>
                <c:pt idx="6">
                  <c:v>19.230640999999999</c:v>
                </c:pt>
                <c:pt idx="7">
                  <c:v>17.857061000000002</c:v>
                </c:pt>
                <c:pt idx="8">
                  <c:v>16.666445</c:v>
                </c:pt>
                <c:pt idx="9">
                  <c:v>15.624933</c:v>
                </c:pt>
                <c:pt idx="10">
                  <c:v>14.705852</c:v>
                </c:pt>
                <c:pt idx="11">
                  <c:v>13.888718000000001</c:v>
                </c:pt>
                <c:pt idx="12">
                  <c:v>13.157204999999999</c:v>
                </c:pt>
                <c:pt idx="13">
                  <c:v>12.499150999999999</c:v>
                </c:pt>
                <c:pt idx="14">
                  <c:v>11.9039</c:v>
                </c:pt>
                <c:pt idx="15">
                  <c:v>11.361843</c:v>
                </c:pt>
                <c:pt idx="16">
                  <c:v>10.867072</c:v>
                </c:pt>
                <c:pt idx="17">
                  <c:v>10.413339000000001</c:v>
                </c:pt>
                <c:pt idx="18">
                  <c:v>9.9537270000000007</c:v>
                </c:pt>
                <c:pt idx="19">
                  <c:v>9.4987940000000002</c:v>
                </c:pt>
                <c:pt idx="20">
                  <c:v>9.0609040000000007</c:v>
                </c:pt>
                <c:pt idx="21">
                  <c:v>8.6651830000000007</c:v>
                </c:pt>
                <c:pt idx="22">
                  <c:v>8.3062319999999996</c:v>
                </c:pt>
                <c:pt idx="23">
                  <c:v>7.9725510000000002</c:v>
                </c:pt>
                <c:pt idx="24">
                  <c:v>7.6640030000000001</c:v>
                </c:pt>
                <c:pt idx="25">
                  <c:v>7.3786310000000004</c:v>
                </c:pt>
                <c:pt idx="26">
                  <c:v>7.1179100000000002</c:v>
                </c:pt>
                <c:pt idx="27">
                  <c:v>6.8684710000000004</c:v>
                </c:pt>
                <c:pt idx="28">
                  <c:v>6.6433340000000003</c:v>
                </c:pt>
                <c:pt idx="29">
                  <c:v>6.4268299999999998</c:v>
                </c:pt>
                <c:pt idx="30">
                  <c:v>6.223344</c:v>
                </c:pt>
                <c:pt idx="31">
                  <c:v>6.0374270000000001</c:v>
                </c:pt>
                <c:pt idx="32">
                  <c:v>5.6975819999999997</c:v>
                </c:pt>
                <c:pt idx="33">
                  <c:v>5.5537599999999996</c:v>
                </c:pt>
                <c:pt idx="34">
                  <c:v>5.4183219999999999</c:v>
                </c:pt>
                <c:pt idx="35">
                  <c:v>5.2875399999999999</c:v>
                </c:pt>
                <c:pt idx="36">
                  <c:v>5.1107750000000003</c:v>
                </c:pt>
                <c:pt idx="37">
                  <c:v>4.983098</c:v>
                </c:pt>
                <c:pt idx="38">
                  <c:v>4.8627830000000003</c:v>
                </c:pt>
                <c:pt idx="39">
                  <c:v>4.7438599999999997</c:v>
                </c:pt>
                <c:pt idx="40">
                  <c:v>4.6362649999999999</c:v>
                </c:pt>
                <c:pt idx="41">
                  <c:v>4.5305540000000004</c:v>
                </c:pt>
                <c:pt idx="42">
                  <c:v>4.4268150000000004</c:v>
                </c:pt>
                <c:pt idx="43">
                  <c:v>4.3323080000000003</c:v>
                </c:pt>
                <c:pt idx="44">
                  <c:v>4.2420419999999996</c:v>
                </c:pt>
                <c:pt idx="45">
                  <c:v>4.1492019999999998</c:v>
                </c:pt>
                <c:pt idx="46">
                  <c:v>4.0662929999999999</c:v>
                </c:pt>
                <c:pt idx="47">
                  <c:v>3.9849969999999999</c:v>
                </c:pt>
                <c:pt idx="48">
                  <c:v>3.9034279999999999</c:v>
                </c:pt>
                <c:pt idx="49">
                  <c:v>3.8314029999999999</c:v>
                </c:pt>
                <c:pt idx="50">
                  <c:v>3.7584780000000002</c:v>
                </c:pt>
                <c:pt idx="51">
                  <c:v>3.6891729999999998</c:v>
                </c:pt>
                <c:pt idx="52">
                  <c:v>3.6218129999999999</c:v>
                </c:pt>
                <c:pt idx="53">
                  <c:v>3.5583559999999999</c:v>
                </c:pt>
                <c:pt idx="54">
                  <c:v>3.4926089999999999</c:v>
                </c:pt>
                <c:pt idx="55">
                  <c:v>3.4341759999999999</c:v>
                </c:pt>
                <c:pt idx="56">
                  <c:v>3.3745599999999998</c:v>
                </c:pt>
                <c:pt idx="57">
                  <c:v>3.317539</c:v>
                </c:pt>
                <c:pt idx="58">
                  <c:v>3.2642319999999998</c:v>
                </c:pt>
                <c:pt idx="59">
                  <c:v>3.211274</c:v>
                </c:pt>
                <c:pt idx="60">
                  <c:v>3.1600869999999999</c:v>
                </c:pt>
                <c:pt idx="61">
                  <c:v>3.1111309999999999</c:v>
                </c:pt>
                <c:pt idx="62">
                  <c:v>3.063453</c:v>
                </c:pt>
                <c:pt idx="63">
                  <c:v>3.0171380000000001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36-4493-AEE2-B8AC5290539A}"/>
            </c:ext>
          </c:extLst>
        </c:ser>
        <c:ser>
          <c:idx val="0"/>
          <c:order val="1"/>
          <c:tx>
            <c:v>2 Queues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FWD_SW_8Qs_qdma3.1_lab46!$D$14:$BO$14</c:f>
              <c:numCache>
                <c:formatCode>General</c:formatCode>
                <c:ptCount val="64"/>
                <c:pt idx="0">
                  <c:v>71.428653999999995</c:v>
                </c:pt>
                <c:pt idx="1">
                  <c:v>62.495719999999999</c:v>
                </c:pt>
                <c:pt idx="2">
                  <c:v>49.521363999999998</c:v>
                </c:pt>
                <c:pt idx="3">
                  <c:v>39.494101000000001</c:v>
                </c:pt>
                <c:pt idx="4">
                  <c:v>32.545357000000003</c:v>
                </c:pt>
                <c:pt idx="5">
                  <c:v>28.048037999999998</c:v>
                </c:pt>
                <c:pt idx="6">
                  <c:v>24.624016999999998</c:v>
                </c:pt>
                <c:pt idx="7">
                  <c:v>21.863281000000001</c:v>
                </c:pt>
                <c:pt idx="8">
                  <c:v>19.707462</c:v>
                </c:pt>
                <c:pt idx="9">
                  <c:v>17.928578000000002</c:v>
                </c:pt>
                <c:pt idx="10">
                  <c:v>16.510532000000001</c:v>
                </c:pt>
                <c:pt idx="11">
                  <c:v>15.226742</c:v>
                </c:pt>
                <c:pt idx="12">
                  <c:v>14.140279</c:v>
                </c:pt>
                <c:pt idx="13">
                  <c:v>13.195344</c:v>
                </c:pt>
                <c:pt idx="14">
                  <c:v>12.369607</c:v>
                </c:pt>
                <c:pt idx="15">
                  <c:v>11.638304</c:v>
                </c:pt>
                <c:pt idx="16">
                  <c:v>10.982029000000001</c:v>
                </c:pt>
                <c:pt idx="17">
                  <c:v>10.40752</c:v>
                </c:pt>
                <c:pt idx="18">
                  <c:v>9.8882779999999997</c:v>
                </c:pt>
                <c:pt idx="19">
                  <c:v>9.4122649999999997</c:v>
                </c:pt>
                <c:pt idx="20">
                  <c:v>8.9853889999999996</c:v>
                </c:pt>
                <c:pt idx="21">
                  <c:v>8.5926899999999993</c:v>
                </c:pt>
                <c:pt idx="22">
                  <c:v>8.2337799999999994</c:v>
                </c:pt>
                <c:pt idx="23">
                  <c:v>7.9050060000000002</c:v>
                </c:pt>
                <c:pt idx="24">
                  <c:v>7.6017729999999997</c:v>
                </c:pt>
                <c:pt idx="25">
                  <c:v>7.3183870000000004</c:v>
                </c:pt>
                <c:pt idx="26">
                  <c:v>7.0576109999999996</c:v>
                </c:pt>
                <c:pt idx="27">
                  <c:v>6.8135960000000004</c:v>
                </c:pt>
                <c:pt idx="28">
                  <c:v>6.5881280000000002</c:v>
                </c:pt>
                <c:pt idx="29">
                  <c:v>6.3770389999999999</c:v>
                </c:pt>
                <c:pt idx="30">
                  <c:v>6.1764710000000003</c:v>
                </c:pt>
                <c:pt idx="31">
                  <c:v>5.9877399999999996</c:v>
                </c:pt>
                <c:pt idx="32">
                  <c:v>5.6473979999999999</c:v>
                </c:pt>
                <c:pt idx="33">
                  <c:v>5.5059639999999996</c:v>
                </c:pt>
                <c:pt idx="34">
                  <c:v>5.3712809999999998</c:v>
                </c:pt>
                <c:pt idx="35">
                  <c:v>5.246505</c:v>
                </c:pt>
                <c:pt idx="36">
                  <c:v>5.0717879999999997</c:v>
                </c:pt>
                <c:pt idx="37">
                  <c:v>4.9408640000000004</c:v>
                </c:pt>
                <c:pt idx="38">
                  <c:v>4.8227380000000002</c:v>
                </c:pt>
                <c:pt idx="39">
                  <c:v>4.7086949999999996</c:v>
                </c:pt>
                <c:pt idx="40">
                  <c:v>4.5977189999999997</c:v>
                </c:pt>
                <c:pt idx="41">
                  <c:v>4.4927989999999998</c:v>
                </c:pt>
                <c:pt idx="42">
                  <c:v>4.392963</c:v>
                </c:pt>
                <c:pt idx="43">
                  <c:v>4.2981199999999999</c:v>
                </c:pt>
                <c:pt idx="44">
                  <c:v>4.2084590000000004</c:v>
                </c:pt>
                <c:pt idx="45">
                  <c:v>4.1194480000000002</c:v>
                </c:pt>
                <c:pt idx="46">
                  <c:v>4.0343439999999999</c:v>
                </c:pt>
                <c:pt idx="47">
                  <c:v>3.9554659999999999</c:v>
                </c:pt>
                <c:pt idx="48">
                  <c:v>3.8770340000000001</c:v>
                </c:pt>
                <c:pt idx="49">
                  <c:v>3.8020200000000002</c:v>
                </c:pt>
                <c:pt idx="50">
                  <c:v>3.7307380000000001</c:v>
                </c:pt>
                <c:pt idx="51">
                  <c:v>3.661286</c:v>
                </c:pt>
                <c:pt idx="52">
                  <c:v>3.5943589999999999</c:v>
                </c:pt>
                <c:pt idx="53">
                  <c:v>3.5308679999999999</c:v>
                </c:pt>
                <c:pt idx="54">
                  <c:v>3.4668420000000002</c:v>
                </c:pt>
                <c:pt idx="55">
                  <c:v>3.4082210000000002</c:v>
                </c:pt>
                <c:pt idx="56">
                  <c:v>3.3502930000000002</c:v>
                </c:pt>
                <c:pt idx="57">
                  <c:v>3.294753</c:v>
                </c:pt>
                <c:pt idx="58">
                  <c:v>3.2399879999999999</c:v>
                </c:pt>
                <c:pt idx="59">
                  <c:v>3.1892209999999999</c:v>
                </c:pt>
                <c:pt idx="60">
                  <c:v>3.1380949999999999</c:v>
                </c:pt>
                <c:pt idx="61">
                  <c:v>3.0883850000000002</c:v>
                </c:pt>
                <c:pt idx="62">
                  <c:v>3.0414240000000001</c:v>
                </c:pt>
                <c:pt idx="63">
                  <c:v>2.9971260000000002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36-4493-AEE2-B8AC5290539A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FWD_SW_8Qs_qdma3.1_lab46!$D$13:$BO$13</c:f>
              <c:numCache>
                <c:formatCode>General</c:formatCode>
                <c:ptCount val="64"/>
                <c:pt idx="0">
                  <c:v>98.406218999999993</c:v>
                </c:pt>
                <c:pt idx="1">
                  <c:v>65.761072999999996</c:v>
                </c:pt>
                <c:pt idx="2">
                  <c:v>49.379916000000001</c:v>
                </c:pt>
                <c:pt idx="3">
                  <c:v>39.556086000000001</c:v>
                </c:pt>
                <c:pt idx="4">
                  <c:v>32.651581999999998</c:v>
                </c:pt>
                <c:pt idx="5">
                  <c:v>28.203406999999999</c:v>
                </c:pt>
                <c:pt idx="6">
                  <c:v>24.639969000000001</c:v>
                </c:pt>
                <c:pt idx="7">
                  <c:v>21.890775999999999</c:v>
                </c:pt>
                <c:pt idx="8">
                  <c:v>19.685646999999999</c:v>
                </c:pt>
                <c:pt idx="9">
                  <c:v>17.884882000000001</c:v>
                </c:pt>
                <c:pt idx="10">
                  <c:v>16.388589</c:v>
                </c:pt>
                <c:pt idx="11">
                  <c:v>15.127921000000001</c:v>
                </c:pt>
                <c:pt idx="12">
                  <c:v>14.044153</c:v>
                </c:pt>
                <c:pt idx="13">
                  <c:v>13.109443000000001</c:v>
                </c:pt>
                <c:pt idx="14">
                  <c:v>12.291810999999999</c:v>
                </c:pt>
                <c:pt idx="15">
                  <c:v>11.569792</c:v>
                </c:pt>
                <c:pt idx="16">
                  <c:v>10.926705</c:v>
                </c:pt>
                <c:pt idx="17">
                  <c:v>10.351724000000001</c:v>
                </c:pt>
                <c:pt idx="18">
                  <c:v>9.8300199999999993</c:v>
                </c:pt>
                <c:pt idx="19">
                  <c:v>9.3601500000000009</c:v>
                </c:pt>
                <c:pt idx="20">
                  <c:v>8.9360389999999992</c:v>
                </c:pt>
                <c:pt idx="21">
                  <c:v>8.5446349999999995</c:v>
                </c:pt>
                <c:pt idx="22">
                  <c:v>8.1884510000000006</c:v>
                </c:pt>
                <c:pt idx="23">
                  <c:v>7.862876</c:v>
                </c:pt>
                <c:pt idx="24">
                  <c:v>7.5594429999999999</c:v>
                </c:pt>
                <c:pt idx="25">
                  <c:v>7.2798619999999996</c:v>
                </c:pt>
                <c:pt idx="26">
                  <c:v>7.0228549999999998</c:v>
                </c:pt>
                <c:pt idx="27">
                  <c:v>6.7785209999999996</c:v>
                </c:pt>
                <c:pt idx="28">
                  <c:v>6.5539769999999997</c:v>
                </c:pt>
                <c:pt idx="29">
                  <c:v>6.3441390000000002</c:v>
                </c:pt>
                <c:pt idx="30">
                  <c:v>6.1448869999999998</c:v>
                </c:pt>
                <c:pt idx="31">
                  <c:v>5.9589889999999999</c:v>
                </c:pt>
                <c:pt idx="32">
                  <c:v>5.611459</c:v>
                </c:pt>
                <c:pt idx="33">
                  <c:v>5.4723639999999998</c:v>
                </c:pt>
                <c:pt idx="34">
                  <c:v>5.3405050000000003</c:v>
                </c:pt>
                <c:pt idx="35">
                  <c:v>5.2099950000000002</c:v>
                </c:pt>
                <c:pt idx="36">
                  <c:v>5.0357180000000001</c:v>
                </c:pt>
                <c:pt idx="37">
                  <c:v>4.9101220000000003</c:v>
                </c:pt>
                <c:pt idx="38">
                  <c:v>4.7896179999999999</c:v>
                </c:pt>
                <c:pt idx="39">
                  <c:v>4.6751680000000002</c:v>
                </c:pt>
                <c:pt idx="40">
                  <c:v>4.5674250000000001</c:v>
                </c:pt>
                <c:pt idx="41">
                  <c:v>4.4639040000000003</c:v>
                </c:pt>
                <c:pt idx="42">
                  <c:v>4.364655</c:v>
                </c:pt>
                <c:pt idx="43">
                  <c:v>4.2692550000000002</c:v>
                </c:pt>
                <c:pt idx="44">
                  <c:v>4.1789800000000001</c:v>
                </c:pt>
                <c:pt idx="45">
                  <c:v>4.0922109999999998</c:v>
                </c:pt>
                <c:pt idx="46">
                  <c:v>4.0090260000000004</c:v>
                </c:pt>
                <c:pt idx="47">
                  <c:v>3.9285480000000002</c:v>
                </c:pt>
                <c:pt idx="48">
                  <c:v>3.851521</c:v>
                </c:pt>
                <c:pt idx="49">
                  <c:v>3.7769149999999998</c:v>
                </c:pt>
                <c:pt idx="50">
                  <c:v>3.7052849999999999</c:v>
                </c:pt>
                <c:pt idx="51">
                  <c:v>3.6365080000000001</c:v>
                </c:pt>
                <c:pt idx="52">
                  <c:v>3.5712199999999998</c:v>
                </c:pt>
                <c:pt idx="53">
                  <c:v>3.5067539999999999</c:v>
                </c:pt>
                <c:pt idx="54">
                  <c:v>3.44584</c:v>
                </c:pt>
                <c:pt idx="55">
                  <c:v>3.3870779999999998</c:v>
                </c:pt>
                <c:pt idx="56">
                  <c:v>3.328119</c:v>
                </c:pt>
                <c:pt idx="57">
                  <c:v>3.2731759999999999</c:v>
                </c:pt>
                <c:pt idx="58">
                  <c:v>3.2204329999999999</c:v>
                </c:pt>
                <c:pt idx="59">
                  <c:v>3.1673520000000002</c:v>
                </c:pt>
                <c:pt idx="60">
                  <c:v>3.1182799999999999</c:v>
                </c:pt>
                <c:pt idx="61">
                  <c:v>3.0832510000000002</c:v>
                </c:pt>
                <c:pt idx="62">
                  <c:v>3.0217360000000002</c:v>
                </c:pt>
                <c:pt idx="63">
                  <c:v>2.975994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36-4493-AEE2-B8AC5290539A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FWD_SW_8Qs_qdma3.1_lab46!$D$3:$BO$3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FWD_SW_8Qs_qdma3.1_lab46!$D$12:$BO$12</c:f>
              <c:numCache>
                <c:formatCode>General</c:formatCode>
                <c:ptCount val="64"/>
                <c:pt idx="0">
                  <c:v>98.019632999999999</c:v>
                </c:pt>
                <c:pt idx="1">
                  <c:v>64.925852000000006</c:v>
                </c:pt>
                <c:pt idx="2">
                  <c:v>48.937668000000002</c:v>
                </c:pt>
                <c:pt idx="3">
                  <c:v>39.171717000000001</c:v>
                </c:pt>
                <c:pt idx="4">
                  <c:v>32.654715000000003</c:v>
                </c:pt>
                <c:pt idx="5">
                  <c:v>27.956894999999999</c:v>
                </c:pt>
                <c:pt idx="6">
                  <c:v>24.436928999999999</c:v>
                </c:pt>
                <c:pt idx="7">
                  <c:v>21.73254</c:v>
                </c:pt>
                <c:pt idx="8">
                  <c:v>19.548902999999999</c:v>
                </c:pt>
                <c:pt idx="9">
                  <c:v>17.759661000000001</c:v>
                </c:pt>
                <c:pt idx="10">
                  <c:v>16.264842999999999</c:v>
                </c:pt>
                <c:pt idx="11">
                  <c:v>15.018178000000001</c:v>
                </c:pt>
                <c:pt idx="12">
                  <c:v>13.952405000000001</c:v>
                </c:pt>
                <c:pt idx="13">
                  <c:v>13.029923</c:v>
                </c:pt>
                <c:pt idx="14">
                  <c:v>12.215259</c:v>
                </c:pt>
                <c:pt idx="15">
                  <c:v>11.500952</c:v>
                </c:pt>
                <c:pt idx="16">
                  <c:v>10.861188</c:v>
                </c:pt>
                <c:pt idx="17">
                  <c:v>10.288702000000001</c:v>
                </c:pt>
                <c:pt idx="18">
                  <c:v>9.7701560000000001</c:v>
                </c:pt>
                <c:pt idx="19">
                  <c:v>9.3001959999999997</c:v>
                </c:pt>
                <c:pt idx="20">
                  <c:v>8.8800989999999995</c:v>
                </c:pt>
                <c:pt idx="21">
                  <c:v>8.4893830000000001</c:v>
                </c:pt>
                <c:pt idx="22">
                  <c:v>8.1346489999999996</c:v>
                </c:pt>
                <c:pt idx="23">
                  <c:v>7.8070870000000001</c:v>
                </c:pt>
                <c:pt idx="24">
                  <c:v>7.5066059999999997</c:v>
                </c:pt>
                <c:pt idx="25">
                  <c:v>7.2256099999999996</c:v>
                </c:pt>
                <c:pt idx="26">
                  <c:v>6.9683840000000004</c:v>
                </c:pt>
                <c:pt idx="27">
                  <c:v>6.7262880000000003</c:v>
                </c:pt>
                <c:pt idx="28">
                  <c:v>6.4971069999999997</c:v>
                </c:pt>
                <c:pt idx="29">
                  <c:v>6.2916470000000002</c:v>
                </c:pt>
                <c:pt idx="30">
                  <c:v>6.0935189999999997</c:v>
                </c:pt>
                <c:pt idx="31">
                  <c:v>5.9087459999999998</c:v>
                </c:pt>
                <c:pt idx="32">
                  <c:v>5.585026</c:v>
                </c:pt>
                <c:pt idx="33">
                  <c:v>5.4455280000000004</c:v>
                </c:pt>
                <c:pt idx="34">
                  <c:v>5.3157290000000001</c:v>
                </c:pt>
                <c:pt idx="35">
                  <c:v>5.1915079999999998</c:v>
                </c:pt>
                <c:pt idx="36">
                  <c:v>5.0202989999999996</c:v>
                </c:pt>
                <c:pt idx="37">
                  <c:v>4.897932</c:v>
                </c:pt>
                <c:pt idx="38">
                  <c:v>4.7808080000000004</c:v>
                </c:pt>
                <c:pt idx="39">
                  <c:v>4.6691019999999996</c:v>
                </c:pt>
                <c:pt idx="40">
                  <c:v>4.5626199999999999</c:v>
                </c:pt>
                <c:pt idx="41">
                  <c:v>4.461004</c:v>
                </c:pt>
                <c:pt idx="42">
                  <c:v>4.3632299999999997</c:v>
                </c:pt>
                <c:pt idx="43">
                  <c:v>4.2699109999999996</c:v>
                </c:pt>
                <c:pt idx="44">
                  <c:v>4.1803049999999997</c:v>
                </c:pt>
                <c:pt idx="45">
                  <c:v>4.0953569999999999</c:v>
                </c:pt>
                <c:pt idx="46">
                  <c:v>4.013255</c:v>
                </c:pt>
                <c:pt idx="47">
                  <c:v>3.9338250000000001</c:v>
                </c:pt>
                <c:pt idx="48">
                  <c:v>3.8580450000000002</c:v>
                </c:pt>
                <c:pt idx="49">
                  <c:v>3.7843849999999999</c:v>
                </c:pt>
                <c:pt idx="50">
                  <c:v>3.7134429999999998</c:v>
                </c:pt>
                <c:pt idx="51">
                  <c:v>3.6454580000000001</c:v>
                </c:pt>
                <c:pt idx="52">
                  <c:v>3.579904</c:v>
                </c:pt>
                <c:pt idx="53">
                  <c:v>3.51681</c:v>
                </c:pt>
                <c:pt idx="54">
                  <c:v>3.4557769999999999</c:v>
                </c:pt>
                <c:pt idx="55">
                  <c:v>3.3965969999999999</c:v>
                </c:pt>
                <c:pt idx="56">
                  <c:v>3.3397079999999999</c:v>
                </c:pt>
                <c:pt idx="57">
                  <c:v>3.2846950000000001</c:v>
                </c:pt>
                <c:pt idx="58">
                  <c:v>3.231541</c:v>
                </c:pt>
                <c:pt idx="59">
                  <c:v>3.1798679999999999</c:v>
                </c:pt>
                <c:pt idx="60">
                  <c:v>3.129632</c:v>
                </c:pt>
                <c:pt idx="61">
                  <c:v>3.0815969999999999</c:v>
                </c:pt>
                <c:pt idx="62">
                  <c:v>3.0348259999999998</c:v>
                </c:pt>
                <c:pt idx="63">
                  <c:v>2.9889649999999999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36-4493-AEE2-B8AC52905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'C2H performance'!$C$11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performance'!$D$11:$BO$11</c:f>
              <c:numCache>
                <c:formatCode>General</c:formatCode>
                <c:ptCount val="64"/>
                <c:pt idx="0">
                  <c:v>31.437000000000001</c:v>
                </c:pt>
                <c:pt idx="1">
                  <c:v>55.015999999999998</c:v>
                </c:pt>
                <c:pt idx="2">
                  <c:v>73.355000000000004</c:v>
                </c:pt>
                <c:pt idx="3">
                  <c:v>88.022999999999996</c:v>
                </c:pt>
                <c:pt idx="4">
                  <c:v>100.03</c:v>
                </c:pt>
                <c:pt idx="5">
                  <c:v>110.033</c:v>
                </c:pt>
                <c:pt idx="6">
                  <c:v>118.497</c:v>
                </c:pt>
                <c:pt idx="7">
                  <c:v>125.752</c:v>
                </c:pt>
                <c:pt idx="8">
                  <c:v>132.04</c:v>
                </c:pt>
                <c:pt idx="9">
                  <c:v>137.53800000000001</c:v>
                </c:pt>
                <c:pt idx="10">
                  <c:v>142.39599999999999</c:v>
                </c:pt>
                <c:pt idx="11">
                  <c:v>146.70699999999999</c:v>
                </c:pt>
                <c:pt idx="12">
                  <c:v>150.572</c:v>
                </c:pt>
                <c:pt idx="13">
                  <c:v>154.04599999999999</c:v>
                </c:pt>
                <c:pt idx="14">
                  <c:v>157.19</c:v>
                </c:pt>
                <c:pt idx="15">
                  <c:v>160.048</c:v>
                </c:pt>
                <c:pt idx="16">
                  <c:v>161.36799999999999</c:v>
                </c:pt>
                <c:pt idx="17">
                  <c:v>164.779</c:v>
                </c:pt>
                <c:pt idx="18">
                  <c:v>161.99299999999999</c:v>
                </c:pt>
                <c:pt idx="19">
                  <c:v>144.27600000000001</c:v>
                </c:pt>
                <c:pt idx="20">
                  <c:v>162.04</c:v>
                </c:pt>
                <c:pt idx="21">
                  <c:v>154.702</c:v>
                </c:pt>
                <c:pt idx="22">
                  <c:v>163.13800000000001</c:v>
                </c:pt>
                <c:pt idx="23">
                  <c:v>151.43199999999999</c:v>
                </c:pt>
                <c:pt idx="24">
                  <c:v>161.89500000000001</c:v>
                </c:pt>
                <c:pt idx="25">
                  <c:v>158.08600000000001</c:v>
                </c:pt>
                <c:pt idx="26">
                  <c:v>168.99</c:v>
                </c:pt>
                <c:pt idx="27">
                  <c:v>168.65600000000001</c:v>
                </c:pt>
                <c:pt idx="28">
                  <c:v>176.33799999999999</c:v>
                </c:pt>
                <c:pt idx="29">
                  <c:v>183.387</c:v>
                </c:pt>
                <c:pt idx="30">
                  <c:v>184.37899999999999</c:v>
                </c:pt>
                <c:pt idx="31">
                  <c:v>185.31800000000001</c:v>
                </c:pt>
                <c:pt idx="32">
                  <c:v>186.209</c:v>
                </c:pt>
                <c:pt idx="33">
                  <c:v>187.05600000000001</c:v>
                </c:pt>
                <c:pt idx="34">
                  <c:v>187.86099999999999</c:v>
                </c:pt>
                <c:pt idx="35">
                  <c:v>188.62799999999999</c:v>
                </c:pt>
                <c:pt idx="36">
                  <c:v>189.35900000000001</c:v>
                </c:pt>
                <c:pt idx="37">
                  <c:v>190.05699999999999</c:v>
                </c:pt>
                <c:pt idx="38">
                  <c:v>190.72399999999999</c:v>
                </c:pt>
                <c:pt idx="39">
                  <c:v>191.36099999999999</c:v>
                </c:pt>
                <c:pt idx="40">
                  <c:v>191.97200000000001</c:v>
                </c:pt>
                <c:pt idx="41">
                  <c:v>192.55699999999999</c:v>
                </c:pt>
                <c:pt idx="42">
                  <c:v>193.119</c:v>
                </c:pt>
                <c:pt idx="43">
                  <c:v>193.65799999999999</c:v>
                </c:pt>
                <c:pt idx="44">
                  <c:v>194.17599999999999</c:v>
                </c:pt>
                <c:pt idx="45">
                  <c:v>194.67400000000001</c:v>
                </c:pt>
                <c:pt idx="46">
                  <c:v>195.15299999999999</c:v>
                </c:pt>
                <c:pt idx="47">
                  <c:v>195.614</c:v>
                </c:pt>
                <c:pt idx="48">
                  <c:v>196.05799999999999</c:v>
                </c:pt>
                <c:pt idx="49">
                  <c:v>196.48699999999999</c:v>
                </c:pt>
                <c:pt idx="50">
                  <c:v>196.90100000000001</c:v>
                </c:pt>
                <c:pt idx="51">
                  <c:v>197.3</c:v>
                </c:pt>
                <c:pt idx="52">
                  <c:v>197.68600000000001</c:v>
                </c:pt>
                <c:pt idx="53">
                  <c:v>198.059</c:v>
                </c:pt>
                <c:pt idx="54">
                  <c:v>198.42</c:v>
                </c:pt>
                <c:pt idx="55">
                  <c:v>198.76900000000001</c:v>
                </c:pt>
                <c:pt idx="56">
                  <c:v>199.107</c:v>
                </c:pt>
                <c:pt idx="57">
                  <c:v>199.435</c:v>
                </c:pt>
                <c:pt idx="58">
                  <c:v>199.75200000000001</c:v>
                </c:pt>
                <c:pt idx="59">
                  <c:v>200.06</c:v>
                </c:pt>
                <c:pt idx="60">
                  <c:v>200.358</c:v>
                </c:pt>
                <c:pt idx="61">
                  <c:v>200.648</c:v>
                </c:pt>
                <c:pt idx="62">
                  <c:v>200.93</c:v>
                </c:pt>
                <c:pt idx="63">
                  <c:v>201.203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1E-4201-9A19-3D9A800E1F51}"/>
            </c:ext>
          </c:extLst>
        </c:ser>
        <c:ser>
          <c:idx val="1"/>
          <c:order val="1"/>
          <c:tx>
            <c:strRef>
              <c:f>'C2H performance'!$C$10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performance'!$D$10:$BO$10</c:f>
              <c:numCache>
                <c:formatCode>General</c:formatCode>
                <c:ptCount val="64"/>
                <c:pt idx="0">
                  <c:v>62.874000000000002</c:v>
                </c:pt>
                <c:pt idx="1">
                  <c:v>110.033</c:v>
                </c:pt>
                <c:pt idx="2">
                  <c:v>146.70699999999999</c:v>
                </c:pt>
                <c:pt idx="3">
                  <c:v>176.04900000000001</c:v>
                </c:pt>
                <c:pt idx="4">
                  <c:v>183.387</c:v>
                </c:pt>
                <c:pt idx="5">
                  <c:v>188.625</c:v>
                </c:pt>
                <c:pt idx="6">
                  <c:v>192.55500000000001</c:v>
                </c:pt>
                <c:pt idx="7">
                  <c:v>195.61099999999999</c:v>
                </c:pt>
                <c:pt idx="8">
                  <c:v>189.119</c:v>
                </c:pt>
                <c:pt idx="9">
                  <c:v>191.346</c:v>
                </c:pt>
                <c:pt idx="10">
                  <c:v>201.14</c:v>
                </c:pt>
                <c:pt idx="11">
                  <c:v>203.017</c:v>
                </c:pt>
                <c:pt idx="12">
                  <c:v>182.851</c:v>
                </c:pt>
                <c:pt idx="13">
                  <c:v>183.72499999999999</c:v>
                </c:pt>
                <c:pt idx="14">
                  <c:v>179.80699999999999</c:v>
                </c:pt>
                <c:pt idx="15">
                  <c:v>188.494</c:v>
                </c:pt>
                <c:pt idx="16">
                  <c:v>189.17599999999999</c:v>
                </c:pt>
                <c:pt idx="17">
                  <c:v>208.47900000000001</c:v>
                </c:pt>
                <c:pt idx="18">
                  <c:v>209.06100000000001</c:v>
                </c:pt>
                <c:pt idx="19">
                  <c:v>209.58600000000001</c:v>
                </c:pt>
                <c:pt idx="20">
                  <c:v>206.76599999999999</c:v>
                </c:pt>
                <c:pt idx="21">
                  <c:v>208.59</c:v>
                </c:pt>
                <c:pt idx="22">
                  <c:v>210.28399999999999</c:v>
                </c:pt>
                <c:pt idx="23">
                  <c:v>211.26300000000001</c:v>
                </c:pt>
                <c:pt idx="24">
                  <c:v>211.601</c:v>
                </c:pt>
                <c:pt idx="25">
                  <c:v>207.99700000000001</c:v>
                </c:pt>
                <c:pt idx="26">
                  <c:v>209.452</c:v>
                </c:pt>
                <c:pt idx="27">
                  <c:v>210.821</c:v>
                </c:pt>
                <c:pt idx="28">
                  <c:v>212.11099999999999</c:v>
                </c:pt>
                <c:pt idx="29">
                  <c:v>212.96600000000001</c:v>
                </c:pt>
                <c:pt idx="30">
                  <c:v>208.839</c:v>
                </c:pt>
                <c:pt idx="31">
                  <c:v>210.048</c:v>
                </c:pt>
                <c:pt idx="32">
                  <c:v>211.19800000000001</c:v>
                </c:pt>
                <c:pt idx="33">
                  <c:v>212.29</c:v>
                </c:pt>
                <c:pt idx="34">
                  <c:v>213.33099999999999</c:v>
                </c:pt>
                <c:pt idx="35">
                  <c:v>209.452</c:v>
                </c:pt>
                <c:pt idx="36">
                  <c:v>210.48500000000001</c:v>
                </c:pt>
                <c:pt idx="37">
                  <c:v>211.476</c:v>
                </c:pt>
                <c:pt idx="38">
                  <c:v>212.423</c:v>
                </c:pt>
                <c:pt idx="39">
                  <c:v>213.33</c:v>
                </c:pt>
                <c:pt idx="40">
                  <c:v>209.91800000000001</c:v>
                </c:pt>
                <c:pt idx="41">
                  <c:v>210.821</c:v>
                </c:pt>
                <c:pt idx="42">
                  <c:v>211.68899999999999</c:v>
                </c:pt>
                <c:pt idx="43">
                  <c:v>212.52500000000001</c:v>
                </c:pt>
                <c:pt idx="44">
                  <c:v>213.33099999999999</c:v>
                </c:pt>
                <c:pt idx="45">
                  <c:v>210.28299999999999</c:v>
                </c:pt>
                <c:pt idx="46">
                  <c:v>211.08500000000001</c:v>
                </c:pt>
                <c:pt idx="47">
                  <c:v>211.85900000000001</c:v>
                </c:pt>
                <c:pt idx="48">
                  <c:v>212.608</c:v>
                </c:pt>
                <c:pt idx="49">
                  <c:v>213.33</c:v>
                </c:pt>
                <c:pt idx="50">
                  <c:v>210.577</c:v>
                </c:pt>
                <c:pt idx="51">
                  <c:v>211.298</c:v>
                </c:pt>
                <c:pt idx="52">
                  <c:v>211.99700000000001</c:v>
                </c:pt>
                <c:pt idx="53">
                  <c:v>212.67400000000001</c:v>
                </c:pt>
                <c:pt idx="54">
                  <c:v>213.33099999999999</c:v>
                </c:pt>
                <c:pt idx="55">
                  <c:v>210.821</c:v>
                </c:pt>
                <c:pt idx="56">
                  <c:v>211.47499999999999</c:v>
                </c:pt>
                <c:pt idx="57">
                  <c:v>212.11199999999999</c:v>
                </c:pt>
                <c:pt idx="58">
                  <c:v>212.72900000000001</c:v>
                </c:pt>
                <c:pt idx="59">
                  <c:v>213.33099999999999</c:v>
                </c:pt>
                <c:pt idx="60">
                  <c:v>211.024</c:v>
                </c:pt>
                <c:pt idx="61">
                  <c:v>211.624</c:v>
                </c:pt>
                <c:pt idx="62">
                  <c:v>212.208</c:v>
                </c:pt>
                <c:pt idx="63">
                  <c:v>212.77600000000001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1E-4201-9A19-3D9A800E1F51}"/>
            </c:ext>
          </c:extLst>
        </c:ser>
        <c:ser>
          <c:idx val="2"/>
          <c:order val="2"/>
          <c:tx>
            <c:strRef>
              <c:f>'C2H performance'!$C$9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performance'!$D$9:$BO$9</c:f>
              <c:numCache>
                <c:formatCode>General</c:formatCode>
                <c:ptCount val="64"/>
                <c:pt idx="0">
                  <c:v>110.032</c:v>
                </c:pt>
                <c:pt idx="1">
                  <c:v>146.71</c:v>
                </c:pt>
                <c:pt idx="2">
                  <c:v>165.048</c:v>
                </c:pt>
                <c:pt idx="3">
                  <c:v>176.05199999999999</c:v>
                </c:pt>
                <c:pt idx="4">
                  <c:v>183.387</c:v>
                </c:pt>
                <c:pt idx="5">
                  <c:v>188.62700000000001</c:v>
                </c:pt>
                <c:pt idx="6">
                  <c:v>192.55600000000001</c:v>
                </c:pt>
                <c:pt idx="7">
                  <c:v>195.61199999999999</c:v>
                </c:pt>
                <c:pt idx="8">
                  <c:v>198.05799999999999</c:v>
                </c:pt>
                <c:pt idx="9">
                  <c:v>200.05799999999999</c:v>
                </c:pt>
                <c:pt idx="10">
                  <c:v>201.14</c:v>
                </c:pt>
                <c:pt idx="11">
                  <c:v>203.136</c:v>
                </c:pt>
                <c:pt idx="12">
                  <c:v>204.346</c:v>
                </c:pt>
                <c:pt idx="13">
                  <c:v>205.39400000000001</c:v>
                </c:pt>
                <c:pt idx="14">
                  <c:v>206.31</c:v>
                </c:pt>
                <c:pt idx="15">
                  <c:v>204.797</c:v>
                </c:pt>
                <c:pt idx="16">
                  <c:v>207.23500000000001</c:v>
                </c:pt>
                <c:pt idx="17">
                  <c:v>208.482</c:v>
                </c:pt>
                <c:pt idx="18">
                  <c:v>209.06200000000001</c:v>
                </c:pt>
                <c:pt idx="19">
                  <c:v>209.58600000000001</c:v>
                </c:pt>
                <c:pt idx="20">
                  <c:v>206.76599999999999</c:v>
                </c:pt>
                <c:pt idx="21">
                  <c:v>208.59</c:v>
                </c:pt>
                <c:pt idx="22">
                  <c:v>210.28299999999999</c:v>
                </c:pt>
                <c:pt idx="23">
                  <c:v>211.262</c:v>
                </c:pt>
                <c:pt idx="24">
                  <c:v>211.601</c:v>
                </c:pt>
                <c:pt idx="25">
                  <c:v>207.99700000000001</c:v>
                </c:pt>
                <c:pt idx="26">
                  <c:v>209.452</c:v>
                </c:pt>
                <c:pt idx="27">
                  <c:v>210.821</c:v>
                </c:pt>
                <c:pt idx="28">
                  <c:v>212.11199999999999</c:v>
                </c:pt>
                <c:pt idx="29">
                  <c:v>212.96600000000001</c:v>
                </c:pt>
                <c:pt idx="30">
                  <c:v>208.839</c:v>
                </c:pt>
                <c:pt idx="31">
                  <c:v>210.04900000000001</c:v>
                </c:pt>
                <c:pt idx="32">
                  <c:v>211.197</c:v>
                </c:pt>
                <c:pt idx="33">
                  <c:v>212.29</c:v>
                </c:pt>
                <c:pt idx="34">
                  <c:v>213.33</c:v>
                </c:pt>
                <c:pt idx="35">
                  <c:v>209.452</c:v>
                </c:pt>
                <c:pt idx="36">
                  <c:v>210.48599999999999</c:v>
                </c:pt>
                <c:pt idx="37">
                  <c:v>211.47499999999999</c:v>
                </c:pt>
                <c:pt idx="38">
                  <c:v>212.423</c:v>
                </c:pt>
                <c:pt idx="39">
                  <c:v>213.33</c:v>
                </c:pt>
                <c:pt idx="40">
                  <c:v>209.917</c:v>
                </c:pt>
                <c:pt idx="41">
                  <c:v>210.821</c:v>
                </c:pt>
                <c:pt idx="42">
                  <c:v>211.68899999999999</c:v>
                </c:pt>
                <c:pt idx="43">
                  <c:v>212.52500000000001</c:v>
                </c:pt>
                <c:pt idx="44">
                  <c:v>213.33</c:v>
                </c:pt>
                <c:pt idx="45">
                  <c:v>210.28299999999999</c:v>
                </c:pt>
                <c:pt idx="46">
                  <c:v>211.08500000000001</c:v>
                </c:pt>
                <c:pt idx="47">
                  <c:v>211.86</c:v>
                </c:pt>
                <c:pt idx="48">
                  <c:v>212.607</c:v>
                </c:pt>
                <c:pt idx="49">
                  <c:v>213.33</c:v>
                </c:pt>
                <c:pt idx="50">
                  <c:v>210.578</c:v>
                </c:pt>
                <c:pt idx="51">
                  <c:v>211.29900000000001</c:v>
                </c:pt>
                <c:pt idx="52">
                  <c:v>211.99700000000001</c:v>
                </c:pt>
                <c:pt idx="53">
                  <c:v>212.67400000000001</c:v>
                </c:pt>
                <c:pt idx="54">
                  <c:v>213.33099999999999</c:v>
                </c:pt>
                <c:pt idx="55">
                  <c:v>210.821</c:v>
                </c:pt>
                <c:pt idx="56">
                  <c:v>211.47499999999999</c:v>
                </c:pt>
                <c:pt idx="57">
                  <c:v>212.11099999999999</c:v>
                </c:pt>
                <c:pt idx="58">
                  <c:v>212.73</c:v>
                </c:pt>
                <c:pt idx="59">
                  <c:v>213.33099999999999</c:v>
                </c:pt>
                <c:pt idx="60">
                  <c:v>211.024</c:v>
                </c:pt>
                <c:pt idx="61">
                  <c:v>211.624</c:v>
                </c:pt>
                <c:pt idx="62">
                  <c:v>212.208</c:v>
                </c:pt>
                <c:pt idx="63">
                  <c:v>212.77600000000001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1E-4201-9A19-3D9A800E1F51}"/>
            </c:ext>
          </c:extLst>
        </c:ser>
        <c:ser>
          <c:idx val="3"/>
          <c:order val="3"/>
          <c:tx>
            <c:strRef>
              <c:f>'C2H performance'!$C$8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performance'!$D$8:$BO$8</c:f>
              <c:numCache>
                <c:formatCode>General</c:formatCode>
                <c:ptCount val="64"/>
                <c:pt idx="0">
                  <c:v>110.032</c:v>
                </c:pt>
                <c:pt idx="1">
                  <c:v>146.71</c:v>
                </c:pt>
                <c:pt idx="2">
                  <c:v>165.048</c:v>
                </c:pt>
                <c:pt idx="3">
                  <c:v>176.05199999999999</c:v>
                </c:pt>
                <c:pt idx="4">
                  <c:v>183.387</c:v>
                </c:pt>
                <c:pt idx="5">
                  <c:v>188.62700000000001</c:v>
                </c:pt>
                <c:pt idx="6">
                  <c:v>192.55600000000001</c:v>
                </c:pt>
                <c:pt idx="7">
                  <c:v>195.613</c:v>
                </c:pt>
                <c:pt idx="8">
                  <c:v>198.05799999999999</c:v>
                </c:pt>
                <c:pt idx="9">
                  <c:v>200.059</c:v>
                </c:pt>
                <c:pt idx="10">
                  <c:v>201.14</c:v>
                </c:pt>
                <c:pt idx="11">
                  <c:v>203.136</c:v>
                </c:pt>
                <c:pt idx="12">
                  <c:v>204.346</c:v>
                </c:pt>
                <c:pt idx="13">
                  <c:v>205.393</c:v>
                </c:pt>
                <c:pt idx="14">
                  <c:v>206.31</c:v>
                </c:pt>
                <c:pt idx="15">
                  <c:v>204.797</c:v>
                </c:pt>
                <c:pt idx="16">
                  <c:v>207.23500000000001</c:v>
                </c:pt>
                <c:pt idx="17">
                  <c:v>208.482</c:v>
                </c:pt>
                <c:pt idx="18">
                  <c:v>209.06100000000001</c:v>
                </c:pt>
                <c:pt idx="19">
                  <c:v>209.58500000000001</c:v>
                </c:pt>
                <c:pt idx="20">
                  <c:v>206.76599999999999</c:v>
                </c:pt>
                <c:pt idx="21">
                  <c:v>208.59</c:v>
                </c:pt>
                <c:pt idx="22">
                  <c:v>210.28299999999999</c:v>
                </c:pt>
                <c:pt idx="23">
                  <c:v>211.262</c:v>
                </c:pt>
                <c:pt idx="24">
                  <c:v>211.6</c:v>
                </c:pt>
                <c:pt idx="25">
                  <c:v>207.99700000000001</c:v>
                </c:pt>
                <c:pt idx="26">
                  <c:v>209.452</c:v>
                </c:pt>
                <c:pt idx="27">
                  <c:v>210.821</c:v>
                </c:pt>
                <c:pt idx="28">
                  <c:v>212.11199999999999</c:v>
                </c:pt>
                <c:pt idx="29">
                  <c:v>212.96600000000001</c:v>
                </c:pt>
                <c:pt idx="30">
                  <c:v>208.84</c:v>
                </c:pt>
                <c:pt idx="31">
                  <c:v>210.04900000000001</c:v>
                </c:pt>
                <c:pt idx="32">
                  <c:v>211.197</c:v>
                </c:pt>
                <c:pt idx="33">
                  <c:v>212.29</c:v>
                </c:pt>
                <c:pt idx="34">
                  <c:v>213.33</c:v>
                </c:pt>
                <c:pt idx="35">
                  <c:v>209.452</c:v>
                </c:pt>
                <c:pt idx="36">
                  <c:v>210.48599999999999</c:v>
                </c:pt>
                <c:pt idx="37">
                  <c:v>211.47499999999999</c:v>
                </c:pt>
                <c:pt idx="38">
                  <c:v>212.423</c:v>
                </c:pt>
                <c:pt idx="39">
                  <c:v>213.33</c:v>
                </c:pt>
                <c:pt idx="40">
                  <c:v>209.917</c:v>
                </c:pt>
                <c:pt idx="41">
                  <c:v>210.82</c:v>
                </c:pt>
                <c:pt idx="42">
                  <c:v>211.68899999999999</c:v>
                </c:pt>
                <c:pt idx="43">
                  <c:v>212.52600000000001</c:v>
                </c:pt>
                <c:pt idx="44">
                  <c:v>213.33</c:v>
                </c:pt>
                <c:pt idx="45">
                  <c:v>210.28299999999999</c:v>
                </c:pt>
                <c:pt idx="46">
                  <c:v>211.08500000000001</c:v>
                </c:pt>
                <c:pt idx="47">
                  <c:v>211.85900000000001</c:v>
                </c:pt>
                <c:pt idx="48">
                  <c:v>212.607</c:v>
                </c:pt>
                <c:pt idx="49">
                  <c:v>213.33</c:v>
                </c:pt>
                <c:pt idx="50">
                  <c:v>210.578</c:v>
                </c:pt>
                <c:pt idx="51">
                  <c:v>211.29900000000001</c:v>
                </c:pt>
                <c:pt idx="52">
                  <c:v>211.99700000000001</c:v>
                </c:pt>
                <c:pt idx="53">
                  <c:v>212.67400000000001</c:v>
                </c:pt>
                <c:pt idx="54">
                  <c:v>213.33099999999999</c:v>
                </c:pt>
                <c:pt idx="55">
                  <c:v>210.821</c:v>
                </c:pt>
                <c:pt idx="56">
                  <c:v>211.476</c:v>
                </c:pt>
                <c:pt idx="57">
                  <c:v>212.11199999999999</c:v>
                </c:pt>
                <c:pt idx="58">
                  <c:v>212.72900000000001</c:v>
                </c:pt>
                <c:pt idx="59">
                  <c:v>213.33099999999999</c:v>
                </c:pt>
                <c:pt idx="60">
                  <c:v>211.024</c:v>
                </c:pt>
                <c:pt idx="61">
                  <c:v>211.624</c:v>
                </c:pt>
                <c:pt idx="62">
                  <c:v>212.208</c:v>
                </c:pt>
                <c:pt idx="63">
                  <c:v>212.77600000000001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81E-4201-9A19-3D9A800E1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performance'!$D$15:$BO$15</c:f>
              <c:numCache>
                <c:formatCode>General</c:formatCode>
                <c:ptCount val="64"/>
                <c:pt idx="0">
                  <c:v>61.400390625</c:v>
                </c:pt>
                <c:pt idx="1">
                  <c:v>53.7265625</c:v>
                </c:pt>
                <c:pt idx="2">
                  <c:v>47.757161458333336</c:v>
                </c:pt>
                <c:pt idx="3">
                  <c:v>42.97998046875</c:v>
                </c:pt>
                <c:pt idx="4">
                  <c:v>39.07421875</c:v>
                </c:pt>
                <c:pt idx="5">
                  <c:v>35.818033854166664</c:v>
                </c:pt>
                <c:pt idx="6">
                  <c:v>33.062779017857146</c:v>
                </c:pt>
                <c:pt idx="7">
                  <c:v>30.701171875</c:v>
                </c:pt>
                <c:pt idx="8">
                  <c:v>28.654513888888889</c:v>
                </c:pt>
                <c:pt idx="9">
                  <c:v>26.862890624999999</c:v>
                </c:pt>
                <c:pt idx="10">
                  <c:v>25.283380681818183</c:v>
                </c:pt>
                <c:pt idx="11">
                  <c:v>23.878092447916668</c:v>
                </c:pt>
                <c:pt idx="12">
                  <c:v>22.621995192307693</c:v>
                </c:pt>
                <c:pt idx="13">
                  <c:v>21.490792410714285</c:v>
                </c:pt>
                <c:pt idx="14">
                  <c:v>20.467447916666668</c:v>
                </c:pt>
                <c:pt idx="15">
                  <c:v>19.537109375</c:v>
                </c:pt>
                <c:pt idx="16">
                  <c:v>18.539522058823529</c:v>
                </c:pt>
                <c:pt idx="17">
                  <c:v>17.879665798611111</c:v>
                </c:pt>
                <c:pt idx="18">
                  <c:v>16.65224095394737</c:v>
                </c:pt>
                <c:pt idx="19">
                  <c:v>14.089453125</c:v>
                </c:pt>
                <c:pt idx="20">
                  <c:v>15.070684523809524</c:v>
                </c:pt>
                <c:pt idx="21">
                  <c:v>13.734197443181818</c:v>
                </c:pt>
                <c:pt idx="22">
                  <c:v>13.853430706521738</c:v>
                </c:pt>
                <c:pt idx="23">
                  <c:v>12.323567708333334</c:v>
                </c:pt>
                <c:pt idx="24">
                  <c:v>12.648046875</c:v>
                </c:pt>
                <c:pt idx="25">
                  <c:v>11.875450721153847</c:v>
                </c:pt>
                <c:pt idx="26">
                  <c:v>12.224392361111111</c:v>
                </c:pt>
                <c:pt idx="27">
                  <c:v>11.764508928571429</c:v>
                </c:pt>
                <c:pt idx="28">
                  <c:v>11.876212284482758</c:v>
                </c:pt>
                <c:pt idx="29">
                  <c:v>11.939257812499999</c:v>
                </c:pt>
                <c:pt idx="30">
                  <c:v>11.616620463709678</c:v>
                </c:pt>
                <c:pt idx="31">
                  <c:v>11.3109130859375</c:v>
                </c:pt>
                <c:pt idx="32">
                  <c:v>11.020892518939394</c:v>
                </c:pt>
                <c:pt idx="33">
                  <c:v>10.745404411764707</c:v>
                </c:pt>
                <c:pt idx="34">
                  <c:v>10.483314732142857</c:v>
                </c:pt>
                <c:pt idx="35">
                  <c:v>10.233723958333334</c:v>
                </c:pt>
                <c:pt idx="36">
                  <c:v>9.9957242398648649</c:v>
                </c:pt>
                <c:pt idx="37">
                  <c:v>9.7685546875</c:v>
                </c:pt>
                <c:pt idx="38">
                  <c:v>9.5514823717948723</c:v>
                </c:pt>
                <c:pt idx="39">
                  <c:v>9.3437988281249993</c:v>
                </c:pt>
                <c:pt idx="40">
                  <c:v>9.1450076219512191</c:v>
                </c:pt>
                <c:pt idx="41">
                  <c:v>8.9544735863095237</c:v>
                </c:pt>
                <c:pt idx="42">
                  <c:v>8.7717569040697683</c:v>
                </c:pt>
                <c:pt idx="43">
                  <c:v>8.5963245738636367</c:v>
                </c:pt>
                <c:pt idx="44">
                  <c:v>8.4277777777777771</c:v>
                </c:pt>
                <c:pt idx="45">
                  <c:v>8.2657099184782616</c:v>
                </c:pt>
                <c:pt idx="46">
                  <c:v>8.1097490026595747</c:v>
                </c:pt>
                <c:pt idx="47">
                  <c:v>7.959554036458333</c:v>
                </c:pt>
                <c:pt idx="48">
                  <c:v>7.8148118622448983</c:v>
                </c:pt>
                <c:pt idx="49">
                  <c:v>7.6752734374999996</c:v>
                </c:pt>
                <c:pt idx="50">
                  <c:v>7.5406326593137258</c:v>
                </c:pt>
                <c:pt idx="51">
                  <c:v>7.4106069711538458</c:v>
                </c:pt>
                <c:pt idx="52">
                  <c:v>7.2850088443396226</c:v>
                </c:pt>
                <c:pt idx="53">
                  <c:v>7.1635923032407405</c:v>
                </c:pt>
                <c:pt idx="54">
                  <c:v>7.0461647727272725</c:v>
                </c:pt>
                <c:pt idx="55">
                  <c:v>6.9325125558035712</c:v>
                </c:pt>
                <c:pt idx="56">
                  <c:v>6.8224712171052628</c:v>
                </c:pt>
                <c:pt idx="57">
                  <c:v>6.7158876616379306</c:v>
                </c:pt>
                <c:pt idx="58">
                  <c:v>6.6125529661016946</c:v>
                </c:pt>
                <c:pt idx="59">
                  <c:v>6.512369791666667</c:v>
                </c:pt>
                <c:pt idx="60">
                  <c:v>6.4151511270491799</c:v>
                </c:pt>
                <c:pt idx="61">
                  <c:v>6.3208165322580649</c:v>
                </c:pt>
                <c:pt idx="62">
                  <c:v>6.2292286706349209</c:v>
                </c:pt>
                <c:pt idx="63">
                  <c:v>6.140228271484375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DC-41CB-A4F6-147D4EA5542C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performance'!$D$14:$BO$14</c:f>
              <c:numCache>
                <c:formatCode>General</c:formatCode>
                <c:ptCount val="64"/>
                <c:pt idx="0">
                  <c:v>122.80078125</c:v>
                </c:pt>
                <c:pt idx="1">
                  <c:v>107.4541015625</c:v>
                </c:pt>
                <c:pt idx="2">
                  <c:v>95.512369791666671</c:v>
                </c:pt>
                <c:pt idx="3">
                  <c:v>85.96142578125</c:v>
                </c:pt>
                <c:pt idx="4">
                  <c:v>71.635546875000003</c:v>
                </c:pt>
                <c:pt idx="5">
                  <c:v>61.4013671875</c:v>
                </c:pt>
                <c:pt idx="6">
                  <c:v>53.726283482142854</c:v>
                </c:pt>
                <c:pt idx="7">
                  <c:v>47.756591796875</c:v>
                </c:pt>
                <c:pt idx="8">
                  <c:v>41.041449652777779</c:v>
                </c:pt>
                <c:pt idx="9">
                  <c:v>37.372265624999997</c:v>
                </c:pt>
                <c:pt idx="10">
                  <c:v>35.713778409090907</c:v>
                </c:pt>
                <c:pt idx="11">
                  <c:v>33.043131510416664</c:v>
                </c:pt>
                <c:pt idx="12">
                  <c:v>27.471604567307693</c:v>
                </c:pt>
                <c:pt idx="13">
                  <c:v>25.631277901785715</c:v>
                </c:pt>
                <c:pt idx="14">
                  <c:v>23.412369791666666</c:v>
                </c:pt>
                <c:pt idx="15">
                  <c:v>23.009521484375</c:v>
                </c:pt>
                <c:pt idx="16">
                  <c:v>21.734375</c:v>
                </c:pt>
                <c:pt idx="17">
                  <c:v>22.621419270833332</c:v>
                </c:pt>
                <c:pt idx="18">
                  <c:v>21.490645559210527</c:v>
                </c:pt>
                <c:pt idx="19">
                  <c:v>20.467382812499999</c:v>
                </c:pt>
                <c:pt idx="20">
                  <c:v>19.23046875</c:v>
                </c:pt>
                <c:pt idx="21">
                  <c:v>18.518288352272727</c:v>
                </c:pt>
                <c:pt idx="22">
                  <c:v>17.856997282608695</c:v>
                </c:pt>
                <c:pt idx="23">
                  <c:v>17.192626953125</c:v>
                </c:pt>
                <c:pt idx="24">
                  <c:v>16.531328125000002</c:v>
                </c:pt>
                <c:pt idx="25">
                  <c:v>15.624774639423077</c:v>
                </c:pt>
                <c:pt idx="26">
                  <c:v>15.151331018518519</c:v>
                </c:pt>
                <c:pt idx="27">
                  <c:v>14.705705915178571</c:v>
                </c:pt>
                <c:pt idx="28">
                  <c:v>14.285492995689655</c:v>
                </c:pt>
                <c:pt idx="29">
                  <c:v>13.864973958333334</c:v>
                </c:pt>
                <c:pt idx="30">
                  <c:v>13.157699092741936</c:v>
                </c:pt>
                <c:pt idx="31">
                  <c:v>12.8203125</c:v>
                </c:pt>
                <c:pt idx="32">
                  <c:v>12.499881628787879</c:v>
                </c:pt>
                <c:pt idx="33">
                  <c:v>12.194967830882353</c:v>
                </c:pt>
                <c:pt idx="34">
                  <c:v>11.904631696428572</c:v>
                </c:pt>
                <c:pt idx="35">
                  <c:v>11.363498263888889</c:v>
                </c:pt>
                <c:pt idx="36">
                  <c:v>11.110905827702704</c:v>
                </c:pt>
                <c:pt idx="37">
                  <c:v>10.869449013157896</c:v>
                </c:pt>
                <c:pt idx="38">
                  <c:v>10.638171073717949</c:v>
                </c:pt>
                <c:pt idx="39">
                  <c:v>10.41650390625</c:v>
                </c:pt>
                <c:pt idx="40">
                  <c:v>9.9999047256097562</c:v>
                </c:pt>
                <c:pt idx="41">
                  <c:v>9.8038039434523814</c:v>
                </c:pt>
                <c:pt idx="42">
                  <c:v>9.615234375</c:v>
                </c:pt>
                <c:pt idx="43">
                  <c:v>9.4338156960227266</c:v>
                </c:pt>
                <c:pt idx="44">
                  <c:v>9.2591579861111111</c:v>
                </c:pt>
                <c:pt idx="45">
                  <c:v>8.9284561820652169</c:v>
                </c:pt>
                <c:pt idx="46">
                  <c:v>8.7718168218085104</c:v>
                </c:pt>
                <c:pt idx="47">
                  <c:v>8.6205647786458339</c:v>
                </c:pt>
                <c:pt idx="48">
                  <c:v>8.4744897959183678</c:v>
                </c:pt>
                <c:pt idx="49">
                  <c:v>8.3332031250000007</c:v>
                </c:pt>
                <c:pt idx="50">
                  <c:v>8.0643765318627452</c:v>
                </c:pt>
                <c:pt idx="51">
                  <c:v>7.936373197115385</c:v>
                </c:pt>
                <c:pt idx="52">
                  <c:v>7.8123894457547172</c:v>
                </c:pt>
                <c:pt idx="53">
                  <c:v>7.6922019675925926</c:v>
                </c:pt>
                <c:pt idx="54">
                  <c:v>7.5756747159090905</c:v>
                </c:pt>
                <c:pt idx="55">
                  <c:v>7.3528529575892856</c:v>
                </c:pt>
                <c:pt idx="56">
                  <c:v>7.2462650767543861</c:v>
                </c:pt>
                <c:pt idx="57">
                  <c:v>7.1427801724137927</c:v>
                </c:pt>
                <c:pt idx="58">
                  <c:v>7.0421411546610173</c:v>
                </c:pt>
                <c:pt idx="59">
                  <c:v>6.9443684895833337</c:v>
                </c:pt>
                <c:pt idx="60">
                  <c:v>6.7566598360655741</c:v>
                </c:pt>
                <c:pt idx="61">
                  <c:v>6.666582661290323</c:v>
                </c:pt>
                <c:pt idx="62">
                  <c:v>6.5788690476190474</c:v>
                </c:pt>
                <c:pt idx="63">
                  <c:v>6.493408203125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DC-41CB-A4F6-147D4EA5542C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performance'!$D$13:$BO$13</c:f>
              <c:numCache>
                <c:formatCode>General</c:formatCode>
                <c:ptCount val="64"/>
                <c:pt idx="0">
                  <c:v>214.90625</c:v>
                </c:pt>
                <c:pt idx="1">
                  <c:v>143.271484375</c:v>
                </c:pt>
                <c:pt idx="2">
                  <c:v>107.453125</c:v>
                </c:pt>
                <c:pt idx="3">
                  <c:v>85.962890625</c:v>
                </c:pt>
                <c:pt idx="4">
                  <c:v>71.635546875000003</c:v>
                </c:pt>
                <c:pt idx="5">
                  <c:v>61.402018229166664</c:v>
                </c:pt>
                <c:pt idx="6">
                  <c:v>53.7265625</c:v>
                </c:pt>
                <c:pt idx="7">
                  <c:v>47.7568359375</c:v>
                </c:pt>
                <c:pt idx="8">
                  <c:v>42.981336805555557</c:v>
                </c:pt>
                <c:pt idx="9">
                  <c:v>39.073828124999999</c:v>
                </c:pt>
                <c:pt idx="10">
                  <c:v>35.713778409090907</c:v>
                </c:pt>
                <c:pt idx="11">
                  <c:v>33.0625</c:v>
                </c:pt>
                <c:pt idx="12">
                  <c:v>30.701021634615383</c:v>
                </c:pt>
                <c:pt idx="13">
                  <c:v>28.654296875</c:v>
                </c:pt>
                <c:pt idx="14">
                  <c:v>26.86328125</c:v>
                </c:pt>
                <c:pt idx="15">
                  <c:v>24.9996337890625</c:v>
                </c:pt>
                <c:pt idx="16">
                  <c:v>23.809168198529413</c:v>
                </c:pt>
                <c:pt idx="17">
                  <c:v>22.621744791666668</c:v>
                </c:pt>
                <c:pt idx="18">
                  <c:v>21.490748355263158</c:v>
                </c:pt>
                <c:pt idx="19">
                  <c:v>20.467382812499999</c:v>
                </c:pt>
                <c:pt idx="20">
                  <c:v>19.23046875</c:v>
                </c:pt>
                <c:pt idx="21">
                  <c:v>18.518288352272727</c:v>
                </c:pt>
                <c:pt idx="22">
                  <c:v>17.856912364130434</c:v>
                </c:pt>
                <c:pt idx="23">
                  <c:v>17.192545572916668</c:v>
                </c:pt>
                <c:pt idx="24">
                  <c:v>16.531328125000002</c:v>
                </c:pt>
                <c:pt idx="25">
                  <c:v>15.624774639423077</c:v>
                </c:pt>
                <c:pt idx="26">
                  <c:v>15.151331018518519</c:v>
                </c:pt>
                <c:pt idx="27">
                  <c:v>14.705705915178571</c:v>
                </c:pt>
                <c:pt idx="28">
                  <c:v>14.285560344827585</c:v>
                </c:pt>
                <c:pt idx="29">
                  <c:v>13.864973958333334</c:v>
                </c:pt>
                <c:pt idx="30">
                  <c:v>13.157699092741936</c:v>
                </c:pt>
                <c:pt idx="31">
                  <c:v>12.82037353515625</c:v>
                </c:pt>
                <c:pt idx="32">
                  <c:v>12.499822443181818</c:v>
                </c:pt>
                <c:pt idx="33">
                  <c:v>12.194967830882353</c:v>
                </c:pt>
                <c:pt idx="34">
                  <c:v>11.904575892857142</c:v>
                </c:pt>
                <c:pt idx="35">
                  <c:v>11.363498263888889</c:v>
                </c:pt>
                <c:pt idx="36">
                  <c:v>11.110958614864865</c:v>
                </c:pt>
                <c:pt idx="37">
                  <c:v>10.869397615131579</c:v>
                </c:pt>
                <c:pt idx="38">
                  <c:v>10.638171073717949</c:v>
                </c:pt>
                <c:pt idx="39">
                  <c:v>10.41650390625</c:v>
                </c:pt>
                <c:pt idx="40">
                  <c:v>9.9998570884146343</c:v>
                </c:pt>
                <c:pt idx="41">
                  <c:v>9.8038039434523814</c:v>
                </c:pt>
                <c:pt idx="42">
                  <c:v>9.615234375</c:v>
                </c:pt>
                <c:pt idx="43">
                  <c:v>9.4338156960227266</c:v>
                </c:pt>
                <c:pt idx="44">
                  <c:v>9.2591145833333339</c:v>
                </c:pt>
                <c:pt idx="45">
                  <c:v>8.9284561820652169</c:v>
                </c:pt>
                <c:pt idx="46">
                  <c:v>8.7718168218085104</c:v>
                </c:pt>
                <c:pt idx="47">
                  <c:v>8.62060546875</c:v>
                </c:pt>
                <c:pt idx="48">
                  <c:v>8.4744499362244898</c:v>
                </c:pt>
                <c:pt idx="49">
                  <c:v>8.3332031250000007</c:v>
                </c:pt>
                <c:pt idx="50">
                  <c:v>8.0644148284313726</c:v>
                </c:pt>
                <c:pt idx="51">
                  <c:v>7.9364107572115383</c:v>
                </c:pt>
                <c:pt idx="52">
                  <c:v>7.8123894457547172</c:v>
                </c:pt>
                <c:pt idx="53">
                  <c:v>7.6922019675925926</c:v>
                </c:pt>
                <c:pt idx="54">
                  <c:v>7.5756747159090905</c:v>
                </c:pt>
                <c:pt idx="55">
                  <c:v>7.3528529575892856</c:v>
                </c:pt>
                <c:pt idx="56">
                  <c:v>7.2462650767543861</c:v>
                </c:pt>
                <c:pt idx="57">
                  <c:v>7.1427464978448274</c:v>
                </c:pt>
                <c:pt idx="58">
                  <c:v>7.0421742584745761</c:v>
                </c:pt>
                <c:pt idx="59">
                  <c:v>6.9443684895833337</c:v>
                </c:pt>
                <c:pt idx="60">
                  <c:v>6.7566598360655741</c:v>
                </c:pt>
                <c:pt idx="61">
                  <c:v>6.666582661290323</c:v>
                </c:pt>
                <c:pt idx="62">
                  <c:v>6.5788690476190474</c:v>
                </c:pt>
                <c:pt idx="63">
                  <c:v>6.493408203125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DC-41CB-A4F6-147D4EA5542C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 performance'!$D$12:$BO$12</c:f>
              <c:numCache>
                <c:formatCode>General</c:formatCode>
                <c:ptCount val="64"/>
                <c:pt idx="0">
                  <c:v>214.90625</c:v>
                </c:pt>
                <c:pt idx="1">
                  <c:v>143.271484375</c:v>
                </c:pt>
                <c:pt idx="2">
                  <c:v>107.453125</c:v>
                </c:pt>
                <c:pt idx="3">
                  <c:v>85.962890625</c:v>
                </c:pt>
                <c:pt idx="4">
                  <c:v>71.635546875000003</c:v>
                </c:pt>
                <c:pt idx="5">
                  <c:v>61.402018229166664</c:v>
                </c:pt>
                <c:pt idx="6">
                  <c:v>53.7265625</c:v>
                </c:pt>
                <c:pt idx="7">
                  <c:v>47.757080078125</c:v>
                </c:pt>
                <c:pt idx="8">
                  <c:v>42.981336805555557</c:v>
                </c:pt>
                <c:pt idx="9">
                  <c:v>39.074023437500003</c:v>
                </c:pt>
                <c:pt idx="10">
                  <c:v>35.713778409090907</c:v>
                </c:pt>
                <c:pt idx="11">
                  <c:v>33.0625</c:v>
                </c:pt>
                <c:pt idx="12">
                  <c:v>30.701021634615383</c:v>
                </c:pt>
                <c:pt idx="13">
                  <c:v>28.654157366071427</c:v>
                </c:pt>
                <c:pt idx="14">
                  <c:v>26.86328125</c:v>
                </c:pt>
                <c:pt idx="15">
                  <c:v>24.9996337890625</c:v>
                </c:pt>
                <c:pt idx="16">
                  <c:v>23.809168198529413</c:v>
                </c:pt>
                <c:pt idx="17">
                  <c:v>22.621744791666668</c:v>
                </c:pt>
                <c:pt idx="18">
                  <c:v>21.490645559210527</c:v>
                </c:pt>
                <c:pt idx="19">
                  <c:v>20.46728515625</c:v>
                </c:pt>
                <c:pt idx="20">
                  <c:v>19.23046875</c:v>
                </c:pt>
                <c:pt idx="21">
                  <c:v>18.518288352272727</c:v>
                </c:pt>
                <c:pt idx="22">
                  <c:v>17.856912364130434</c:v>
                </c:pt>
                <c:pt idx="23">
                  <c:v>17.192545572916668</c:v>
                </c:pt>
                <c:pt idx="24">
                  <c:v>16.53125</c:v>
                </c:pt>
                <c:pt idx="25">
                  <c:v>15.624774639423077</c:v>
                </c:pt>
                <c:pt idx="26">
                  <c:v>15.151331018518519</c:v>
                </c:pt>
                <c:pt idx="27">
                  <c:v>14.705705915178571</c:v>
                </c:pt>
                <c:pt idx="28">
                  <c:v>14.285560344827585</c:v>
                </c:pt>
                <c:pt idx="29">
                  <c:v>13.864973958333334</c:v>
                </c:pt>
                <c:pt idx="30">
                  <c:v>13.157762096774194</c:v>
                </c:pt>
                <c:pt idx="31">
                  <c:v>12.82037353515625</c:v>
                </c:pt>
                <c:pt idx="32">
                  <c:v>12.499822443181818</c:v>
                </c:pt>
                <c:pt idx="33">
                  <c:v>12.194967830882353</c:v>
                </c:pt>
                <c:pt idx="34">
                  <c:v>11.904575892857142</c:v>
                </c:pt>
                <c:pt idx="35">
                  <c:v>11.363498263888889</c:v>
                </c:pt>
                <c:pt idx="36">
                  <c:v>11.110958614864865</c:v>
                </c:pt>
                <c:pt idx="37">
                  <c:v>10.869397615131579</c:v>
                </c:pt>
                <c:pt idx="38">
                  <c:v>10.638171073717949</c:v>
                </c:pt>
                <c:pt idx="39">
                  <c:v>10.41650390625</c:v>
                </c:pt>
                <c:pt idx="40">
                  <c:v>9.9998570884146343</c:v>
                </c:pt>
                <c:pt idx="41">
                  <c:v>9.8037574404761898</c:v>
                </c:pt>
                <c:pt idx="42">
                  <c:v>9.615234375</c:v>
                </c:pt>
                <c:pt idx="43">
                  <c:v>9.4338600852272734</c:v>
                </c:pt>
                <c:pt idx="44">
                  <c:v>9.2591145833333339</c:v>
                </c:pt>
                <c:pt idx="45">
                  <c:v>8.9284561820652169</c:v>
                </c:pt>
                <c:pt idx="46">
                  <c:v>8.7718168218085104</c:v>
                </c:pt>
                <c:pt idx="47">
                  <c:v>8.6205647786458339</c:v>
                </c:pt>
                <c:pt idx="48">
                  <c:v>8.4744499362244898</c:v>
                </c:pt>
                <c:pt idx="49">
                  <c:v>8.3332031250000007</c:v>
                </c:pt>
                <c:pt idx="50">
                  <c:v>8.0644148284313726</c:v>
                </c:pt>
                <c:pt idx="51">
                  <c:v>7.9364107572115383</c:v>
                </c:pt>
                <c:pt idx="52">
                  <c:v>7.8123894457547172</c:v>
                </c:pt>
                <c:pt idx="53">
                  <c:v>7.6922019675925926</c:v>
                </c:pt>
                <c:pt idx="54">
                  <c:v>7.5756747159090905</c:v>
                </c:pt>
                <c:pt idx="55">
                  <c:v>7.3528529575892856</c:v>
                </c:pt>
                <c:pt idx="56">
                  <c:v>7.2462993421052628</c:v>
                </c:pt>
                <c:pt idx="57">
                  <c:v>7.1427801724137927</c:v>
                </c:pt>
                <c:pt idx="58">
                  <c:v>7.0421411546610173</c:v>
                </c:pt>
                <c:pt idx="59">
                  <c:v>6.9443684895833337</c:v>
                </c:pt>
                <c:pt idx="60">
                  <c:v>6.7566598360655741</c:v>
                </c:pt>
                <c:pt idx="61">
                  <c:v>6.666582661290323</c:v>
                </c:pt>
                <c:pt idx="62">
                  <c:v>6.5788690476190474</c:v>
                </c:pt>
                <c:pt idx="63">
                  <c:v>6.493408203125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DC-41CB-A4F6-147D4EA554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'H2C performance'!$C$11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performance'!$D$11:$BO$11</c:f>
              <c:numCache>
                <c:formatCode>General</c:formatCode>
                <c:ptCount val="64"/>
                <c:pt idx="0">
                  <c:v>36.238</c:v>
                </c:pt>
                <c:pt idx="1">
                  <c:v>70.018000000000001</c:v>
                </c:pt>
                <c:pt idx="2">
                  <c:v>101.672</c:v>
                </c:pt>
                <c:pt idx="3">
                  <c:v>133.179</c:v>
                </c:pt>
                <c:pt idx="4">
                  <c:v>159.988</c:v>
                </c:pt>
                <c:pt idx="5">
                  <c:v>176.89</c:v>
                </c:pt>
                <c:pt idx="6">
                  <c:v>181.804</c:v>
                </c:pt>
                <c:pt idx="7">
                  <c:v>184.82400000000001</c:v>
                </c:pt>
                <c:pt idx="8">
                  <c:v>187.05699999999999</c:v>
                </c:pt>
                <c:pt idx="9">
                  <c:v>188.73699999999999</c:v>
                </c:pt>
                <c:pt idx="10">
                  <c:v>190.07599999999999</c:v>
                </c:pt>
                <c:pt idx="11">
                  <c:v>188.63499999999999</c:v>
                </c:pt>
                <c:pt idx="12">
                  <c:v>192.22</c:v>
                </c:pt>
                <c:pt idx="13">
                  <c:v>193.066</c:v>
                </c:pt>
                <c:pt idx="14">
                  <c:v>193.80600000000001</c:v>
                </c:pt>
                <c:pt idx="15">
                  <c:v>194.46</c:v>
                </c:pt>
                <c:pt idx="16">
                  <c:v>195.04300000000001</c:v>
                </c:pt>
                <c:pt idx="17">
                  <c:v>195.55</c:v>
                </c:pt>
                <c:pt idx="18">
                  <c:v>196.023</c:v>
                </c:pt>
                <c:pt idx="19">
                  <c:v>196.446</c:v>
                </c:pt>
                <c:pt idx="20">
                  <c:v>196.83</c:v>
                </c:pt>
                <c:pt idx="21">
                  <c:v>197.173</c:v>
                </c:pt>
                <c:pt idx="22">
                  <c:v>197.50200000000001</c:v>
                </c:pt>
                <c:pt idx="23">
                  <c:v>197.797</c:v>
                </c:pt>
                <c:pt idx="24">
                  <c:v>198.06399999999999</c:v>
                </c:pt>
                <c:pt idx="25">
                  <c:v>198.322</c:v>
                </c:pt>
                <c:pt idx="26">
                  <c:v>198.547</c:v>
                </c:pt>
                <c:pt idx="27">
                  <c:v>198.75800000000001</c:v>
                </c:pt>
                <c:pt idx="28">
                  <c:v>198.96600000000001</c:v>
                </c:pt>
                <c:pt idx="29">
                  <c:v>199.15</c:v>
                </c:pt>
                <c:pt idx="30">
                  <c:v>199.33799999999999</c:v>
                </c:pt>
                <c:pt idx="31">
                  <c:v>199.49700000000001</c:v>
                </c:pt>
                <c:pt idx="32">
                  <c:v>199.655</c:v>
                </c:pt>
                <c:pt idx="33">
                  <c:v>199.80199999999999</c:v>
                </c:pt>
                <c:pt idx="34">
                  <c:v>199.91399999999999</c:v>
                </c:pt>
                <c:pt idx="35">
                  <c:v>200.06100000000001</c:v>
                </c:pt>
                <c:pt idx="36">
                  <c:v>200.18199999999999</c:v>
                </c:pt>
                <c:pt idx="37">
                  <c:v>200.292</c:v>
                </c:pt>
                <c:pt idx="38">
                  <c:v>200.38499999999999</c:v>
                </c:pt>
                <c:pt idx="39">
                  <c:v>200.50800000000001</c:v>
                </c:pt>
                <c:pt idx="40">
                  <c:v>199.86799999999999</c:v>
                </c:pt>
                <c:pt idx="41">
                  <c:v>199.96899999999999</c:v>
                </c:pt>
                <c:pt idx="42">
                  <c:v>200.101</c:v>
                </c:pt>
                <c:pt idx="43">
                  <c:v>200.19800000000001</c:v>
                </c:pt>
                <c:pt idx="44">
                  <c:v>200.30099999999999</c:v>
                </c:pt>
                <c:pt idx="45">
                  <c:v>200.37799999999999</c:v>
                </c:pt>
                <c:pt idx="46">
                  <c:v>200.517</c:v>
                </c:pt>
                <c:pt idx="47">
                  <c:v>199.816</c:v>
                </c:pt>
                <c:pt idx="48">
                  <c:v>199.904</c:v>
                </c:pt>
                <c:pt idx="49">
                  <c:v>200.012</c:v>
                </c:pt>
                <c:pt idx="50">
                  <c:v>200.08199999999999</c:v>
                </c:pt>
                <c:pt idx="51">
                  <c:v>200.19800000000001</c:v>
                </c:pt>
                <c:pt idx="52">
                  <c:v>200.27600000000001</c:v>
                </c:pt>
                <c:pt idx="53">
                  <c:v>200.35300000000001</c:v>
                </c:pt>
                <c:pt idx="54">
                  <c:v>199.87899999999999</c:v>
                </c:pt>
                <c:pt idx="55">
                  <c:v>199.96799999999999</c:v>
                </c:pt>
                <c:pt idx="56">
                  <c:v>200.05699999999999</c:v>
                </c:pt>
                <c:pt idx="57">
                  <c:v>200.131</c:v>
                </c:pt>
                <c:pt idx="58">
                  <c:v>200.19</c:v>
                </c:pt>
                <c:pt idx="59">
                  <c:v>200.268</c:v>
                </c:pt>
                <c:pt idx="60">
                  <c:v>200.34399999999999</c:v>
                </c:pt>
                <c:pt idx="61">
                  <c:v>199.923</c:v>
                </c:pt>
                <c:pt idx="62">
                  <c:v>200.00899999999999</c:v>
                </c:pt>
                <c:pt idx="63">
                  <c:v>200.07599999999999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03-4DFF-AD62-EB90DC4DCC06}"/>
            </c:ext>
          </c:extLst>
        </c:ser>
        <c:ser>
          <c:idx val="1"/>
          <c:order val="1"/>
          <c:tx>
            <c:strRef>
              <c:f>'H2C performance'!$C$10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performance'!$D$10:$BO$10</c:f>
              <c:numCache>
                <c:formatCode>General</c:formatCode>
                <c:ptCount val="64"/>
                <c:pt idx="0">
                  <c:v>72.67</c:v>
                </c:pt>
                <c:pt idx="1">
                  <c:v>137.273</c:v>
                </c:pt>
                <c:pt idx="2">
                  <c:v>159.56100000000001</c:v>
                </c:pt>
                <c:pt idx="3">
                  <c:v>168.904</c:v>
                </c:pt>
                <c:pt idx="4">
                  <c:v>159.99799999999999</c:v>
                </c:pt>
                <c:pt idx="5">
                  <c:v>179.38300000000001</c:v>
                </c:pt>
                <c:pt idx="6">
                  <c:v>182.62899999999999</c:v>
                </c:pt>
                <c:pt idx="7">
                  <c:v>185.12299999999999</c:v>
                </c:pt>
                <c:pt idx="8">
                  <c:v>187.124</c:v>
                </c:pt>
                <c:pt idx="9">
                  <c:v>188.74600000000001</c:v>
                </c:pt>
                <c:pt idx="10">
                  <c:v>190.10400000000001</c:v>
                </c:pt>
                <c:pt idx="11">
                  <c:v>188.63900000000001</c:v>
                </c:pt>
                <c:pt idx="12">
                  <c:v>192.22800000000001</c:v>
                </c:pt>
                <c:pt idx="13">
                  <c:v>193.08</c:v>
                </c:pt>
                <c:pt idx="14">
                  <c:v>193.815</c:v>
                </c:pt>
                <c:pt idx="15">
                  <c:v>194.46600000000001</c:v>
                </c:pt>
                <c:pt idx="16">
                  <c:v>195.04499999999999</c:v>
                </c:pt>
                <c:pt idx="17">
                  <c:v>195.56</c:v>
                </c:pt>
                <c:pt idx="18">
                  <c:v>196.03100000000001</c:v>
                </c:pt>
                <c:pt idx="19">
                  <c:v>196.45</c:v>
                </c:pt>
                <c:pt idx="20">
                  <c:v>196.83199999999999</c:v>
                </c:pt>
                <c:pt idx="21">
                  <c:v>197.172</c:v>
                </c:pt>
                <c:pt idx="22">
                  <c:v>197.499</c:v>
                </c:pt>
                <c:pt idx="23">
                  <c:v>197.79</c:v>
                </c:pt>
                <c:pt idx="24">
                  <c:v>198.06399999999999</c:v>
                </c:pt>
                <c:pt idx="25">
                  <c:v>198.31</c:v>
                </c:pt>
                <c:pt idx="26">
                  <c:v>198.548</c:v>
                </c:pt>
                <c:pt idx="27">
                  <c:v>198.76400000000001</c:v>
                </c:pt>
                <c:pt idx="28">
                  <c:v>198.96700000000001</c:v>
                </c:pt>
                <c:pt idx="29">
                  <c:v>199.15600000000001</c:v>
                </c:pt>
                <c:pt idx="30">
                  <c:v>199.33199999999999</c:v>
                </c:pt>
                <c:pt idx="31">
                  <c:v>199.49700000000001</c:v>
                </c:pt>
                <c:pt idx="32">
                  <c:v>199.65700000000001</c:v>
                </c:pt>
                <c:pt idx="33">
                  <c:v>199.8</c:v>
                </c:pt>
                <c:pt idx="34">
                  <c:v>199.91900000000001</c:v>
                </c:pt>
                <c:pt idx="35">
                  <c:v>200.07300000000001</c:v>
                </c:pt>
                <c:pt idx="36">
                  <c:v>200.203</c:v>
                </c:pt>
                <c:pt idx="37">
                  <c:v>200.32</c:v>
                </c:pt>
                <c:pt idx="38">
                  <c:v>200.428</c:v>
                </c:pt>
                <c:pt idx="39">
                  <c:v>200.548</c:v>
                </c:pt>
                <c:pt idx="40">
                  <c:v>199.9</c:v>
                </c:pt>
                <c:pt idx="41">
                  <c:v>200.01400000000001</c:v>
                </c:pt>
                <c:pt idx="42">
                  <c:v>200.11500000000001</c:v>
                </c:pt>
                <c:pt idx="43">
                  <c:v>200.227</c:v>
                </c:pt>
                <c:pt idx="44">
                  <c:v>200.333</c:v>
                </c:pt>
                <c:pt idx="45">
                  <c:v>200.42</c:v>
                </c:pt>
                <c:pt idx="46">
                  <c:v>200.51400000000001</c:v>
                </c:pt>
                <c:pt idx="47">
                  <c:v>199.90700000000001</c:v>
                </c:pt>
                <c:pt idx="48">
                  <c:v>200</c:v>
                </c:pt>
                <c:pt idx="49">
                  <c:v>200.09399999999999</c:v>
                </c:pt>
                <c:pt idx="50">
                  <c:v>200.18899999999999</c:v>
                </c:pt>
                <c:pt idx="51">
                  <c:v>200.273</c:v>
                </c:pt>
                <c:pt idx="52">
                  <c:v>200.35599999999999</c:v>
                </c:pt>
                <c:pt idx="53">
                  <c:v>200.42099999999999</c:v>
                </c:pt>
                <c:pt idx="54">
                  <c:v>199.89699999999999</c:v>
                </c:pt>
                <c:pt idx="55">
                  <c:v>199.97900000000001</c:v>
                </c:pt>
                <c:pt idx="56">
                  <c:v>200.06100000000001</c:v>
                </c:pt>
                <c:pt idx="57">
                  <c:v>200.14599999999999</c:v>
                </c:pt>
                <c:pt idx="58">
                  <c:v>200.21299999999999</c:v>
                </c:pt>
                <c:pt idx="59">
                  <c:v>200.292</c:v>
                </c:pt>
                <c:pt idx="60">
                  <c:v>200.35599999999999</c:v>
                </c:pt>
                <c:pt idx="61">
                  <c:v>199.947</c:v>
                </c:pt>
                <c:pt idx="62">
                  <c:v>200.018</c:v>
                </c:pt>
                <c:pt idx="63">
                  <c:v>200.089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03-4DFF-AD62-EB90DC4DCC06}"/>
            </c:ext>
          </c:extLst>
        </c:ser>
        <c:ser>
          <c:idx val="2"/>
          <c:order val="2"/>
          <c:tx>
            <c:strRef>
              <c:f>'H2C performance'!$C$9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performance'!$D$9:$BO$9</c:f>
              <c:numCache>
                <c:formatCode>General</c:formatCode>
                <c:ptCount val="64"/>
                <c:pt idx="0">
                  <c:v>110.032</c:v>
                </c:pt>
                <c:pt idx="1">
                  <c:v>143.72300000000001</c:v>
                </c:pt>
                <c:pt idx="2">
                  <c:v>159.58199999999999</c:v>
                </c:pt>
                <c:pt idx="3">
                  <c:v>168.90100000000001</c:v>
                </c:pt>
                <c:pt idx="4">
                  <c:v>159.99799999999999</c:v>
                </c:pt>
                <c:pt idx="5">
                  <c:v>179.38300000000001</c:v>
                </c:pt>
                <c:pt idx="6">
                  <c:v>182.62100000000001</c:v>
                </c:pt>
                <c:pt idx="7">
                  <c:v>185.12799999999999</c:v>
                </c:pt>
                <c:pt idx="8">
                  <c:v>187.124</c:v>
                </c:pt>
                <c:pt idx="9">
                  <c:v>188.75399999999999</c:v>
                </c:pt>
                <c:pt idx="10">
                  <c:v>190.107</c:v>
                </c:pt>
                <c:pt idx="11">
                  <c:v>188.63900000000001</c:v>
                </c:pt>
                <c:pt idx="12">
                  <c:v>192.22900000000001</c:v>
                </c:pt>
                <c:pt idx="13">
                  <c:v>193.07400000000001</c:v>
                </c:pt>
                <c:pt idx="14">
                  <c:v>193.815</c:v>
                </c:pt>
                <c:pt idx="15">
                  <c:v>194.46600000000001</c:v>
                </c:pt>
                <c:pt idx="16">
                  <c:v>195.04499999999999</c:v>
                </c:pt>
                <c:pt idx="17">
                  <c:v>195.565</c:v>
                </c:pt>
                <c:pt idx="18">
                  <c:v>196.02799999999999</c:v>
                </c:pt>
                <c:pt idx="19">
                  <c:v>196.44800000000001</c:v>
                </c:pt>
                <c:pt idx="20">
                  <c:v>196.83</c:v>
                </c:pt>
                <c:pt idx="21">
                  <c:v>197.179</c:v>
                </c:pt>
                <c:pt idx="22">
                  <c:v>197.499</c:v>
                </c:pt>
                <c:pt idx="23">
                  <c:v>197.79499999999999</c:v>
                </c:pt>
                <c:pt idx="24">
                  <c:v>198.06200000000001</c:v>
                </c:pt>
                <c:pt idx="25">
                  <c:v>198.31399999999999</c:v>
                </c:pt>
                <c:pt idx="26">
                  <c:v>198.547</c:v>
                </c:pt>
                <c:pt idx="27">
                  <c:v>198.76</c:v>
                </c:pt>
                <c:pt idx="28">
                  <c:v>198.96600000000001</c:v>
                </c:pt>
                <c:pt idx="29">
                  <c:v>199.154</c:v>
                </c:pt>
                <c:pt idx="30">
                  <c:v>199.33199999999999</c:v>
                </c:pt>
                <c:pt idx="31">
                  <c:v>199.49700000000001</c:v>
                </c:pt>
                <c:pt idx="32">
                  <c:v>199.65199999999999</c:v>
                </c:pt>
                <c:pt idx="33">
                  <c:v>199.804</c:v>
                </c:pt>
                <c:pt idx="34">
                  <c:v>199.94200000000001</c:v>
                </c:pt>
                <c:pt idx="35">
                  <c:v>200.07499999999999</c:v>
                </c:pt>
                <c:pt idx="36">
                  <c:v>200.20099999999999</c:v>
                </c:pt>
                <c:pt idx="37">
                  <c:v>200.315</c:v>
                </c:pt>
                <c:pt idx="38">
                  <c:v>200.43100000000001</c:v>
                </c:pt>
                <c:pt idx="39">
                  <c:v>200.53700000000001</c:v>
                </c:pt>
                <c:pt idx="40">
                  <c:v>199.905</c:v>
                </c:pt>
                <c:pt idx="41">
                  <c:v>200.01400000000001</c:v>
                </c:pt>
                <c:pt idx="42">
                  <c:v>200.12299999999999</c:v>
                </c:pt>
                <c:pt idx="43">
                  <c:v>200.227</c:v>
                </c:pt>
                <c:pt idx="44">
                  <c:v>200.32400000000001</c:v>
                </c:pt>
                <c:pt idx="45">
                  <c:v>200.423</c:v>
                </c:pt>
                <c:pt idx="46">
                  <c:v>200.505</c:v>
                </c:pt>
                <c:pt idx="47">
                  <c:v>199.904</c:v>
                </c:pt>
                <c:pt idx="48">
                  <c:v>200.00700000000001</c:v>
                </c:pt>
                <c:pt idx="49">
                  <c:v>200.09399999999999</c:v>
                </c:pt>
                <c:pt idx="50">
                  <c:v>200.179</c:v>
                </c:pt>
                <c:pt idx="51">
                  <c:v>200.273</c:v>
                </c:pt>
                <c:pt idx="52">
                  <c:v>200.363</c:v>
                </c:pt>
                <c:pt idx="53">
                  <c:v>200.435</c:v>
                </c:pt>
                <c:pt idx="54">
                  <c:v>199.92599999999999</c:v>
                </c:pt>
                <c:pt idx="55">
                  <c:v>200.00800000000001</c:v>
                </c:pt>
                <c:pt idx="56">
                  <c:v>200.09399999999999</c:v>
                </c:pt>
                <c:pt idx="57">
                  <c:v>200.172</c:v>
                </c:pt>
                <c:pt idx="58">
                  <c:v>200.26</c:v>
                </c:pt>
                <c:pt idx="59">
                  <c:v>200.327</c:v>
                </c:pt>
                <c:pt idx="60">
                  <c:v>200.392</c:v>
                </c:pt>
                <c:pt idx="61">
                  <c:v>199.95500000000001</c:v>
                </c:pt>
                <c:pt idx="62">
                  <c:v>200.03</c:v>
                </c:pt>
                <c:pt idx="63">
                  <c:v>200.101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03-4DFF-AD62-EB90DC4DCC06}"/>
            </c:ext>
          </c:extLst>
        </c:ser>
        <c:ser>
          <c:idx val="3"/>
          <c:order val="3"/>
          <c:tx>
            <c:strRef>
              <c:f>'H2C performance'!$C$8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performance'!$D$8:$BO$8</c:f>
              <c:numCache>
                <c:formatCode>General</c:formatCode>
                <c:ptCount val="64"/>
                <c:pt idx="0">
                  <c:v>110.032</c:v>
                </c:pt>
                <c:pt idx="1">
                  <c:v>143.71700000000001</c:v>
                </c:pt>
                <c:pt idx="2">
                  <c:v>159.58199999999999</c:v>
                </c:pt>
                <c:pt idx="3">
                  <c:v>168.905</c:v>
                </c:pt>
                <c:pt idx="4">
                  <c:v>159.99799999999999</c:v>
                </c:pt>
                <c:pt idx="5">
                  <c:v>179.38300000000001</c:v>
                </c:pt>
                <c:pt idx="6">
                  <c:v>182.62100000000001</c:v>
                </c:pt>
                <c:pt idx="7">
                  <c:v>185.12799999999999</c:v>
                </c:pt>
                <c:pt idx="8">
                  <c:v>187.125</c:v>
                </c:pt>
                <c:pt idx="9">
                  <c:v>188.75200000000001</c:v>
                </c:pt>
                <c:pt idx="10">
                  <c:v>190.108</c:v>
                </c:pt>
                <c:pt idx="11">
                  <c:v>188.63900000000001</c:v>
                </c:pt>
                <c:pt idx="12">
                  <c:v>192.227</c:v>
                </c:pt>
                <c:pt idx="13">
                  <c:v>193.07400000000001</c:v>
                </c:pt>
                <c:pt idx="14">
                  <c:v>193.81399999999999</c:v>
                </c:pt>
                <c:pt idx="15">
                  <c:v>194.46600000000001</c:v>
                </c:pt>
                <c:pt idx="16">
                  <c:v>195.04400000000001</c:v>
                </c:pt>
                <c:pt idx="17">
                  <c:v>195.56299999999999</c:v>
                </c:pt>
                <c:pt idx="18">
                  <c:v>196.03100000000001</c:v>
                </c:pt>
                <c:pt idx="19">
                  <c:v>196.44900000000001</c:v>
                </c:pt>
                <c:pt idx="20">
                  <c:v>196.83</c:v>
                </c:pt>
                <c:pt idx="21">
                  <c:v>197.179</c:v>
                </c:pt>
                <c:pt idx="22">
                  <c:v>197.49600000000001</c:v>
                </c:pt>
                <c:pt idx="23">
                  <c:v>197.79</c:v>
                </c:pt>
                <c:pt idx="24">
                  <c:v>198.066</c:v>
                </c:pt>
                <c:pt idx="25">
                  <c:v>198.315</c:v>
                </c:pt>
                <c:pt idx="26">
                  <c:v>198.54300000000001</c:v>
                </c:pt>
                <c:pt idx="27">
                  <c:v>198.768</c:v>
                </c:pt>
                <c:pt idx="28">
                  <c:v>198.96600000000001</c:v>
                </c:pt>
                <c:pt idx="29">
                  <c:v>199.15600000000001</c:v>
                </c:pt>
                <c:pt idx="30">
                  <c:v>199.334</c:v>
                </c:pt>
                <c:pt idx="31">
                  <c:v>199.49700000000001</c:v>
                </c:pt>
                <c:pt idx="32">
                  <c:v>199.65700000000001</c:v>
                </c:pt>
                <c:pt idx="33">
                  <c:v>199.79499999999999</c:v>
                </c:pt>
                <c:pt idx="34">
                  <c:v>199.94200000000001</c:v>
                </c:pt>
                <c:pt idx="35">
                  <c:v>200.07</c:v>
                </c:pt>
                <c:pt idx="36">
                  <c:v>200.19800000000001</c:v>
                </c:pt>
                <c:pt idx="37">
                  <c:v>200.32</c:v>
                </c:pt>
                <c:pt idx="38">
                  <c:v>200.42599999999999</c:v>
                </c:pt>
                <c:pt idx="39">
                  <c:v>200.53399999999999</c:v>
                </c:pt>
                <c:pt idx="40">
                  <c:v>199.90799999999999</c:v>
                </c:pt>
                <c:pt idx="41">
                  <c:v>200.03</c:v>
                </c:pt>
                <c:pt idx="42">
                  <c:v>200.12899999999999</c:v>
                </c:pt>
                <c:pt idx="43">
                  <c:v>200.23</c:v>
                </c:pt>
                <c:pt idx="44">
                  <c:v>200.333</c:v>
                </c:pt>
                <c:pt idx="45">
                  <c:v>200.43799999999999</c:v>
                </c:pt>
                <c:pt idx="46">
                  <c:v>200.50800000000001</c:v>
                </c:pt>
                <c:pt idx="47">
                  <c:v>199.93600000000001</c:v>
                </c:pt>
                <c:pt idx="48">
                  <c:v>200.023</c:v>
                </c:pt>
                <c:pt idx="49">
                  <c:v>200.10400000000001</c:v>
                </c:pt>
                <c:pt idx="50">
                  <c:v>200.209</c:v>
                </c:pt>
                <c:pt idx="51">
                  <c:v>200.297</c:v>
                </c:pt>
                <c:pt idx="52">
                  <c:v>200.37299999999999</c:v>
                </c:pt>
                <c:pt idx="53">
                  <c:v>200.45599999999999</c:v>
                </c:pt>
                <c:pt idx="54">
                  <c:v>199.93299999999999</c:v>
                </c:pt>
                <c:pt idx="55">
                  <c:v>200.012</c:v>
                </c:pt>
                <c:pt idx="56">
                  <c:v>200.10599999999999</c:v>
                </c:pt>
                <c:pt idx="57">
                  <c:v>200.18799999999999</c:v>
                </c:pt>
                <c:pt idx="58">
                  <c:v>200.26</c:v>
                </c:pt>
                <c:pt idx="59">
                  <c:v>200.33500000000001</c:v>
                </c:pt>
                <c:pt idx="60">
                  <c:v>200.39599999999999</c:v>
                </c:pt>
                <c:pt idx="61">
                  <c:v>199.95500000000001</c:v>
                </c:pt>
                <c:pt idx="62">
                  <c:v>200.03800000000001</c:v>
                </c:pt>
                <c:pt idx="63">
                  <c:v>200.11799999999999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A03-4DFF-AD62-EB90DC4DC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performance'!$D$15:$BO$15</c:f>
              <c:numCache>
                <c:formatCode>General</c:formatCode>
                <c:ptCount val="64"/>
                <c:pt idx="0">
                  <c:v>70.77734375</c:v>
                </c:pt>
                <c:pt idx="1">
                  <c:v>68.376953125</c:v>
                </c:pt>
                <c:pt idx="2">
                  <c:v>66.192708333333329</c:v>
                </c:pt>
                <c:pt idx="3">
                  <c:v>65.02880859375</c:v>
                </c:pt>
                <c:pt idx="4">
                  <c:v>62.495312499999997</c:v>
                </c:pt>
                <c:pt idx="5">
                  <c:v>57.581380208333336</c:v>
                </c:pt>
                <c:pt idx="6">
                  <c:v>50.7265625</c:v>
                </c:pt>
                <c:pt idx="7">
                  <c:v>45.123046875</c:v>
                </c:pt>
                <c:pt idx="8">
                  <c:v>40.593967013888886</c:v>
                </c:pt>
                <c:pt idx="9">
                  <c:v>36.862695312500001</c:v>
                </c:pt>
                <c:pt idx="10">
                  <c:v>33.749289772727273</c:v>
                </c:pt>
                <c:pt idx="11">
                  <c:v>30.702311197916668</c:v>
                </c:pt>
                <c:pt idx="12">
                  <c:v>28.87920673076923</c:v>
                </c:pt>
                <c:pt idx="13">
                  <c:v>26.934430803571427</c:v>
                </c:pt>
                <c:pt idx="14">
                  <c:v>25.235156249999999</c:v>
                </c:pt>
                <c:pt idx="15">
                  <c:v>23.73779296875</c:v>
                </c:pt>
                <c:pt idx="16">
                  <c:v>22.408432904411764</c:v>
                </c:pt>
                <c:pt idx="17">
                  <c:v>21.218532986111111</c:v>
                </c:pt>
                <c:pt idx="18">
                  <c:v>20.150390625</c:v>
                </c:pt>
                <c:pt idx="19">
                  <c:v>19.184179687499999</c:v>
                </c:pt>
                <c:pt idx="20">
                  <c:v>18.306361607142858</c:v>
                </c:pt>
                <c:pt idx="21">
                  <c:v>17.504705255681817</c:v>
                </c:pt>
                <c:pt idx="22">
                  <c:v>16.771569293478262</c:v>
                </c:pt>
                <c:pt idx="23">
                  <c:v>16.096761067708332</c:v>
                </c:pt>
                <c:pt idx="24">
                  <c:v>15.473750000000001</c:v>
                </c:pt>
                <c:pt idx="25">
                  <c:v>14.897986778846153</c:v>
                </c:pt>
                <c:pt idx="26">
                  <c:v>14.362485532407407</c:v>
                </c:pt>
                <c:pt idx="27">
                  <c:v>13.8642578125</c:v>
                </c:pt>
                <c:pt idx="28">
                  <c:v>13.400188577586206</c:v>
                </c:pt>
                <c:pt idx="29">
                  <c:v>12.965494791666666</c:v>
                </c:pt>
                <c:pt idx="30">
                  <c:v>12.559097782258064</c:v>
                </c:pt>
                <c:pt idx="31">
                  <c:v>12.17633056640625</c:v>
                </c:pt>
                <c:pt idx="32">
                  <c:v>11.816702178030303</c:v>
                </c:pt>
                <c:pt idx="33">
                  <c:v>11.477596507352942</c:v>
                </c:pt>
                <c:pt idx="34">
                  <c:v>11.155915178571428</c:v>
                </c:pt>
                <c:pt idx="35">
                  <c:v>10.85400390625</c:v>
                </c:pt>
                <c:pt idx="36">
                  <c:v>10.567039695945946</c:v>
                </c:pt>
                <c:pt idx="37">
                  <c:v>10.294613486842104</c:v>
                </c:pt>
                <c:pt idx="38">
                  <c:v>10.035306490384615</c:v>
                </c:pt>
                <c:pt idx="39">
                  <c:v>9.7904296874999996</c:v>
                </c:pt>
                <c:pt idx="40">
                  <c:v>9.5211509146341466</c:v>
                </c:pt>
                <c:pt idx="41">
                  <c:v>9.2991536458333339</c:v>
                </c:pt>
                <c:pt idx="42">
                  <c:v>9.0888898982558146</c:v>
                </c:pt>
                <c:pt idx="43">
                  <c:v>8.8866299715909083</c:v>
                </c:pt>
                <c:pt idx="44">
                  <c:v>8.6936197916666664</c:v>
                </c:pt>
                <c:pt idx="45">
                  <c:v>8.5078974184782616</c:v>
                </c:pt>
                <c:pt idx="46">
                  <c:v>8.3326545877659566</c:v>
                </c:pt>
                <c:pt idx="47">
                  <c:v>8.1305338541666661</c:v>
                </c:pt>
                <c:pt idx="48">
                  <c:v>7.9681122448979593</c:v>
                </c:pt>
                <c:pt idx="49">
                  <c:v>7.8129687499999996</c:v>
                </c:pt>
                <c:pt idx="50">
                  <c:v>7.6624540441176467</c:v>
                </c:pt>
                <c:pt idx="51">
                  <c:v>7.5194561298076925</c:v>
                </c:pt>
                <c:pt idx="52">
                  <c:v>7.3804540094339623</c:v>
                </c:pt>
                <c:pt idx="53">
                  <c:v>7.2465639467592595</c:v>
                </c:pt>
                <c:pt idx="54">
                  <c:v>7.097975852272727</c:v>
                </c:pt>
                <c:pt idx="55">
                  <c:v>6.9743303571428568</c:v>
                </c:pt>
                <c:pt idx="56">
                  <c:v>6.8550233004385968</c:v>
                </c:pt>
                <c:pt idx="57">
                  <c:v>6.7393251616379306</c:v>
                </c:pt>
                <c:pt idx="58">
                  <c:v>6.6270524364406782</c:v>
                </c:pt>
                <c:pt idx="59">
                  <c:v>6.5191406250000004</c:v>
                </c:pt>
                <c:pt idx="60">
                  <c:v>6.4147028688524594</c:v>
                </c:pt>
                <c:pt idx="61">
                  <c:v>6.297977570564516</c:v>
                </c:pt>
                <c:pt idx="62">
                  <c:v>6.2006758432539684</c:v>
                </c:pt>
                <c:pt idx="63">
                  <c:v>6.1058349609375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D7-4C1F-8A95-A3AAE5F5B133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performance'!$D$14:$BO$14</c:f>
              <c:numCache>
                <c:formatCode>General</c:formatCode>
                <c:ptCount val="64"/>
                <c:pt idx="0">
                  <c:v>141.93359375</c:v>
                </c:pt>
                <c:pt idx="1">
                  <c:v>134.0556640625</c:v>
                </c:pt>
                <c:pt idx="2">
                  <c:v>103.880859375</c:v>
                </c:pt>
                <c:pt idx="3">
                  <c:v>82.47265625</c:v>
                </c:pt>
                <c:pt idx="4">
                  <c:v>62.499218749999997</c:v>
                </c:pt>
                <c:pt idx="5">
                  <c:v>58.392903645833336</c:v>
                </c:pt>
                <c:pt idx="6">
                  <c:v>50.956752232142854</c:v>
                </c:pt>
                <c:pt idx="7">
                  <c:v>45.196044921875</c:v>
                </c:pt>
                <c:pt idx="8">
                  <c:v>40.608506944444443</c:v>
                </c:pt>
                <c:pt idx="9">
                  <c:v>36.864453124999997</c:v>
                </c:pt>
                <c:pt idx="10">
                  <c:v>33.754261363636367</c:v>
                </c:pt>
                <c:pt idx="11">
                  <c:v>30.702962239583332</c:v>
                </c:pt>
                <c:pt idx="12">
                  <c:v>28.880408653846153</c:v>
                </c:pt>
                <c:pt idx="13">
                  <c:v>26.936383928571427</c:v>
                </c:pt>
                <c:pt idx="14">
                  <c:v>25.236328125</c:v>
                </c:pt>
                <c:pt idx="15">
                  <c:v>23.738525390625</c:v>
                </c:pt>
                <c:pt idx="16">
                  <c:v>22.408662683823529</c:v>
                </c:pt>
                <c:pt idx="17">
                  <c:v>21.219618055555557</c:v>
                </c:pt>
                <c:pt idx="18">
                  <c:v>20.151212993421051</c:v>
                </c:pt>
                <c:pt idx="19">
                  <c:v>19.1845703125</c:v>
                </c:pt>
                <c:pt idx="20">
                  <c:v>18.30654761904762</c:v>
                </c:pt>
                <c:pt idx="21">
                  <c:v>17.504616477272727</c:v>
                </c:pt>
                <c:pt idx="22">
                  <c:v>16.771314538043477</c:v>
                </c:pt>
                <c:pt idx="23">
                  <c:v>16.09619140625</c:v>
                </c:pt>
                <c:pt idx="24">
                  <c:v>15.473750000000001</c:v>
                </c:pt>
                <c:pt idx="25">
                  <c:v>14.897085336538462</c:v>
                </c:pt>
                <c:pt idx="26">
                  <c:v>14.36255787037037</c:v>
                </c:pt>
                <c:pt idx="27">
                  <c:v>13.864676339285714</c:v>
                </c:pt>
                <c:pt idx="28">
                  <c:v>13.400255926724139</c:v>
                </c:pt>
                <c:pt idx="29">
                  <c:v>12.965885416666667</c:v>
                </c:pt>
                <c:pt idx="30">
                  <c:v>12.558719758064516</c:v>
                </c:pt>
                <c:pt idx="31">
                  <c:v>12.17633056640625</c:v>
                </c:pt>
                <c:pt idx="32">
                  <c:v>11.816820549242424</c:v>
                </c:pt>
                <c:pt idx="33">
                  <c:v>11.477481617647058</c:v>
                </c:pt>
                <c:pt idx="34">
                  <c:v>11.156194196428572</c:v>
                </c:pt>
                <c:pt idx="35">
                  <c:v>10.854654947916666</c:v>
                </c:pt>
                <c:pt idx="36">
                  <c:v>10.568148226351351</c:v>
                </c:pt>
                <c:pt idx="37">
                  <c:v>10.296052631578947</c:v>
                </c:pt>
                <c:pt idx="38">
                  <c:v>10.037459935897436</c:v>
                </c:pt>
                <c:pt idx="39">
                  <c:v>9.7923828124999996</c:v>
                </c:pt>
                <c:pt idx="40">
                  <c:v>9.5226753048780495</c:v>
                </c:pt>
                <c:pt idx="41">
                  <c:v>9.3012462797619051</c:v>
                </c:pt>
                <c:pt idx="42">
                  <c:v>9.0895257994186043</c:v>
                </c:pt>
                <c:pt idx="43">
                  <c:v>8.8879172585227266</c:v>
                </c:pt>
                <c:pt idx="44">
                  <c:v>8.6950086805555564</c:v>
                </c:pt>
                <c:pt idx="45">
                  <c:v>8.5096807065217384</c:v>
                </c:pt>
                <c:pt idx="46">
                  <c:v>8.3325299202127656</c:v>
                </c:pt>
                <c:pt idx="47">
                  <c:v>8.1342366536458339</c:v>
                </c:pt>
                <c:pt idx="48">
                  <c:v>7.9719387755102042</c:v>
                </c:pt>
                <c:pt idx="49">
                  <c:v>7.8161718750000002</c:v>
                </c:pt>
                <c:pt idx="50">
                  <c:v>7.6665517769607847</c:v>
                </c:pt>
                <c:pt idx="51">
                  <c:v>7.5222731370192308</c:v>
                </c:pt>
                <c:pt idx="52">
                  <c:v>7.3834021226415096</c:v>
                </c:pt>
                <c:pt idx="53">
                  <c:v>7.2490234375</c:v>
                </c:pt>
                <c:pt idx="54">
                  <c:v>7.0986150568181818</c:v>
                </c:pt>
                <c:pt idx="55">
                  <c:v>6.9747140066964288</c:v>
                </c:pt>
                <c:pt idx="56">
                  <c:v>6.8551603618421053</c:v>
                </c:pt>
                <c:pt idx="57">
                  <c:v>6.7398302801724137</c:v>
                </c:pt>
                <c:pt idx="58">
                  <c:v>6.6278138241525424</c:v>
                </c:pt>
                <c:pt idx="59">
                  <c:v>6.5199218749999996</c:v>
                </c:pt>
                <c:pt idx="60">
                  <c:v>6.4150870901639347</c:v>
                </c:pt>
                <c:pt idx="61">
                  <c:v>6.298733618951613</c:v>
                </c:pt>
                <c:pt idx="62">
                  <c:v>6.2009548611111107</c:v>
                </c:pt>
                <c:pt idx="63">
                  <c:v>6.106231689453125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D7-4C1F-8A95-A3AAE5F5B133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performance'!$D$13:$BO$13</c:f>
              <c:numCache>
                <c:formatCode>General</c:formatCode>
                <c:ptCount val="64"/>
                <c:pt idx="0">
                  <c:v>214.90625</c:v>
                </c:pt>
                <c:pt idx="1">
                  <c:v>140.3544921875</c:v>
                </c:pt>
                <c:pt idx="2">
                  <c:v>103.89453125</c:v>
                </c:pt>
                <c:pt idx="3">
                  <c:v>82.47119140625</c:v>
                </c:pt>
                <c:pt idx="4">
                  <c:v>62.499218749999997</c:v>
                </c:pt>
                <c:pt idx="5">
                  <c:v>58.392903645833336</c:v>
                </c:pt>
                <c:pt idx="6">
                  <c:v>50.954520089285715</c:v>
                </c:pt>
                <c:pt idx="7">
                  <c:v>45.197265625</c:v>
                </c:pt>
                <c:pt idx="8">
                  <c:v>40.608506944444443</c:v>
                </c:pt>
                <c:pt idx="9">
                  <c:v>36.866015625000003</c:v>
                </c:pt>
                <c:pt idx="10">
                  <c:v>33.754794034090907</c:v>
                </c:pt>
                <c:pt idx="11">
                  <c:v>30.702962239583332</c:v>
                </c:pt>
                <c:pt idx="12">
                  <c:v>28.88055889423077</c:v>
                </c:pt>
                <c:pt idx="13">
                  <c:v>26.935546875</c:v>
                </c:pt>
                <c:pt idx="14">
                  <c:v>25.236328125</c:v>
                </c:pt>
                <c:pt idx="15">
                  <c:v>23.738525390625</c:v>
                </c:pt>
                <c:pt idx="16">
                  <c:v>22.408662683823529</c:v>
                </c:pt>
                <c:pt idx="17">
                  <c:v>21.220160590277779</c:v>
                </c:pt>
                <c:pt idx="18">
                  <c:v>20.150904605263158</c:v>
                </c:pt>
                <c:pt idx="19">
                  <c:v>19.184374999999999</c:v>
                </c:pt>
                <c:pt idx="20">
                  <c:v>18.306361607142858</c:v>
                </c:pt>
                <c:pt idx="21">
                  <c:v>17.505237926136363</c:v>
                </c:pt>
                <c:pt idx="22">
                  <c:v>16.771314538043477</c:v>
                </c:pt>
                <c:pt idx="23">
                  <c:v>16.096598307291668</c:v>
                </c:pt>
                <c:pt idx="24">
                  <c:v>15.473593749999999</c:v>
                </c:pt>
                <c:pt idx="25">
                  <c:v>14.897385817307692</c:v>
                </c:pt>
                <c:pt idx="26">
                  <c:v>14.362485532407407</c:v>
                </c:pt>
                <c:pt idx="27">
                  <c:v>13.864397321428571</c:v>
                </c:pt>
                <c:pt idx="28">
                  <c:v>13.400188577586206</c:v>
                </c:pt>
                <c:pt idx="29">
                  <c:v>12.965755208333333</c:v>
                </c:pt>
                <c:pt idx="30">
                  <c:v>12.558719758064516</c:v>
                </c:pt>
                <c:pt idx="31">
                  <c:v>12.17633056640625</c:v>
                </c:pt>
                <c:pt idx="32">
                  <c:v>11.816524621212121</c:v>
                </c:pt>
                <c:pt idx="33">
                  <c:v>11.477711397058824</c:v>
                </c:pt>
                <c:pt idx="34">
                  <c:v>11.157477678571428</c:v>
                </c:pt>
                <c:pt idx="35">
                  <c:v>10.854763454861111</c:v>
                </c:pt>
                <c:pt idx="36">
                  <c:v>10.568042652027026</c:v>
                </c:pt>
                <c:pt idx="37">
                  <c:v>10.295795641447368</c:v>
                </c:pt>
                <c:pt idx="38">
                  <c:v>10.037610176282051</c:v>
                </c:pt>
                <c:pt idx="39">
                  <c:v>9.7918457031250004</c:v>
                </c:pt>
                <c:pt idx="40">
                  <c:v>9.522913490853659</c:v>
                </c:pt>
                <c:pt idx="41">
                  <c:v>9.3012462797619051</c:v>
                </c:pt>
                <c:pt idx="42">
                  <c:v>9.0898891715116275</c:v>
                </c:pt>
                <c:pt idx="43">
                  <c:v>8.8879172585227266</c:v>
                </c:pt>
                <c:pt idx="44">
                  <c:v>8.694618055555555</c:v>
                </c:pt>
                <c:pt idx="45">
                  <c:v>8.5098080842391308</c:v>
                </c:pt>
                <c:pt idx="46">
                  <c:v>8.332155917553191</c:v>
                </c:pt>
                <c:pt idx="47">
                  <c:v>8.1341145833333339</c:v>
                </c:pt>
                <c:pt idx="48">
                  <c:v>7.9722177933673466</c:v>
                </c:pt>
                <c:pt idx="49">
                  <c:v>7.8161718750000002</c:v>
                </c:pt>
                <c:pt idx="50">
                  <c:v>7.6661688112745097</c:v>
                </c:pt>
                <c:pt idx="51">
                  <c:v>7.5222731370192308</c:v>
                </c:pt>
                <c:pt idx="52">
                  <c:v>7.3836600825471699</c:v>
                </c:pt>
                <c:pt idx="53">
                  <c:v>7.2495298032407405</c:v>
                </c:pt>
                <c:pt idx="54">
                  <c:v>7.0996448863636363</c:v>
                </c:pt>
                <c:pt idx="55">
                  <c:v>6.9757254464285712</c:v>
                </c:pt>
                <c:pt idx="56">
                  <c:v>6.8562911184210522</c:v>
                </c:pt>
                <c:pt idx="57">
                  <c:v>6.7407058189655169</c:v>
                </c:pt>
                <c:pt idx="58">
                  <c:v>6.6293697033898304</c:v>
                </c:pt>
                <c:pt idx="59">
                  <c:v>6.5210611979166666</c:v>
                </c:pt>
                <c:pt idx="60">
                  <c:v>6.4162397540983607</c:v>
                </c:pt>
                <c:pt idx="61">
                  <c:v>6.298985635080645</c:v>
                </c:pt>
                <c:pt idx="62">
                  <c:v>6.2013268849206353</c:v>
                </c:pt>
                <c:pt idx="63">
                  <c:v>6.106597900390625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D7-4C1F-8A95-A3AAE5F5B133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performance'!$D$12:$BO$12</c:f>
              <c:numCache>
                <c:formatCode>General</c:formatCode>
                <c:ptCount val="64"/>
                <c:pt idx="0">
                  <c:v>214.90625</c:v>
                </c:pt>
                <c:pt idx="1">
                  <c:v>140.3486328125</c:v>
                </c:pt>
                <c:pt idx="2">
                  <c:v>103.89453125</c:v>
                </c:pt>
                <c:pt idx="3">
                  <c:v>82.47314453125</c:v>
                </c:pt>
                <c:pt idx="4">
                  <c:v>62.499218749999997</c:v>
                </c:pt>
                <c:pt idx="5">
                  <c:v>58.392903645833336</c:v>
                </c:pt>
                <c:pt idx="6">
                  <c:v>50.954520089285715</c:v>
                </c:pt>
                <c:pt idx="7">
                  <c:v>45.197265625</c:v>
                </c:pt>
                <c:pt idx="8">
                  <c:v>40.608723958333336</c:v>
                </c:pt>
                <c:pt idx="9">
                  <c:v>36.865625000000001</c:v>
                </c:pt>
                <c:pt idx="10">
                  <c:v>33.754971590909093</c:v>
                </c:pt>
                <c:pt idx="11">
                  <c:v>30.702962239583332</c:v>
                </c:pt>
                <c:pt idx="12">
                  <c:v>28.88025841346154</c:v>
                </c:pt>
                <c:pt idx="13">
                  <c:v>26.935546875</c:v>
                </c:pt>
                <c:pt idx="14">
                  <c:v>25.236197916666665</c:v>
                </c:pt>
                <c:pt idx="15">
                  <c:v>23.738525390625</c:v>
                </c:pt>
                <c:pt idx="16">
                  <c:v>22.408547794117649</c:v>
                </c:pt>
                <c:pt idx="17">
                  <c:v>21.219943576388889</c:v>
                </c:pt>
                <c:pt idx="18">
                  <c:v>20.151212993421051</c:v>
                </c:pt>
                <c:pt idx="19">
                  <c:v>19.184472656250001</c:v>
                </c:pt>
                <c:pt idx="20">
                  <c:v>18.306361607142858</c:v>
                </c:pt>
                <c:pt idx="21">
                  <c:v>17.505237926136363</c:v>
                </c:pt>
                <c:pt idx="22">
                  <c:v>16.771059782608695</c:v>
                </c:pt>
                <c:pt idx="23">
                  <c:v>16.09619140625</c:v>
                </c:pt>
                <c:pt idx="24">
                  <c:v>15.473906250000001</c:v>
                </c:pt>
                <c:pt idx="25">
                  <c:v>14.8974609375</c:v>
                </c:pt>
                <c:pt idx="26">
                  <c:v>14.362196180555555</c:v>
                </c:pt>
                <c:pt idx="27">
                  <c:v>13.864955357142858</c:v>
                </c:pt>
                <c:pt idx="28">
                  <c:v>13.400188577586206</c:v>
                </c:pt>
                <c:pt idx="29">
                  <c:v>12.965885416666667</c:v>
                </c:pt>
                <c:pt idx="30">
                  <c:v>12.558845766129032</c:v>
                </c:pt>
                <c:pt idx="31">
                  <c:v>12.17633056640625</c:v>
                </c:pt>
                <c:pt idx="32">
                  <c:v>11.816820549242424</c:v>
                </c:pt>
                <c:pt idx="33">
                  <c:v>11.477194393382353</c:v>
                </c:pt>
                <c:pt idx="34">
                  <c:v>11.157477678571428</c:v>
                </c:pt>
                <c:pt idx="35">
                  <c:v>10.8544921875</c:v>
                </c:pt>
                <c:pt idx="36">
                  <c:v>10.56788429054054</c:v>
                </c:pt>
                <c:pt idx="37">
                  <c:v>10.296052631578947</c:v>
                </c:pt>
                <c:pt idx="38">
                  <c:v>10.037359775641026</c:v>
                </c:pt>
                <c:pt idx="39">
                  <c:v>9.7916992187500007</c:v>
                </c:pt>
                <c:pt idx="40">
                  <c:v>9.5230564024390247</c:v>
                </c:pt>
                <c:pt idx="41">
                  <c:v>9.3019903273809526</c:v>
                </c:pt>
                <c:pt idx="42">
                  <c:v>9.0901617005813957</c:v>
                </c:pt>
                <c:pt idx="43">
                  <c:v>8.8880504261363633</c:v>
                </c:pt>
                <c:pt idx="44">
                  <c:v>8.6950086805555564</c:v>
                </c:pt>
                <c:pt idx="45">
                  <c:v>8.5104449728260878</c:v>
                </c:pt>
                <c:pt idx="46">
                  <c:v>8.3322805851063837</c:v>
                </c:pt>
                <c:pt idx="47">
                  <c:v>8.1354166666666661</c:v>
                </c:pt>
                <c:pt idx="48">
                  <c:v>7.9728555484693882</c:v>
                </c:pt>
                <c:pt idx="49">
                  <c:v>7.8165624999999999</c:v>
                </c:pt>
                <c:pt idx="50">
                  <c:v>7.667317708333333</c:v>
                </c:pt>
                <c:pt idx="51">
                  <c:v>7.5231745793269234</c:v>
                </c:pt>
                <c:pt idx="52">
                  <c:v>7.384028596698113</c:v>
                </c:pt>
                <c:pt idx="53">
                  <c:v>7.2502893518518521</c:v>
                </c:pt>
                <c:pt idx="54">
                  <c:v>7.0998934659090907</c:v>
                </c:pt>
                <c:pt idx="55">
                  <c:v>6.9758649553571432</c:v>
                </c:pt>
                <c:pt idx="56">
                  <c:v>6.8567023026315788</c:v>
                </c:pt>
                <c:pt idx="57">
                  <c:v>6.7412446120689653</c:v>
                </c:pt>
                <c:pt idx="58">
                  <c:v>6.6293697033898304</c:v>
                </c:pt>
                <c:pt idx="59">
                  <c:v>6.521321614583333</c:v>
                </c:pt>
                <c:pt idx="60">
                  <c:v>6.4163678278688527</c:v>
                </c:pt>
                <c:pt idx="61">
                  <c:v>6.298985635080645</c:v>
                </c:pt>
                <c:pt idx="62">
                  <c:v>6.2015749007936511</c:v>
                </c:pt>
                <c:pt idx="63">
                  <c:v>6.10711669921875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D7-4C1F-8A95-A3AAE5F5B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FWD_gen5x8_lab142_190Qs_26_indv!$C$21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FWD_gen5x8_lab142_190Qs_26_indv!$D$21:$BO$21</c:f>
              <c:numCache>
                <c:formatCode>General</c:formatCode>
                <c:ptCount val="64"/>
                <c:pt idx="0">
                  <c:v>31.364997120000002</c:v>
                </c:pt>
                <c:pt idx="1">
                  <c:v>54.934427648000003</c:v>
                </c:pt>
                <c:pt idx="2">
                  <c:v>73.245729792000006</c:v>
                </c:pt>
                <c:pt idx="3">
                  <c:v>87.895410687999998</c:v>
                </c:pt>
                <c:pt idx="4">
                  <c:v>99.880519680000006</c:v>
                </c:pt>
                <c:pt idx="5">
                  <c:v>109.86966220799999</c:v>
                </c:pt>
                <c:pt idx="6">
                  <c:v>118.319735296</c:v>
                </c:pt>
                <c:pt idx="7">
                  <c:v>125.565566976</c:v>
                </c:pt>
                <c:pt idx="8">
                  <c:v>131.84274124800001</c:v>
                </c:pt>
                <c:pt idx="9">
                  <c:v>137.33579775999999</c:v>
                </c:pt>
                <c:pt idx="10">
                  <c:v>142.182751744</c:v>
                </c:pt>
                <c:pt idx="11">
                  <c:v>146.491158528</c:v>
                </c:pt>
                <c:pt idx="12">
                  <c:v>150.34564812799999</c:v>
                </c:pt>
                <c:pt idx="13">
                  <c:v>153.81517312</c:v>
                </c:pt>
                <c:pt idx="14">
                  <c:v>142.84353024000001</c:v>
                </c:pt>
                <c:pt idx="15">
                  <c:v>99.858620415999994</c:v>
                </c:pt>
                <c:pt idx="16">
                  <c:v>100.726630912</c:v>
                </c:pt>
                <c:pt idx="17">
                  <c:v>104.60218982400001</c:v>
                </c:pt>
                <c:pt idx="18">
                  <c:v>111.10869248</c:v>
                </c:pt>
                <c:pt idx="19">
                  <c:v>118.747648</c:v>
                </c:pt>
                <c:pt idx="20">
                  <c:v>126.45650841600001</c:v>
                </c:pt>
                <c:pt idx="21">
                  <c:v>133.561381888</c:v>
                </c:pt>
                <c:pt idx="22">
                  <c:v>136.52144076799999</c:v>
                </c:pt>
                <c:pt idx="23">
                  <c:v>138.638032896</c:v>
                </c:pt>
                <c:pt idx="24">
                  <c:v>140.4604928</c:v>
                </c:pt>
                <c:pt idx="25">
                  <c:v>143.821703168</c:v>
                </c:pt>
                <c:pt idx="26">
                  <c:v>147.928660992</c:v>
                </c:pt>
                <c:pt idx="27">
                  <c:v>153.79050086399999</c:v>
                </c:pt>
                <c:pt idx="28">
                  <c:v>158.339769856</c:v>
                </c:pt>
                <c:pt idx="29">
                  <c:v>163.66196736000001</c:v>
                </c:pt>
                <c:pt idx="30">
                  <c:v>168.18891776000001</c:v>
                </c:pt>
                <c:pt idx="31">
                  <c:v>172.45410099200001</c:v>
                </c:pt>
                <c:pt idx="32">
                  <c:v>185.85662515199999</c:v>
                </c:pt>
                <c:pt idx="33">
                  <c:v>186.705534976</c:v>
                </c:pt>
                <c:pt idx="34">
                  <c:v>187.51815936</c:v>
                </c:pt>
                <c:pt idx="35">
                  <c:v>188.28383846400001</c:v>
                </c:pt>
                <c:pt idx="36">
                  <c:v>189.016203776</c:v>
                </c:pt>
                <c:pt idx="37">
                  <c:v>189.70983321599999</c:v>
                </c:pt>
                <c:pt idx="38">
                  <c:v>190.375870464</c:v>
                </c:pt>
                <c:pt idx="39">
                  <c:v>191.01028352</c:v>
                </c:pt>
                <c:pt idx="40">
                  <c:v>191.62876774399999</c:v>
                </c:pt>
                <c:pt idx="41">
                  <c:v>192.20976230400001</c:v>
                </c:pt>
                <c:pt idx="42">
                  <c:v>192.77339494399999</c:v>
                </c:pt>
                <c:pt idx="43">
                  <c:v>193.31279052799999</c:v>
                </c:pt>
                <c:pt idx="44">
                  <c:v>193.43524608000001</c:v>
                </c:pt>
                <c:pt idx="45">
                  <c:v>194.182448128</c:v>
                </c:pt>
                <c:pt idx="46">
                  <c:v>193.84134348800001</c:v>
                </c:pt>
                <c:pt idx="47">
                  <c:v>194.59547136</c:v>
                </c:pt>
                <c:pt idx="48">
                  <c:v>194.21300684799999</c:v>
                </c:pt>
                <c:pt idx="49">
                  <c:v>194.9162752</c:v>
                </c:pt>
                <c:pt idx="50">
                  <c:v>194.58210662400001</c:v>
                </c:pt>
                <c:pt idx="51">
                  <c:v>195.27391436799999</c:v>
                </c:pt>
                <c:pt idx="52">
                  <c:v>194.90052095999999</c:v>
                </c:pt>
                <c:pt idx="53">
                  <c:v>195.54592665600001</c:v>
                </c:pt>
                <c:pt idx="54">
                  <c:v>195.23395583999999</c:v>
                </c:pt>
                <c:pt idx="55">
                  <c:v>195.86941337600001</c:v>
                </c:pt>
                <c:pt idx="56">
                  <c:v>195.502652928</c:v>
                </c:pt>
                <c:pt idx="57">
                  <c:v>196.11891711999999</c:v>
                </c:pt>
                <c:pt idx="58">
                  <c:v>195.82021836800001</c:v>
                </c:pt>
                <c:pt idx="59">
                  <c:v>196.39750656000001</c:v>
                </c:pt>
                <c:pt idx="60">
                  <c:v>196.050728448</c:v>
                </c:pt>
                <c:pt idx="61">
                  <c:v>196.61678079999999</c:v>
                </c:pt>
                <c:pt idx="62">
                  <c:v>196.329498624</c:v>
                </c:pt>
                <c:pt idx="63">
                  <c:v>196.87692697599999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45-45AB-97A8-F6F5823D3872}"/>
            </c:ext>
          </c:extLst>
        </c:ser>
        <c:ser>
          <c:idx val="4"/>
          <c:order val="1"/>
          <c:tx>
            <c:v>2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FWD_gen5x8_lab142_190Qs_26_indv!$D$20:$BO$20</c:f>
              <c:numCache>
                <c:formatCode>General</c:formatCode>
                <c:ptCount val="64"/>
                <c:pt idx="0">
                  <c:v>62.765409792</c:v>
                </c:pt>
                <c:pt idx="1">
                  <c:v>109.868491776</c:v>
                </c:pt>
                <c:pt idx="2">
                  <c:v>146.490588672</c:v>
                </c:pt>
                <c:pt idx="3">
                  <c:v>154.036224</c:v>
                </c:pt>
                <c:pt idx="4">
                  <c:v>157.56670208</c:v>
                </c:pt>
                <c:pt idx="5">
                  <c:v>160.09301299200001</c:v>
                </c:pt>
                <c:pt idx="6">
                  <c:v>164.90950246400001</c:v>
                </c:pt>
                <c:pt idx="7">
                  <c:v>162.67622809599999</c:v>
                </c:pt>
                <c:pt idx="8">
                  <c:v>165.70975795199999</c:v>
                </c:pt>
                <c:pt idx="9">
                  <c:v>166.82669056</c:v>
                </c:pt>
                <c:pt idx="10">
                  <c:v>159.680102912</c:v>
                </c:pt>
                <c:pt idx="11">
                  <c:v>152.60187647999999</c:v>
                </c:pt>
                <c:pt idx="12">
                  <c:v>157.94080307199999</c:v>
                </c:pt>
                <c:pt idx="13">
                  <c:v>162.04683263999999</c:v>
                </c:pt>
                <c:pt idx="14">
                  <c:v>159.47292672</c:v>
                </c:pt>
                <c:pt idx="15">
                  <c:v>161.32815257600001</c:v>
                </c:pt>
                <c:pt idx="16">
                  <c:v>168.82649190399999</c:v>
                </c:pt>
                <c:pt idx="17">
                  <c:v>176.23052697599999</c:v>
                </c:pt>
                <c:pt idx="18">
                  <c:v>185.93011609600001</c:v>
                </c:pt>
                <c:pt idx="19">
                  <c:v>189.43648768</c:v>
                </c:pt>
                <c:pt idx="20">
                  <c:v>190.017558528</c:v>
                </c:pt>
                <c:pt idx="21">
                  <c:v>190.611514368</c:v>
                </c:pt>
                <c:pt idx="22">
                  <c:v>191.14529996799999</c:v>
                </c:pt>
                <c:pt idx="23">
                  <c:v>191.64780134399999</c:v>
                </c:pt>
                <c:pt idx="24">
                  <c:v>192.0863104</c:v>
                </c:pt>
                <c:pt idx="25">
                  <c:v>192.49970687999999</c:v>
                </c:pt>
                <c:pt idx="26">
                  <c:v>192.89556172799999</c:v>
                </c:pt>
                <c:pt idx="27">
                  <c:v>193.26192435199999</c:v>
                </c:pt>
                <c:pt idx="28">
                  <c:v>193.59796428799999</c:v>
                </c:pt>
                <c:pt idx="29">
                  <c:v>193.92172031999999</c:v>
                </c:pt>
                <c:pt idx="30">
                  <c:v>194.23458406399999</c:v>
                </c:pt>
                <c:pt idx="31">
                  <c:v>194.53707878399999</c:v>
                </c:pt>
                <c:pt idx="32">
                  <c:v>190.14717849600001</c:v>
                </c:pt>
                <c:pt idx="33">
                  <c:v>190.33747046400001</c:v>
                </c:pt>
                <c:pt idx="34">
                  <c:v>190.71118079999999</c:v>
                </c:pt>
                <c:pt idx="35">
                  <c:v>191.08439654399999</c:v>
                </c:pt>
                <c:pt idx="36">
                  <c:v>191.37045043200001</c:v>
                </c:pt>
                <c:pt idx="37">
                  <c:v>191.68016179200001</c:v>
                </c:pt>
                <c:pt idx="38">
                  <c:v>191.995375104</c:v>
                </c:pt>
                <c:pt idx="39">
                  <c:v>192.30089215999999</c:v>
                </c:pt>
                <c:pt idx="40">
                  <c:v>192.52141055999999</c:v>
                </c:pt>
                <c:pt idx="41">
                  <c:v>192.78045696000001</c:v>
                </c:pt>
                <c:pt idx="42">
                  <c:v>193.05726924800001</c:v>
                </c:pt>
                <c:pt idx="43">
                  <c:v>193.30323865599999</c:v>
                </c:pt>
                <c:pt idx="44">
                  <c:v>193.49187839999999</c:v>
                </c:pt>
                <c:pt idx="45">
                  <c:v>193.72994355200001</c:v>
                </c:pt>
                <c:pt idx="46">
                  <c:v>193.94626252800001</c:v>
                </c:pt>
                <c:pt idx="47">
                  <c:v>194.16256512000001</c:v>
                </c:pt>
                <c:pt idx="48">
                  <c:v>194.31995699199999</c:v>
                </c:pt>
                <c:pt idx="49">
                  <c:v>194.52456960000001</c:v>
                </c:pt>
                <c:pt idx="50">
                  <c:v>194.71979519999999</c:v>
                </c:pt>
                <c:pt idx="51">
                  <c:v>194.90647654399999</c:v>
                </c:pt>
                <c:pt idx="52">
                  <c:v>195.04298496000001</c:v>
                </c:pt>
                <c:pt idx="53">
                  <c:v>195.22302566400001</c:v>
                </c:pt>
                <c:pt idx="54">
                  <c:v>195.38106368000001</c:v>
                </c:pt>
                <c:pt idx="55">
                  <c:v>195.554308096</c:v>
                </c:pt>
                <c:pt idx="56">
                  <c:v>195.66736742399999</c:v>
                </c:pt>
                <c:pt idx="57">
                  <c:v>195.82418432</c:v>
                </c:pt>
                <c:pt idx="58">
                  <c:v>195.96639488</c:v>
                </c:pt>
                <c:pt idx="59">
                  <c:v>196.10683392000001</c:v>
                </c:pt>
                <c:pt idx="60">
                  <c:v>196.206950912</c:v>
                </c:pt>
                <c:pt idx="61">
                  <c:v>196.35505151999999</c:v>
                </c:pt>
                <c:pt idx="62">
                  <c:v>196.481875968</c:v>
                </c:pt>
                <c:pt idx="63">
                  <c:v>196.60459212800001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45-45AB-97A8-F6F5823D3872}"/>
            </c:ext>
          </c:extLst>
        </c:ser>
        <c:ser>
          <c:idx val="5"/>
          <c:order val="2"/>
          <c:tx>
            <c:v>4 Queues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FWD_gen5x8_lab142_190Qs_26_indv!$D$19:$BO$19</c:f>
              <c:numCache>
                <c:formatCode>General</c:formatCode>
                <c:ptCount val="64"/>
                <c:pt idx="0">
                  <c:v>76.999429632000002</c:v>
                </c:pt>
                <c:pt idx="1">
                  <c:v>131.08656332800001</c:v>
                </c:pt>
                <c:pt idx="2">
                  <c:v>147.642505728</c:v>
                </c:pt>
                <c:pt idx="3">
                  <c:v>156.24764211199999</c:v>
                </c:pt>
                <c:pt idx="4">
                  <c:v>159.49814784</c:v>
                </c:pt>
                <c:pt idx="5">
                  <c:v>161.21448345600001</c:v>
                </c:pt>
                <c:pt idx="6">
                  <c:v>165.69120153599999</c:v>
                </c:pt>
                <c:pt idx="7">
                  <c:v>167.057584128</c:v>
                </c:pt>
                <c:pt idx="8">
                  <c:v>173.417780736</c:v>
                </c:pt>
                <c:pt idx="9">
                  <c:v>176.00978943999999</c:v>
                </c:pt>
                <c:pt idx="10">
                  <c:v>172.028488192</c:v>
                </c:pt>
                <c:pt idx="11">
                  <c:v>168.26569728000001</c:v>
                </c:pt>
                <c:pt idx="12">
                  <c:v>167.61298944000001</c:v>
                </c:pt>
                <c:pt idx="13">
                  <c:v>168.29954355199999</c:v>
                </c:pt>
                <c:pt idx="14">
                  <c:v>173.17016064000001</c:v>
                </c:pt>
                <c:pt idx="15">
                  <c:v>178.25460224</c:v>
                </c:pt>
                <c:pt idx="16">
                  <c:v>181.83450675200001</c:v>
                </c:pt>
                <c:pt idx="17">
                  <c:v>185.17236019200001</c:v>
                </c:pt>
                <c:pt idx="18">
                  <c:v>188.32722175999999</c:v>
                </c:pt>
                <c:pt idx="19">
                  <c:v>189.4135296</c:v>
                </c:pt>
                <c:pt idx="20">
                  <c:v>190.002559488</c:v>
                </c:pt>
                <c:pt idx="21">
                  <c:v>190.61666201599999</c:v>
                </c:pt>
                <c:pt idx="22">
                  <c:v>191.160773632</c:v>
                </c:pt>
                <c:pt idx="23">
                  <c:v>191.62966425600001</c:v>
                </c:pt>
                <c:pt idx="24">
                  <c:v>192.0850432</c:v>
                </c:pt>
                <c:pt idx="25">
                  <c:v>192.50394009600001</c:v>
                </c:pt>
                <c:pt idx="26">
                  <c:v>192.91562035199999</c:v>
                </c:pt>
                <c:pt idx="27">
                  <c:v>193.251975168</c:v>
                </c:pt>
                <c:pt idx="28">
                  <c:v>193.59664281600001</c:v>
                </c:pt>
                <c:pt idx="29">
                  <c:v>193.93560575999999</c:v>
                </c:pt>
                <c:pt idx="30">
                  <c:v>194.25437644799999</c:v>
                </c:pt>
                <c:pt idx="31">
                  <c:v>194.52941107199999</c:v>
                </c:pt>
                <c:pt idx="32">
                  <c:v>189.84982579199999</c:v>
                </c:pt>
                <c:pt idx="33">
                  <c:v>190.01998336</c:v>
                </c:pt>
                <c:pt idx="34">
                  <c:v>190.42892287999999</c:v>
                </c:pt>
                <c:pt idx="35">
                  <c:v>190.77160550400001</c:v>
                </c:pt>
                <c:pt idx="36">
                  <c:v>191.097088512</c:v>
                </c:pt>
                <c:pt idx="37">
                  <c:v>191.402369024</c:v>
                </c:pt>
                <c:pt idx="38">
                  <c:v>191.744157696</c:v>
                </c:pt>
                <c:pt idx="39">
                  <c:v>192.0119808</c:v>
                </c:pt>
                <c:pt idx="40">
                  <c:v>192.281954816</c:v>
                </c:pt>
                <c:pt idx="41">
                  <c:v>192.52959129600001</c:v>
                </c:pt>
                <c:pt idx="42">
                  <c:v>192.82583705600001</c:v>
                </c:pt>
                <c:pt idx="43">
                  <c:v>193.04729804799999</c:v>
                </c:pt>
                <c:pt idx="44">
                  <c:v>193.27170816</c:v>
                </c:pt>
                <c:pt idx="45">
                  <c:v>193.50012313600001</c:v>
                </c:pt>
                <c:pt idx="46">
                  <c:v>193.73524531199999</c:v>
                </c:pt>
                <c:pt idx="47">
                  <c:v>193.926340608</c:v>
                </c:pt>
                <c:pt idx="48">
                  <c:v>194.12261478400001</c:v>
                </c:pt>
                <c:pt idx="49">
                  <c:v>194.323328</c:v>
                </c:pt>
                <c:pt idx="50">
                  <c:v>194.52996096000001</c:v>
                </c:pt>
                <c:pt idx="51">
                  <c:v>194.68637593599999</c:v>
                </c:pt>
                <c:pt idx="52">
                  <c:v>194.86014259199999</c:v>
                </c:pt>
                <c:pt idx="53">
                  <c:v>195.02531481599999</c:v>
                </c:pt>
                <c:pt idx="54">
                  <c:v>195.21058303999999</c:v>
                </c:pt>
                <c:pt idx="55">
                  <c:v>195.348901888</c:v>
                </c:pt>
                <c:pt idx="56">
                  <c:v>195.49392691200001</c:v>
                </c:pt>
                <c:pt idx="57">
                  <c:v>195.64333568000001</c:v>
                </c:pt>
                <c:pt idx="58">
                  <c:v>195.800643584</c:v>
                </c:pt>
                <c:pt idx="59">
                  <c:v>195.92472576</c:v>
                </c:pt>
                <c:pt idx="60">
                  <c:v>196.04979148800001</c:v>
                </c:pt>
                <c:pt idx="61">
                  <c:v>196.188459008</c:v>
                </c:pt>
                <c:pt idx="62">
                  <c:v>196.3245312</c:v>
                </c:pt>
                <c:pt idx="63">
                  <c:v>196.42793983999999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45-45AB-97A8-F6F5823D3872}"/>
            </c:ext>
          </c:extLst>
        </c:ser>
        <c:ser>
          <c:idx val="2"/>
          <c:order val="3"/>
          <c:tx>
            <c:strRef>
              <c:f>FWD_gen5x8_lab142_190Qs_26_indv!$C$18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FWD_gen5x8_lab142_190Qs_26_indv!$D$18:$BO$18</c:f>
              <c:numCache>
                <c:formatCode>General</c:formatCode>
                <c:ptCount val="64"/>
                <c:pt idx="0">
                  <c:v>62.097489408000001</c:v>
                </c:pt>
                <c:pt idx="1">
                  <c:v>109.779412992</c:v>
                </c:pt>
                <c:pt idx="2">
                  <c:v>146.409924096</c:v>
                </c:pt>
                <c:pt idx="3">
                  <c:v>154.56738918400001</c:v>
                </c:pt>
                <c:pt idx="4">
                  <c:v>159.74756608000001</c:v>
                </c:pt>
                <c:pt idx="5">
                  <c:v>162.11753472000001</c:v>
                </c:pt>
                <c:pt idx="6">
                  <c:v>165.781500416</c:v>
                </c:pt>
                <c:pt idx="7">
                  <c:v>138.50898432</c:v>
                </c:pt>
                <c:pt idx="8">
                  <c:v>140.94962380800001</c:v>
                </c:pt>
                <c:pt idx="9">
                  <c:v>150.91848704</c:v>
                </c:pt>
                <c:pt idx="10">
                  <c:v>161.649320448</c:v>
                </c:pt>
                <c:pt idx="11">
                  <c:v>157.841842176</c:v>
                </c:pt>
                <c:pt idx="12">
                  <c:v>170.04134451199999</c:v>
                </c:pt>
                <c:pt idx="13">
                  <c:v>161.58874726400001</c:v>
                </c:pt>
                <c:pt idx="14">
                  <c:v>159.11191296000001</c:v>
                </c:pt>
                <c:pt idx="15">
                  <c:v>160.70914048</c:v>
                </c:pt>
                <c:pt idx="16">
                  <c:v>168.05871206399999</c:v>
                </c:pt>
                <c:pt idx="17">
                  <c:v>175.353541632</c:v>
                </c:pt>
                <c:pt idx="18">
                  <c:v>185.061668352</c:v>
                </c:pt>
                <c:pt idx="19">
                  <c:v>189.35355392</c:v>
                </c:pt>
                <c:pt idx="20">
                  <c:v>190.01140838399999</c:v>
                </c:pt>
                <c:pt idx="21">
                  <c:v>190.616098816</c:v>
                </c:pt>
                <c:pt idx="22">
                  <c:v>191.127518208</c:v>
                </c:pt>
                <c:pt idx="23">
                  <c:v>191.61860505600001</c:v>
                </c:pt>
                <c:pt idx="24">
                  <c:v>192.08643839999999</c:v>
                </c:pt>
                <c:pt idx="25">
                  <c:v>192.50413977599999</c:v>
                </c:pt>
                <c:pt idx="26">
                  <c:v>192.88052121600001</c:v>
                </c:pt>
                <c:pt idx="27">
                  <c:v>193.23726643200001</c:v>
                </c:pt>
                <c:pt idx="28">
                  <c:v>193.598513664</c:v>
                </c:pt>
                <c:pt idx="29">
                  <c:v>193.92563712</c:v>
                </c:pt>
                <c:pt idx="30">
                  <c:v>194.21971199999999</c:v>
                </c:pt>
                <c:pt idx="31">
                  <c:v>194.509307904</c:v>
                </c:pt>
                <c:pt idx="32">
                  <c:v>190.13685504</c:v>
                </c:pt>
                <c:pt idx="33">
                  <c:v>190.30744166400001</c:v>
                </c:pt>
                <c:pt idx="34">
                  <c:v>190.64109568000001</c:v>
                </c:pt>
                <c:pt idx="35">
                  <c:v>191.05238016000001</c:v>
                </c:pt>
                <c:pt idx="36">
                  <c:v>191.364691456</c:v>
                </c:pt>
                <c:pt idx="37">
                  <c:v>191.66325452800001</c:v>
                </c:pt>
                <c:pt idx="38">
                  <c:v>191.92920115199999</c:v>
                </c:pt>
                <c:pt idx="39">
                  <c:v>192.26466303999999</c:v>
                </c:pt>
                <c:pt idx="40">
                  <c:v>192.51173324800001</c:v>
                </c:pt>
                <c:pt idx="41">
                  <c:v>192.763189248</c:v>
                </c:pt>
                <c:pt idx="42">
                  <c:v>192.99571251200001</c:v>
                </c:pt>
                <c:pt idx="43">
                  <c:v>193.270392832</c:v>
                </c:pt>
                <c:pt idx="44">
                  <c:v>193.48077312000001</c:v>
                </c:pt>
                <c:pt idx="45">
                  <c:v>193.715765248</c:v>
                </c:pt>
                <c:pt idx="46">
                  <c:v>193.89539123200001</c:v>
                </c:pt>
                <c:pt idx="47">
                  <c:v>194.13644083200001</c:v>
                </c:pt>
                <c:pt idx="48">
                  <c:v>194.31308288</c:v>
                </c:pt>
                <c:pt idx="49">
                  <c:v>194.51100159999999</c:v>
                </c:pt>
                <c:pt idx="50">
                  <c:v>194.67023462399999</c:v>
                </c:pt>
                <c:pt idx="51">
                  <c:v>194.88022527999999</c:v>
                </c:pt>
                <c:pt idx="52">
                  <c:v>195.036770816</c:v>
                </c:pt>
                <c:pt idx="53">
                  <c:v>195.20922931199999</c:v>
                </c:pt>
                <c:pt idx="54">
                  <c:v>195.33707776</c:v>
                </c:pt>
                <c:pt idx="55">
                  <c:v>195.52377241600001</c:v>
                </c:pt>
                <c:pt idx="56">
                  <c:v>195.65440972799999</c:v>
                </c:pt>
                <c:pt idx="57">
                  <c:v>195.80770304000001</c:v>
                </c:pt>
                <c:pt idx="58">
                  <c:v>195.922109952</c:v>
                </c:pt>
                <c:pt idx="59">
                  <c:v>196.08440831999999</c:v>
                </c:pt>
                <c:pt idx="60">
                  <c:v>196.19842457600001</c:v>
                </c:pt>
                <c:pt idx="61">
                  <c:v>196.339687424</c:v>
                </c:pt>
                <c:pt idx="62">
                  <c:v>196.436814336</c:v>
                </c:pt>
                <c:pt idx="63">
                  <c:v>196.58568499200001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845-45AB-97A8-F6F5823D3872}"/>
            </c:ext>
          </c:extLst>
        </c:ser>
        <c:ser>
          <c:idx val="1"/>
          <c:order val="4"/>
          <c:tx>
            <c:strRef>
              <c:f>FWD_gen5x8_lab142_190Qs_26_indv!$C$17</c:f>
              <c:strCache>
                <c:ptCount val="1"/>
                <c:pt idx="0">
                  <c:v>16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FWD_gen5x8_lab142_190Qs_26_indv!$D$17:$BO$17</c:f>
              <c:numCache>
                <c:formatCode>General</c:formatCode>
                <c:ptCount val="64"/>
                <c:pt idx="0">
                  <c:v>38.011665407999999</c:v>
                </c:pt>
                <c:pt idx="1">
                  <c:v>68.118324224000006</c:v>
                </c:pt>
                <c:pt idx="2">
                  <c:v>92.947175423999994</c:v>
                </c:pt>
                <c:pt idx="3">
                  <c:v>113.670213632</c:v>
                </c:pt>
                <c:pt idx="4">
                  <c:v>131.62157056000001</c:v>
                </c:pt>
                <c:pt idx="5">
                  <c:v>146.676206592</c:v>
                </c:pt>
                <c:pt idx="6">
                  <c:v>156.63979878399999</c:v>
                </c:pt>
                <c:pt idx="7">
                  <c:v>159.044202496</c:v>
                </c:pt>
                <c:pt idx="8">
                  <c:v>139.92356966400001</c:v>
                </c:pt>
                <c:pt idx="9">
                  <c:v>154.00284672000001</c:v>
                </c:pt>
                <c:pt idx="10">
                  <c:v>167.88271667199999</c:v>
                </c:pt>
                <c:pt idx="11">
                  <c:v>164.230299648</c:v>
                </c:pt>
                <c:pt idx="12">
                  <c:v>159.92416460800001</c:v>
                </c:pt>
                <c:pt idx="13">
                  <c:v>157.89554995200001</c:v>
                </c:pt>
                <c:pt idx="14">
                  <c:v>138.35814144</c:v>
                </c:pt>
                <c:pt idx="15">
                  <c:v>129.74968012799999</c:v>
                </c:pt>
                <c:pt idx="16">
                  <c:v>133.26397593600001</c:v>
                </c:pt>
                <c:pt idx="17">
                  <c:v>140.372573184</c:v>
                </c:pt>
                <c:pt idx="18">
                  <c:v>150.02750208</c:v>
                </c:pt>
                <c:pt idx="19">
                  <c:v>161.36837120000001</c:v>
                </c:pt>
                <c:pt idx="20">
                  <c:v>190.01469849599999</c:v>
                </c:pt>
                <c:pt idx="21">
                  <c:v>190.639280128</c:v>
                </c:pt>
                <c:pt idx="22">
                  <c:v>191.14938624000001</c:v>
                </c:pt>
                <c:pt idx="23">
                  <c:v>191.664254976</c:v>
                </c:pt>
                <c:pt idx="24">
                  <c:v>192.08623360000001</c:v>
                </c:pt>
                <c:pt idx="25">
                  <c:v>192.52698316799999</c:v>
                </c:pt>
                <c:pt idx="26">
                  <c:v>192.90680064</c:v>
                </c:pt>
                <c:pt idx="27">
                  <c:v>193.28327065600001</c:v>
                </c:pt>
                <c:pt idx="28">
                  <c:v>193.60516556799999</c:v>
                </c:pt>
                <c:pt idx="29">
                  <c:v>193.95150336</c:v>
                </c:pt>
                <c:pt idx="30">
                  <c:v>194.244329472</c:v>
                </c:pt>
                <c:pt idx="31">
                  <c:v>194.55554355199999</c:v>
                </c:pt>
                <c:pt idx="32">
                  <c:v>190.502045184</c:v>
                </c:pt>
                <c:pt idx="33">
                  <c:v>190.655149056</c:v>
                </c:pt>
                <c:pt idx="34">
                  <c:v>191.02220032</c:v>
                </c:pt>
                <c:pt idx="35">
                  <c:v>191.40465254399999</c:v>
                </c:pt>
                <c:pt idx="36">
                  <c:v>191.697423872</c:v>
                </c:pt>
                <c:pt idx="37">
                  <c:v>191.97622374400001</c:v>
                </c:pt>
                <c:pt idx="38">
                  <c:v>192.27091353599999</c:v>
                </c:pt>
                <c:pt idx="39">
                  <c:v>192.58742784</c:v>
                </c:pt>
                <c:pt idx="40">
                  <c:v>192.80555827200001</c:v>
                </c:pt>
                <c:pt idx="41">
                  <c:v>193.039816704</c:v>
                </c:pt>
                <c:pt idx="42">
                  <c:v>193.30759116799999</c:v>
                </c:pt>
                <c:pt idx="43">
                  <c:v>193.56053094399999</c:v>
                </c:pt>
                <c:pt idx="44">
                  <c:v>193.75022591999999</c:v>
                </c:pt>
                <c:pt idx="45">
                  <c:v>193.96934963199999</c:v>
                </c:pt>
                <c:pt idx="46">
                  <c:v>194.17171814400001</c:v>
                </c:pt>
                <c:pt idx="47">
                  <c:v>194.403459072</c:v>
                </c:pt>
                <c:pt idx="48">
                  <c:v>194.55949721600001</c:v>
                </c:pt>
                <c:pt idx="49">
                  <c:v>194.74501119999999</c:v>
                </c:pt>
                <c:pt idx="50">
                  <c:v>194.93096294399999</c:v>
                </c:pt>
                <c:pt idx="51">
                  <c:v>195.12505958400001</c:v>
                </c:pt>
                <c:pt idx="52">
                  <c:v>195.26810521600001</c:v>
                </c:pt>
                <c:pt idx="53">
                  <c:v>195.42593433600001</c:v>
                </c:pt>
                <c:pt idx="54">
                  <c:v>195.57885952000001</c:v>
                </c:pt>
                <c:pt idx="55">
                  <c:v>195.759714304</c:v>
                </c:pt>
                <c:pt idx="56">
                  <c:v>195.86719027199999</c:v>
                </c:pt>
                <c:pt idx="57">
                  <c:v>196.00924979199999</c:v>
                </c:pt>
                <c:pt idx="58">
                  <c:v>196.14860953600001</c:v>
                </c:pt>
                <c:pt idx="59">
                  <c:v>196.30135296</c:v>
                </c:pt>
                <c:pt idx="60">
                  <c:v>196.397372416</c:v>
                </c:pt>
                <c:pt idx="61">
                  <c:v>196.53307187199999</c:v>
                </c:pt>
                <c:pt idx="62">
                  <c:v>196.65086515199999</c:v>
                </c:pt>
                <c:pt idx="63">
                  <c:v>196.787109888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845-45AB-97A8-F6F5823D3872}"/>
            </c:ext>
          </c:extLst>
        </c:ser>
        <c:ser>
          <c:idx val="0"/>
          <c:order val="5"/>
          <c:tx>
            <c:strRef>
              <c:f>FWD_gen5x8_lab142_190Qs_26_indv!$C$16</c:f>
              <c:strCache>
                <c:ptCount val="1"/>
                <c:pt idx="0">
                  <c:v>32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FWD_gen5x8_lab142_190Qs_26_indv!$D$16:$BO$16</c:f>
              <c:numCache>
                <c:formatCode>General</c:formatCode>
                <c:ptCount val="64"/>
                <c:pt idx="0">
                  <c:v>69.920836608000002</c:v>
                </c:pt>
                <c:pt idx="1">
                  <c:v>123.87827814400001</c:v>
                </c:pt>
                <c:pt idx="2">
                  <c:v>148.287479808</c:v>
                </c:pt>
                <c:pt idx="3">
                  <c:v>154.50937753599999</c:v>
                </c:pt>
                <c:pt idx="4">
                  <c:v>158.45172224000001</c:v>
                </c:pt>
                <c:pt idx="5">
                  <c:v>160.92888268799999</c:v>
                </c:pt>
                <c:pt idx="6">
                  <c:v>165.43716044799999</c:v>
                </c:pt>
                <c:pt idx="7">
                  <c:v>167.78666803199999</c:v>
                </c:pt>
                <c:pt idx="8">
                  <c:v>167.99464396799999</c:v>
                </c:pt>
                <c:pt idx="9">
                  <c:v>168.48795648000001</c:v>
                </c:pt>
                <c:pt idx="10">
                  <c:v>177.48944435199999</c:v>
                </c:pt>
                <c:pt idx="11">
                  <c:v>175.76438784000001</c:v>
                </c:pt>
                <c:pt idx="12">
                  <c:v>176.59659929599999</c:v>
                </c:pt>
                <c:pt idx="13">
                  <c:v>182.27507916799999</c:v>
                </c:pt>
                <c:pt idx="14">
                  <c:v>172.13284608000001</c:v>
                </c:pt>
                <c:pt idx="15">
                  <c:v>177.24470067199999</c:v>
                </c:pt>
                <c:pt idx="16">
                  <c:v>180.99177676799999</c:v>
                </c:pt>
                <c:pt idx="17">
                  <c:v>184.94203392</c:v>
                </c:pt>
                <c:pt idx="18">
                  <c:v>188.413976064</c:v>
                </c:pt>
                <c:pt idx="19">
                  <c:v>189.44276479999999</c:v>
                </c:pt>
                <c:pt idx="20">
                  <c:v>189.995592192</c:v>
                </c:pt>
                <c:pt idx="21">
                  <c:v>190.62491852799999</c:v>
                </c:pt>
                <c:pt idx="22">
                  <c:v>191.17093632000001</c:v>
                </c:pt>
                <c:pt idx="23">
                  <c:v>191.644434432</c:v>
                </c:pt>
                <c:pt idx="24">
                  <c:v>192.0712576</c:v>
                </c:pt>
                <c:pt idx="25">
                  <c:v>192.51564134399999</c:v>
                </c:pt>
                <c:pt idx="26">
                  <c:v>192.92745369599999</c:v>
                </c:pt>
                <c:pt idx="27">
                  <c:v>193.273679872</c:v>
                </c:pt>
                <c:pt idx="28">
                  <c:v>193.59646463999999</c:v>
                </c:pt>
                <c:pt idx="29">
                  <c:v>193.94260992</c:v>
                </c:pt>
                <c:pt idx="30">
                  <c:v>194.258709504</c:v>
                </c:pt>
                <c:pt idx="31">
                  <c:v>194.53973299200001</c:v>
                </c:pt>
                <c:pt idx="32">
                  <c:v>190.42864896</c:v>
                </c:pt>
                <c:pt idx="33">
                  <c:v>190.525825024</c:v>
                </c:pt>
                <c:pt idx="34">
                  <c:v>191.00531968000001</c:v>
                </c:pt>
                <c:pt idx="35">
                  <c:v>191.18639923200001</c:v>
                </c:pt>
                <c:pt idx="36">
                  <c:v>191.65671321600001</c:v>
                </c:pt>
                <c:pt idx="37">
                  <c:v>191.81475839999999</c:v>
                </c:pt>
                <c:pt idx="38">
                  <c:v>192.24128102399999</c:v>
                </c:pt>
                <c:pt idx="39">
                  <c:v>192.38207488</c:v>
                </c:pt>
                <c:pt idx="40">
                  <c:v>192.78538495999999</c:v>
                </c:pt>
                <c:pt idx="41">
                  <c:v>192.895266816</c:v>
                </c:pt>
                <c:pt idx="42">
                  <c:v>193.28685209599999</c:v>
                </c:pt>
                <c:pt idx="43">
                  <c:v>193.37895526400001</c:v>
                </c:pt>
                <c:pt idx="44">
                  <c:v>193.73695488000001</c:v>
                </c:pt>
                <c:pt idx="45">
                  <c:v>193.840166912</c:v>
                </c:pt>
                <c:pt idx="46">
                  <c:v>194.16392140799999</c:v>
                </c:pt>
                <c:pt idx="47">
                  <c:v>194.23096012799999</c:v>
                </c:pt>
                <c:pt idx="48">
                  <c:v>194.554956288</c:v>
                </c:pt>
                <c:pt idx="49">
                  <c:v>194.6262016</c:v>
                </c:pt>
                <c:pt idx="50">
                  <c:v>194.918820864</c:v>
                </c:pt>
                <c:pt idx="51">
                  <c:v>194.96981503999999</c:v>
                </c:pt>
                <c:pt idx="52">
                  <c:v>195.261402624</c:v>
                </c:pt>
                <c:pt idx="53">
                  <c:v>195.315480576</c:v>
                </c:pt>
                <c:pt idx="54">
                  <c:v>195.57215744000001</c:v>
                </c:pt>
                <c:pt idx="55">
                  <c:v>195.613171712</c:v>
                </c:pt>
                <c:pt idx="56">
                  <c:v>195.86669414400001</c:v>
                </c:pt>
                <c:pt idx="57">
                  <c:v>195.90878822400001</c:v>
                </c:pt>
                <c:pt idx="58">
                  <c:v>196.13963776</c:v>
                </c:pt>
                <c:pt idx="59">
                  <c:v>196.16990208000001</c:v>
                </c:pt>
                <c:pt idx="60">
                  <c:v>196.395342336</c:v>
                </c:pt>
                <c:pt idx="61">
                  <c:v>196.435871744</c:v>
                </c:pt>
                <c:pt idx="62">
                  <c:v>196.64296243199999</c:v>
                </c:pt>
                <c:pt idx="63">
                  <c:v>196.65951129600001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845-45AB-97A8-F6F5823D3872}"/>
            </c:ext>
          </c:extLst>
        </c:ser>
        <c:ser>
          <c:idx val="6"/>
          <c:order val="6"/>
          <c:tx>
            <c:v>64 Queues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FWD_gen5x8_lab142_190Qs_26_indv!$D$15:$BO$15</c:f>
              <c:numCache>
                <c:formatCode>General</c:formatCode>
                <c:ptCount val="64"/>
                <c:pt idx="0">
                  <c:v>93.745525248000007</c:v>
                </c:pt>
                <c:pt idx="1">
                  <c:v>130.16568115199999</c:v>
                </c:pt>
                <c:pt idx="2">
                  <c:v>141.98048256000001</c:v>
                </c:pt>
                <c:pt idx="3">
                  <c:v>143.29053184</c:v>
                </c:pt>
                <c:pt idx="4">
                  <c:v>144.41611775999999</c:v>
                </c:pt>
                <c:pt idx="5">
                  <c:v>152.79735398400001</c:v>
                </c:pt>
                <c:pt idx="6">
                  <c:v>147.71385036800001</c:v>
                </c:pt>
                <c:pt idx="7">
                  <c:v>155.41896806400001</c:v>
                </c:pt>
                <c:pt idx="8">
                  <c:v>162.03240806400001</c:v>
                </c:pt>
                <c:pt idx="9">
                  <c:v>157.71704832</c:v>
                </c:pt>
                <c:pt idx="10">
                  <c:v>156.104841728</c:v>
                </c:pt>
                <c:pt idx="11">
                  <c:v>170.2040064</c:v>
                </c:pt>
                <c:pt idx="12">
                  <c:v>179.496798208</c:v>
                </c:pt>
                <c:pt idx="13">
                  <c:v>180.47521587200001</c:v>
                </c:pt>
                <c:pt idx="14">
                  <c:v>185.3227392</c:v>
                </c:pt>
                <c:pt idx="15">
                  <c:v>186.33173401600001</c:v>
                </c:pt>
                <c:pt idx="16">
                  <c:v>187.23042099200001</c:v>
                </c:pt>
                <c:pt idx="17">
                  <c:v>188.04937420799999</c:v>
                </c:pt>
                <c:pt idx="18">
                  <c:v>188.79963289599999</c:v>
                </c:pt>
                <c:pt idx="19">
                  <c:v>189.50877184000001</c:v>
                </c:pt>
                <c:pt idx="20">
                  <c:v>190.07960832000001</c:v>
                </c:pt>
                <c:pt idx="21">
                  <c:v>190.65350656000001</c:v>
                </c:pt>
                <c:pt idx="22">
                  <c:v>191.17762508800001</c:v>
                </c:pt>
                <c:pt idx="23">
                  <c:v>191.66999347199999</c:v>
                </c:pt>
                <c:pt idx="24">
                  <c:v>192.15760639999999</c:v>
                </c:pt>
                <c:pt idx="25">
                  <c:v>192.546405376</c:v>
                </c:pt>
                <c:pt idx="26">
                  <c:v>192.970833408</c:v>
                </c:pt>
                <c:pt idx="27">
                  <c:v>193.30101862399999</c:v>
                </c:pt>
                <c:pt idx="28">
                  <c:v>193.645448192</c:v>
                </c:pt>
                <c:pt idx="29">
                  <c:v>193.98422016000001</c:v>
                </c:pt>
                <c:pt idx="30">
                  <c:v>194.295611904</c:v>
                </c:pt>
                <c:pt idx="31">
                  <c:v>194.57259929599999</c:v>
                </c:pt>
                <c:pt idx="32">
                  <c:v>190.201600512</c:v>
                </c:pt>
                <c:pt idx="33">
                  <c:v>190.35479142400001</c:v>
                </c:pt>
                <c:pt idx="34">
                  <c:v>190.708224</c:v>
                </c:pt>
                <c:pt idx="35">
                  <c:v>191.050518528</c:v>
                </c:pt>
                <c:pt idx="36">
                  <c:v>191.404284416</c:v>
                </c:pt>
                <c:pt idx="37">
                  <c:v>191.70683596800001</c:v>
                </c:pt>
                <c:pt idx="38">
                  <c:v>191.98942464000001</c:v>
                </c:pt>
                <c:pt idx="39">
                  <c:v>192.28674047999999</c:v>
                </c:pt>
                <c:pt idx="40">
                  <c:v>192.56912537599999</c:v>
                </c:pt>
                <c:pt idx="41">
                  <c:v>192.79172505599999</c:v>
                </c:pt>
                <c:pt idx="42">
                  <c:v>193.07424358399999</c:v>
                </c:pt>
                <c:pt idx="43">
                  <c:v>193.28677068799999</c:v>
                </c:pt>
                <c:pt idx="44">
                  <c:v>193.53100032</c:v>
                </c:pt>
                <c:pt idx="45">
                  <c:v>193.74473420800001</c:v>
                </c:pt>
                <c:pt idx="46">
                  <c:v>193.95608064000001</c:v>
                </c:pt>
                <c:pt idx="47">
                  <c:v>194.14251110399999</c:v>
                </c:pt>
                <c:pt idx="48">
                  <c:v>194.36105113599999</c:v>
                </c:pt>
                <c:pt idx="49">
                  <c:v>194.5407232</c:v>
                </c:pt>
                <c:pt idx="50">
                  <c:v>194.73212006399999</c:v>
                </c:pt>
                <c:pt idx="51">
                  <c:v>194.89619968</c:v>
                </c:pt>
                <c:pt idx="52">
                  <c:v>195.06428672000001</c:v>
                </c:pt>
                <c:pt idx="53">
                  <c:v>195.24677529600001</c:v>
                </c:pt>
                <c:pt idx="54">
                  <c:v>195.39418624000001</c:v>
                </c:pt>
                <c:pt idx="55">
                  <c:v>195.546365952</c:v>
                </c:pt>
                <c:pt idx="56">
                  <c:v>195.71447040000001</c:v>
                </c:pt>
                <c:pt idx="57">
                  <c:v>195.83962624</c:v>
                </c:pt>
                <c:pt idx="58">
                  <c:v>195.967875072</c:v>
                </c:pt>
                <c:pt idx="59">
                  <c:v>196.12068864</c:v>
                </c:pt>
                <c:pt idx="60">
                  <c:v>196.23490355199999</c:v>
                </c:pt>
                <c:pt idx="61">
                  <c:v>196.37114572799999</c:v>
                </c:pt>
                <c:pt idx="62">
                  <c:v>196.48771430400001</c:v>
                </c:pt>
                <c:pt idx="63">
                  <c:v>196.61307904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845-45AB-97A8-F6F5823D3872}"/>
            </c:ext>
          </c:extLst>
        </c:ser>
        <c:ser>
          <c:idx val="7"/>
          <c:order val="7"/>
          <c:tx>
            <c:v>128 Queues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FWD_gen5x8_lab142_190Qs_26_indv!$D$14:$BO$14</c:f>
              <c:numCache>
                <c:formatCode>General</c:formatCode>
                <c:ptCount val="64"/>
                <c:pt idx="0">
                  <c:v>94.063414784000003</c:v>
                </c:pt>
                <c:pt idx="1">
                  <c:v>129.88199116800001</c:v>
                </c:pt>
                <c:pt idx="2">
                  <c:v>147.51111014400001</c:v>
                </c:pt>
                <c:pt idx="3">
                  <c:v>157.09978009599999</c:v>
                </c:pt>
                <c:pt idx="4">
                  <c:v>159.75826943999999</c:v>
                </c:pt>
                <c:pt idx="5">
                  <c:v>168.83113881599999</c:v>
                </c:pt>
                <c:pt idx="6">
                  <c:v>172.04591308799999</c:v>
                </c:pt>
                <c:pt idx="7">
                  <c:v>174.16051097600001</c:v>
                </c:pt>
                <c:pt idx="8">
                  <c:v>176.018476032</c:v>
                </c:pt>
                <c:pt idx="9">
                  <c:v>177.55837951999999</c:v>
                </c:pt>
                <c:pt idx="10">
                  <c:v>178.669044224</c:v>
                </c:pt>
                <c:pt idx="11">
                  <c:v>179.35521792</c:v>
                </c:pt>
                <c:pt idx="12">
                  <c:v>178.92430233600001</c:v>
                </c:pt>
                <c:pt idx="13">
                  <c:v>181.79898060799999</c:v>
                </c:pt>
                <c:pt idx="14">
                  <c:v>185.33301503999999</c:v>
                </c:pt>
                <c:pt idx="15">
                  <c:v>186.34582425599999</c:v>
                </c:pt>
                <c:pt idx="16">
                  <c:v>187.24304179200001</c:v>
                </c:pt>
                <c:pt idx="17">
                  <c:v>188.07399935999999</c:v>
                </c:pt>
                <c:pt idx="18">
                  <c:v>188.85097728</c:v>
                </c:pt>
                <c:pt idx="19">
                  <c:v>189.58396415999999</c:v>
                </c:pt>
                <c:pt idx="20">
                  <c:v>190.181763072</c:v>
                </c:pt>
                <c:pt idx="21">
                  <c:v>190.76591001599999</c:v>
                </c:pt>
                <c:pt idx="22">
                  <c:v>191.28068863999999</c:v>
                </c:pt>
                <c:pt idx="23">
                  <c:v>191.762460672</c:v>
                </c:pt>
                <c:pt idx="24">
                  <c:v>192.22853119999999</c:v>
                </c:pt>
                <c:pt idx="25">
                  <c:v>192.637166592</c:v>
                </c:pt>
                <c:pt idx="26">
                  <c:v>193.03038720000001</c:v>
                </c:pt>
                <c:pt idx="27">
                  <c:v>193.35470694399999</c:v>
                </c:pt>
                <c:pt idx="28">
                  <c:v>193.73410559999999</c:v>
                </c:pt>
                <c:pt idx="29">
                  <c:v>194.07945215999999</c:v>
                </c:pt>
                <c:pt idx="30">
                  <c:v>194.379955712</c:v>
                </c:pt>
                <c:pt idx="31">
                  <c:v>194.657959936</c:v>
                </c:pt>
                <c:pt idx="32">
                  <c:v>190.176324096</c:v>
                </c:pt>
                <c:pt idx="33">
                  <c:v>190.36784742399999</c:v>
                </c:pt>
                <c:pt idx="34">
                  <c:v>190.71911936000001</c:v>
                </c:pt>
                <c:pt idx="35">
                  <c:v>191.069042688</c:v>
                </c:pt>
                <c:pt idx="36">
                  <c:v>191.411805184</c:v>
                </c:pt>
                <c:pt idx="37">
                  <c:v>191.716622336</c:v>
                </c:pt>
                <c:pt idx="38">
                  <c:v>192.00004761599999</c:v>
                </c:pt>
                <c:pt idx="39">
                  <c:v>192.30087168</c:v>
                </c:pt>
                <c:pt idx="40">
                  <c:v>192.5842816</c:v>
                </c:pt>
                <c:pt idx="41">
                  <c:v>192.808068096</c:v>
                </c:pt>
                <c:pt idx="42">
                  <c:v>193.07494809600001</c:v>
                </c:pt>
                <c:pt idx="43">
                  <c:v>193.30956902400001</c:v>
                </c:pt>
                <c:pt idx="44">
                  <c:v>193.54701312</c:v>
                </c:pt>
                <c:pt idx="45">
                  <c:v>193.74873804800001</c:v>
                </c:pt>
                <c:pt idx="46">
                  <c:v>193.96195225599999</c:v>
                </c:pt>
                <c:pt idx="47">
                  <c:v>194.14934323200001</c:v>
                </c:pt>
                <c:pt idx="48">
                  <c:v>194.367699456</c:v>
                </c:pt>
                <c:pt idx="49">
                  <c:v>194.54036479999999</c:v>
                </c:pt>
                <c:pt idx="50">
                  <c:v>194.73585408</c:v>
                </c:pt>
                <c:pt idx="51">
                  <c:v>194.90426675200001</c:v>
                </c:pt>
                <c:pt idx="52">
                  <c:v>195.067190272</c:v>
                </c:pt>
                <c:pt idx="53">
                  <c:v>195.24818534400001</c:v>
                </c:pt>
                <c:pt idx="54">
                  <c:v>195.39483392</c:v>
                </c:pt>
                <c:pt idx="55">
                  <c:v>195.55597107200001</c:v>
                </c:pt>
                <c:pt idx="56">
                  <c:v>195.71350732799999</c:v>
                </c:pt>
                <c:pt idx="57">
                  <c:v>195.83962624</c:v>
                </c:pt>
                <c:pt idx="58">
                  <c:v>195.97370521600001</c:v>
                </c:pt>
                <c:pt idx="59">
                  <c:v>196.12139519999999</c:v>
                </c:pt>
                <c:pt idx="60">
                  <c:v>196.228344832</c:v>
                </c:pt>
                <c:pt idx="61">
                  <c:v>196.37203456</c:v>
                </c:pt>
                <c:pt idx="62">
                  <c:v>196.47803750400001</c:v>
                </c:pt>
                <c:pt idx="63">
                  <c:v>196.60505087999999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845-45AB-97A8-F6F5823D3872}"/>
            </c:ext>
          </c:extLst>
        </c:ser>
        <c:ser>
          <c:idx val="8"/>
          <c:order val="8"/>
          <c:tx>
            <c:v>190 Queues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FWD_gen5x8_lab142_190Qs_26_indv!$D$13:$BO$13</c:f>
              <c:numCache>
                <c:formatCode>General</c:formatCode>
                <c:ptCount val="64"/>
                <c:pt idx="0">
                  <c:v>94.170670079999994</c:v>
                </c:pt>
                <c:pt idx="1">
                  <c:v>129.745301504</c:v>
                </c:pt>
                <c:pt idx="2">
                  <c:v>147.43354368000001</c:v>
                </c:pt>
                <c:pt idx="3">
                  <c:v>157.08551987199999</c:v>
                </c:pt>
                <c:pt idx="4">
                  <c:v>159.75753728000001</c:v>
                </c:pt>
                <c:pt idx="5">
                  <c:v>168.83469926399999</c:v>
                </c:pt>
                <c:pt idx="6">
                  <c:v>172.042898944</c:v>
                </c:pt>
                <c:pt idx="7">
                  <c:v>174.19221811200001</c:v>
                </c:pt>
                <c:pt idx="8">
                  <c:v>176.019844608</c:v>
                </c:pt>
                <c:pt idx="9">
                  <c:v>177.54660863999999</c:v>
                </c:pt>
                <c:pt idx="10">
                  <c:v>178.64992358399999</c:v>
                </c:pt>
                <c:pt idx="11">
                  <c:v>179.57138841599999</c:v>
                </c:pt>
                <c:pt idx="12">
                  <c:v>179.10454016</c:v>
                </c:pt>
                <c:pt idx="13">
                  <c:v>181.88233011200001</c:v>
                </c:pt>
                <c:pt idx="14">
                  <c:v>185.31603455999999</c:v>
                </c:pt>
                <c:pt idx="15">
                  <c:v>186.33626419199999</c:v>
                </c:pt>
                <c:pt idx="16">
                  <c:v>187.248864768</c:v>
                </c:pt>
                <c:pt idx="17">
                  <c:v>188.08100352</c:v>
                </c:pt>
                <c:pt idx="18">
                  <c:v>188.85279641599999</c:v>
                </c:pt>
                <c:pt idx="19">
                  <c:v>189.56756992000001</c:v>
                </c:pt>
                <c:pt idx="20">
                  <c:v>190.16085043199999</c:v>
                </c:pt>
                <c:pt idx="21">
                  <c:v>190.749971456</c:v>
                </c:pt>
                <c:pt idx="22">
                  <c:v>191.27135027200001</c:v>
                </c:pt>
                <c:pt idx="23">
                  <c:v>191.76612249600001</c:v>
                </c:pt>
                <c:pt idx="24">
                  <c:v>192.2512768</c:v>
                </c:pt>
                <c:pt idx="25">
                  <c:v>192.66296524800001</c:v>
                </c:pt>
                <c:pt idx="26">
                  <c:v>193.03843276800001</c:v>
                </c:pt>
                <c:pt idx="27">
                  <c:v>193.40541337600001</c:v>
                </c:pt>
                <c:pt idx="28">
                  <c:v>193.7686272</c:v>
                </c:pt>
                <c:pt idx="29">
                  <c:v>194.0854272</c:v>
                </c:pt>
                <c:pt idx="30">
                  <c:v>194.41906431999999</c:v>
                </c:pt>
                <c:pt idx="31">
                  <c:v>194.70434304</c:v>
                </c:pt>
                <c:pt idx="32">
                  <c:v>190.20028262400001</c:v>
                </c:pt>
                <c:pt idx="33">
                  <c:v>190.392984576</c:v>
                </c:pt>
                <c:pt idx="34">
                  <c:v>190.74524672000001</c:v>
                </c:pt>
                <c:pt idx="35">
                  <c:v>191.09724364799999</c:v>
                </c:pt>
                <c:pt idx="36">
                  <c:v>191.43521996800001</c:v>
                </c:pt>
                <c:pt idx="37">
                  <c:v>191.748646912</c:v>
                </c:pt>
                <c:pt idx="38">
                  <c:v>192.02644531199999</c:v>
                </c:pt>
                <c:pt idx="39">
                  <c:v>192.32403456</c:v>
                </c:pt>
                <c:pt idx="40">
                  <c:v>192.60516863999999</c:v>
                </c:pt>
                <c:pt idx="41">
                  <c:v>192.82813132800001</c:v>
                </c:pt>
                <c:pt idx="42">
                  <c:v>193.10334873599999</c:v>
                </c:pt>
                <c:pt idx="43">
                  <c:v>193.33047500800001</c:v>
                </c:pt>
                <c:pt idx="44">
                  <c:v>193.5692928</c:v>
                </c:pt>
                <c:pt idx="45">
                  <c:v>193.77273753599999</c:v>
                </c:pt>
                <c:pt idx="46">
                  <c:v>193.986064384</c:v>
                </c:pt>
                <c:pt idx="47">
                  <c:v>194.175983616</c:v>
                </c:pt>
                <c:pt idx="48">
                  <c:v>194.39343974400001</c:v>
                </c:pt>
                <c:pt idx="49">
                  <c:v>194.56384</c:v>
                </c:pt>
                <c:pt idx="50">
                  <c:v>194.75441971199999</c:v>
                </c:pt>
                <c:pt idx="51">
                  <c:v>194.924261376</c:v>
                </c:pt>
                <c:pt idx="52">
                  <c:v>195.09169408</c:v>
                </c:pt>
                <c:pt idx="53">
                  <c:v>195.26665420800001</c:v>
                </c:pt>
                <c:pt idx="54">
                  <c:v>195.40998400000001</c:v>
                </c:pt>
                <c:pt idx="55">
                  <c:v>195.576127488</c:v>
                </c:pt>
                <c:pt idx="56">
                  <c:v>195.729237504</c:v>
                </c:pt>
                <c:pt idx="57">
                  <c:v>195.857384448</c:v>
                </c:pt>
                <c:pt idx="58">
                  <c:v>195.98726860799999</c:v>
                </c:pt>
                <c:pt idx="59">
                  <c:v>196.13128703999999</c:v>
                </c:pt>
                <c:pt idx="60">
                  <c:v>196.24414822400001</c:v>
                </c:pt>
                <c:pt idx="61">
                  <c:v>196.38949375999999</c:v>
                </c:pt>
                <c:pt idx="62">
                  <c:v>196.501358592</c:v>
                </c:pt>
                <c:pt idx="63">
                  <c:v>196.620419072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845-45AB-97A8-F6F5823D3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1 Queue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FWD_gen5x8_lab142_190Qs_26_indv!$D$30:$BO$30</c:f>
              <c:numCache>
                <c:formatCode>General</c:formatCode>
                <c:ptCount val="64"/>
                <c:pt idx="0">
                  <c:v>61.25976</c:v>
                </c:pt>
                <c:pt idx="1">
                  <c:v>53.646901999999997</c:v>
                </c:pt>
                <c:pt idx="2">
                  <c:v>47.686022000000001</c:v>
                </c:pt>
                <c:pt idx="3">
                  <c:v>42.917681000000002</c:v>
                </c:pt>
                <c:pt idx="4">
                  <c:v>39.015827999999999</c:v>
                </c:pt>
                <c:pt idx="5">
                  <c:v>35.764864000000003</c:v>
                </c:pt>
                <c:pt idx="6">
                  <c:v>33.013319000000003</c:v>
                </c:pt>
                <c:pt idx="7">
                  <c:v>30.655656</c:v>
                </c:pt>
                <c:pt idx="8">
                  <c:v>28.611706000000002</c:v>
                </c:pt>
                <c:pt idx="9">
                  <c:v>26.823398000000001</c:v>
                </c:pt>
                <c:pt idx="10">
                  <c:v>25.245517</c:v>
                </c:pt>
                <c:pt idx="11">
                  <c:v>23.842962</c:v>
                </c:pt>
                <c:pt idx="12">
                  <c:v>22.587987999999999</c:v>
                </c:pt>
                <c:pt idx="13">
                  <c:v>21.458590000000001</c:v>
                </c:pt>
                <c:pt idx="14">
                  <c:v>18.599418</c:v>
                </c:pt>
                <c:pt idx="15">
                  <c:v>12.189773000000001</c:v>
                </c:pt>
                <c:pt idx="16">
                  <c:v>11.572452999999999</c:v>
                </c:pt>
                <c:pt idx="17">
                  <c:v>11.350064</c:v>
                </c:pt>
                <c:pt idx="18">
                  <c:v>11.421535</c:v>
                </c:pt>
                <c:pt idx="19">
                  <c:v>11.596450000000001</c:v>
                </c:pt>
                <c:pt idx="20">
                  <c:v>11.761208</c:v>
                </c:pt>
                <c:pt idx="21">
                  <c:v>11.857367</c:v>
                </c:pt>
                <c:pt idx="22">
                  <c:v>11.593192999999999</c:v>
                </c:pt>
                <c:pt idx="23">
                  <c:v>11.282392</c:v>
                </c:pt>
                <c:pt idx="24">
                  <c:v>10.973476</c:v>
                </c:pt>
                <c:pt idx="25">
                  <c:v>10.803914000000001</c:v>
                </c:pt>
                <c:pt idx="26">
                  <c:v>10.700858</c:v>
                </c:pt>
                <c:pt idx="27">
                  <c:v>10.727574000000001</c:v>
                </c:pt>
                <c:pt idx="28">
                  <c:v>10.664047</c:v>
                </c:pt>
                <c:pt idx="29">
                  <c:v>10.655075999999999</c:v>
                </c:pt>
                <c:pt idx="30">
                  <c:v>10.596579999999999</c:v>
                </c:pt>
                <c:pt idx="31">
                  <c:v>10.525763</c:v>
                </c:pt>
                <c:pt idx="32">
                  <c:v>11.000037000000001</c:v>
                </c:pt>
                <c:pt idx="33">
                  <c:v>10.725272</c:v>
                </c:pt>
                <c:pt idx="34">
                  <c:v>10.464183</c:v>
                </c:pt>
                <c:pt idx="35">
                  <c:v>10.215052</c:v>
                </c:pt>
                <c:pt idx="36">
                  <c:v>9.9776290000000003</c:v>
                </c:pt>
                <c:pt idx="37">
                  <c:v>9.7507110000000008</c:v>
                </c:pt>
                <c:pt idx="38">
                  <c:v>9.5340480000000003</c:v>
                </c:pt>
                <c:pt idx="39">
                  <c:v>9.3266740000000006</c:v>
                </c:pt>
                <c:pt idx="40">
                  <c:v>9.1286570000000005</c:v>
                </c:pt>
                <c:pt idx="41">
                  <c:v>8.938326</c:v>
                </c:pt>
                <c:pt idx="42">
                  <c:v>8.7560590000000005</c:v>
                </c:pt>
                <c:pt idx="43">
                  <c:v>8.5810010000000005</c:v>
                </c:pt>
                <c:pt idx="44">
                  <c:v>8.3956269999999993</c:v>
                </c:pt>
                <c:pt idx="45">
                  <c:v>8.2448390000000007</c:v>
                </c:pt>
                <c:pt idx="46">
                  <c:v>8.0552419999999998</c:v>
                </c:pt>
                <c:pt idx="47">
                  <c:v>7.9181100000000004</c:v>
                </c:pt>
                <c:pt idx="48">
                  <c:v>7.7412710000000002</c:v>
                </c:pt>
                <c:pt idx="49">
                  <c:v>7.6139169999999998</c:v>
                </c:pt>
                <c:pt idx="50">
                  <c:v>7.4518269999999998</c:v>
                </c:pt>
                <c:pt idx="51">
                  <c:v>7.3345070000000003</c:v>
                </c:pt>
                <c:pt idx="52">
                  <c:v>7.1823600000000001</c:v>
                </c:pt>
                <c:pt idx="53">
                  <c:v>7.0726969999999998</c:v>
                </c:pt>
                <c:pt idx="54">
                  <c:v>6.9330239999999996</c:v>
                </c:pt>
                <c:pt idx="55">
                  <c:v>6.8313829999999998</c:v>
                </c:pt>
                <c:pt idx="56">
                  <c:v>6.6989669999999997</c:v>
                </c:pt>
                <c:pt idx="57">
                  <c:v>6.6042199999999998</c:v>
                </c:pt>
                <c:pt idx="58">
                  <c:v>6.4823959999999996</c:v>
                </c:pt>
                <c:pt idx="59">
                  <c:v>6.3931480000000001</c:v>
                </c:pt>
                <c:pt idx="60">
                  <c:v>6.2772389999999998</c:v>
                </c:pt>
                <c:pt idx="61">
                  <c:v>6.1938250000000004</c:v>
                </c:pt>
                <c:pt idx="62">
                  <c:v>6.0866040000000003</c:v>
                </c:pt>
                <c:pt idx="63">
                  <c:v>6.0082069999999996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44-4D93-97D4-80DCC5AECDAB}"/>
            </c:ext>
          </c:extLst>
        </c:ser>
        <c:ser>
          <c:idx val="0"/>
          <c:order val="1"/>
          <c:tx>
            <c:v>2 Queues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FWD_gen5x8_lab142_190Qs_26_indv!$D$29:$BO$29</c:f>
              <c:numCache>
                <c:formatCode>General</c:formatCode>
                <c:ptCount val="64"/>
                <c:pt idx="0">
                  <c:v>122.588691</c:v>
                </c:pt>
                <c:pt idx="1">
                  <c:v>107.293449</c:v>
                </c:pt>
                <c:pt idx="2">
                  <c:v>95.371476999999999</c:v>
                </c:pt>
                <c:pt idx="3">
                  <c:v>75.212999999999994</c:v>
                </c:pt>
                <c:pt idx="4">
                  <c:v>61.549492999999998</c:v>
                </c:pt>
                <c:pt idx="5">
                  <c:v>52.113610999999999</c:v>
                </c:pt>
                <c:pt idx="6">
                  <c:v>46.012695999999998</c:v>
                </c:pt>
                <c:pt idx="7">
                  <c:v>39.715876000000002</c:v>
                </c:pt>
                <c:pt idx="8">
                  <c:v>35.961319000000003</c:v>
                </c:pt>
                <c:pt idx="9">
                  <c:v>32.583337999999998</c:v>
                </c:pt>
                <c:pt idx="10">
                  <c:v>28.352291000000001</c:v>
                </c:pt>
                <c:pt idx="11">
                  <c:v>24.837544999999999</c:v>
                </c:pt>
                <c:pt idx="12">
                  <c:v>23.729087</c:v>
                </c:pt>
                <c:pt idx="13">
                  <c:v>22.60698</c:v>
                </c:pt>
                <c:pt idx="14">
                  <c:v>20.764703999999998</c:v>
                </c:pt>
                <c:pt idx="15">
                  <c:v>19.693377999999999</c:v>
                </c:pt>
                <c:pt idx="16">
                  <c:v>19.396426000000002</c:v>
                </c:pt>
                <c:pt idx="17">
                  <c:v>19.122236000000001</c:v>
                </c:pt>
                <c:pt idx="18">
                  <c:v>19.112881999999999</c:v>
                </c:pt>
                <c:pt idx="19">
                  <c:v>18.499656999999999</c:v>
                </c:pt>
                <c:pt idx="20">
                  <c:v>17.672764000000001</c:v>
                </c:pt>
                <c:pt idx="21">
                  <c:v>16.922187000000001</c:v>
                </c:pt>
                <c:pt idx="22">
                  <c:v>16.231767999999999</c:v>
                </c:pt>
                <c:pt idx="23">
                  <c:v>15.596337999999999</c:v>
                </c:pt>
                <c:pt idx="24">
                  <c:v>15.006743</c:v>
                </c:pt>
                <c:pt idx="25">
                  <c:v>14.460615000000001</c:v>
                </c:pt>
                <c:pt idx="26">
                  <c:v>13.953671999999999</c:v>
                </c:pt>
                <c:pt idx="27">
                  <c:v>13.480881999999999</c:v>
                </c:pt>
                <c:pt idx="28">
                  <c:v>13.038656</c:v>
                </c:pt>
                <c:pt idx="29">
                  <c:v>12.625112</c:v>
                </c:pt>
                <c:pt idx="30">
                  <c:v>12.237562</c:v>
                </c:pt>
                <c:pt idx="31">
                  <c:v>11.873601000000001</c:v>
                </c:pt>
                <c:pt idx="32">
                  <c:v>11.253976</c:v>
                </c:pt>
                <c:pt idx="33">
                  <c:v>10.933908000000001</c:v>
                </c:pt>
                <c:pt idx="34">
                  <c:v>10.642365</c:v>
                </c:pt>
                <c:pt idx="35">
                  <c:v>10.366992</c:v>
                </c:pt>
                <c:pt idx="36">
                  <c:v>10.101903</c:v>
                </c:pt>
                <c:pt idx="37">
                  <c:v>9.8519819999999996</c:v>
                </c:pt>
                <c:pt idx="38">
                  <c:v>9.6151529999999994</c:v>
                </c:pt>
                <c:pt idx="39">
                  <c:v>9.3896920000000001</c:v>
                </c:pt>
                <c:pt idx="40">
                  <c:v>9.1711799999999997</c:v>
                </c:pt>
                <c:pt idx="41">
                  <c:v>8.9648649999999996</c:v>
                </c:pt>
                <c:pt idx="42">
                  <c:v>8.7689529999999998</c:v>
                </c:pt>
                <c:pt idx="43">
                  <c:v>8.5805769999999999</c:v>
                </c:pt>
                <c:pt idx="44">
                  <c:v>8.398085</c:v>
                </c:pt>
                <c:pt idx="45">
                  <c:v>8.2256260000000001</c:v>
                </c:pt>
                <c:pt idx="46">
                  <c:v>8.0596019999999999</c:v>
                </c:pt>
                <c:pt idx="47">
                  <c:v>7.9004950000000003</c:v>
                </c:pt>
                <c:pt idx="48">
                  <c:v>7.7455340000000001</c:v>
                </c:pt>
                <c:pt idx="49">
                  <c:v>7.5986159999999998</c:v>
                </c:pt>
                <c:pt idx="50">
                  <c:v>7.4570999999999996</c:v>
                </c:pt>
                <c:pt idx="51">
                  <c:v>7.3207060000000004</c:v>
                </c:pt>
                <c:pt idx="52">
                  <c:v>7.1876100000000003</c:v>
                </c:pt>
                <c:pt idx="53">
                  <c:v>7.0610179999999998</c:v>
                </c:pt>
                <c:pt idx="54">
                  <c:v>6.9382479999999997</c:v>
                </c:pt>
                <c:pt idx="55">
                  <c:v>6.8203930000000001</c:v>
                </c:pt>
                <c:pt idx="56">
                  <c:v>6.7046109999999999</c:v>
                </c:pt>
                <c:pt idx="57">
                  <c:v>6.5942949999999998</c:v>
                </c:pt>
                <c:pt idx="58">
                  <c:v>6.4872350000000001</c:v>
                </c:pt>
                <c:pt idx="59">
                  <c:v>6.383686</c:v>
                </c:pt>
                <c:pt idx="60">
                  <c:v>6.282241</c:v>
                </c:pt>
                <c:pt idx="61">
                  <c:v>6.1855799999999999</c:v>
                </c:pt>
                <c:pt idx="62">
                  <c:v>6.0913279999999999</c:v>
                </c:pt>
                <c:pt idx="63">
                  <c:v>5.9998959999999997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44-4D93-97D4-80DCC5AECDAB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FWD_gen5x8_lab142_190Qs_26_indv!$D$28:$BO$28</c:f>
              <c:numCache>
                <c:formatCode>General</c:formatCode>
                <c:ptCount val="64"/>
                <c:pt idx="0">
                  <c:v>150.389511</c:v>
                </c:pt>
                <c:pt idx="1">
                  <c:v>128.01422199999999</c:v>
                </c:pt>
                <c:pt idx="2">
                  <c:v>96.121422999999993</c:v>
                </c:pt>
                <c:pt idx="3">
                  <c:v>76.292794000000001</c:v>
                </c:pt>
                <c:pt idx="4">
                  <c:v>62.303964000000001</c:v>
                </c:pt>
                <c:pt idx="5">
                  <c:v>52.478673000000001</c:v>
                </c:pt>
                <c:pt idx="6">
                  <c:v>46.230803999999999</c:v>
                </c:pt>
                <c:pt idx="7">
                  <c:v>40.785542999999997</c:v>
                </c:pt>
                <c:pt idx="8">
                  <c:v>37.634067000000002</c:v>
                </c:pt>
                <c:pt idx="9">
                  <c:v>34.376911999999997</c:v>
                </c:pt>
                <c:pt idx="10">
                  <c:v>30.544830999999999</c:v>
                </c:pt>
                <c:pt idx="11">
                  <c:v>27.386994999999999</c:v>
                </c:pt>
                <c:pt idx="12">
                  <c:v>25.18224</c:v>
                </c:pt>
                <c:pt idx="13">
                  <c:v>23.479289000000001</c:v>
                </c:pt>
                <c:pt idx="14">
                  <c:v>22.548197999999999</c:v>
                </c:pt>
                <c:pt idx="15">
                  <c:v>21.759595000000001</c:v>
                </c:pt>
                <c:pt idx="16">
                  <c:v>20.890913000000001</c:v>
                </c:pt>
                <c:pt idx="17">
                  <c:v>20.092486999999998</c:v>
                </c:pt>
                <c:pt idx="18">
                  <c:v>19.359294999999999</c:v>
                </c:pt>
                <c:pt idx="19">
                  <c:v>18.497415</c:v>
                </c:pt>
                <c:pt idx="20">
                  <c:v>17.671368999999999</c:v>
                </c:pt>
                <c:pt idx="21">
                  <c:v>16.922643999999998</c:v>
                </c:pt>
                <c:pt idx="22">
                  <c:v>16.233082</c:v>
                </c:pt>
                <c:pt idx="23">
                  <c:v>15.594861999999999</c:v>
                </c:pt>
                <c:pt idx="24">
                  <c:v>15.006644</c:v>
                </c:pt>
                <c:pt idx="25">
                  <c:v>14.460933000000001</c:v>
                </c:pt>
                <c:pt idx="26">
                  <c:v>13.955123</c:v>
                </c:pt>
                <c:pt idx="27">
                  <c:v>13.480188</c:v>
                </c:pt>
                <c:pt idx="28">
                  <c:v>13.038567</c:v>
                </c:pt>
                <c:pt idx="29">
                  <c:v>12.626016</c:v>
                </c:pt>
                <c:pt idx="30">
                  <c:v>12.238809</c:v>
                </c:pt>
                <c:pt idx="31">
                  <c:v>11.873132999999999</c:v>
                </c:pt>
                <c:pt idx="32">
                  <c:v>11.236376999999999</c:v>
                </c:pt>
                <c:pt idx="33">
                  <c:v>10.91567</c:v>
                </c:pt>
                <c:pt idx="34">
                  <c:v>10.626614</c:v>
                </c:pt>
                <c:pt idx="35">
                  <c:v>10.350021999999999</c:v>
                </c:pt>
                <c:pt idx="36">
                  <c:v>10.087472999999999</c:v>
                </c:pt>
                <c:pt idx="37">
                  <c:v>9.8377040000000004</c:v>
                </c:pt>
                <c:pt idx="38">
                  <c:v>9.6025720000000003</c:v>
                </c:pt>
                <c:pt idx="39">
                  <c:v>9.3755849999999992</c:v>
                </c:pt>
                <c:pt idx="40">
                  <c:v>9.1597729999999995</c:v>
                </c:pt>
                <c:pt idx="41">
                  <c:v>8.9531989999999997</c:v>
                </c:pt>
                <c:pt idx="42">
                  <c:v>8.7584409999999995</c:v>
                </c:pt>
                <c:pt idx="43">
                  <c:v>8.5692160000000008</c:v>
                </c:pt>
                <c:pt idx="44">
                  <c:v>8.3885290000000001</c:v>
                </c:pt>
                <c:pt idx="45">
                  <c:v>8.2158680000000004</c:v>
                </c:pt>
                <c:pt idx="46">
                  <c:v>8.0508330000000008</c:v>
                </c:pt>
                <c:pt idx="47">
                  <c:v>7.8908829999999996</c:v>
                </c:pt>
                <c:pt idx="48">
                  <c:v>7.7376680000000002</c:v>
                </c:pt>
                <c:pt idx="49">
                  <c:v>7.5907549999999997</c:v>
                </c:pt>
                <c:pt idx="50">
                  <c:v>7.4498300000000004</c:v>
                </c:pt>
                <c:pt idx="51">
                  <c:v>7.3124390000000004</c:v>
                </c:pt>
                <c:pt idx="52">
                  <c:v>7.1808719999999999</c:v>
                </c:pt>
                <c:pt idx="53">
                  <c:v>7.0538670000000003</c:v>
                </c:pt>
                <c:pt idx="54">
                  <c:v>6.932194</c:v>
                </c:pt>
                <c:pt idx="55">
                  <c:v>6.8132289999999998</c:v>
                </c:pt>
                <c:pt idx="56">
                  <c:v>6.6986679999999996</c:v>
                </c:pt>
                <c:pt idx="57">
                  <c:v>6.5882050000000003</c:v>
                </c:pt>
                <c:pt idx="58">
                  <c:v>6.4817479999999996</c:v>
                </c:pt>
                <c:pt idx="59">
                  <c:v>6.377758</c:v>
                </c:pt>
                <c:pt idx="60">
                  <c:v>6.277209</c:v>
                </c:pt>
                <c:pt idx="61">
                  <c:v>6.1803319999999999</c:v>
                </c:pt>
                <c:pt idx="62">
                  <c:v>6.0864500000000001</c:v>
                </c:pt>
                <c:pt idx="63">
                  <c:v>5.9945050000000002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44-4D93-97D4-80DCC5AECDAB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FWD_gen5x8_lab142_190Qs_26_indv!$D$27:$BO$27</c:f>
              <c:numCache>
                <c:formatCode>General</c:formatCode>
                <c:ptCount val="64"/>
                <c:pt idx="0">
                  <c:v>121.284159</c:v>
                </c:pt>
                <c:pt idx="1">
                  <c:v>107.206458</c:v>
                </c:pt>
                <c:pt idx="2">
                  <c:v>95.318961000000002</c:v>
                </c:pt>
                <c:pt idx="3">
                  <c:v>75.472358</c:v>
                </c:pt>
                <c:pt idx="4">
                  <c:v>62.401392999999999</c:v>
                </c:pt>
                <c:pt idx="5">
                  <c:v>52.772635000000001</c:v>
                </c:pt>
                <c:pt idx="6">
                  <c:v>46.255999000000003</c:v>
                </c:pt>
                <c:pt idx="7">
                  <c:v>33.815669999999997</c:v>
                </c:pt>
                <c:pt idx="8">
                  <c:v>30.588025999999999</c:v>
                </c:pt>
                <c:pt idx="9">
                  <c:v>29.476267</c:v>
                </c:pt>
                <c:pt idx="10">
                  <c:v>28.701938999999999</c:v>
                </c:pt>
                <c:pt idx="11">
                  <c:v>25.690404000000001</c:v>
                </c:pt>
                <c:pt idx="12">
                  <c:v>25.547077000000002</c:v>
                </c:pt>
                <c:pt idx="13">
                  <c:v>22.543073</c:v>
                </c:pt>
                <c:pt idx="14">
                  <c:v>20.717697000000001</c:v>
                </c:pt>
                <c:pt idx="15">
                  <c:v>19.617815</c:v>
                </c:pt>
                <c:pt idx="16">
                  <c:v>19.308216000000002</c:v>
                </c:pt>
                <c:pt idx="17">
                  <c:v>19.027076999999998</c:v>
                </c:pt>
                <c:pt idx="18">
                  <c:v>19.023609</c:v>
                </c:pt>
                <c:pt idx="19">
                  <c:v>18.491558000000001</c:v>
                </c:pt>
                <c:pt idx="20">
                  <c:v>17.672191999999999</c:v>
                </c:pt>
                <c:pt idx="21">
                  <c:v>16.922594</c:v>
                </c:pt>
                <c:pt idx="22">
                  <c:v>16.230257999999999</c:v>
                </c:pt>
                <c:pt idx="23">
                  <c:v>15.593961999999999</c:v>
                </c:pt>
                <c:pt idx="24">
                  <c:v>15.006753</c:v>
                </c:pt>
                <c:pt idx="25">
                  <c:v>14.460948</c:v>
                </c:pt>
                <c:pt idx="26">
                  <c:v>13.952584</c:v>
                </c:pt>
                <c:pt idx="27">
                  <c:v>13.479162000000001</c:v>
                </c:pt>
                <c:pt idx="28">
                  <c:v>13.038693</c:v>
                </c:pt>
                <c:pt idx="29">
                  <c:v>12.625367000000001</c:v>
                </c:pt>
                <c:pt idx="30">
                  <c:v>12.236625</c:v>
                </c:pt>
                <c:pt idx="31">
                  <c:v>11.871905999999999</c:v>
                </c:pt>
                <c:pt idx="32">
                  <c:v>11.253365000000001</c:v>
                </c:pt>
                <c:pt idx="33">
                  <c:v>10.932183</c:v>
                </c:pt>
                <c:pt idx="34">
                  <c:v>10.638453999999999</c:v>
                </c:pt>
                <c:pt idx="35">
                  <c:v>10.365254999999999</c:v>
                </c:pt>
                <c:pt idx="36">
                  <c:v>10.101599</c:v>
                </c:pt>
                <c:pt idx="37">
                  <c:v>9.8511129999999998</c:v>
                </c:pt>
                <c:pt idx="38">
                  <c:v>9.6118389999999998</c:v>
                </c:pt>
                <c:pt idx="39">
                  <c:v>9.3879230000000007</c:v>
                </c:pt>
                <c:pt idx="40">
                  <c:v>9.1707190000000001</c:v>
                </c:pt>
                <c:pt idx="41">
                  <c:v>8.9640620000000002</c:v>
                </c:pt>
                <c:pt idx="42">
                  <c:v>8.7661569999999998</c:v>
                </c:pt>
                <c:pt idx="43">
                  <c:v>8.5791190000000004</c:v>
                </c:pt>
                <c:pt idx="44">
                  <c:v>8.3976030000000002</c:v>
                </c:pt>
                <c:pt idx="45">
                  <c:v>8.2250239999999994</c:v>
                </c:pt>
                <c:pt idx="46">
                  <c:v>8.0574879999999993</c:v>
                </c:pt>
                <c:pt idx="47">
                  <c:v>7.899432</c:v>
                </c:pt>
                <c:pt idx="48">
                  <c:v>7.74526</c:v>
                </c:pt>
                <c:pt idx="49">
                  <c:v>7.5980860000000003</c:v>
                </c:pt>
                <c:pt idx="50">
                  <c:v>7.4552019999999999</c:v>
                </c:pt>
                <c:pt idx="51">
                  <c:v>7.3197200000000002</c:v>
                </c:pt>
                <c:pt idx="52">
                  <c:v>7.1873810000000002</c:v>
                </c:pt>
                <c:pt idx="53">
                  <c:v>7.0605190000000002</c:v>
                </c:pt>
                <c:pt idx="54">
                  <c:v>6.9366859999999999</c:v>
                </c:pt>
                <c:pt idx="55">
                  <c:v>6.8193279999999996</c:v>
                </c:pt>
                <c:pt idx="56">
                  <c:v>6.704167</c:v>
                </c:pt>
                <c:pt idx="57">
                  <c:v>6.5937400000000004</c:v>
                </c:pt>
                <c:pt idx="58">
                  <c:v>6.4857690000000003</c:v>
                </c:pt>
                <c:pt idx="59">
                  <c:v>6.3829560000000001</c:v>
                </c:pt>
                <c:pt idx="60">
                  <c:v>6.281968</c:v>
                </c:pt>
                <c:pt idx="61">
                  <c:v>6.1850959999999997</c:v>
                </c:pt>
                <c:pt idx="62">
                  <c:v>6.089931</c:v>
                </c:pt>
                <c:pt idx="63">
                  <c:v>5.9993189999999998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44-4D93-97D4-80DCC5AECDAB}"/>
            </c:ext>
          </c:extLst>
        </c:ser>
        <c:ser>
          <c:idx val="4"/>
          <c:order val="4"/>
          <c:tx>
            <c:v>16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FWD_gen5x8_lab142_190Qs_26_indv!$D$26:$BO$26</c:f>
              <c:numCache>
                <c:formatCode>General</c:formatCode>
                <c:ptCount val="64"/>
                <c:pt idx="0">
                  <c:v>74.241534000000001</c:v>
                </c:pt>
                <c:pt idx="1">
                  <c:v>66.521800999999996</c:v>
                </c:pt>
                <c:pt idx="2">
                  <c:v>60.512484000000001</c:v>
                </c:pt>
                <c:pt idx="3">
                  <c:v>55.503034</c:v>
                </c:pt>
                <c:pt idx="4">
                  <c:v>51.414676</c:v>
                </c:pt>
                <c:pt idx="5">
                  <c:v>47.746161000000001</c:v>
                </c:pt>
                <c:pt idx="6">
                  <c:v>43.705300999999999</c:v>
                </c:pt>
                <c:pt idx="7">
                  <c:v>38.829151000000003</c:v>
                </c:pt>
                <c:pt idx="8">
                  <c:v>30.365358000000001</c:v>
                </c:pt>
                <c:pt idx="9">
                  <c:v>30.078681</c:v>
                </c:pt>
                <c:pt idx="10">
                  <c:v>29.808720999999998</c:v>
                </c:pt>
                <c:pt idx="11">
                  <c:v>26.730191999999999</c:v>
                </c:pt>
                <c:pt idx="12">
                  <c:v>24.027068</c:v>
                </c:pt>
                <c:pt idx="13">
                  <c:v>22.027839</c:v>
                </c:pt>
                <c:pt idx="14">
                  <c:v>18.015383</c:v>
                </c:pt>
                <c:pt idx="15">
                  <c:v>15.838584000000001</c:v>
                </c:pt>
                <c:pt idx="16">
                  <c:v>15.310658999999999</c:v>
                </c:pt>
                <c:pt idx="17">
                  <c:v>15.231399</c:v>
                </c:pt>
                <c:pt idx="18">
                  <c:v>15.422235000000001</c:v>
                </c:pt>
                <c:pt idx="19">
                  <c:v>15.75863</c:v>
                </c:pt>
                <c:pt idx="20">
                  <c:v>17.672498000000001</c:v>
                </c:pt>
                <c:pt idx="21">
                  <c:v>16.924651999999998</c:v>
                </c:pt>
                <c:pt idx="22">
                  <c:v>16.232115</c:v>
                </c:pt>
                <c:pt idx="23">
                  <c:v>15.597676999999999</c:v>
                </c:pt>
                <c:pt idx="24">
                  <c:v>15.006736999999999</c:v>
                </c:pt>
                <c:pt idx="25">
                  <c:v>14.462664</c:v>
                </c:pt>
                <c:pt idx="26">
                  <c:v>13.954485</c:v>
                </c:pt>
                <c:pt idx="27">
                  <c:v>13.482371000000001</c:v>
                </c:pt>
                <c:pt idx="28">
                  <c:v>13.039141000000001</c:v>
                </c:pt>
                <c:pt idx="29">
                  <c:v>12.627051</c:v>
                </c:pt>
                <c:pt idx="30">
                  <c:v>12.238175999999999</c:v>
                </c:pt>
                <c:pt idx="31">
                  <c:v>11.874727999999999</c:v>
                </c:pt>
                <c:pt idx="32">
                  <c:v>11.274979</c:v>
                </c:pt>
                <c:pt idx="33">
                  <c:v>10.952157</c:v>
                </c:pt>
                <c:pt idx="34">
                  <c:v>10.659720999999999</c:v>
                </c:pt>
                <c:pt idx="35">
                  <c:v>10.384366999999999</c:v>
                </c:pt>
                <c:pt idx="36">
                  <c:v>10.119163</c:v>
                </c:pt>
                <c:pt idx="37">
                  <c:v>9.8671989999999994</c:v>
                </c:pt>
                <c:pt idx="38">
                  <c:v>9.628952</c:v>
                </c:pt>
                <c:pt idx="39">
                  <c:v>9.4036829999999991</c:v>
                </c:pt>
                <c:pt idx="40">
                  <c:v>9.1847159999999999</c:v>
                </c:pt>
                <c:pt idx="41">
                  <c:v>8.9769260000000006</c:v>
                </c:pt>
                <c:pt idx="42">
                  <c:v>8.7803229999999992</c:v>
                </c:pt>
                <c:pt idx="43">
                  <c:v>8.5919980000000002</c:v>
                </c:pt>
                <c:pt idx="44">
                  <c:v>8.4092979999999997</c:v>
                </c:pt>
                <c:pt idx="45">
                  <c:v>8.2357910000000007</c:v>
                </c:pt>
                <c:pt idx="46">
                  <c:v>8.0689709999999994</c:v>
                </c:pt>
                <c:pt idx="47">
                  <c:v>7.9102969999999999</c:v>
                </c:pt>
                <c:pt idx="48">
                  <c:v>7.7550819999999998</c:v>
                </c:pt>
                <c:pt idx="49">
                  <c:v>7.607227</c:v>
                </c:pt>
                <c:pt idx="50">
                  <c:v>7.4651870000000002</c:v>
                </c:pt>
                <c:pt idx="51">
                  <c:v>7.3289160000000004</c:v>
                </c:pt>
                <c:pt idx="52">
                  <c:v>7.1959059999999999</c:v>
                </c:pt>
                <c:pt idx="53">
                  <c:v>7.0683569999999998</c:v>
                </c:pt>
                <c:pt idx="54">
                  <c:v>6.9452720000000001</c:v>
                </c:pt>
                <c:pt idx="55">
                  <c:v>6.8275569999999997</c:v>
                </c:pt>
                <c:pt idx="56">
                  <c:v>6.7114580000000004</c:v>
                </c:pt>
                <c:pt idx="57">
                  <c:v>6.6005269999999996</c:v>
                </c:pt>
                <c:pt idx="58">
                  <c:v>6.4932670000000003</c:v>
                </c:pt>
                <c:pt idx="59">
                  <c:v>6.3900180000000004</c:v>
                </c:pt>
                <c:pt idx="60">
                  <c:v>6.2883380000000004</c:v>
                </c:pt>
                <c:pt idx="61">
                  <c:v>6.1911880000000004</c:v>
                </c:pt>
                <c:pt idx="62">
                  <c:v>6.0965670000000003</c:v>
                </c:pt>
                <c:pt idx="63">
                  <c:v>6.0054660000000002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844-4D93-97D4-80DCC5AECDAB}"/>
            </c:ext>
          </c:extLst>
        </c:ser>
        <c:ser>
          <c:idx val="5"/>
          <c:order val="5"/>
          <c:tx>
            <c:v>32 Queues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FWD_gen5x8_lab142_190Qs_26_indv!$D$25:$BO$25</c:f>
              <c:numCache>
                <c:formatCode>General</c:formatCode>
                <c:ptCount val="64"/>
                <c:pt idx="0">
                  <c:v>136.564134</c:v>
                </c:pt>
                <c:pt idx="1">
                  <c:v>120.974881</c:v>
                </c:pt>
                <c:pt idx="2">
                  <c:v>96.541327999999993</c:v>
                </c:pt>
                <c:pt idx="3">
                  <c:v>75.444032000000007</c:v>
                </c:pt>
                <c:pt idx="4">
                  <c:v>61.895204</c:v>
                </c:pt>
                <c:pt idx="5">
                  <c:v>52.385703999999997</c:v>
                </c:pt>
                <c:pt idx="6">
                  <c:v>46.159922000000002</c:v>
                </c:pt>
                <c:pt idx="7">
                  <c:v>40.963541999999997</c:v>
                </c:pt>
                <c:pt idx="8">
                  <c:v>36.457171000000002</c:v>
                </c:pt>
                <c:pt idx="9">
                  <c:v>32.907803999999999</c:v>
                </c:pt>
                <c:pt idx="10">
                  <c:v>31.514461000000001</c:v>
                </c:pt>
                <c:pt idx="11">
                  <c:v>28.607485</c:v>
                </c:pt>
                <c:pt idx="12">
                  <c:v>26.531941</c:v>
                </c:pt>
                <c:pt idx="13">
                  <c:v>25.429001</c:v>
                </c:pt>
                <c:pt idx="14">
                  <c:v>22.413131</c:v>
                </c:pt>
                <c:pt idx="15">
                  <c:v>21.636316000000001</c:v>
                </c:pt>
                <c:pt idx="16">
                  <c:v>20.794091999999999</c:v>
                </c:pt>
                <c:pt idx="17">
                  <c:v>20.067495000000001</c:v>
                </c:pt>
                <c:pt idx="18">
                  <c:v>19.368213000000001</c:v>
                </c:pt>
                <c:pt idx="19">
                  <c:v>18.50027</c:v>
                </c:pt>
                <c:pt idx="20">
                  <c:v>17.670721</c:v>
                </c:pt>
                <c:pt idx="21">
                  <c:v>16.923376999999999</c:v>
                </c:pt>
                <c:pt idx="22">
                  <c:v>16.233944999999999</c:v>
                </c:pt>
                <c:pt idx="23">
                  <c:v>15.596064</c:v>
                </c:pt>
                <c:pt idx="24">
                  <c:v>15.005566999999999</c:v>
                </c:pt>
                <c:pt idx="25">
                  <c:v>14.461812</c:v>
                </c:pt>
                <c:pt idx="26">
                  <c:v>13.955978999999999</c:v>
                </c:pt>
                <c:pt idx="27">
                  <c:v>13.481702</c:v>
                </c:pt>
                <c:pt idx="28">
                  <c:v>13.038555000000001</c:v>
                </c:pt>
                <c:pt idx="29">
                  <c:v>12.626472</c:v>
                </c:pt>
                <c:pt idx="30">
                  <c:v>12.239082</c:v>
                </c:pt>
                <c:pt idx="31">
                  <c:v>11.873763</c:v>
                </c:pt>
                <c:pt idx="32">
                  <c:v>11.270635</c:v>
                </c:pt>
                <c:pt idx="33">
                  <c:v>10.944728</c:v>
                </c:pt>
                <c:pt idx="34">
                  <c:v>10.658778999999999</c:v>
                </c:pt>
                <c:pt idx="35">
                  <c:v>10.372526000000001</c:v>
                </c:pt>
                <c:pt idx="36">
                  <c:v>10.117013999999999</c:v>
                </c:pt>
                <c:pt idx="37">
                  <c:v>9.8589000000000002</c:v>
                </c:pt>
                <c:pt idx="38">
                  <c:v>9.6274680000000004</c:v>
                </c:pt>
                <c:pt idx="39">
                  <c:v>9.393656</c:v>
                </c:pt>
                <c:pt idx="40">
                  <c:v>9.1837549999999997</c:v>
                </c:pt>
                <c:pt idx="41">
                  <c:v>8.9702040000000007</c:v>
                </c:pt>
                <c:pt idx="42">
                  <c:v>8.7793810000000008</c:v>
                </c:pt>
                <c:pt idx="43">
                  <c:v>8.5839379999999998</c:v>
                </c:pt>
                <c:pt idx="44">
                  <c:v>8.4087219999999991</c:v>
                </c:pt>
                <c:pt idx="45">
                  <c:v>8.2303060000000006</c:v>
                </c:pt>
                <c:pt idx="46">
                  <c:v>8.0686470000000003</c:v>
                </c:pt>
                <c:pt idx="47">
                  <c:v>7.9032780000000002</c:v>
                </c:pt>
                <c:pt idx="48">
                  <c:v>7.7549010000000003</c:v>
                </c:pt>
                <c:pt idx="49">
                  <c:v>7.6025859999999996</c:v>
                </c:pt>
                <c:pt idx="50">
                  <c:v>7.4647220000000001</c:v>
                </c:pt>
                <c:pt idx="51">
                  <c:v>7.3230849999999998</c:v>
                </c:pt>
                <c:pt idx="52">
                  <c:v>7.195659</c:v>
                </c:pt>
                <c:pt idx="53">
                  <c:v>7.064362</c:v>
                </c:pt>
                <c:pt idx="54">
                  <c:v>6.9450339999999997</c:v>
                </c:pt>
                <c:pt idx="55">
                  <c:v>6.8224460000000002</c:v>
                </c:pt>
                <c:pt idx="56">
                  <c:v>6.7114409999999998</c:v>
                </c:pt>
                <c:pt idx="57">
                  <c:v>6.5971440000000001</c:v>
                </c:pt>
                <c:pt idx="58">
                  <c:v>6.4929699999999997</c:v>
                </c:pt>
                <c:pt idx="59">
                  <c:v>6.3857390000000001</c:v>
                </c:pt>
                <c:pt idx="60">
                  <c:v>6.2882730000000002</c:v>
                </c:pt>
                <c:pt idx="61">
                  <c:v>6.1881259999999996</c:v>
                </c:pt>
                <c:pt idx="62">
                  <c:v>6.0963219999999998</c:v>
                </c:pt>
                <c:pt idx="63">
                  <c:v>6.0015720000000004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844-4D93-97D4-80DCC5AECDAB}"/>
            </c:ext>
          </c:extLst>
        </c:ser>
        <c:ser>
          <c:idx val="6"/>
          <c:order val="6"/>
          <c:tx>
            <c:v>64 Queues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FWD_gen5x8_lab142_190Qs_26_indv!$D$24:$BO$24</c:f>
              <c:numCache>
                <c:formatCode>General</c:formatCode>
                <c:ptCount val="64"/>
                <c:pt idx="0">
                  <c:v>183.09672900000001</c:v>
                </c:pt>
                <c:pt idx="1">
                  <c:v>127.114923</c:v>
                </c:pt>
                <c:pt idx="2">
                  <c:v>92.435209999999998</c:v>
                </c:pt>
                <c:pt idx="3">
                  <c:v>69.966080000000005</c:v>
                </c:pt>
                <c:pt idx="4">
                  <c:v>56.412545999999999</c:v>
                </c:pt>
                <c:pt idx="5">
                  <c:v>49.738722000000003</c:v>
                </c:pt>
                <c:pt idx="6">
                  <c:v>41.214801999999999</c:v>
                </c:pt>
                <c:pt idx="7">
                  <c:v>37.944083999999997</c:v>
                </c:pt>
                <c:pt idx="8">
                  <c:v>35.163283</c:v>
                </c:pt>
                <c:pt idx="9">
                  <c:v>30.804110999999999</c:v>
                </c:pt>
                <c:pt idx="10">
                  <c:v>27.717479000000001</c:v>
                </c:pt>
                <c:pt idx="11">
                  <c:v>27.702475</c:v>
                </c:pt>
                <c:pt idx="12">
                  <c:v>26.967668</c:v>
                </c:pt>
                <c:pt idx="13">
                  <c:v>25.177904000000002</c:v>
                </c:pt>
                <c:pt idx="14">
                  <c:v>24.130565000000001</c:v>
                </c:pt>
                <c:pt idx="15">
                  <c:v>22.745573</c:v>
                </c:pt>
                <c:pt idx="16">
                  <c:v>21.510847999999999</c:v>
                </c:pt>
                <c:pt idx="17">
                  <c:v>20.404662999999999</c:v>
                </c:pt>
                <c:pt idx="18">
                  <c:v>19.407857</c:v>
                </c:pt>
                <c:pt idx="19">
                  <c:v>18.506716000000001</c:v>
                </c:pt>
                <c:pt idx="20">
                  <c:v>17.678535</c:v>
                </c:pt>
                <c:pt idx="21">
                  <c:v>16.925915</c:v>
                </c:pt>
                <c:pt idx="22">
                  <c:v>16.234513</c:v>
                </c:pt>
                <c:pt idx="23">
                  <c:v>15.598144</c:v>
                </c:pt>
                <c:pt idx="24">
                  <c:v>15.012313000000001</c:v>
                </c:pt>
                <c:pt idx="25">
                  <c:v>14.464123000000001</c:v>
                </c:pt>
                <c:pt idx="26">
                  <c:v>13.959117000000001</c:v>
                </c:pt>
                <c:pt idx="27">
                  <c:v>13.483609</c:v>
                </c:pt>
                <c:pt idx="28">
                  <c:v>13.041854000000001</c:v>
                </c:pt>
                <c:pt idx="29">
                  <c:v>12.629181000000001</c:v>
                </c:pt>
                <c:pt idx="30">
                  <c:v>12.241407000000001</c:v>
                </c:pt>
                <c:pt idx="31">
                  <c:v>11.875769</c:v>
                </c:pt>
                <c:pt idx="32">
                  <c:v>11.257197</c:v>
                </c:pt>
                <c:pt idx="33">
                  <c:v>10.934903</c:v>
                </c:pt>
                <c:pt idx="34">
                  <c:v>10.642200000000001</c:v>
                </c:pt>
                <c:pt idx="35">
                  <c:v>10.365154</c:v>
                </c:pt>
                <c:pt idx="36">
                  <c:v>10.103688999999999</c:v>
                </c:pt>
                <c:pt idx="37">
                  <c:v>9.8533530000000003</c:v>
                </c:pt>
                <c:pt idx="38">
                  <c:v>9.6148550000000004</c:v>
                </c:pt>
                <c:pt idx="39">
                  <c:v>9.3890010000000004</c:v>
                </c:pt>
                <c:pt idx="40">
                  <c:v>9.1734530000000003</c:v>
                </c:pt>
                <c:pt idx="41">
                  <c:v>8.9653890000000001</c:v>
                </c:pt>
                <c:pt idx="42">
                  <c:v>8.7697240000000001</c:v>
                </c:pt>
                <c:pt idx="43">
                  <c:v>8.5798459999999999</c:v>
                </c:pt>
                <c:pt idx="44">
                  <c:v>8.3997829999999993</c:v>
                </c:pt>
                <c:pt idx="45">
                  <c:v>8.2262540000000008</c:v>
                </c:pt>
                <c:pt idx="46">
                  <c:v>8.0600100000000001</c:v>
                </c:pt>
                <c:pt idx="47">
                  <c:v>7.8996789999999999</c:v>
                </c:pt>
                <c:pt idx="48">
                  <c:v>7.7471719999999999</c:v>
                </c:pt>
                <c:pt idx="49">
                  <c:v>7.5992470000000001</c:v>
                </c:pt>
                <c:pt idx="50">
                  <c:v>7.4575719999999999</c:v>
                </c:pt>
                <c:pt idx="51">
                  <c:v>7.3203199999999997</c:v>
                </c:pt>
                <c:pt idx="52">
                  <c:v>7.1883949999999999</c:v>
                </c:pt>
                <c:pt idx="53">
                  <c:v>7.061877</c:v>
                </c:pt>
                <c:pt idx="54">
                  <c:v>6.938714</c:v>
                </c:pt>
                <c:pt idx="55">
                  <c:v>6.8201159999999996</c:v>
                </c:pt>
                <c:pt idx="56">
                  <c:v>6.7062249999999999</c:v>
                </c:pt>
                <c:pt idx="57">
                  <c:v>6.5948149999999996</c:v>
                </c:pt>
                <c:pt idx="58">
                  <c:v>6.4872839999999998</c:v>
                </c:pt>
                <c:pt idx="59">
                  <c:v>6.384137</c:v>
                </c:pt>
                <c:pt idx="60">
                  <c:v>6.2831359999999998</c:v>
                </c:pt>
                <c:pt idx="61">
                  <c:v>6.1860869999999997</c:v>
                </c:pt>
                <c:pt idx="62">
                  <c:v>6.0915090000000003</c:v>
                </c:pt>
                <c:pt idx="63">
                  <c:v>6.0001550000000003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844-4D93-97D4-80DCC5AECDAB}"/>
            </c:ext>
          </c:extLst>
        </c:ser>
        <c:ser>
          <c:idx val="7"/>
          <c:order val="7"/>
          <c:tx>
            <c:v>128 Queues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FWD_gen5x8_lab142_190Qs_26_indv!$D$23:$BO$23</c:f>
              <c:numCache>
                <c:formatCode>General</c:formatCode>
                <c:ptCount val="64"/>
                <c:pt idx="0">
                  <c:v>183.71760699999999</c:v>
                </c:pt>
                <c:pt idx="1">
                  <c:v>126.83788199999999</c:v>
                </c:pt>
                <c:pt idx="2">
                  <c:v>96.035878999999994</c:v>
                </c:pt>
                <c:pt idx="3">
                  <c:v>76.708877000000001</c:v>
                </c:pt>
                <c:pt idx="4">
                  <c:v>62.405574000000001</c:v>
                </c:pt>
                <c:pt idx="5">
                  <c:v>54.958053</c:v>
                </c:pt>
                <c:pt idx="6">
                  <c:v>48.003881999999997</c:v>
                </c:pt>
                <c:pt idx="7">
                  <c:v>42.519655999999998</c:v>
                </c:pt>
                <c:pt idx="8">
                  <c:v>38.198453999999998</c:v>
                </c:pt>
                <c:pt idx="9">
                  <c:v>34.679371000000003</c:v>
                </c:pt>
                <c:pt idx="10">
                  <c:v>31.723907000000001</c:v>
                </c:pt>
                <c:pt idx="11">
                  <c:v>29.191929999999999</c:v>
                </c:pt>
                <c:pt idx="12">
                  <c:v>26.881656</c:v>
                </c:pt>
                <c:pt idx="13">
                  <c:v>25.362580999999999</c:v>
                </c:pt>
                <c:pt idx="14">
                  <c:v>24.131903000000001</c:v>
                </c:pt>
                <c:pt idx="15">
                  <c:v>22.747292999999999</c:v>
                </c:pt>
                <c:pt idx="16">
                  <c:v>21.512298000000001</c:v>
                </c:pt>
                <c:pt idx="17">
                  <c:v>20.407335</c:v>
                </c:pt>
                <c:pt idx="18">
                  <c:v>19.413135</c:v>
                </c:pt>
                <c:pt idx="19">
                  <c:v>18.514059</c:v>
                </c:pt>
                <c:pt idx="20">
                  <c:v>17.688036</c:v>
                </c:pt>
                <c:pt idx="21">
                  <c:v>16.935894000000001</c:v>
                </c:pt>
                <c:pt idx="22">
                  <c:v>16.243265000000001</c:v>
                </c:pt>
                <c:pt idx="23">
                  <c:v>15.605669000000001</c:v>
                </c:pt>
                <c:pt idx="24">
                  <c:v>15.017854</c:v>
                </c:pt>
                <c:pt idx="25">
                  <c:v>14.470941</c:v>
                </c:pt>
                <c:pt idx="26">
                  <c:v>13.963425000000001</c:v>
                </c:pt>
                <c:pt idx="27">
                  <c:v>13.487354</c:v>
                </c:pt>
                <c:pt idx="28">
                  <c:v>13.047825</c:v>
                </c:pt>
                <c:pt idx="29">
                  <c:v>12.635381000000001</c:v>
                </c:pt>
                <c:pt idx="30">
                  <c:v>12.246721000000001</c:v>
                </c:pt>
                <c:pt idx="31">
                  <c:v>11.880979</c:v>
                </c:pt>
                <c:pt idx="32">
                  <c:v>11.255701</c:v>
                </c:pt>
                <c:pt idx="33">
                  <c:v>10.935653</c:v>
                </c:pt>
                <c:pt idx="34">
                  <c:v>10.642808</c:v>
                </c:pt>
                <c:pt idx="35">
                  <c:v>10.366159</c:v>
                </c:pt>
                <c:pt idx="36">
                  <c:v>10.104086000000001</c:v>
                </c:pt>
                <c:pt idx="37">
                  <c:v>9.8538560000000004</c:v>
                </c:pt>
                <c:pt idx="38">
                  <c:v>9.6153870000000001</c:v>
                </c:pt>
                <c:pt idx="39">
                  <c:v>9.3896909999999991</c:v>
                </c:pt>
                <c:pt idx="40">
                  <c:v>9.174175</c:v>
                </c:pt>
                <c:pt idx="41">
                  <c:v>8.9661489999999997</c:v>
                </c:pt>
                <c:pt idx="42">
                  <c:v>8.7697559999999992</c:v>
                </c:pt>
                <c:pt idx="43">
                  <c:v>8.5808579999999992</c:v>
                </c:pt>
                <c:pt idx="44">
                  <c:v>8.4004779999999997</c:v>
                </c:pt>
                <c:pt idx="45">
                  <c:v>8.2264239999999997</c:v>
                </c:pt>
                <c:pt idx="46">
                  <c:v>8.0602540000000005</c:v>
                </c:pt>
                <c:pt idx="47">
                  <c:v>7.8999569999999997</c:v>
                </c:pt>
                <c:pt idx="48">
                  <c:v>7.7474369999999997</c:v>
                </c:pt>
                <c:pt idx="49">
                  <c:v>7.5992329999999999</c:v>
                </c:pt>
                <c:pt idx="50">
                  <c:v>7.4577150000000003</c:v>
                </c:pt>
                <c:pt idx="51">
                  <c:v>7.3206230000000003</c:v>
                </c:pt>
                <c:pt idx="52">
                  <c:v>7.1885019999999997</c:v>
                </c:pt>
                <c:pt idx="53">
                  <c:v>7.061928</c:v>
                </c:pt>
                <c:pt idx="54">
                  <c:v>6.9387369999999997</c:v>
                </c:pt>
                <c:pt idx="55">
                  <c:v>6.8204510000000003</c:v>
                </c:pt>
                <c:pt idx="56">
                  <c:v>6.7061919999999997</c:v>
                </c:pt>
                <c:pt idx="57">
                  <c:v>6.5948149999999996</c:v>
                </c:pt>
                <c:pt idx="58">
                  <c:v>6.4874770000000002</c:v>
                </c:pt>
                <c:pt idx="59">
                  <c:v>6.3841599999999996</c:v>
                </c:pt>
                <c:pt idx="60">
                  <c:v>6.2829259999999998</c:v>
                </c:pt>
                <c:pt idx="61">
                  <c:v>6.186115</c:v>
                </c:pt>
                <c:pt idx="62">
                  <c:v>6.0912090000000001</c:v>
                </c:pt>
                <c:pt idx="63">
                  <c:v>5.9999099999999999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844-4D93-97D4-80DCC5AECDAB}"/>
            </c:ext>
          </c:extLst>
        </c:ser>
        <c:ser>
          <c:idx val="8"/>
          <c:order val="8"/>
          <c:tx>
            <c:v>190 Queues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FWD_gen5x8_lab142_190Qs_26_indv!$D$3:$BO$3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FWD_gen5x8_lab142_190Qs_26_indv!$D$22:$BO$22</c:f>
              <c:numCache>
                <c:formatCode>General</c:formatCode>
                <c:ptCount val="64"/>
                <c:pt idx="0">
                  <c:v>183.92708999999999</c:v>
                </c:pt>
                <c:pt idx="1">
                  <c:v>126.704396</c:v>
                </c:pt>
                <c:pt idx="2">
                  <c:v>95.985380000000006</c:v>
                </c:pt>
                <c:pt idx="3">
                  <c:v>76.701914000000002</c:v>
                </c:pt>
                <c:pt idx="4">
                  <c:v>62.405287999999999</c:v>
                </c:pt>
                <c:pt idx="5">
                  <c:v>54.959212000000001</c:v>
                </c:pt>
                <c:pt idx="6">
                  <c:v>48.003041000000003</c:v>
                </c:pt>
                <c:pt idx="7">
                  <c:v>42.527397000000001</c:v>
                </c:pt>
                <c:pt idx="8">
                  <c:v>38.198751000000001</c:v>
                </c:pt>
                <c:pt idx="9">
                  <c:v>34.677072000000003</c:v>
                </c:pt>
                <c:pt idx="10">
                  <c:v>31.720511999999999</c:v>
                </c:pt>
                <c:pt idx="11">
                  <c:v>29.227114</c:v>
                </c:pt>
                <c:pt idx="12">
                  <c:v>26.908735</c:v>
                </c:pt>
                <c:pt idx="13">
                  <c:v>25.374209</c:v>
                </c:pt>
                <c:pt idx="14">
                  <c:v>24.129691999999999</c:v>
                </c:pt>
                <c:pt idx="15">
                  <c:v>22.746126</c:v>
                </c:pt>
                <c:pt idx="16">
                  <c:v>21.512967</c:v>
                </c:pt>
                <c:pt idx="17">
                  <c:v>20.408094999999999</c:v>
                </c:pt>
                <c:pt idx="18">
                  <c:v>19.413322000000001</c:v>
                </c:pt>
                <c:pt idx="19">
                  <c:v>18.512457999999999</c:v>
                </c:pt>
                <c:pt idx="20">
                  <c:v>17.686091000000001</c:v>
                </c:pt>
                <c:pt idx="21">
                  <c:v>16.934479</c:v>
                </c:pt>
                <c:pt idx="22">
                  <c:v>16.242471999999999</c:v>
                </c:pt>
                <c:pt idx="23">
                  <c:v>15.605967</c:v>
                </c:pt>
                <c:pt idx="24">
                  <c:v>15.019631</c:v>
                </c:pt>
                <c:pt idx="25">
                  <c:v>14.472879000000001</c:v>
                </c:pt>
                <c:pt idx="26">
                  <c:v>13.964007000000001</c:v>
                </c:pt>
                <c:pt idx="27">
                  <c:v>13.490891</c:v>
                </c:pt>
                <c:pt idx="28">
                  <c:v>13.05015</c:v>
                </c:pt>
                <c:pt idx="29">
                  <c:v>12.635770000000001</c:v>
                </c:pt>
                <c:pt idx="30">
                  <c:v>12.249185000000001</c:v>
                </c:pt>
                <c:pt idx="31">
                  <c:v>11.88381</c:v>
                </c:pt>
                <c:pt idx="32">
                  <c:v>11.257118999999999</c:v>
                </c:pt>
                <c:pt idx="33">
                  <c:v>10.937097</c:v>
                </c:pt>
                <c:pt idx="34">
                  <c:v>10.644266</c:v>
                </c:pt>
                <c:pt idx="35">
                  <c:v>10.367689</c:v>
                </c:pt>
                <c:pt idx="36">
                  <c:v>10.105321999999999</c:v>
                </c:pt>
                <c:pt idx="37">
                  <c:v>9.8555019999999995</c:v>
                </c:pt>
                <c:pt idx="38">
                  <c:v>9.6167090000000002</c:v>
                </c:pt>
                <c:pt idx="39">
                  <c:v>9.390822</c:v>
                </c:pt>
                <c:pt idx="40">
                  <c:v>9.1751699999999996</c:v>
                </c:pt>
                <c:pt idx="41">
                  <c:v>8.9670819999999996</c:v>
                </c:pt>
                <c:pt idx="42">
                  <c:v>8.7710460000000001</c:v>
                </c:pt>
                <c:pt idx="43">
                  <c:v>8.5817859999999992</c:v>
                </c:pt>
                <c:pt idx="44">
                  <c:v>8.4014450000000007</c:v>
                </c:pt>
                <c:pt idx="45">
                  <c:v>8.2274429999999992</c:v>
                </c:pt>
                <c:pt idx="46">
                  <c:v>8.0612560000000002</c:v>
                </c:pt>
                <c:pt idx="47">
                  <c:v>7.9010410000000002</c:v>
                </c:pt>
                <c:pt idx="48">
                  <c:v>7.7484630000000001</c:v>
                </c:pt>
                <c:pt idx="49">
                  <c:v>7.6001500000000002</c:v>
                </c:pt>
                <c:pt idx="50">
                  <c:v>7.4584260000000002</c:v>
                </c:pt>
                <c:pt idx="51">
                  <c:v>7.3213739999999996</c:v>
                </c:pt>
                <c:pt idx="52">
                  <c:v>7.1894049999999998</c:v>
                </c:pt>
                <c:pt idx="53">
                  <c:v>7.0625960000000001</c:v>
                </c:pt>
                <c:pt idx="54">
                  <c:v>6.9392750000000003</c:v>
                </c:pt>
                <c:pt idx="55">
                  <c:v>6.8211539999999999</c:v>
                </c:pt>
                <c:pt idx="56">
                  <c:v>6.7067310000000004</c:v>
                </c:pt>
                <c:pt idx="57">
                  <c:v>6.5954129999999997</c:v>
                </c:pt>
                <c:pt idx="58">
                  <c:v>6.4879259999999999</c:v>
                </c:pt>
                <c:pt idx="59">
                  <c:v>6.3844820000000002</c:v>
                </c:pt>
                <c:pt idx="60">
                  <c:v>6.2834320000000004</c:v>
                </c:pt>
                <c:pt idx="61">
                  <c:v>6.1866649999999996</c:v>
                </c:pt>
                <c:pt idx="62">
                  <c:v>6.0919319999999999</c:v>
                </c:pt>
                <c:pt idx="63">
                  <c:v>6.0003789999999997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844-4D93-97D4-80DCC5AEC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'C2H_lab159'!$D$3:$BO$3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'C2H_lab159'!$D$18:$BO$18</c:f>
              <c:numCache>
                <c:formatCode>General</c:formatCode>
                <c:ptCount val="64"/>
                <c:pt idx="0">
                  <c:v>35.78125</c:v>
                </c:pt>
                <c:pt idx="1">
                  <c:v>31.30859375</c:v>
                </c:pt>
                <c:pt idx="2">
                  <c:v>27.830078125</c:v>
                </c:pt>
                <c:pt idx="3">
                  <c:v>25.046875</c:v>
                </c:pt>
                <c:pt idx="4">
                  <c:v>22.770312499999999</c:v>
                </c:pt>
                <c:pt idx="5">
                  <c:v>20.872721354166668</c:v>
                </c:pt>
                <c:pt idx="6">
                  <c:v>19.267020089285715</c:v>
                </c:pt>
                <c:pt idx="7">
                  <c:v>17.890869140625</c:v>
                </c:pt>
                <c:pt idx="8">
                  <c:v>16.698133680555557</c:v>
                </c:pt>
                <c:pt idx="9">
                  <c:v>15.654492187500001</c:v>
                </c:pt>
                <c:pt idx="10">
                  <c:v>14.733664772727273</c:v>
                </c:pt>
                <c:pt idx="11">
                  <c:v>13.9150390625</c:v>
                </c:pt>
                <c:pt idx="12">
                  <c:v>13.182842548076923</c:v>
                </c:pt>
                <c:pt idx="13">
                  <c:v>12.523577008928571</c:v>
                </c:pt>
                <c:pt idx="14">
                  <c:v>11.92734375</c:v>
                </c:pt>
                <c:pt idx="15">
                  <c:v>11.3851318359375</c:v>
                </c:pt>
                <c:pt idx="16">
                  <c:v>10.890050551470589</c:v>
                </c:pt>
                <c:pt idx="17">
                  <c:v>10.436414930555555</c:v>
                </c:pt>
                <c:pt idx="18">
                  <c:v>10.018914473684211</c:v>
                </c:pt>
                <c:pt idx="19">
                  <c:v>9.6335937499999993</c:v>
                </c:pt>
                <c:pt idx="20">
                  <c:v>9.2767857142857135</c:v>
                </c:pt>
                <c:pt idx="21">
                  <c:v>8.9454900568181817</c:v>
                </c:pt>
                <c:pt idx="22">
                  <c:v>8.6369735054347831</c:v>
                </c:pt>
                <c:pt idx="23">
                  <c:v>8.34912109375</c:v>
                </c:pt>
                <c:pt idx="24">
                  <c:v>8.0797656250000003</c:v>
                </c:pt>
                <c:pt idx="25">
                  <c:v>7.8117487980769234</c:v>
                </c:pt>
                <c:pt idx="26">
                  <c:v>7.5753761574074074</c:v>
                </c:pt>
                <c:pt idx="27">
                  <c:v>7.3523995535714288</c:v>
                </c:pt>
                <c:pt idx="28">
                  <c:v>7.1427128232758621</c:v>
                </c:pt>
                <c:pt idx="29">
                  <c:v>6.9444010416666666</c:v>
                </c:pt>
                <c:pt idx="30">
                  <c:v>6.57844002016129</c:v>
                </c:pt>
                <c:pt idx="31">
                  <c:v>6.4100341796875</c:v>
                </c:pt>
                <c:pt idx="32">
                  <c:v>6.2498224431818183</c:v>
                </c:pt>
                <c:pt idx="33">
                  <c:v>6.097196691176471</c:v>
                </c:pt>
                <c:pt idx="34">
                  <c:v>5.9523437499999998</c:v>
                </c:pt>
                <c:pt idx="35">
                  <c:v>5.681315104166667</c:v>
                </c:pt>
                <c:pt idx="36">
                  <c:v>5.5552681587837842</c:v>
                </c:pt>
                <c:pt idx="37">
                  <c:v>5.4345189144736841</c:v>
                </c:pt>
                <c:pt idx="38">
                  <c:v>5.3191105769230766</c:v>
                </c:pt>
                <c:pt idx="39">
                  <c:v>5.2083007812500002</c:v>
                </c:pt>
                <c:pt idx="40">
                  <c:v>4.9998570884146343</c:v>
                </c:pt>
                <c:pt idx="41">
                  <c:v>4.9017857142857144</c:v>
                </c:pt>
                <c:pt idx="42">
                  <c:v>4.8075944767441863</c:v>
                </c:pt>
                <c:pt idx="43">
                  <c:v>4.716796875</c:v>
                </c:pt>
                <c:pt idx="44">
                  <c:v>4.6296006944444441</c:v>
                </c:pt>
                <c:pt idx="45">
                  <c:v>4.4639945652173916</c:v>
                </c:pt>
                <c:pt idx="46">
                  <c:v>4.3857214095744679</c:v>
                </c:pt>
                <c:pt idx="47">
                  <c:v>4.3101806640625</c:v>
                </c:pt>
                <c:pt idx="48">
                  <c:v>4.2370057397959187</c:v>
                </c:pt>
                <c:pt idx="49">
                  <c:v>4.1666406250000003</c:v>
                </c:pt>
                <c:pt idx="50">
                  <c:v>4.0322074142156863</c:v>
                </c:pt>
                <c:pt idx="51">
                  <c:v>3.9681490384615383</c:v>
                </c:pt>
                <c:pt idx="52">
                  <c:v>3.9061762971698113</c:v>
                </c:pt>
                <c:pt idx="53">
                  <c:v>3.8459924768518516</c:v>
                </c:pt>
                <c:pt idx="54">
                  <c:v>3.7878551136363638</c:v>
                </c:pt>
                <c:pt idx="55">
                  <c:v>3.67626953125</c:v>
                </c:pt>
                <c:pt idx="56">
                  <c:v>3.623046875</c:v>
                </c:pt>
                <c:pt idx="57">
                  <c:v>3.5713227370689653</c:v>
                </c:pt>
                <c:pt idx="58">
                  <c:v>3.5210871292372881</c:v>
                </c:pt>
                <c:pt idx="59">
                  <c:v>3.4722005208333333</c:v>
                </c:pt>
                <c:pt idx="60">
                  <c:v>3.378297899590164</c:v>
                </c:pt>
                <c:pt idx="61">
                  <c:v>3.3332598286290325</c:v>
                </c:pt>
                <c:pt idx="62">
                  <c:v>3.2893415178571428</c:v>
                </c:pt>
                <c:pt idx="63">
                  <c:v>3.24664306640625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D-4C11-BA1F-841229E3E065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'C2H_lab159'!$D$3:$BO$3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'C2H_lab159'!$D$17:$BO$17</c:f>
              <c:numCache>
                <c:formatCode>General</c:formatCode>
                <c:ptCount val="64"/>
                <c:pt idx="0">
                  <c:v>71.5625</c:v>
                </c:pt>
                <c:pt idx="1">
                  <c:v>62.6181640625</c:v>
                </c:pt>
                <c:pt idx="2">
                  <c:v>55.660807291666664</c:v>
                </c:pt>
                <c:pt idx="3">
                  <c:v>45.8759765625</c:v>
                </c:pt>
                <c:pt idx="4">
                  <c:v>31.308984375000001</c:v>
                </c:pt>
                <c:pt idx="5">
                  <c:v>31.2373046875</c:v>
                </c:pt>
                <c:pt idx="6">
                  <c:v>27.773716517857142</c:v>
                </c:pt>
                <c:pt idx="7">
                  <c:v>24.926513671875</c:v>
                </c:pt>
                <c:pt idx="8">
                  <c:v>22.3671875</c:v>
                </c:pt>
                <c:pt idx="9">
                  <c:v>19.267187499999999</c:v>
                </c:pt>
                <c:pt idx="10">
                  <c:v>17.855113636363637</c:v>
                </c:pt>
                <c:pt idx="11">
                  <c:v>16.129069010416668</c:v>
                </c:pt>
                <c:pt idx="12">
                  <c:v>15.624098557692308</c:v>
                </c:pt>
                <c:pt idx="13">
                  <c:v>14.704241071428571</c:v>
                </c:pt>
                <c:pt idx="14">
                  <c:v>13.873567708333333</c:v>
                </c:pt>
                <c:pt idx="15">
                  <c:v>12.4986572265625</c:v>
                </c:pt>
                <c:pt idx="16">
                  <c:v>11.363970588235293</c:v>
                </c:pt>
                <c:pt idx="17">
                  <c:v>11.091037326388889</c:v>
                </c:pt>
                <c:pt idx="18">
                  <c:v>10.868009868421053</c:v>
                </c:pt>
                <c:pt idx="19">
                  <c:v>10.4166015625</c:v>
                </c:pt>
                <c:pt idx="20">
                  <c:v>9.6148623511904763</c:v>
                </c:pt>
                <c:pt idx="21">
                  <c:v>9.2585227272727266</c:v>
                </c:pt>
                <c:pt idx="22">
                  <c:v>8.9271399456521738</c:v>
                </c:pt>
                <c:pt idx="23">
                  <c:v>8.6202799479166661</c:v>
                </c:pt>
                <c:pt idx="24">
                  <c:v>8.3332812500000006</c:v>
                </c:pt>
                <c:pt idx="25">
                  <c:v>7.8117487980769234</c:v>
                </c:pt>
                <c:pt idx="26">
                  <c:v>7.5754484953703702</c:v>
                </c:pt>
                <c:pt idx="27">
                  <c:v>7.3524693080357144</c:v>
                </c:pt>
                <c:pt idx="28">
                  <c:v>7.1422413793103452</c:v>
                </c:pt>
                <c:pt idx="29">
                  <c:v>6.9444010416666666</c:v>
                </c:pt>
                <c:pt idx="30">
                  <c:v>6.578377016129032</c:v>
                </c:pt>
                <c:pt idx="31">
                  <c:v>6.4100341796875</c:v>
                </c:pt>
                <c:pt idx="32">
                  <c:v>6.2495265151515156</c:v>
                </c:pt>
                <c:pt idx="33">
                  <c:v>6.0972541360294121</c:v>
                </c:pt>
                <c:pt idx="34">
                  <c:v>5.9523437499999998</c:v>
                </c:pt>
                <c:pt idx="35">
                  <c:v>5.6813693576388893</c:v>
                </c:pt>
                <c:pt idx="36">
                  <c:v>5.5552153716216219</c:v>
                </c:pt>
                <c:pt idx="37">
                  <c:v>5.4345703125</c:v>
                </c:pt>
                <c:pt idx="38">
                  <c:v>5.318359375</c:v>
                </c:pt>
                <c:pt idx="39">
                  <c:v>5.2083007812500002</c:v>
                </c:pt>
                <c:pt idx="40">
                  <c:v>4.9994283536585362</c:v>
                </c:pt>
                <c:pt idx="41">
                  <c:v>4.9018322172619051</c:v>
                </c:pt>
                <c:pt idx="42">
                  <c:v>4.8074582122093021</c:v>
                </c:pt>
                <c:pt idx="43">
                  <c:v>4.716796875</c:v>
                </c:pt>
                <c:pt idx="44">
                  <c:v>4.6296006944444441</c:v>
                </c:pt>
                <c:pt idx="45">
                  <c:v>4.4639945652173916</c:v>
                </c:pt>
                <c:pt idx="46">
                  <c:v>4.3858876329787231</c:v>
                </c:pt>
                <c:pt idx="47">
                  <c:v>4.3101806640625</c:v>
                </c:pt>
                <c:pt idx="48">
                  <c:v>4.2371651785714288</c:v>
                </c:pt>
                <c:pt idx="49">
                  <c:v>4.1666406250000003</c:v>
                </c:pt>
                <c:pt idx="50">
                  <c:v>4.0321691176470589</c:v>
                </c:pt>
                <c:pt idx="51">
                  <c:v>3.9681490384615383</c:v>
                </c:pt>
                <c:pt idx="52">
                  <c:v>3.9061762971698113</c:v>
                </c:pt>
                <c:pt idx="53">
                  <c:v>3.8460286458333335</c:v>
                </c:pt>
                <c:pt idx="54">
                  <c:v>3.7878551136363638</c:v>
                </c:pt>
                <c:pt idx="55">
                  <c:v>3.67626953125</c:v>
                </c:pt>
                <c:pt idx="56">
                  <c:v>3.6230811403508771</c:v>
                </c:pt>
                <c:pt idx="57">
                  <c:v>3.5713227370689653</c:v>
                </c:pt>
                <c:pt idx="58">
                  <c:v>3.520954713983051</c:v>
                </c:pt>
                <c:pt idx="59">
                  <c:v>3.4722005208333333</c:v>
                </c:pt>
                <c:pt idx="60">
                  <c:v>3.378297899590164</c:v>
                </c:pt>
                <c:pt idx="61">
                  <c:v>3.3332598286290325</c:v>
                </c:pt>
                <c:pt idx="62">
                  <c:v>3.2893725198412698</c:v>
                </c:pt>
                <c:pt idx="63">
                  <c:v>3.24664306640625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7D-4C11-BA1F-841229E3E065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'C2H_lab159'!$D$3:$BO$3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'C2H_lab159'!$D$16:$BO$16</c:f>
              <c:numCache>
                <c:formatCode>General</c:formatCode>
                <c:ptCount val="64"/>
                <c:pt idx="0">
                  <c:v>123.123046875</c:v>
                </c:pt>
                <c:pt idx="1">
                  <c:v>78.95703125</c:v>
                </c:pt>
                <c:pt idx="2">
                  <c:v>58.171875</c:v>
                </c:pt>
                <c:pt idx="3">
                  <c:v>45.83935546875</c:v>
                </c:pt>
                <c:pt idx="4">
                  <c:v>31.308984375000001</c:v>
                </c:pt>
                <c:pt idx="5">
                  <c:v>31.237630208333332</c:v>
                </c:pt>
                <c:pt idx="6">
                  <c:v>27.773716517857142</c:v>
                </c:pt>
                <c:pt idx="7">
                  <c:v>24.9013671875</c:v>
                </c:pt>
                <c:pt idx="8">
                  <c:v>22.387803819444443</c:v>
                </c:pt>
                <c:pt idx="9">
                  <c:v>19.266992187500001</c:v>
                </c:pt>
                <c:pt idx="10">
                  <c:v>17.856178977272727</c:v>
                </c:pt>
                <c:pt idx="11">
                  <c:v>16.129069010416668</c:v>
                </c:pt>
                <c:pt idx="12">
                  <c:v>15.624098557692308</c:v>
                </c:pt>
                <c:pt idx="13">
                  <c:v>14.7041015625</c:v>
                </c:pt>
                <c:pt idx="14">
                  <c:v>13.852213541666666</c:v>
                </c:pt>
                <c:pt idx="15">
                  <c:v>12.4986572265625</c:v>
                </c:pt>
                <c:pt idx="16">
                  <c:v>11.363970588235293</c:v>
                </c:pt>
                <c:pt idx="17">
                  <c:v>11.090711805555555</c:v>
                </c:pt>
                <c:pt idx="18">
                  <c:v>10.868009868421053</c:v>
                </c:pt>
                <c:pt idx="19">
                  <c:v>10.4166015625</c:v>
                </c:pt>
                <c:pt idx="20">
                  <c:v>9.6148623511904763</c:v>
                </c:pt>
                <c:pt idx="21">
                  <c:v>9.2585227272727266</c:v>
                </c:pt>
                <c:pt idx="22">
                  <c:v>8.9276494565217384</c:v>
                </c:pt>
                <c:pt idx="23">
                  <c:v>8.6201171875</c:v>
                </c:pt>
                <c:pt idx="24">
                  <c:v>8.3332812500000006</c:v>
                </c:pt>
                <c:pt idx="25">
                  <c:v>7.8117487980769234</c:v>
                </c:pt>
                <c:pt idx="26">
                  <c:v>7.5756655092592595</c:v>
                </c:pt>
                <c:pt idx="27">
                  <c:v>7.3524693080357144</c:v>
                </c:pt>
                <c:pt idx="28">
                  <c:v>7.1426454741379306</c:v>
                </c:pt>
                <c:pt idx="29">
                  <c:v>6.9444010416666666</c:v>
                </c:pt>
                <c:pt idx="30">
                  <c:v>6.578692036290323</c:v>
                </c:pt>
                <c:pt idx="31">
                  <c:v>6.4100341796875</c:v>
                </c:pt>
                <c:pt idx="32">
                  <c:v>6.2495265151515156</c:v>
                </c:pt>
                <c:pt idx="33">
                  <c:v>6.097196691176471</c:v>
                </c:pt>
                <c:pt idx="34">
                  <c:v>5.9523437499999998</c:v>
                </c:pt>
                <c:pt idx="35">
                  <c:v>5.6813693576388893</c:v>
                </c:pt>
                <c:pt idx="36">
                  <c:v>5.5554793074324325</c:v>
                </c:pt>
                <c:pt idx="37">
                  <c:v>5.4345189144736841</c:v>
                </c:pt>
                <c:pt idx="38">
                  <c:v>5.3191105769230766</c:v>
                </c:pt>
                <c:pt idx="39">
                  <c:v>5.2083007812500002</c:v>
                </c:pt>
                <c:pt idx="40">
                  <c:v>4.9998570884146343</c:v>
                </c:pt>
                <c:pt idx="41">
                  <c:v>4.9018322172619051</c:v>
                </c:pt>
                <c:pt idx="42">
                  <c:v>4.8076398982558137</c:v>
                </c:pt>
                <c:pt idx="43">
                  <c:v>4.716796875</c:v>
                </c:pt>
                <c:pt idx="44">
                  <c:v>4.6296006944444441</c:v>
                </c:pt>
                <c:pt idx="45">
                  <c:v>4.4639945652173916</c:v>
                </c:pt>
                <c:pt idx="46">
                  <c:v>4.3859291888297873</c:v>
                </c:pt>
                <c:pt idx="47">
                  <c:v>4.3101806640625</c:v>
                </c:pt>
                <c:pt idx="48">
                  <c:v>4.2372050382653059</c:v>
                </c:pt>
                <c:pt idx="49">
                  <c:v>4.1666406250000003</c:v>
                </c:pt>
                <c:pt idx="50">
                  <c:v>4.0322074142156863</c:v>
                </c:pt>
                <c:pt idx="51">
                  <c:v>3.9681490384615383</c:v>
                </c:pt>
                <c:pt idx="52">
                  <c:v>3.9061762971698113</c:v>
                </c:pt>
                <c:pt idx="53">
                  <c:v>3.8459924768518516</c:v>
                </c:pt>
                <c:pt idx="54">
                  <c:v>3.7878551136363638</c:v>
                </c:pt>
                <c:pt idx="55">
                  <c:v>3.67626953125</c:v>
                </c:pt>
                <c:pt idx="56">
                  <c:v>3.623046875</c:v>
                </c:pt>
                <c:pt idx="57">
                  <c:v>3.5713227370689653</c:v>
                </c:pt>
                <c:pt idx="58">
                  <c:v>3.5210540254237288</c:v>
                </c:pt>
                <c:pt idx="59">
                  <c:v>3.4722005208333333</c:v>
                </c:pt>
                <c:pt idx="60">
                  <c:v>3.3781057889344264</c:v>
                </c:pt>
                <c:pt idx="61">
                  <c:v>3.3332598286290325</c:v>
                </c:pt>
                <c:pt idx="62">
                  <c:v>3.2894345238095237</c:v>
                </c:pt>
                <c:pt idx="63">
                  <c:v>3.24664306640625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7D-4C11-BA1F-841229E3E065}"/>
            </c:ext>
          </c:extLst>
        </c:ser>
        <c:ser>
          <c:idx val="3"/>
          <c:order val="3"/>
          <c:tx>
            <c:v>16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'C2H_lab159'!$D$3:$BO$3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'C2H_lab159'!$D$14:$BO$14</c:f>
              <c:numCache>
                <c:formatCode>General</c:formatCode>
                <c:ptCount val="64"/>
                <c:pt idx="0">
                  <c:v>108.8046875</c:v>
                </c:pt>
                <c:pt idx="1">
                  <c:v>78.8955078125</c:v>
                </c:pt>
                <c:pt idx="2">
                  <c:v>57.998046875</c:v>
                </c:pt>
                <c:pt idx="3">
                  <c:v>45.923828125</c:v>
                </c:pt>
                <c:pt idx="4">
                  <c:v>31.308984375000001</c:v>
                </c:pt>
                <c:pt idx="5">
                  <c:v>31.237630208333332</c:v>
                </c:pt>
                <c:pt idx="6">
                  <c:v>27.773716517857142</c:v>
                </c:pt>
                <c:pt idx="7">
                  <c:v>24.934814453125</c:v>
                </c:pt>
                <c:pt idx="8">
                  <c:v>22.363064236111111</c:v>
                </c:pt>
                <c:pt idx="9">
                  <c:v>19.267187499999999</c:v>
                </c:pt>
                <c:pt idx="10">
                  <c:v>17.855113636363637</c:v>
                </c:pt>
                <c:pt idx="11">
                  <c:v>16.129069010416668</c:v>
                </c:pt>
                <c:pt idx="12">
                  <c:v>15.624248798076923</c:v>
                </c:pt>
                <c:pt idx="13">
                  <c:v>14.7041015625</c:v>
                </c:pt>
                <c:pt idx="14">
                  <c:v>13.828776041666666</c:v>
                </c:pt>
                <c:pt idx="15">
                  <c:v>12.4986572265625</c:v>
                </c:pt>
                <c:pt idx="16">
                  <c:v>11.363855698529411</c:v>
                </c:pt>
                <c:pt idx="17">
                  <c:v>11.083658854166666</c:v>
                </c:pt>
                <c:pt idx="18">
                  <c:v>10.868009868421053</c:v>
                </c:pt>
                <c:pt idx="19">
                  <c:v>10.4166015625</c:v>
                </c:pt>
                <c:pt idx="20">
                  <c:v>9.6148623511904763</c:v>
                </c:pt>
                <c:pt idx="21">
                  <c:v>9.2585227272727266</c:v>
                </c:pt>
                <c:pt idx="22">
                  <c:v>8.9271399456521738</c:v>
                </c:pt>
                <c:pt idx="23">
                  <c:v>8.6201171875</c:v>
                </c:pt>
                <c:pt idx="24">
                  <c:v>8.3332812500000006</c:v>
                </c:pt>
                <c:pt idx="25">
                  <c:v>7.8117487980769234</c:v>
                </c:pt>
                <c:pt idx="26">
                  <c:v>7.5755931712962967</c:v>
                </c:pt>
                <c:pt idx="27">
                  <c:v>7.3524693080357144</c:v>
                </c:pt>
                <c:pt idx="28">
                  <c:v>7.1427128232758621</c:v>
                </c:pt>
                <c:pt idx="29">
                  <c:v>6.9444010416666666</c:v>
                </c:pt>
                <c:pt idx="30">
                  <c:v>6.578944052419355</c:v>
                </c:pt>
                <c:pt idx="31">
                  <c:v>6.4100341796875</c:v>
                </c:pt>
                <c:pt idx="32">
                  <c:v>6.2498816287878789</c:v>
                </c:pt>
                <c:pt idx="33">
                  <c:v>6.097196691176471</c:v>
                </c:pt>
                <c:pt idx="34">
                  <c:v>5.9523437499999998</c:v>
                </c:pt>
                <c:pt idx="35">
                  <c:v>5.681315104166667</c:v>
                </c:pt>
                <c:pt idx="36">
                  <c:v>5.5553209459459456</c:v>
                </c:pt>
                <c:pt idx="37">
                  <c:v>5.4345189144736841</c:v>
                </c:pt>
                <c:pt idx="38">
                  <c:v>5.3189102564102564</c:v>
                </c:pt>
                <c:pt idx="39">
                  <c:v>5.2083007812500002</c:v>
                </c:pt>
                <c:pt idx="40">
                  <c:v>4.9994283536585362</c:v>
                </c:pt>
                <c:pt idx="41">
                  <c:v>4.9018322172619051</c:v>
                </c:pt>
                <c:pt idx="42">
                  <c:v>4.8074127906976747</c:v>
                </c:pt>
                <c:pt idx="43">
                  <c:v>4.7167524857954541</c:v>
                </c:pt>
                <c:pt idx="44">
                  <c:v>4.6296006944444441</c:v>
                </c:pt>
                <c:pt idx="45">
                  <c:v>4.4639945652173916</c:v>
                </c:pt>
                <c:pt idx="46">
                  <c:v>4.3858460771276597</c:v>
                </c:pt>
                <c:pt idx="47">
                  <c:v>4.3101806640625</c:v>
                </c:pt>
                <c:pt idx="48">
                  <c:v>4.2370057397959187</c:v>
                </c:pt>
                <c:pt idx="49">
                  <c:v>4.1666406250000003</c:v>
                </c:pt>
                <c:pt idx="50">
                  <c:v>4.0321691176470589</c:v>
                </c:pt>
                <c:pt idx="51">
                  <c:v>3.9681490384615383</c:v>
                </c:pt>
                <c:pt idx="52">
                  <c:v>3.9060657429245285</c:v>
                </c:pt>
                <c:pt idx="53">
                  <c:v>3.8460286458333335</c:v>
                </c:pt>
                <c:pt idx="54">
                  <c:v>3.7878551136363638</c:v>
                </c:pt>
                <c:pt idx="55">
                  <c:v>3.6762346540178572</c:v>
                </c:pt>
                <c:pt idx="56">
                  <c:v>3.6231496710526314</c:v>
                </c:pt>
                <c:pt idx="57">
                  <c:v>3.5713227370689653</c:v>
                </c:pt>
                <c:pt idx="58">
                  <c:v>3.5210540254237288</c:v>
                </c:pt>
                <c:pt idx="59">
                  <c:v>3.4722005208333333</c:v>
                </c:pt>
                <c:pt idx="60">
                  <c:v>3.3781057889344264</c:v>
                </c:pt>
                <c:pt idx="61">
                  <c:v>3.3332598286290325</c:v>
                </c:pt>
                <c:pt idx="62">
                  <c:v>3.2894345238095237</c:v>
                </c:pt>
                <c:pt idx="63">
                  <c:v>3.24664306640625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7D-4C11-BA1F-841229E3E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'H2C performance'!$C$13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performance'!$D$13:$BO$13</c:f>
              <c:numCache>
                <c:formatCode>General</c:formatCode>
                <c:ptCount val="64"/>
                <c:pt idx="0">
                  <c:v>21.741</c:v>
                </c:pt>
                <c:pt idx="1">
                  <c:v>41.456000000000003</c:v>
                </c:pt>
                <c:pt idx="2">
                  <c:v>58.976999999999997</c:v>
                </c:pt>
                <c:pt idx="3">
                  <c:v>75.600999999999999</c:v>
                </c:pt>
                <c:pt idx="4">
                  <c:v>80</c:v>
                </c:pt>
                <c:pt idx="5">
                  <c:v>88.986000000000004</c:v>
                </c:pt>
                <c:pt idx="6">
                  <c:v>89.930999999999997</c:v>
                </c:pt>
                <c:pt idx="7">
                  <c:v>92.552000000000007</c:v>
                </c:pt>
                <c:pt idx="8">
                  <c:v>93.561999999999998</c:v>
                </c:pt>
                <c:pt idx="9">
                  <c:v>94.376999999999995</c:v>
                </c:pt>
                <c:pt idx="10">
                  <c:v>95.054000000000002</c:v>
                </c:pt>
                <c:pt idx="11">
                  <c:v>95.626000000000005</c:v>
                </c:pt>
                <c:pt idx="12">
                  <c:v>96.114000000000004</c:v>
                </c:pt>
                <c:pt idx="13">
                  <c:v>96.537000000000006</c:v>
                </c:pt>
                <c:pt idx="14">
                  <c:v>96.908000000000001</c:v>
                </c:pt>
                <c:pt idx="15">
                  <c:v>97.233999999999995</c:v>
                </c:pt>
                <c:pt idx="16">
                  <c:v>97.522999999999996</c:v>
                </c:pt>
                <c:pt idx="17">
                  <c:v>97.781999999999996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98.415999999999997</c:v>
                </c:pt>
                <c:pt idx="21">
                  <c:v>98.590999999999994</c:v>
                </c:pt>
                <c:pt idx="22">
                  <c:v>98.751000000000005</c:v>
                </c:pt>
                <c:pt idx="23">
                  <c:v>98.896000000000001</c:v>
                </c:pt>
                <c:pt idx="24">
                  <c:v>99.033000000000001</c:v>
                </c:pt>
                <c:pt idx="25">
                  <c:v>99.158000000000001</c:v>
                </c:pt>
                <c:pt idx="26">
                  <c:v>99.274000000000001</c:v>
                </c:pt>
                <c:pt idx="27">
                  <c:v>99.384</c:v>
                </c:pt>
                <c:pt idx="28">
                  <c:v>99.483000000000004</c:v>
                </c:pt>
                <c:pt idx="29">
                  <c:v>99.578000000000003</c:v>
                </c:pt>
                <c:pt idx="30">
                  <c:v>99.667000000000002</c:v>
                </c:pt>
                <c:pt idx="31">
                  <c:v>99.748000000000005</c:v>
                </c:pt>
                <c:pt idx="32">
                  <c:v>99.826999999999998</c:v>
                </c:pt>
                <c:pt idx="33">
                  <c:v>99.902000000000001</c:v>
                </c:pt>
                <c:pt idx="34">
                  <c:v>99.972999999999999</c:v>
                </c:pt>
                <c:pt idx="35">
                  <c:v>100.036</c:v>
                </c:pt>
                <c:pt idx="36">
                  <c:v>100.099</c:v>
                </c:pt>
                <c:pt idx="37">
                  <c:v>100.16</c:v>
                </c:pt>
                <c:pt idx="38">
                  <c:v>100.214</c:v>
                </c:pt>
                <c:pt idx="39">
                  <c:v>100.27</c:v>
                </c:pt>
                <c:pt idx="40">
                  <c:v>100.32</c:v>
                </c:pt>
                <c:pt idx="41">
                  <c:v>100.367</c:v>
                </c:pt>
                <c:pt idx="42">
                  <c:v>100.41500000000001</c:v>
                </c:pt>
                <c:pt idx="43">
                  <c:v>100.461</c:v>
                </c:pt>
                <c:pt idx="44">
                  <c:v>100.503</c:v>
                </c:pt>
                <c:pt idx="45">
                  <c:v>100.541</c:v>
                </c:pt>
                <c:pt idx="46">
                  <c:v>100.58</c:v>
                </c:pt>
                <c:pt idx="47">
                  <c:v>100.619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100.721</c:v>
                </c:pt>
                <c:pt idx="51">
                  <c:v>100.753</c:v>
                </c:pt>
                <c:pt idx="52">
                  <c:v>100.78400000000001</c:v>
                </c:pt>
                <c:pt idx="53">
                  <c:v>100.813</c:v>
                </c:pt>
                <c:pt idx="54">
                  <c:v>100.83799999999999</c:v>
                </c:pt>
                <c:pt idx="55">
                  <c:v>100.87</c:v>
                </c:pt>
                <c:pt idx="56">
                  <c:v>100.893</c:v>
                </c:pt>
                <c:pt idx="57">
                  <c:v>100.91800000000001</c:v>
                </c:pt>
                <c:pt idx="58">
                  <c:v>100.94499999999999</c:v>
                </c:pt>
                <c:pt idx="59">
                  <c:v>100.97</c:v>
                </c:pt>
                <c:pt idx="60">
                  <c:v>100.99299999999999</c:v>
                </c:pt>
                <c:pt idx="61">
                  <c:v>101.01600000000001</c:v>
                </c:pt>
                <c:pt idx="62">
                  <c:v>101.039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E4-4F63-9A48-DCC2FAEBA296}"/>
            </c:ext>
          </c:extLst>
        </c:ser>
        <c:ser>
          <c:idx val="1"/>
          <c:order val="1"/>
          <c:tx>
            <c:strRef>
              <c:f>'H2C performance'!$C$12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performance'!$D$12:$BO$12</c:f>
              <c:numCache>
                <c:formatCode>General</c:formatCode>
                <c:ptCount val="64"/>
                <c:pt idx="0">
                  <c:v>42.871000000000002</c:v>
                </c:pt>
                <c:pt idx="1">
                  <c:v>71.462999999999994</c:v>
                </c:pt>
                <c:pt idx="2">
                  <c:v>79.790000000000006</c:v>
                </c:pt>
                <c:pt idx="3">
                  <c:v>84.453000000000003</c:v>
                </c:pt>
                <c:pt idx="4">
                  <c:v>80</c:v>
                </c:pt>
                <c:pt idx="5">
                  <c:v>89.692999999999998</c:v>
                </c:pt>
                <c:pt idx="6">
                  <c:v>89.921000000000006</c:v>
                </c:pt>
                <c:pt idx="7">
                  <c:v>92.564999999999998</c:v>
                </c:pt>
                <c:pt idx="8">
                  <c:v>93.561999999999998</c:v>
                </c:pt>
                <c:pt idx="9">
                  <c:v>94.376999999999995</c:v>
                </c:pt>
                <c:pt idx="10">
                  <c:v>95.055000000000007</c:v>
                </c:pt>
                <c:pt idx="11">
                  <c:v>95.626000000000005</c:v>
                </c:pt>
                <c:pt idx="12">
                  <c:v>96.114999999999995</c:v>
                </c:pt>
                <c:pt idx="13">
                  <c:v>96.537999999999997</c:v>
                </c:pt>
                <c:pt idx="14">
                  <c:v>96.908000000000001</c:v>
                </c:pt>
                <c:pt idx="15">
                  <c:v>97.233999999999995</c:v>
                </c:pt>
                <c:pt idx="16">
                  <c:v>97.524000000000001</c:v>
                </c:pt>
                <c:pt idx="17">
                  <c:v>97.781999999999996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98.417000000000002</c:v>
                </c:pt>
                <c:pt idx="21">
                  <c:v>98.591999999999999</c:v>
                </c:pt>
                <c:pt idx="22">
                  <c:v>98.751000000000005</c:v>
                </c:pt>
                <c:pt idx="23">
                  <c:v>98.897999999999996</c:v>
                </c:pt>
                <c:pt idx="24">
                  <c:v>99.031000000000006</c:v>
                </c:pt>
                <c:pt idx="25">
                  <c:v>99.158000000000001</c:v>
                </c:pt>
                <c:pt idx="26">
                  <c:v>99.274000000000001</c:v>
                </c:pt>
                <c:pt idx="27">
                  <c:v>99.384</c:v>
                </c:pt>
                <c:pt idx="28">
                  <c:v>99.483000000000004</c:v>
                </c:pt>
                <c:pt idx="29">
                  <c:v>99.578000000000003</c:v>
                </c:pt>
                <c:pt idx="30">
                  <c:v>99.668999999999997</c:v>
                </c:pt>
                <c:pt idx="31">
                  <c:v>99.751000000000005</c:v>
                </c:pt>
                <c:pt idx="32">
                  <c:v>99.828999999999994</c:v>
                </c:pt>
                <c:pt idx="33">
                  <c:v>99.902000000000001</c:v>
                </c:pt>
                <c:pt idx="34">
                  <c:v>99.971000000000004</c:v>
                </c:pt>
                <c:pt idx="35">
                  <c:v>100.036</c:v>
                </c:pt>
                <c:pt idx="36">
                  <c:v>100.099</c:v>
                </c:pt>
                <c:pt idx="37">
                  <c:v>100.16</c:v>
                </c:pt>
                <c:pt idx="38">
                  <c:v>100.214</c:v>
                </c:pt>
                <c:pt idx="39">
                  <c:v>100.27</c:v>
                </c:pt>
                <c:pt idx="40">
                  <c:v>100.32</c:v>
                </c:pt>
                <c:pt idx="41">
                  <c:v>100.367</c:v>
                </c:pt>
                <c:pt idx="42">
                  <c:v>100.41200000000001</c:v>
                </c:pt>
                <c:pt idx="43">
                  <c:v>100.461</c:v>
                </c:pt>
                <c:pt idx="44">
                  <c:v>100.5</c:v>
                </c:pt>
                <c:pt idx="45">
                  <c:v>100.541</c:v>
                </c:pt>
                <c:pt idx="46">
                  <c:v>100.58</c:v>
                </c:pt>
                <c:pt idx="47">
                  <c:v>100.619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100.721</c:v>
                </c:pt>
                <c:pt idx="51">
                  <c:v>100.753</c:v>
                </c:pt>
                <c:pt idx="52">
                  <c:v>100.78400000000001</c:v>
                </c:pt>
                <c:pt idx="53">
                  <c:v>100.813</c:v>
                </c:pt>
                <c:pt idx="54">
                  <c:v>100.83799999999999</c:v>
                </c:pt>
                <c:pt idx="55">
                  <c:v>100.866</c:v>
                </c:pt>
                <c:pt idx="56">
                  <c:v>100.893</c:v>
                </c:pt>
                <c:pt idx="57">
                  <c:v>100.926</c:v>
                </c:pt>
                <c:pt idx="58">
                  <c:v>100.94499999999999</c:v>
                </c:pt>
                <c:pt idx="59">
                  <c:v>100.97</c:v>
                </c:pt>
                <c:pt idx="60">
                  <c:v>100.989</c:v>
                </c:pt>
                <c:pt idx="61">
                  <c:v>101.01600000000001</c:v>
                </c:pt>
                <c:pt idx="62">
                  <c:v>101.035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E4-4F63-9A48-DCC2FAEBA296}"/>
            </c:ext>
          </c:extLst>
        </c:ser>
        <c:ser>
          <c:idx val="2"/>
          <c:order val="2"/>
          <c:tx>
            <c:strRef>
              <c:f>'H2C performance'!$C$11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performance'!$D$11:$BO$11</c:f>
              <c:numCache>
                <c:formatCode>General</c:formatCode>
                <c:ptCount val="64"/>
                <c:pt idx="0">
                  <c:v>55.350999999999999</c:v>
                </c:pt>
                <c:pt idx="1">
                  <c:v>71.858999999999995</c:v>
                </c:pt>
                <c:pt idx="2">
                  <c:v>79.792000000000002</c:v>
                </c:pt>
                <c:pt idx="3">
                  <c:v>84.453000000000003</c:v>
                </c:pt>
                <c:pt idx="4">
                  <c:v>79.998999999999995</c:v>
                </c:pt>
                <c:pt idx="5">
                  <c:v>89.692999999999998</c:v>
                </c:pt>
                <c:pt idx="6">
                  <c:v>89.93</c:v>
                </c:pt>
                <c:pt idx="7">
                  <c:v>92.563999999999993</c:v>
                </c:pt>
                <c:pt idx="8">
                  <c:v>93.563000000000002</c:v>
                </c:pt>
                <c:pt idx="9">
                  <c:v>94.376999999999995</c:v>
                </c:pt>
                <c:pt idx="10">
                  <c:v>95.055000000000007</c:v>
                </c:pt>
                <c:pt idx="11">
                  <c:v>95.626000000000005</c:v>
                </c:pt>
                <c:pt idx="12">
                  <c:v>96.114999999999995</c:v>
                </c:pt>
                <c:pt idx="13">
                  <c:v>96.539000000000001</c:v>
                </c:pt>
                <c:pt idx="14">
                  <c:v>96.908000000000001</c:v>
                </c:pt>
                <c:pt idx="15">
                  <c:v>97.231999999999999</c:v>
                </c:pt>
                <c:pt idx="16">
                  <c:v>97.524000000000001</c:v>
                </c:pt>
                <c:pt idx="17">
                  <c:v>97.783000000000001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98.414000000000001</c:v>
                </c:pt>
                <c:pt idx="21">
                  <c:v>98.588999999999999</c:v>
                </c:pt>
                <c:pt idx="22">
                  <c:v>98.751999999999995</c:v>
                </c:pt>
                <c:pt idx="23">
                  <c:v>98.9</c:v>
                </c:pt>
                <c:pt idx="24">
                  <c:v>99.033000000000001</c:v>
                </c:pt>
                <c:pt idx="25">
                  <c:v>99.16</c:v>
                </c:pt>
                <c:pt idx="26">
                  <c:v>99.274000000000001</c:v>
                </c:pt>
                <c:pt idx="27">
                  <c:v>99.384</c:v>
                </c:pt>
                <c:pt idx="28">
                  <c:v>99.481999999999999</c:v>
                </c:pt>
                <c:pt idx="29">
                  <c:v>99.578000000000003</c:v>
                </c:pt>
                <c:pt idx="30">
                  <c:v>99.664000000000001</c:v>
                </c:pt>
                <c:pt idx="31">
                  <c:v>99.748000000000005</c:v>
                </c:pt>
                <c:pt idx="32">
                  <c:v>99.828999999999994</c:v>
                </c:pt>
                <c:pt idx="33">
                  <c:v>99.903999999999996</c:v>
                </c:pt>
                <c:pt idx="34">
                  <c:v>99.971000000000004</c:v>
                </c:pt>
                <c:pt idx="35">
                  <c:v>100.036</c:v>
                </c:pt>
                <c:pt idx="36">
                  <c:v>100.099</c:v>
                </c:pt>
                <c:pt idx="37">
                  <c:v>100.16</c:v>
                </c:pt>
                <c:pt idx="38">
                  <c:v>100.21599999999999</c:v>
                </c:pt>
                <c:pt idx="39">
                  <c:v>100.267</c:v>
                </c:pt>
                <c:pt idx="40">
                  <c:v>100.32</c:v>
                </c:pt>
                <c:pt idx="41">
                  <c:v>100.37</c:v>
                </c:pt>
                <c:pt idx="42">
                  <c:v>100.41200000000001</c:v>
                </c:pt>
                <c:pt idx="43">
                  <c:v>100.464</c:v>
                </c:pt>
                <c:pt idx="44">
                  <c:v>100.503</c:v>
                </c:pt>
                <c:pt idx="45">
                  <c:v>100.541</c:v>
                </c:pt>
                <c:pt idx="46">
                  <c:v>100.577</c:v>
                </c:pt>
                <c:pt idx="47">
                  <c:v>100.616</c:v>
                </c:pt>
                <c:pt idx="48">
                  <c:v>100.65300000000001</c:v>
                </c:pt>
                <c:pt idx="49">
                  <c:v>100.68600000000001</c:v>
                </c:pt>
                <c:pt idx="50">
                  <c:v>100.717</c:v>
                </c:pt>
                <c:pt idx="51">
                  <c:v>100.75700000000001</c:v>
                </c:pt>
                <c:pt idx="52">
                  <c:v>100.78</c:v>
                </c:pt>
                <c:pt idx="53">
                  <c:v>100.81699999999999</c:v>
                </c:pt>
                <c:pt idx="54">
                  <c:v>100.842</c:v>
                </c:pt>
                <c:pt idx="55">
                  <c:v>100.874</c:v>
                </c:pt>
                <c:pt idx="56">
                  <c:v>100.893</c:v>
                </c:pt>
                <c:pt idx="57">
                  <c:v>100.926</c:v>
                </c:pt>
                <c:pt idx="58">
                  <c:v>100.94199999999999</c:v>
                </c:pt>
                <c:pt idx="59">
                  <c:v>100.973</c:v>
                </c:pt>
                <c:pt idx="60">
                  <c:v>100.989</c:v>
                </c:pt>
                <c:pt idx="61">
                  <c:v>101.024</c:v>
                </c:pt>
                <c:pt idx="62">
                  <c:v>101.039</c:v>
                </c:pt>
                <c:pt idx="63">
                  <c:v>101.06100000000001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E4-4F63-9A48-DCC2FAEBA296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performance'!$D$10:$BO$10</c:f>
              <c:numCache>
                <c:formatCode>General</c:formatCode>
                <c:ptCount val="64"/>
                <c:pt idx="0">
                  <c:v>55.350999999999999</c:v>
                </c:pt>
                <c:pt idx="1">
                  <c:v>71.858999999999995</c:v>
                </c:pt>
                <c:pt idx="2">
                  <c:v>79.792000000000002</c:v>
                </c:pt>
                <c:pt idx="3">
                  <c:v>84.453999999999994</c:v>
                </c:pt>
                <c:pt idx="4">
                  <c:v>79.998999999999995</c:v>
                </c:pt>
                <c:pt idx="5">
                  <c:v>89.692999999999998</c:v>
                </c:pt>
                <c:pt idx="6">
                  <c:v>89.926000000000002</c:v>
                </c:pt>
                <c:pt idx="7">
                  <c:v>92.564999999999998</c:v>
                </c:pt>
                <c:pt idx="8">
                  <c:v>93.563000000000002</c:v>
                </c:pt>
                <c:pt idx="9">
                  <c:v>94.376999999999995</c:v>
                </c:pt>
                <c:pt idx="10">
                  <c:v>95.054000000000002</c:v>
                </c:pt>
                <c:pt idx="11">
                  <c:v>95.628</c:v>
                </c:pt>
                <c:pt idx="12">
                  <c:v>96.114999999999995</c:v>
                </c:pt>
                <c:pt idx="13">
                  <c:v>96.537999999999997</c:v>
                </c:pt>
                <c:pt idx="14">
                  <c:v>96.903999999999996</c:v>
                </c:pt>
                <c:pt idx="15">
                  <c:v>97.233000000000004</c:v>
                </c:pt>
                <c:pt idx="16">
                  <c:v>97.522999999999996</c:v>
                </c:pt>
                <c:pt idx="17">
                  <c:v>97.781000000000006</c:v>
                </c:pt>
                <c:pt idx="18">
                  <c:v>98.013000000000005</c:v>
                </c:pt>
                <c:pt idx="19">
                  <c:v>98.224000000000004</c:v>
                </c:pt>
                <c:pt idx="20">
                  <c:v>98.414000000000001</c:v>
                </c:pt>
                <c:pt idx="21">
                  <c:v>98.588999999999999</c:v>
                </c:pt>
                <c:pt idx="22">
                  <c:v>98.751000000000005</c:v>
                </c:pt>
                <c:pt idx="23">
                  <c:v>98.893000000000001</c:v>
                </c:pt>
                <c:pt idx="24">
                  <c:v>99.034000000000006</c:v>
                </c:pt>
                <c:pt idx="25">
                  <c:v>99.156999999999996</c:v>
                </c:pt>
                <c:pt idx="26">
                  <c:v>99.274000000000001</c:v>
                </c:pt>
                <c:pt idx="27">
                  <c:v>99.382000000000005</c:v>
                </c:pt>
                <c:pt idx="28">
                  <c:v>99.489000000000004</c:v>
                </c:pt>
                <c:pt idx="29">
                  <c:v>99.578000000000003</c:v>
                </c:pt>
                <c:pt idx="30">
                  <c:v>99.664000000000001</c:v>
                </c:pt>
                <c:pt idx="31">
                  <c:v>99.748000000000005</c:v>
                </c:pt>
                <c:pt idx="32">
                  <c:v>99.828999999999994</c:v>
                </c:pt>
                <c:pt idx="33">
                  <c:v>99.903999999999996</c:v>
                </c:pt>
                <c:pt idx="34">
                  <c:v>99.971000000000004</c:v>
                </c:pt>
                <c:pt idx="35">
                  <c:v>100.038</c:v>
                </c:pt>
                <c:pt idx="36">
                  <c:v>100.104</c:v>
                </c:pt>
                <c:pt idx="37">
                  <c:v>100.155</c:v>
                </c:pt>
                <c:pt idx="38">
                  <c:v>100.214</c:v>
                </c:pt>
                <c:pt idx="39">
                  <c:v>100.27</c:v>
                </c:pt>
                <c:pt idx="40">
                  <c:v>100.32</c:v>
                </c:pt>
                <c:pt idx="41">
                  <c:v>100.37</c:v>
                </c:pt>
                <c:pt idx="42">
                  <c:v>100.41500000000001</c:v>
                </c:pt>
                <c:pt idx="43">
                  <c:v>100.458</c:v>
                </c:pt>
                <c:pt idx="44">
                  <c:v>100.5</c:v>
                </c:pt>
                <c:pt idx="45">
                  <c:v>100.541</c:v>
                </c:pt>
                <c:pt idx="46">
                  <c:v>100.583</c:v>
                </c:pt>
                <c:pt idx="47">
                  <c:v>100.616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100.721</c:v>
                </c:pt>
                <c:pt idx="51">
                  <c:v>100.746</c:v>
                </c:pt>
                <c:pt idx="52">
                  <c:v>100.78400000000001</c:v>
                </c:pt>
                <c:pt idx="53">
                  <c:v>100.81699999999999</c:v>
                </c:pt>
                <c:pt idx="54">
                  <c:v>100.83799999999999</c:v>
                </c:pt>
                <c:pt idx="55">
                  <c:v>100.866</c:v>
                </c:pt>
                <c:pt idx="56">
                  <c:v>100.89700000000001</c:v>
                </c:pt>
                <c:pt idx="57">
                  <c:v>100.922</c:v>
                </c:pt>
                <c:pt idx="58">
                  <c:v>100.95699999999999</c:v>
                </c:pt>
                <c:pt idx="59">
                  <c:v>100.97</c:v>
                </c:pt>
                <c:pt idx="60">
                  <c:v>100.99299999999999</c:v>
                </c:pt>
                <c:pt idx="61">
                  <c:v>101.01600000000001</c:v>
                </c:pt>
                <c:pt idx="62">
                  <c:v>101.026</c:v>
                </c:pt>
                <c:pt idx="63">
                  <c:v>101.06100000000001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E4-4F63-9A48-DCC2FAEBA296}"/>
            </c:ext>
          </c:extLst>
        </c:ser>
        <c:ser>
          <c:idx val="4"/>
          <c:order val="4"/>
          <c:tx>
            <c:v>16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'H2C performance'!$D$3:$BO$3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'H2C performance'!$D$9:$BO$9</c:f>
              <c:numCache>
                <c:formatCode>General</c:formatCode>
                <c:ptCount val="64"/>
                <c:pt idx="0">
                  <c:v>55.350999999999999</c:v>
                </c:pt>
                <c:pt idx="1">
                  <c:v>71.858999999999995</c:v>
                </c:pt>
                <c:pt idx="2">
                  <c:v>79.790999999999997</c:v>
                </c:pt>
                <c:pt idx="3">
                  <c:v>84.453000000000003</c:v>
                </c:pt>
                <c:pt idx="4">
                  <c:v>80</c:v>
                </c:pt>
                <c:pt idx="5">
                  <c:v>89.692999999999998</c:v>
                </c:pt>
                <c:pt idx="6">
                  <c:v>89.929000000000002</c:v>
                </c:pt>
                <c:pt idx="7">
                  <c:v>92.563000000000002</c:v>
                </c:pt>
                <c:pt idx="8">
                  <c:v>93.561999999999998</c:v>
                </c:pt>
                <c:pt idx="9">
                  <c:v>94.379000000000005</c:v>
                </c:pt>
                <c:pt idx="10">
                  <c:v>95.055000000000007</c:v>
                </c:pt>
                <c:pt idx="11">
                  <c:v>95.626000000000005</c:v>
                </c:pt>
                <c:pt idx="12">
                  <c:v>96.114000000000004</c:v>
                </c:pt>
                <c:pt idx="13">
                  <c:v>96.537000000000006</c:v>
                </c:pt>
                <c:pt idx="14">
                  <c:v>96.91</c:v>
                </c:pt>
                <c:pt idx="15">
                  <c:v>97.234999999999999</c:v>
                </c:pt>
                <c:pt idx="16">
                  <c:v>97.522999999999996</c:v>
                </c:pt>
                <c:pt idx="17">
                  <c:v>97.781999999999996</c:v>
                </c:pt>
                <c:pt idx="18">
                  <c:v>98.019000000000005</c:v>
                </c:pt>
                <c:pt idx="19">
                  <c:v>98.225999999999999</c:v>
                </c:pt>
                <c:pt idx="20">
                  <c:v>98.414000000000001</c:v>
                </c:pt>
                <c:pt idx="21">
                  <c:v>98.593999999999994</c:v>
                </c:pt>
                <c:pt idx="22">
                  <c:v>98.754000000000005</c:v>
                </c:pt>
                <c:pt idx="23">
                  <c:v>98.896000000000001</c:v>
                </c:pt>
                <c:pt idx="24">
                  <c:v>99.034000000000006</c:v>
                </c:pt>
                <c:pt idx="25">
                  <c:v>99.155000000000001</c:v>
                </c:pt>
                <c:pt idx="26">
                  <c:v>99.277000000000001</c:v>
                </c:pt>
                <c:pt idx="27">
                  <c:v>99.384</c:v>
                </c:pt>
                <c:pt idx="28">
                  <c:v>99.483000000000004</c:v>
                </c:pt>
                <c:pt idx="29">
                  <c:v>99.573999999999998</c:v>
                </c:pt>
                <c:pt idx="30">
                  <c:v>99.662000000000006</c:v>
                </c:pt>
                <c:pt idx="31">
                  <c:v>99.748000000000005</c:v>
                </c:pt>
                <c:pt idx="32">
                  <c:v>99.828999999999994</c:v>
                </c:pt>
                <c:pt idx="33">
                  <c:v>99.9</c:v>
                </c:pt>
                <c:pt idx="34">
                  <c:v>99.971000000000004</c:v>
                </c:pt>
                <c:pt idx="35">
                  <c:v>100.038</c:v>
                </c:pt>
                <c:pt idx="36">
                  <c:v>100.101</c:v>
                </c:pt>
                <c:pt idx="37">
                  <c:v>100.157</c:v>
                </c:pt>
                <c:pt idx="38">
                  <c:v>100.227</c:v>
                </c:pt>
                <c:pt idx="39">
                  <c:v>100.27</c:v>
                </c:pt>
                <c:pt idx="40">
                  <c:v>100.318</c:v>
                </c:pt>
                <c:pt idx="41">
                  <c:v>100.367</c:v>
                </c:pt>
                <c:pt idx="42">
                  <c:v>100.41500000000001</c:v>
                </c:pt>
                <c:pt idx="43">
                  <c:v>100.461</c:v>
                </c:pt>
                <c:pt idx="44">
                  <c:v>100.506</c:v>
                </c:pt>
                <c:pt idx="45">
                  <c:v>100.544</c:v>
                </c:pt>
                <c:pt idx="46">
                  <c:v>100.568</c:v>
                </c:pt>
                <c:pt idx="47">
                  <c:v>100.61199999999999</c:v>
                </c:pt>
                <c:pt idx="48">
                  <c:v>100.65300000000001</c:v>
                </c:pt>
                <c:pt idx="49">
                  <c:v>100.705</c:v>
                </c:pt>
                <c:pt idx="50">
                  <c:v>100.721</c:v>
                </c:pt>
                <c:pt idx="51">
                  <c:v>100.76</c:v>
                </c:pt>
                <c:pt idx="52">
                  <c:v>100.78</c:v>
                </c:pt>
                <c:pt idx="53">
                  <c:v>100.813</c:v>
                </c:pt>
                <c:pt idx="54">
                  <c:v>100.846</c:v>
                </c:pt>
                <c:pt idx="55">
                  <c:v>100.877</c:v>
                </c:pt>
                <c:pt idx="56">
                  <c:v>100.893</c:v>
                </c:pt>
                <c:pt idx="57">
                  <c:v>100.899</c:v>
                </c:pt>
                <c:pt idx="58">
                  <c:v>100.94199999999999</c:v>
                </c:pt>
                <c:pt idx="59">
                  <c:v>100.97</c:v>
                </c:pt>
                <c:pt idx="60">
                  <c:v>100.99299999999999</c:v>
                </c:pt>
                <c:pt idx="61">
                  <c:v>101.02800000000001</c:v>
                </c:pt>
                <c:pt idx="62">
                  <c:v>101.039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E4-4F63-9A48-DCC2FAEBA2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H2C_lab159!$D$3:$BO$3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H2C_lab159!$D$18:$BO$18</c:f>
              <c:numCache>
                <c:formatCode>General</c:formatCode>
                <c:ptCount val="64"/>
                <c:pt idx="0">
                  <c:v>42.462890625</c:v>
                </c:pt>
                <c:pt idx="1">
                  <c:v>40.484375</c:v>
                </c:pt>
                <c:pt idx="2">
                  <c:v>38.396484375</c:v>
                </c:pt>
                <c:pt idx="3">
                  <c:v>36.91455078125</c:v>
                </c:pt>
                <c:pt idx="4">
                  <c:v>31.25</c:v>
                </c:pt>
                <c:pt idx="5">
                  <c:v>28.966796875</c:v>
                </c:pt>
                <c:pt idx="6">
                  <c:v>25.092354910714285</c:v>
                </c:pt>
                <c:pt idx="7">
                  <c:v>22.595703125</c:v>
                </c:pt>
                <c:pt idx="8">
                  <c:v>20.304253472222221</c:v>
                </c:pt>
                <c:pt idx="9">
                  <c:v>18.433007812500001</c:v>
                </c:pt>
                <c:pt idx="10">
                  <c:v>16.877485795454547</c:v>
                </c:pt>
                <c:pt idx="11">
                  <c:v>15.564127604166666</c:v>
                </c:pt>
                <c:pt idx="12">
                  <c:v>14.440204326923077</c:v>
                </c:pt>
                <c:pt idx="13">
                  <c:v>13.4677734375</c:v>
                </c:pt>
                <c:pt idx="14">
                  <c:v>12.618229166666667</c:v>
                </c:pt>
                <c:pt idx="15">
                  <c:v>11.869384765625</c:v>
                </c:pt>
                <c:pt idx="16">
                  <c:v>11.204388786764707</c:v>
                </c:pt>
                <c:pt idx="17">
                  <c:v>10.610026041666666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9.1532738095238102</c:v>
                </c:pt>
                <c:pt idx="21">
                  <c:v>8.7527521306818183</c:v>
                </c:pt>
                <c:pt idx="22">
                  <c:v>8.3857846467391308</c:v>
                </c:pt>
                <c:pt idx="23">
                  <c:v>8.0481770833333339</c:v>
                </c:pt>
                <c:pt idx="24">
                  <c:v>7.7369531250000003</c:v>
                </c:pt>
                <c:pt idx="25">
                  <c:v>7.4487680288461542</c:v>
                </c:pt>
                <c:pt idx="26">
                  <c:v>7.1812789351851851</c:v>
                </c:pt>
                <c:pt idx="27">
                  <c:v>6.9324776785714288</c:v>
                </c:pt>
                <c:pt idx="28">
                  <c:v>6.7000942887931032</c:v>
                </c:pt>
                <c:pt idx="29">
                  <c:v>6.4829427083333337</c:v>
                </c:pt>
                <c:pt idx="30">
                  <c:v>6.279422883064516</c:v>
                </c:pt>
                <c:pt idx="31">
                  <c:v>6.088134765625</c:v>
                </c:pt>
                <c:pt idx="32">
                  <c:v>5.9083214962121211</c:v>
                </c:pt>
                <c:pt idx="33">
                  <c:v>5.7388556985294121</c:v>
                </c:pt>
                <c:pt idx="34">
                  <c:v>5.5788504464285715</c:v>
                </c:pt>
                <c:pt idx="35">
                  <c:v>5.4273003472222223</c:v>
                </c:pt>
                <c:pt idx="36">
                  <c:v>5.2839421452702702</c:v>
                </c:pt>
                <c:pt idx="37">
                  <c:v>5.1480263157894735</c:v>
                </c:pt>
                <c:pt idx="38">
                  <c:v>5.0187299679487181</c:v>
                </c:pt>
                <c:pt idx="39">
                  <c:v>4.89599609375</c:v>
                </c:pt>
                <c:pt idx="40">
                  <c:v>4.7789634146341466</c:v>
                </c:pt>
                <c:pt idx="41">
                  <c:v>4.6673642113095237</c:v>
                </c:pt>
                <c:pt idx="42">
                  <c:v>4.561001090116279</c:v>
                </c:pt>
                <c:pt idx="43">
                  <c:v>4.4593838778409092</c:v>
                </c:pt>
                <c:pt idx="44">
                  <c:v>4.3621093750000002</c:v>
                </c:pt>
                <c:pt idx="45">
                  <c:v>4.2688943614130439</c:v>
                </c:pt>
                <c:pt idx="46">
                  <c:v>4.1796875</c:v>
                </c:pt>
                <c:pt idx="47">
                  <c:v>4.094197591145833</c:v>
                </c:pt>
                <c:pt idx="48">
                  <c:v>4.0119977678571432</c:v>
                </c:pt>
                <c:pt idx="49">
                  <c:v>3.9331640624999999</c:v>
                </c:pt>
                <c:pt idx="50">
                  <c:v>3.8572686887254903</c:v>
                </c:pt>
                <c:pt idx="51">
                  <c:v>3.7842923677884617</c:v>
                </c:pt>
                <c:pt idx="52">
                  <c:v>3.7140330188679247</c:v>
                </c:pt>
                <c:pt idx="53">
                  <c:v>3.6463035300925926</c:v>
                </c:pt>
                <c:pt idx="54">
                  <c:v>3.5808948863636365</c:v>
                </c:pt>
                <c:pt idx="55">
                  <c:v>3.51806640625</c:v>
                </c:pt>
                <c:pt idx="56">
                  <c:v>3.4571340460526314</c:v>
                </c:pt>
                <c:pt idx="57">
                  <c:v>3.398370150862069</c:v>
                </c:pt>
                <c:pt idx="58">
                  <c:v>3.3416644597457625</c:v>
                </c:pt>
                <c:pt idx="59">
                  <c:v>3.2867838541666665</c:v>
                </c:pt>
                <c:pt idx="60">
                  <c:v>3.233638575819672</c:v>
                </c:pt>
                <c:pt idx="61">
                  <c:v>3.1822076612903225</c:v>
                </c:pt>
                <c:pt idx="62">
                  <c:v>3.1324094742063493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FE-4198-9ED8-581FB1DEB4E1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H2C_lab159!$D$3:$BO$3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H2C_lab159!$D$17:$BO$17</c:f>
              <c:numCache>
                <c:formatCode>General</c:formatCode>
                <c:ptCount val="64"/>
                <c:pt idx="0">
                  <c:v>83.732421875</c:v>
                </c:pt>
                <c:pt idx="1">
                  <c:v>69.7880859375</c:v>
                </c:pt>
                <c:pt idx="2">
                  <c:v>51.946614583333336</c:v>
                </c:pt>
                <c:pt idx="3">
                  <c:v>41.23681640625</c:v>
                </c:pt>
                <c:pt idx="4">
                  <c:v>31.25</c:v>
                </c:pt>
                <c:pt idx="5">
                  <c:v>29.196940104166668</c:v>
                </c:pt>
                <c:pt idx="6">
                  <c:v>25.089564732142858</c:v>
                </c:pt>
                <c:pt idx="7">
                  <c:v>22.598876953125</c:v>
                </c:pt>
                <c:pt idx="8">
                  <c:v>20.304253472222221</c:v>
                </c:pt>
                <c:pt idx="9">
                  <c:v>18.433007812500001</c:v>
                </c:pt>
                <c:pt idx="10">
                  <c:v>16.877663352272727</c:v>
                </c:pt>
                <c:pt idx="11">
                  <c:v>15.564127604166666</c:v>
                </c:pt>
                <c:pt idx="12">
                  <c:v>14.440354567307692</c:v>
                </c:pt>
                <c:pt idx="13">
                  <c:v>13.467912946428571</c:v>
                </c:pt>
                <c:pt idx="14">
                  <c:v>12.618229166666667</c:v>
                </c:pt>
                <c:pt idx="15">
                  <c:v>11.869384765625</c:v>
                </c:pt>
                <c:pt idx="16">
                  <c:v>11.204503676470589</c:v>
                </c:pt>
                <c:pt idx="17">
                  <c:v>10.610026041666666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9.1533668154761898</c:v>
                </c:pt>
                <c:pt idx="21">
                  <c:v>8.7528409090909083</c:v>
                </c:pt>
                <c:pt idx="22">
                  <c:v>8.3857846467391308</c:v>
                </c:pt>
                <c:pt idx="23">
                  <c:v>8.04833984375</c:v>
                </c:pt>
                <c:pt idx="24">
                  <c:v>7.7367968749999996</c:v>
                </c:pt>
                <c:pt idx="25">
                  <c:v>7.4487680288461542</c:v>
                </c:pt>
                <c:pt idx="26">
                  <c:v>7.1812789351851851</c:v>
                </c:pt>
                <c:pt idx="27">
                  <c:v>6.9324776785714288</c:v>
                </c:pt>
                <c:pt idx="28">
                  <c:v>6.7000942887931032</c:v>
                </c:pt>
                <c:pt idx="29">
                  <c:v>6.4829427083333337</c:v>
                </c:pt>
                <c:pt idx="30">
                  <c:v>6.279548891129032</c:v>
                </c:pt>
                <c:pt idx="31">
                  <c:v>6.08831787109375</c:v>
                </c:pt>
                <c:pt idx="32">
                  <c:v>5.9084398674242422</c:v>
                </c:pt>
                <c:pt idx="33">
                  <c:v>5.7388556985294121</c:v>
                </c:pt>
                <c:pt idx="34">
                  <c:v>5.5787388392857142</c:v>
                </c:pt>
                <c:pt idx="35">
                  <c:v>5.4273003472222223</c:v>
                </c:pt>
                <c:pt idx="36">
                  <c:v>5.2839421452702702</c:v>
                </c:pt>
                <c:pt idx="37">
                  <c:v>5.1480263157894735</c:v>
                </c:pt>
                <c:pt idx="38">
                  <c:v>5.0187299679487181</c:v>
                </c:pt>
                <c:pt idx="39">
                  <c:v>4.89599609375</c:v>
                </c:pt>
                <c:pt idx="40">
                  <c:v>4.7789634146341466</c:v>
                </c:pt>
                <c:pt idx="41">
                  <c:v>4.6673642113095237</c:v>
                </c:pt>
                <c:pt idx="42">
                  <c:v>4.5608648255813957</c:v>
                </c:pt>
                <c:pt idx="43">
                  <c:v>4.4593838778409092</c:v>
                </c:pt>
                <c:pt idx="44">
                  <c:v>4.361979166666667</c:v>
                </c:pt>
                <c:pt idx="45">
                  <c:v>4.2688943614130439</c:v>
                </c:pt>
                <c:pt idx="46">
                  <c:v>4.1796875</c:v>
                </c:pt>
                <c:pt idx="47">
                  <c:v>4.094197591145833</c:v>
                </c:pt>
                <c:pt idx="48">
                  <c:v>4.0119977678571432</c:v>
                </c:pt>
                <c:pt idx="49">
                  <c:v>3.9331640624999999</c:v>
                </c:pt>
                <c:pt idx="50">
                  <c:v>3.8572686887254903</c:v>
                </c:pt>
                <c:pt idx="51">
                  <c:v>3.7842923677884617</c:v>
                </c:pt>
                <c:pt idx="52">
                  <c:v>3.7140330188679247</c:v>
                </c:pt>
                <c:pt idx="53">
                  <c:v>3.6463035300925926</c:v>
                </c:pt>
                <c:pt idx="54">
                  <c:v>3.5808948863636365</c:v>
                </c:pt>
                <c:pt idx="55">
                  <c:v>3.5179268973214284</c:v>
                </c:pt>
                <c:pt idx="56">
                  <c:v>3.4571340460526314</c:v>
                </c:pt>
                <c:pt idx="57">
                  <c:v>3.3986395474137931</c:v>
                </c:pt>
                <c:pt idx="58">
                  <c:v>3.3416644597457625</c:v>
                </c:pt>
                <c:pt idx="59">
                  <c:v>3.2867838541666665</c:v>
                </c:pt>
                <c:pt idx="60">
                  <c:v>3.2335105020491803</c:v>
                </c:pt>
                <c:pt idx="61">
                  <c:v>3.1822076612903225</c:v>
                </c:pt>
                <c:pt idx="62">
                  <c:v>3.1322854662698414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FE-4198-9ED8-581FB1DEB4E1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H2C_lab159!$D$3:$BO$3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H2C_lab159!$D$16:$BO$16</c:f>
              <c:numCache>
                <c:formatCode>General</c:formatCode>
                <c:ptCount val="64"/>
                <c:pt idx="0">
                  <c:v>108.107421875</c:v>
                </c:pt>
                <c:pt idx="1">
                  <c:v>70.1748046875</c:v>
                </c:pt>
                <c:pt idx="2">
                  <c:v>51.947916666666664</c:v>
                </c:pt>
                <c:pt idx="3">
                  <c:v>41.23681640625</c:v>
                </c:pt>
                <c:pt idx="4">
                  <c:v>31.249609374999999</c:v>
                </c:pt>
                <c:pt idx="5">
                  <c:v>29.196940104166668</c:v>
                </c:pt>
                <c:pt idx="6">
                  <c:v>25.092075892857142</c:v>
                </c:pt>
                <c:pt idx="7">
                  <c:v>22.5986328125</c:v>
                </c:pt>
                <c:pt idx="8">
                  <c:v>20.304470486111111</c:v>
                </c:pt>
                <c:pt idx="9">
                  <c:v>18.433007812500001</c:v>
                </c:pt>
                <c:pt idx="10">
                  <c:v>16.877663352272727</c:v>
                </c:pt>
                <c:pt idx="11">
                  <c:v>15.564127604166666</c:v>
                </c:pt>
                <c:pt idx="12">
                  <c:v>14.440354567307692</c:v>
                </c:pt>
                <c:pt idx="13">
                  <c:v>13.468052455357142</c:v>
                </c:pt>
                <c:pt idx="14">
                  <c:v>12.618229166666667</c:v>
                </c:pt>
                <c:pt idx="15">
                  <c:v>11.869140625</c:v>
                </c:pt>
                <c:pt idx="16">
                  <c:v>11.204503676470589</c:v>
                </c:pt>
                <c:pt idx="17">
                  <c:v>10.610134548611111</c:v>
                </c:pt>
                <c:pt idx="18">
                  <c:v>10.075452302631579</c:v>
                </c:pt>
                <c:pt idx="19">
                  <c:v>9.59228515625</c:v>
                </c:pt>
                <c:pt idx="20">
                  <c:v>9.1530877976190474</c:v>
                </c:pt>
                <c:pt idx="21">
                  <c:v>8.7525745738636367</c:v>
                </c:pt>
                <c:pt idx="22">
                  <c:v>8.3858695652173907</c:v>
                </c:pt>
                <c:pt idx="23">
                  <c:v>8.0485026041666661</c:v>
                </c:pt>
                <c:pt idx="24">
                  <c:v>7.7369531250000003</c:v>
                </c:pt>
                <c:pt idx="25">
                  <c:v>7.4489182692307692</c:v>
                </c:pt>
                <c:pt idx="26">
                  <c:v>7.1812789351851851</c:v>
                </c:pt>
                <c:pt idx="27">
                  <c:v>6.9324776785714288</c:v>
                </c:pt>
                <c:pt idx="28">
                  <c:v>6.7000269396551726</c:v>
                </c:pt>
                <c:pt idx="29">
                  <c:v>6.4829427083333337</c:v>
                </c:pt>
                <c:pt idx="30">
                  <c:v>6.279233870967742</c:v>
                </c:pt>
                <c:pt idx="31">
                  <c:v>6.088134765625</c:v>
                </c:pt>
                <c:pt idx="32">
                  <c:v>5.9084398674242422</c:v>
                </c:pt>
                <c:pt idx="33">
                  <c:v>5.7389705882352944</c:v>
                </c:pt>
                <c:pt idx="34">
                  <c:v>5.5787388392857142</c:v>
                </c:pt>
                <c:pt idx="35">
                  <c:v>5.4273003472222223</c:v>
                </c:pt>
                <c:pt idx="36">
                  <c:v>5.2839421452702702</c:v>
                </c:pt>
                <c:pt idx="37">
                  <c:v>5.1480263157894735</c:v>
                </c:pt>
                <c:pt idx="38">
                  <c:v>5.0188301282051286</c:v>
                </c:pt>
                <c:pt idx="39">
                  <c:v>4.8958496093750004</c:v>
                </c:pt>
                <c:pt idx="40">
                  <c:v>4.7789634146341466</c:v>
                </c:pt>
                <c:pt idx="41">
                  <c:v>4.6675037202380949</c:v>
                </c:pt>
                <c:pt idx="42">
                  <c:v>4.5608648255813957</c:v>
                </c:pt>
                <c:pt idx="43">
                  <c:v>4.4595170454545459</c:v>
                </c:pt>
                <c:pt idx="44">
                  <c:v>4.3621093750000002</c:v>
                </c:pt>
                <c:pt idx="45">
                  <c:v>4.2688943614130439</c:v>
                </c:pt>
                <c:pt idx="46">
                  <c:v>4.1795628324468082</c:v>
                </c:pt>
                <c:pt idx="47">
                  <c:v>4.094075520833333</c:v>
                </c:pt>
                <c:pt idx="48">
                  <c:v>4.0119977678571432</c:v>
                </c:pt>
                <c:pt idx="49">
                  <c:v>3.9330468750000001</c:v>
                </c:pt>
                <c:pt idx="50">
                  <c:v>3.8571155024509802</c:v>
                </c:pt>
                <c:pt idx="51">
                  <c:v>3.7844426081730771</c:v>
                </c:pt>
                <c:pt idx="52">
                  <c:v>3.7138856132075473</c:v>
                </c:pt>
                <c:pt idx="53">
                  <c:v>3.6464482060185186</c:v>
                </c:pt>
                <c:pt idx="54">
                  <c:v>3.5810369318181818</c:v>
                </c:pt>
                <c:pt idx="55">
                  <c:v>3.5182059151785716</c:v>
                </c:pt>
                <c:pt idx="56">
                  <c:v>3.4571340460526314</c:v>
                </c:pt>
                <c:pt idx="57">
                  <c:v>3.3986395474137931</c:v>
                </c:pt>
                <c:pt idx="58">
                  <c:v>3.3415651483050848</c:v>
                </c:pt>
                <c:pt idx="59">
                  <c:v>3.2868815104166669</c:v>
                </c:pt>
                <c:pt idx="60">
                  <c:v>3.2335105020491803</c:v>
                </c:pt>
                <c:pt idx="61">
                  <c:v>3.182459677419355</c:v>
                </c:pt>
                <c:pt idx="62">
                  <c:v>3.1324094742063493</c:v>
                </c:pt>
                <c:pt idx="63">
                  <c:v>3.084136962890625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FE-4198-9ED8-581FB1DEB4E1}"/>
            </c:ext>
          </c:extLst>
        </c:ser>
        <c:ser>
          <c:idx val="3"/>
          <c:order val="3"/>
          <c:tx>
            <c:v>16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H2C_lab159!$D$3:$BO$3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H2C_lab159!$D$14:$BO$14</c:f>
              <c:numCache>
                <c:formatCode>General</c:formatCode>
                <c:ptCount val="64"/>
                <c:pt idx="0">
                  <c:v>108.107421875</c:v>
                </c:pt>
                <c:pt idx="1">
                  <c:v>70.1748046875</c:v>
                </c:pt>
                <c:pt idx="2">
                  <c:v>51.947265625</c:v>
                </c:pt>
                <c:pt idx="3">
                  <c:v>41.23681640625</c:v>
                </c:pt>
                <c:pt idx="4">
                  <c:v>31.25</c:v>
                </c:pt>
                <c:pt idx="5">
                  <c:v>29.196940104166668</c:v>
                </c:pt>
                <c:pt idx="6">
                  <c:v>25.091796875</c:v>
                </c:pt>
                <c:pt idx="7">
                  <c:v>22.598388671875</c:v>
                </c:pt>
                <c:pt idx="8">
                  <c:v>20.304253472222221</c:v>
                </c:pt>
                <c:pt idx="9">
                  <c:v>18.433398437499999</c:v>
                </c:pt>
                <c:pt idx="10">
                  <c:v>16.877663352272727</c:v>
                </c:pt>
                <c:pt idx="11">
                  <c:v>15.564127604166666</c:v>
                </c:pt>
                <c:pt idx="12">
                  <c:v>14.440204326923077</c:v>
                </c:pt>
                <c:pt idx="13">
                  <c:v>13.4677734375</c:v>
                </c:pt>
                <c:pt idx="14">
                  <c:v>12.618489583333334</c:v>
                </c:pt>
                <c:pt idx="15">
                  <c:v>11.8695068359375</c:v>
                </c:pt>
                <c:pt idx="16">
                  <c:v>11.204388786764707</c:v>
                </c:pt>
                <c:pt idx="17">
                  <c:v>10.610026041666666</c:v>
                </c:pt>
                <c:pt idx="18">
                  <c:v>10.075966282894736</c:v>
                </c:pt>
                <c:pt idx="19">
                  <c:v>9.5923828125000004</c:v>
                </c:pt>
                <c:pt idx="20">
                  <c:v>9.1530877976190474</c:v>
                </c:pt>
                <c:pt idx="21">
                  <c:v>8.7530184659090917</c:v>
                </c:pt>
                <c:pt idx="22">
                  <c:v>8.3860394021739122</c:v>
                </c:pt>
                <c:pt idx="23">
                  <c:v>8.0481770833333339</c:v>
                </c:pt>
                <c:pt idx="24">
                  <c:v>7.7370312500000002</c:v>
                </c:pt>
                <c:pt idx="25">
                  <c:v>7.4485426682692308</c:v>
                </c:pt>
                <c:pt idx="26">
                  <c:v>7.1814959490740744</c:v>
                </c:pt>
                <c:pt idx="27">
                  <c:v>6.9324776785714288</c:v>
                </c:pt>
                <c:pt idx="28">
                  <c:v>6.7000942887931032</c:v>
                </c:pt>
                <c:pt idx="29">
                  <c:v>6.4826822916666664</c:v>
                </c:pt>
                <c:pt idx="30">
                  <c:v>6.279107862903226</c:v>
                </c:pt>
                <c:pt idx="31">
                  <c:v>6.088134765625</c:v>
                </c:pt>
                <c:pt idx="32">
                  <c:v>5.9084398674242422</c:v>
                </c:pt>
                <c:pt idx="33">
                  <c:v>5.738740808823529</c:v>
                </c:pt>
                <c:pt idx="34">
                  <c:v>5.5787388392857142</c:v>
                </c:pt>
                <c:pt idx="35">
                  <c:v>5.427408854166667</c:v>
                </c:pt>
                <c:pt idx="36">
                  <c:v>5.2840477195945947</c:v>
                </c:pt>
                <c:pt idx="37">
                  <c:v>5.1478721217105265</c:v>
                </c:pt>
                <c:pt idx="38">
                  <c:v>5.019381009615385</c:v>
                </c:pt>
                <c:pt idx="39">
                  <c:v>4.89599609375</c:v>
                </c:pt>
                <c:pt idx="40">
                  <c:v>4.7788681402439028</c:v>
                </c:pt>
                <c:pt idx="41">
                  <c:v>4.6673642113095237</c:v>
                </c:pt>
                <c:pt idx="42">
                  <c:v>4.561001090116279</c:v>
                </c:pt>
                <c:pt idx="43">
                  <c:v>4.4593838778409092</c:v>
                </c:pt>
                <c:pt idx="44">
                  <c:v>4.3622395833333334</c:v>
                </c:pt>
                <c:pt idx="45">
                  <c:v>4.2690217391304346</c:v>
                </c:pt>
                <c:pt idx="46">
                  <c:v>4.1791888297872344</c:v>
                </c:pt>
                <c:pt idx="47">
                  <c:v>4.093912760416667</c:v>
                </c:pt>
                <c:pt idx="48">
                  <c:v>4.0119977678571432</c:v>
                </c:pt>
                <c:pt idx="49">
                  <c:v>3.9337890624999998</c:v>
                </c:pt>
                <c:pt idx="50">
                  <c:v>3.8572686887254903</c:v>
                </c:pt>
                <c:pt idx="51">
                  <c:v>3.7845552884615383</c:v>
                </c:pt>
                <c:pt idx="52">
                  <c:v>3.7138856132075473</c:v>
                </c:pt>
                <c:pt idx="53">
                  <c:v>3.6463035300925926</c:v>
                </c:pt>
                <c:pt idx="54">
                  <c:v>3.5811789772727272</c:v>
                </c:pt>
                <c:pt idx="55">
                  <c:v>3.518310546875</c:v>
                </c:pt>
                <c:pt idx="56">
                  <c:v>3.4571340460526314</c:v>
                </c:pt>
                <c:pt idx="57">
                  <c:v>3.3977303340517242</c:v>
                </c:pt>
                <c:pt idx="58">
                  <c:v>3.3415651483050848</c:v>
                </c:pt>
                <c:pt idx="59">
                  <c:v>3.2867838541666665</c:v>
                </c:pt>
                <c:pt idx="60">
                  <c:v>3.233638575819672</c:v>
                </c:pt>
                <c:pt idx="61">
                  <c:v>3.182585685483871</c:v>
                </c:pt>
                <c:pt idx="62">
                  <c:v>3.1324094742063493</c:v>
                </c:pt>
                <c:pt idx="63">
                  <c:v>3.084014892578125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FE-4198-9ED8-581FB1DEB4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FWD_SW_64Qs_gen3x16_lab159!$C$17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FWD_SW_64Qs_gen3x16_lab159!$D$17:$BO$17</c:f>
              <c:numCache>
                <c:formatCode>General</c:formatCode>
                <c:ptCount val="64"/>
                <c:pt idx="0">
                  <c:v>18.286100992000001</c:v>
                </c:pt>
                <c:pt idx="1">
                  <c:v>32.000616448000002</c:v>
                </c:pt>
                <c:pt idx="2">
                  <c:v>42.668133888</c:v>
                </c:pt>
                <c:pt idx="3">
                  <c:v>51.200212991999997</c:v>
                </c:pt>
                <c:pt idx="4">
                  <c:v>58.183925760000001</c:v>
                </c:pt>
                <c:pt idx="5">
                  <c:v>64.001233920000004</c:v>
                </c:pt>
                <c:pt idx="6">
                  <c:v>68.924326911999998</c:v>
                </c:pt>
                <c:pt idx="7">
                  <c:v>73.145876479999998</c:v>
                </c:pt>
                <c:pt idx="8">
                  <c:v>76.8028032</c:v>
                </c:pt>
                <c:pt idx="9">
                  <c:v>80.002032639999996</c:v>
                </c:pt>
                <c:pt idx="10">
                  <c:v>82.824344064000002</c:v>
                </c:pt>
                <c:pt idx="11">
                  <c:v>85.336381439999997</c:v>
                </c:pt>
                <c:pt idx="12">
                  <c:v>87.580992511999995</c:v>
                </c:pt>
                <c:pt idx="13">
                  <c:v>89.602989055999998</c:v>
                </c:pt>
                <c:pt idx="14">
                  <c:v>91.430699520000005</c:v>
                </c:pt>
                <c:pt idx="15">
                  <c:v>93.092995071999994</c:v>
                </c:pt>
                <c:pt idx="16">
                  <c:v>93.523374591999996</c:v>
                </c:pt>
                <c:pt idx="17">
                  <c:v>93.932052479999996</c:v>
                </c:pt>
                <c:pt idx="18">
                  <c:v>94.276995584000005</c:v>
                </c:pt>
                <c:pt idx="19">
                  <c:v>94.61508096</c:v>
                </c:pt>
                <c:pt idx="20">
                  <c:v>94.894668288000005</c:v>
                </c:pt>
                <c:pt idx="21">
                  <c:v>95.193494528000002</c:v>
                </c:pt>
                <c:pt idx="22">
                  <c:v>95.445433855999994</c:v>
                </c:pt>
                <c:pt idx="23">
                  <c:v>95.686029312000002</c:v>
                </c:pt>
                <c:pt idx="24">
                  <c:v>95.908915199999996</c:v>
                </c:pt>
                <c:pt idx="25">
                  <c:v>96.137240575999996</c:v>
                </c:pt>
                <c:pt idx="26">
                  <c:v>96.339373055999999</c:v>
                </c:pt>
                <c:pt idx="27">
                  <c:v>96.518324223999997</c:v>
                </c:pt>
                <c:pt idx="28">
                  <c:v>96.678371839999997</c:v>
                </c:pt>
                <c:pt idx="29">
                  <c:v>96.859407360000006</c:v>
                </c:pt>
                <c:pt idx="30">
                  <c:v>97.006076927999999</c:v>
                </c:pt>
                <c:pt idx="31">
                  <c:v>97.147944960000004</c:v>
                </c:pt>
                <c:pt idx="32">
                  <c:v>95.224352256000003</c:v>
                </c:pt>
                <c:pt idx="33">
                  <c:v>95.285699584</c:v>
                </c:pt>
                <c:pt idx="34">
                  <c:v>95.463101440000003</c:v>
                </c:pt>
                <c:pt idx="35">
                  <c:v>95.632551935999999</c:v>
                </c:pt>
                <c:pt idx="36">
                  <c:v>95.793670144000004</c:v>
                </c:pt>
                <c:pt idx="37">
                  <c:v>95.942536192000006</c:v>
                </c:pt>
                <c:pt idx="38">
                  <c:v>96.101630975999996</c:v>
                </c:pt>
                <c:pt idx="39">
                  <c:v>96.253829120000006</c:v>
                </c:pt>
                <c:pt idx="40">
                  <c:v>96.367806463999997</c:v>
                </c:pt>
                <c:pt idx="41">
                  <c:v>96.500984832</c:v>
                </c:pt>
                <c:pt idx="42">
                  <c:v>96.632979456000001</c:v>
                </c:pt>
                <c:pt idx="43">
                  <c:v>96.748298239999997</c:v>
                </c:pt>
                <c:pt idx="44">
                  <c:v>96.851266559999999</c:v>
                </c:pt>
                <c:pt idx="45">
                  <c:v>96.961629184000003</c:v>
                </c:pt>
                <c:pt idx="46">
                  <c:v>97.059352575999995</c:v>
                </c:pt>
                <c:pt idx="47">
                  <c:v>97.157677055999997</c:v>
                </c:pt>
                <c:pt idx="48">
                  <c:v>97.253682175999998</c:v>
                </c:pt>
                <c:pt idx="49">
                  <c:v>97.350476799999996</c:v>
                </c:pt>
                <c:pt idx="50">
                  <c:v>97.437868031999997</c:v>
                </c:pt>
                <c:pt idx="51">
                  <c:v>97.517774848000002</c:v>
                </c:pt>
                <c:pt idx="52">
                  <c:v>97.599562751999997</c:v>
                </c:pt>
                <c:pt idx="53">
                  <c:v>97.678199808000002</c:v>
                </c:pt>
                <c:pt idx="54">
                  <c:v>97.746936320000003</c:v>
                </c:pt>
                <c:pt idx="55">
                  <c:v>97.816936448000007</c:v>
                </c:pt>
                <c:pt idx="56">
                  <c:v>97.879079423999997</c:v>
                </c:pt>
                <c:pt idx="57">
                  <c:v>97.964609535999998</c:v>
                </c:pt>
                <c:pt idx="58">
                  <c:v>98.023691264000007</c:v>
                </c:pt>
                <c:pt idx="59">
                  <c:v>98.085457919999996</c:v>
                </c:pt>
                <c:pt idx="60">
                  <c:v>98.148652544000001</c:v>
                </c:pt>
                <c:pt idx="61">
                  <c:v>98.220475391999997</c:v>
                </c:pt>
                <c:pt idx="62">
                  <c:v>98.273193984000002</c:v>
                </c:pt>
                <c:pt idx="63">
                  <c:v>98.329722880000006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E0-4BEC-B183-1AA0398AA4AC}"/>
            </c:ext>
          </c:extLst>
        </c:ser>
        <c:ser>
          <c:idx val="4"/>
          <c:order val="1"/>
          <c:tx>
            <c:v>2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FWD_SW_64Qs_gen3x16_lab159!$D$16:$BO$16</c:f>
              <c:numCache>
                <c:formatCode>General</c:formatCode>
                <c:ptCount val="64"/>
                <c:pt idx="0">
                  <c:v>36.571691520000002</c:v>
                </c:pt>
                <c:pt idx="1">
                  <c:v>64.001252351999995</c:v>
                </c:pt>
                <c:pt idx="2">
                  <c:v>74.249078784000005</c:v>
                </c:pt>
                <c:pt idx="3">
                  <c:v>78.926512127999999</c:v>
                </c:pt>
                <c:pt idx="4">
                  <c:v>79.850255360000006</c:v>
                </c:pt>
                <c:pt idx="5">
                  <c:v>83.744965632000003</c:v>
                </c:pt>
                <c:pt idx="6">
                  <c:v>84.664466431999998</c:v>
                </c:pt>
                <c:pt idx="7">
                  <c:v>86.531817472</c:v>
                </c:pt>
                <c:pt idx="8">
                  <c:v>86.885485055999993</c:v>
                </c:pt>
                <c:pt idx="9">
                  <c:v>85.945103360000004</c:v>
                </c:pt>
                <c:pt idx="10">
                  <c:v>85.118336511999999</c:v>
                </c:pt>
                <c:pt idx="11">
                  <c:v>84.946925567999997</c:v>
                </c:pt>
                <c:pt idx="12">
                  <c:v>85.275287551999995</c:v>
                </c:pt>
                <c:pt idx="13">
                  <c:v>84.885828607999997</c:v>
                </c:pt>
                <c:pt idx="14">
                  <c:v>86.848627199999996</c:v>
                </c:pt>
                <c:pt idx="15">
                  <c:v>88.927780863999999</c:v>
                </c:pt>
                <c:pt idx="16">
                  <c:v>93.413077504</c:v>
                </c:pt>
                <c:pt idx="17">
                  <c:v>93.431015423999995</c:v>
                </c:pt>
                <c:pt idx="18">
                  <c:v>94.213500928000002</c:v>
                </c:pt>
                <c:pt idx="19">
                  <c:v>94.582906879999996</c:v>
                </c:pt>
                <c:pt idx="20">
                  <c:v>94.862788608000002</c:v>
                </c:pt>
                <c:pt idx="21">
                  <c:v>95.152313344000007</c:v>
                </c:pt>
                <c:pt idx="22">
                  <c:v>95.417819136000006</c:v>
                </c:pt>
                <c:pt idx="23">
                  <c:v>95.688105984000003</c:v>
                </c:pt>
                <c:pt idx="24">
                  <c:v>95.908275200000006</c:v>
                </c:pt>
                <c:pt idx="25">
                  <c:v>96.127802368000005</c:v>
                </c:pt>
                <c:pt idx="26">
                  <c:v>96.329613312000006</c:v>
                </c:pt>
                <c:pt idx="27">
                  <c:v>96.517679103999996</c:v>
                </c:pt>
                <c:pt idx="28">
                  <c:v>96.681638399999997</c:v>
                </c:pt>
                <c:pt idx="29">
                  <c:v>96.869068799999994</c:v>
                </c:pt>
                <c:pt idx="30">
                  <c:v>97.011028992000007</c:v>
                </c:pt>
                <c:pt idx="31">
                  <c:v>97.154727936</c:v>
                </c:pt>
                <c:pt idx="32">
                  <c:v>94.963511808000007</c:v>
                </c:pt>
                <c:pt idx="33">
                  <c:v>95.064548352000003</c:v>
                </c:pt>
                <c:pt idx="34">
                  <c:v>95.265425919999998</c:v>
                </c:pt>
                <c:pt idx="35">
                  <c:v>95.462074368000003</c:v>
                </c:pt>
                <c:pt idx="36">
                  <c:v>95.605537279999993</c:v>
                </c:pt>
                <c:pt idx="37">
                  <c:v>95.762607103999997</c:v>
                </c:pt>
                <c:pt idx="38">
                  <c:v>95.933540351999994</c:v>
                </c:pt>
                <c:pt idx="39">
                  <c:v>96.072806400000005</c:v>
                </c:pt>
                <c:pt idx="40">
                  <c:v>96.220253696</c:v>
                </c:pt>
                <c:pt idx="41">
                  <c:v>96.322824191999999</c:v>
                </c:pt>
                <c:pt idx="42">
                  <c:v>96.481531391999994</c:v>
                </c:pt>
                <c:pt idx="43">
                  <c:v>96.601100287999998</c:v>
                </c:pt>
                <c:pt idx="44">
                  <c:v>96.71251968</c:v>
                </c:pt>
                <c:pt idx="45">
                  <c:v>96.814923776000001</c:v>
                </c:pt>
                <c:pt idx="46">
                  <c:v>96.921465855999998</c:v>
                </c:pt>
                <c:pt idx="47">
                  <c:v>97.025507328000003</c:v>
                </c:pt>
                <c:pt idx="48">
                  <c:v>97.115848704000001</c:v>
                </c:pt>
                <c:pt idx="49">
                  <c:v>97.214361600000004</c:v>
                </c:pt>
                <c:pt idx="50">
                  <c:v>97.311851520000005</c:v>
                </c:pt>
                <c:pt idx="51">
                  <c:v>97.401055232000004</c:v>
                </c:pt>
                <c:pt idx="52">
                  <c:v>97.487545343999997</c:v>
                </c:pt>
                <c:pt idx="53">
                  <c:v>97.560889344000003</c:v>
                </c:pt>
                <c:pt idx="54">
                  <c:v>97.646376959999998</c:v>
                </c:pt>
                <c:pt idx="55">
                  <c:v>97.729486847999993</c:v>
                </c:pt>
                <c:pt idx="56">
                  <c:v>97.795934208000006</c:v>
                </c:pt>
                <c:pt idx="57">
                  <c:v>97.871126528000005</c:v>
                </c:pt>
                <c:pt idx="58">
                  <c:v>97.936420351999999</c:v>
                </c:pt>
                <c:pt idx="59">
                  <c:v>98.008012800000003</c:v>
                </c:pt>
                <c:pt idx="60">
                  <c:v>98.068386304000001</c:v>
                </c:pt>
                <c:pt idx="61">
                  <c:v>98.134957056000005</c:v>
                </c:pt>
                <c:pt idx="62">
                  <c:v>98.1937152</c:v>
                </c:pt>
                <c:pt idx="63">
                  <c:v>98.253897727999998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E0-4BEC-B183-1AA0398AA4AC}"/>
            </c:ext>
          </c:extLst>
        </c:ser>
        <c:ser>
          <c:idx val="5"/>
          <c:order val="2"/>
          <c:tx>
            <c:v>4 Queues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FWD_SW_64Qs_gen3x16_lab159!$D$15:$BO$15</c:f>
              <c:numCache>
                <c:formatCode>General</c:formatCode>
                <c:ptCount val="64"/>
                <c:pt idx="0">
                  <c:v>47.149329408</c:v>
                </c:pt>
                <c:pt idx="1">
                  <c:v>66.603444224</c:v>
                </c:pt>
                <c:pt idx="2">
                  <c:v>74.267109887999993</c:v>
                </c:pt>
                <c:pt idx="3">
                  <c:v>78.153439231999997</c:v>
                </c:pt>
                <c:pt idx="4">
                  <c:v>79.851717120000004</c:v>
                </c:pt>
                <c:pt idx="5">
                  <c:v>83.172037631999999</c:v>
                </c:pt>
                <c:pt idx="6">
                  <c:v>84.543004671999995</c:v>
                </c:pt>
                <c:pt idx="7">
                  <c:v>86.690750464000004</c:v>
                </c:pt>
                <c:pt idx="8">
                  <c:v>87.077187072000001</c:v>
                </c:pt>
                <c:pt idx="9">
                  <c:v>86.528071679999996</c:v>
                </c:pt>
                <c:pt idx="10">
                  <c:v>85.837689343999998</c:v>
                </c:pt>
                <c:pt idx="11">
                  <c:v>85.270831103999996</c:v>
                </c:pt>
                <c:pt idx="12">
                  <c:v>85.766666752000006</c:v>
                </c:pt>
                <c:pt idx="13">
                  <c:v>85.678000127999994</c:v>
                </c:pt>
                <c:pt idx="14">
                  <c:v>87.844746240000006</c:v>
                </c:pt>
                <c:pt idx="15">
                  <c:v>90.155794431999993</c:v>
                </c:pt>
                <c:pt idx="16">
                  <c:v>93.420980736000004</c:v>
                </c:pt>
                <c:pt idx="17">
                  <c:v>93.818022912000004</c:v>
                </c:pt>
                <c:pt idx="18">
                  <c:v>94.191233535999999</c:v>
                </c:pt>
                <c:pt idx="19">
                  <c:v>94.551162880000007</c:v>
                </c:pt>
                <c:pt idx="20">
                  <c:v>94.852821504000005</c:v>
                </c:pt>
                <c:pt idx="21">
                  <c:v>95.127081984</c:v>
                </c:pt>
                <c:pt idx="22">
                  <c:v>95.399825407999998</c:v>
                </c:pt>
                <c:pt idx="23">
                  <c:v>95.664697344000004</c:v>
                </c:pt>
                <c:pt idx="24">
                  <c:v>95.897689600000007</c:v>
                </c:pt>
                <c:pt idx="25">
                  <c:v>96.109152256000002</c:v>
                </c:pt>
                <c:pt idx="26">
                  <c:v>96.318429695999995</c:v>
                </c:pt>
                <c:pt idx="27">
                  <c:v>96.499859455999996</c:v>
                </c:pt>
                <c:pt idx="28">
                  <c:v>96.684355584000002</c:v>
                </c:pt>
                <c:pt idx="29">
                  <c:v>96.854016000000001</c:v>
                </c:pt>
                <c:pt idx="30">
                  <c:v>97.003838975999997</c:v>
                </c:pt>
                <c:pt idx="31">
                  <c:v>97.139081215999994</c:v>
                </c:pt>
                <c:pt idx="32">
                  <c:v>94.894153728000006</c:v>
                </c:pt>
                <c:pt idx="33">
                  <c:v>94.988022783999995</c:v>
                </c:pt>
                <c:pt idx="34">
                  <c:v>95.198745599999995</c:v>
                </c:pt>
                <c:pt idx="35">
                  <c:v>95.383314432000006</c:v>
                </c:pt>
                <c:pt idx="36">
                  <c:v>95.535747584000006</c:v>
                </c:pt>
                <c:pt idx="37">
                  <c:v>95.686767615999997</c:v>
                </c:pt>
                <c:pt idx="38">
                  <c:v>95.865269760000004</c:v>
                </c:pt>
                <c:pt idx="39">
                  <c:v>96.008744960000001</c:v>
                </c:pt>
                <c:pt idx="40">
                  <c:v>96.151043071999993</c:v>
                </c:pt>
                <c:pt idx="41">
                  <c:v>96.262075392</c:v>
                </c:pt>
                <c:pt idx="42">
                  <c:v>96.420855295999999</c:v>
                </c:pt>
                <c:pt idx="43">
                  <c:v>96.540882944000003</c:v>
                </c:pt>
                <c:pt idx="44">
                  <c:v>96.649689600000002</c:v>
                </c:pt>
                <c:pt idx="45">
                  <c:v>96.757174272</c:v>
                </c:pt>
                <c:pt idx="46">
                  <c:v>96.869656063999997</c:v>
                </c:pt>
                <c:pt idx="47">
                  <c:v>96.96546816</c:v>
                </c:pt>
                <c:pt idx="48">
                  <c:v>97.063866368000006</c:v>
                </c:pt>
                <c:pt idx="49">
                  <c:v>97.154687999999993</c:v>
                </c:pt>
                <c:pt idx="50">
                  <c:v>97.261481472</c:v>
                </c:pt>
                <c:pt idx="51">
                  <c:v>97.351108608000004</c:v>
                </c:pt>
                <c:pt idx="52">
                  <c:v>97.434575871999996</c:v>
                </c:pt>
                <c:pt idx="53">
                  <c:v>97.507611647999994</c:v>
                </c:pt>
                <c:pt idx="54">
                  <c:v>97.598448640000001</c:v>
                </c:pt>
                <c:pt idx="55">
                  <c:v>97.67561216</c:v>
                </c:pt>
                <c:pt idx="56">
                  <c:v>97.748305920000007</c:v>
                </c:pt>
                <c:pt idx="57">
                  <c:v>97.819425792000004</c:v>
                </c:pt>
                <c:pt idx="58">
                  <c:v>97.892407296000002</c:v>
                </c:pt>
                <c:pt idx="59">
                  <c:v>97.960212479999996</c:v>
                </c:pt>
                <c:pt idx="60">
                  <c:v>98.026566656</c:v>
                </c:pt>
                <c:pt idx="61">
                  <c:v>98.087118848000003</c:v>
                </c:pt>
                <c:pt idx="62">
                  <c:v>98.149976064000001</c:v>
                </c:pt>
                <c:pt idx="63">
                  <c:v>98.210447360000003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E0-4BEC-B183-1AA0398AA4AC}"/>
            </c:ext>
          </c:extLst>
        </c:ser>
        <c:ser>
          <c:idx val="2"/>
          <c:order val="3"/>
          <c:tx>
            <c:strRef>
              <c:f>FWD_SW_64Qs_gen3x16_lab159!$C$14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FWD_SW_64Qs_gen3x16_lab159!$D$14:$BO$14</c:f>
              <c:numCache>
                <c:formatCode>General</c:formatCode>
                <c:ptCount val="64"/>
                <c:pt idx="0">
                  <c:v>39.742899712000003</c:v>
                </c:pt>
                <c:pt idx="1">
                  <c:v>66.806989823999999</c:v>
                </c:pt>
                <c:pt idx="2">
                  <c:v>74.321943551999993</c:v>
                </c:pt>
                <c:pt idx="3">
                  <c:v>78.862086144000003</c:v>
                </c:pt>
                <c:pt idx="4">
                  <c:v>79.852157439999999</c:v>
                </c:pt>
                <c:pt idx="5">
                  <c:v>84.333241344000001</c:v>
                </c:pt>
                <c:pt idx="6">
                  <c:v>86.367049215999998</c:v>
                </c:pt>
                <c:pt idx="7">
                  <c:v>86.924877824000006</c:v>
                </c:pt>
                <c:pt idx="8">
                  <c:v>86.761926144</c:v>
                </c:pt>
                <c:pt idx="9">
                  <c:v>86.922434559999999</c:v>
                </c:pt>
                <c:pt idx="10">
                  <c:v>87.201939968000005</c:v>
                </c:pt>
                <c:pt idx="11">
                  <c:v>87.412168703999996</c:v>
                </c:pt>
                <c:pt idx="12">
                  <c:v>86.989520384000002</c:v>
                </c:pt>
                <c:pt idx="13">
                  <c:v>86.972196863999997</c:v>
                </c:pt>
                <c:pt idx="14">
                  <c:v>89.418716160000002</c:v>
                </c:pt>
                <c:pt idx="15">
                  <c:v>91.755044863999998</c:v>
                </c:pt>
                <c:pt idx="16">
                  <c:v>93.399742975999999</c:v>
                </c:pt>
                <c:pt idx="17">
                  <c:v>93.811792896</c:v>
                </c:pt>
                <c:pt idx="18">
                  <c:v>94.194015743999998</c:v>
                </c:pt>
                <c:pt idx="19">
                  <c:v>94.550630400000003</c:v>
                </c:pt>
                <c:pt idx="20">
                  <c:v>94.848273407999997</c:v>
                </c:pt>
                <c:pt idx="21">
                  <c:v>95.132105727999999</c:v>
                </c:pt>
                <c:pt idx="22">
                  <c:v>95.404158976000005</c:v>
                </c:pt>
                <c:pt idx="23">
                  <c:v>95.665631231999996</c:v>
                </c:pt>
                <c:pt idx="24">
                  <c:v>95.891097599999995</c:v>
                </c:pt>
                <c:pt idx="25">
                  <c:v>96.121079808000005</c:v>
                </c:pt>
                <c:pt idx="26">
                  <c:v>96.325535231999993</c:v>
                </c:pt>
                <c:pt idx="27">
                  <c:v>96.501422079999998</c:v>
                </c:pt>
                <c:pt idx="28">
                  <c:v>96.679084544000006</c:v>
                </c:pt>
                <c:pt idx="29">
                  <c:v>96.859115520000003</c:v>
                </c:pt>
                <c:pt idx="30">
                  <c:v>97.008203776000002</c:v>
                </c:pt>
                <c:pt idx="31">
                  <c:v>97.143046143999996</c:v>
                </c:pt>
                <c:pt idx="32">
                  <c:v>94.844293632000003</c:v>
                </c:pt>
                <c:pt idx="33">
                  <c:v>94.948837376</c:v>
                </c:pt>
                <c:pt idx="34">
                  <c:v>95.146257919999996</c:v>
                </c:pt>
                <c:pt idx="35">
                  <c:v>95.335133184</c:v>
                </c:pt>
                <c:pt idx="36">
                  <c:v>95.487876095999994</c:v>
                </c:pt>
                <c:pt idx="37">
                  <c:v>95.653828607999998</c:v>
                </c:pt>
                <c:pt idx="38">
                  <c:v>95.817725952000004</c:v>
                </c:pt>
                <c:pt idx="39">
                  <c:v>95.965655040000001</c:v>
                </c:pt>
                <c:pt idx="40">
                  <c:v>96.103160320000001</c:v>
                </c:pt>
                <c:pt idx="41">
                  <c:v>96.230378496</c:v>
                </c:pt>
                <c:pt idx="42">
                  <c:v>96.373719039999997</c:v>
                </c:pt>
                <c:pt idx="43">
                  <c:v>96.50003968</c:v>
                </c:pt>
                <c:pt idx="44">
                  <c:v>96.609024000000005</c:v>
                </c:pt>
                <c:pt idx="45">
                  <c:v>96.727522304000004</c:v>
                </c:pt>
                <c:pt idx="46">
                  <c:v>96.829372927999998</c:v>
                </c:pt>
                <c:pt idx="47">
                  <c:v>96.929439744000007</c:v>
                </c:pt>
                <c:pt idx="48">
                  <c:v>97.027739647999994</c:v>
                </c:pt>
                <c:pt idx="49">
                  <c:v>97.125708799999998</c:v>
                </c:pt>
                <c:pt idx="50">
                  <c:v>97.223566848000004</c:v>
                </c:pt>
                <c:pt idx="51">
                  <c:v>97.315885055999999</c:v>
                </c:pt>
                <c:pt idx="52">
                  <c:v>97.399217664000005</c:v>
                </c:pt>
                <c:pt idx="53">
                  <c:v>97.483032575999999</c:v>
                </c:pt>
                <c:pt idx="54">
                  <c:v>97.564910080000004</c:v>
                </c:pt>
                <c:pt idx="55">
                  <c:v>97.646366720000003</c:v>
                </c:pt>
                <c:pt idx="56">
                  <c:v>97.718158848000002</c:v>
                </c:pt>
                <c:pt idx="57">
                  <c:v>97.795579903999993</c:v>
                </c:pt>
                <c:pt idx="58">
                  <c:v>97.863528447999997</c:v>
                </c:pt>
                <c:pt idx="59">
                  <c:v>97.931888639999997</c:v>
                </c:pt>
                <c:pt idx="60">
                  <c:v>97.996771327999994</c:v>
                </c:pt>
                <c:pt idx="61">
                  <c:v>98.067120127999999</c:v>
                </c:pt>
                <c:pt idx="62">
                  <c:v>98.122235903999993</c:v>
                </c:pt>
                <c:pt idx="63">
                  <c:v>98.183806976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E0-4BEC-B183-1AA0398AA4AC}"/>
            </c:ext>
          </c:extLst>
        </c:ser>
        <c:ser>
          <c:idx val="1"/>
          <c:order val="4"/>
          <c:tx>
            <c:strRef>
              <c:f>FWD_SW_64Qs_gen3x16_lab159!$C$13</c:f>
              <c:strCache>
                <c:ptCount val="1"/>
                <c:pt idx="0">
                  <c:v>16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FWD_SW_64Qs_gen3x16_lab159!$D$13:$BO$13</c:f>
              <c:numCache>
                <c:formatCode>General</c:formatCode>
                <c:ptCount val="64"/>
                <c:pt idx="0">
                  <c:v>33.950233087999997</c:v>
                </c:pt>
                <c:pt idx="1">
                  <c:v>66.784542720000005</c:v>
                </c:pt>
                <c:pt idx="2">
                  <c:v>74.292329472000006</c:v>
                </c:pt>
                <c:pt idx="3">
                  <c:v>78.847320064000002</c:v>
                </c:pt>
                <c:pt idx="4">
                  <c:v>79.850711039999993</c:v>
                </c:pt>
                <c:pt idx="5">
                  <c:v>85.182200832000007</c:v>
                </c:pt>
                <c:pt idx="6">
                  <c:v>86.675728383999996</c:v>
                </c:pt>
                <c:pt idx="7">
                  <c:v>87.765549055999998</c:v>
                </c:pt>
                <c:pt idx="8">
                  <c:v>88.917944832000003</c:v>
                </c:pt>
                <c:pt idx="9">
                  <c:v>89.049210880000004</c:v>
                </c:pt>
                <c:pt idx="10">
                  <c:v>89.274859520000007</c:v>
                </c:pt>
                <c:pt idx="11">
                  <c:v>89.138669567999997</c:v>
                </c:pt>
                <c:pt idx="12">
                  <c:v>88.896537600000002</c:v>
                </c:pt>
                <c:pt idx="13">
                  <c:v>89.259684863999993</c:v>
                </c:pt>
                <c:pt idx="14">
                  <c:v>91.448893440000006</c:v>
                </c:pt>
                <c:pt idx="15">
                  <c:v>92.958261247999999</c:v>
                </c:pt>
                <c:pt idx="16">
                  <c:v>93.392927744000005</c:v>
                </c:pt>
                <c:pt idx="17">
                  <c:v>93.807166464000005</c:v>
                </c:pt>
                <c:pt idx="18">
                  <c:v>94.182157312000001</c:v>
                </c:pt>
                <c:pt idx="19">
                  <c:v>94.549463040000006</c:v>
                </c:pt>
                <c:pt idx="20">
                  <c:v>94.850757119999997</c:v>
                </c:pt>
                <c:pt idx="21">
                  <c:v>95.132691456000003</c:v>
                </c:pt>
                <c:pt idx="22">
                  <c:v>95.398989311999998</c:v>
                </c:pt>
                <c:pt idx="23">
                  <c:v>95.669182464000002</c:v>
                </c:pt>
                <c:pt idx="24">
                  <c:v>95.895961600000007</c:v>
                </c:pt>
                <c:pt idx="25">
                  <c:v>96.123529215999994</c:v>
                </c:pt>
                <c:pt idx="26">
                  <c:v>96.326558207999994</c:v>
                </c:pt>
                <c:pt idx="27">
                  <c:v>96.504016895999996</c:v>
                </c:pt>
                <c:pt idx="28">
                  <c:v>96.682722303999995</c:v>
                </c:pt>
                <c:pt idx="29">
                  <c:v>96.862479359999995</c:v>
                </c:pt>
                <c:pt idx="30">
                  <c:v>97.006600703999993</c:v>
                </c:pt>
                <c:pt idx="31">
                  <c:v>97.148076032000006</c:v>
                </c:pt>
                <c:pt idx="32">
                  <c:v>95.037769728000001</c:v>
                </c:pt>
                <c:pt idx="33">
                  <c:v>95.130368000000004</c:v>
                </c:pt>
                <c:pt idx="34">
                  <c:v>95.319902720000002</c:v>
                </c:pt>
                <c:pt idx="35">
                  <c:v>95.499048959999996</c:v>
                </c:pt>
                <c:pt idx="36">
                  <c:v>95.649260032000001</c:v>
                </c:pt>
                <c:pt idx="37">
                  <c:v>95.812278272</c:v>
                </c:pt>
                <c:pt idx="38">
                  <c:v>95.973416447999995</c:v>
                </c:pt>
                <c:pt idx="39">
                  <c:v>96.112844800000005</c:v>
                </c:pt>
                <c:pt idx="40">
                  <c:v>96.254974464</c:v>
                </c:pt>
                <c:pt idx="41">
                  <c:v>96.376584191999996</c:v>
                </c:pt>
                <c:pt idx="42">
                  <c:v>96.513938944000003</c:v>
                </c:pt>
                <c:pt idx="43">
                  <c:v>96.642213888000001</c:v>
                </c:pt>
                <c:pt idx="44">
                  <c:v>96.747978239999995</c:v>
                </c:pt>
                <c:pt idx="45">
                  <c:v>96.863982591999999</c:v>
                </c:pt>
                <c:pt idx="46">
                  <c:v>96.95758592</c:v>
                </c:pt>
                <c:pt idx="47">
                  <c:v>97.053941760000001</c:v>
                </c:pt>
                <c:pt idx="48">
                  <c:v>97.151849983999995</c:v>
                </c:pt>
                <c:pt idx="49">
                  <c:v>97.248486400000004</c:v>
                </c:pt>
                <c:pt idx="50">
                  <c:v>97.344857087999998</c:v>
                </c:pt>
                <c:pt idx="51">
                  <c:v>97.433589760000004</c:v>
                </c:pt>
                <c:pt idx="52">
                  <c:v>97.517774848000002</c:v>
                </c:pt>
                <c:pt idx="53">
                  <c:v>97.596859391999999</c:v>
                </c:pt>
                <c:pt idx="54">
                  <c:v>97.676339200000001</c:v>
                </c:pt>
                <c:pt idx="55">
                  <c:v>97.756008448000003</c:v>
                </c:pt>
                <c:pt idx="56">
                  <c:v>97.826723328</c:v>
                </c:pt>
                <c:pt idx="57">
                  <c:v>97.905039360000004</c:v>
                </c:pt>
                <c:pt idx="58">
                  <c:v>97.965963775999995</c:v>
                </c:pt>
                <c:pt idx="59">
                  <c:v>98.037012480000001</c:v>
                </c:pt>
                <c:pt idx="60">
                  <c:v>98.101929471999995</c:v>
                </c:pt>
                <c:pt idx="61">
                  <c:v>98.168034304000003</c:v>
                </c:pt>
                <c:pt idx="62">
                  <c:v>98.220939263999995</c:v>
                </c:pt>
                <c:pt idx="63">
                  <c:v>98.278375424000004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DE0-4BEC-B183-1AA0398AA4AC}"/>
            </c:ext>
          </c:extLst>
        </c:ser>
        <c:ser>
          <c:idx val="0"/>
          <c:order val="5"/>
          <c:tx>
            <c:strRef>
              <c:f>FWD_SW_64Qs_gen3x16_lab159!$C$12</c:f>
              <c:strCache>
                <c:ptCount val="1"/>
                <c:pt idx="0">
                  <c:v>32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FWD_SW_64Qs_gen3x16_lab159!$D$12:$BO$12</c:f>
              <c:numCache>
                <c:formatCode>General</c:formatCode>
                <c:ptCount val="64"/>
                <c:pt idx="0">
                  <c:v>30.987241472000001</c:v>
                </c:pt>
                <c:pt idx="1">
                  <c:v>66.772005887999995</c:v>
                </c:pt>
                <c:pt idx="2">
                  <c:v>74.290076159999998</c:v>
                </c:pt>
                <c:pt idx="3">
                  <c:v>78.901559296000002</c:v>
                </c:pt>
                <c:pt idx="4">
                  <c:v>79.850478080000002</c:v>
                </c:pt>
                <c:pt idx="5">
                  <c:v>84.405989375999994</c:v>
                </c:pt>
                <c:pt idx="6">
                  <c:v>86.138766336000003</c:v>
                </c:pt>
                <c:pt idx="7">
                  <c:v>87.195164672000004</c:v>
                </c:pt>
                <c:pt idx="8">
                  <c:v>88.020840960000001</c:v>
                </c:pt>
                <c:pt idx="9">
                  <c:v>88.764216320000003</c:v>
                </c:pt>
                <c:pt idx="10">
                  <c:v>89.397884927999996</c:v>
                </c:pt>
                <c:pt idx="11">
                  <c:v>89.746642944000001</c:v>
                </c:pt>
                <c:pt idx="12">
                  <c:v>89.956465664000007</c:v>
                </c:pt>
                <c:pt idx="13">
                  <c:v>90.450067455999999</c:v>
                </c:pt>
                <c:pt idx="14">
                  <c:v>91.292037120000003</c:v>
                </c:pt>
                <c:pt idx="15">
                  <c:v>92.946923519999999</c:v>
                </c:pt>
                <c:pt idx="16">
                  <c:v>93.397201408000001</c:v>
                </c:pt>
                <c:pt idx="17">
                  <c:v>93.813184512000007</c:v>
                </c:pt>
                <c:pt idx="18">
                  <c:v>94.207138815999997</c:v>
                </c:pt>
                <c:pt idx="19">
                  <c:v>94.557962239999995</c:v>
                </c:pt>
                <c:pt idx="20">
                  <c:v>94.866551807999997</c:v>
                </c:pt>
                <c:pt idx="21">
                  <c:v>95.135451136</c:v>
                </c:pt>
                <c:pt idx="22">
                  <c:v>95.413132288</c:v>
                </c:pt>
                <c:pt idx="23">
                  <c:v>95.695060991999995</c:v>
                </c:pt>
                <c:pt idx="24">
                  <c:v>95.904819200000006</c:v>
                </c:pt>
                <c:pt idx="25">
                  <c:v>96.137174016000003</c:v>
                </c:pt>
                <c:pt idx="26">
                  <c:v>96.334064639999994</c:v>
                </c:pt>
                <c:pt idx="27">
                  <c:v>96.534208512000006</c:v>
                </c:pt>
                <c:pt idx="28">
                  <c:v>96.704964607999997</c:v>
                </c:pt>
                <c:pt idx="29">
                  <c:v>96.879068160000003</c:v>
                </c:pt>
                <c:pt idx="30">
                  <c:v>97.023663103999993</c:v>
                </c:pt>
                <c:pt idx="31">
                  <c:v>97.161658368000005</c:v>
                </c:pt>
                <c:pt idx="32">
                  <c:v>94.980931584000004</c:v>
                </c:pt>
                <c:pt idx="33">
                  <c:v>95.067194368000003</c:v>
                </c:pt>
                <c:pt idx="34">
                  <c:v>95.269511679999994</c:v>
                </c:pt>
                <c:pt idx="35">
                  <c:v>95.446683648000004</c:v>
                </c:pt>
                <c:pt idx="36">
                  <c:v>95.588828672000005</c:v>
                </c:pt>
                <c:pt idx="37">
                  <c:v>95.756731392000006</c:v>
                </c:pt>
                <c:pt idx="38">
                  <c:v>95.924754432</c:v>
                </c:pt>
                <c:pt idx="39">
                  <c:v>96.061173760000003</c:v>
                </c:pt>
                <c:pt idx="40">
                  <c:v>96.203334143999996</c:v>
                </c:pt>
                <c:pt idx="41">
                  <c:v>96.322243584000006</c:v>
                </c:pt>
                <c:pt idx="42">
                  <c:v>96.467044864000002</c:v>
                </c:pt>
                <c:pt idx="43">
                  <c:v>96.595558400000002</c:v>
                </c:pt>
                <c:pt idx="44">
                  <c:v>96.699594239999996</c:v>
                </c:pt>
                <c:pt idx="45">
                  <c:v>96.810896384000003</c:v>
                </c:pt>
                <c:pt idx="46">
                  <c:v>96.913669119999994</c:v>
                </c:pt>
                <c:pt idx="47">
                  <c:v>97.016119295999999</c:v>
                </c:pt>
                <c:pt idx="48">
                  <c:v>97.105311744000005</c:v>
                </c:pt>
                <c:pt idx="49">
                  <c:v>97.202662399999994</c:v>
                </c:pt>
                <c:pt idx="50">
                  <c:v>97.305088511999998</c:v>
                </c:pt>
                <c:pt idx="51">
                  <c:v>97.393813503999993</c:v>
                </c:pt>
                <c:pt idx="52">
                  <c:v>97.477342207999996</c:v>
                </c:pt>
                <c:pt idx="53">
                  <c:v>97.552677888000005</c:v>
                </c:pt>
                <c:pt idx="54">
                  <c:v>97.641420800000006</c:v>
                </c:pt>
                <c:pt idx="55">
                  <c:v>97.717501952000006</c:v>
                </c:pt>
                <c:pt idx="56">
                  <c:v>97.788550655999998</c:v>
                </c:pt>
                <c:pt idx="57">
                  <c:v>97.867563008000005</c:v>
                </c:pt>
                <c:pt idx="58">
                  <c:v>97.929200640000005</c:v>
                </c:pt>
                <c:pt idx="59">
                  <c:v>98.001438719999996</c:v>
                </c:pt>
                <c:pt idx="60">
                  <c:v>98.067605503999999</c:v>
                </c:pt>
                <c:pt idx="61">
                  <c:v>98.128322560000001</c:v>
                </c:pt>
                <c:pt idx="62">
                  <c:v>98.186393088000003</c:v>
                </c:pt>
                <c:pt idx="63">
                  <c:v>98.247344127999995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DE0-4BEC-B183-1AA0398AA4AC}"/>
            </c:ext>
          </c:extLst>
        </c:ser>
        <c:ser>
          <c:idx val="6"/>
          <c:order val="6"/>
          <c:tx>
            <c:v>64 Queues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FWD_SW_64Qs_gen3x16_lab159!$D$11:$BO$11</c:f>
              <c:numCache>
                <c:formatCode>General</c:formatCode>
                <c:ptCount val="64"/>
                <c:pt idx="0">
                  <c:v>29.463331839999999</c:v>
                </c:pt>
                <c:pt idx="1">
                  <c:v>66.794034175999997</c:v>
                </c:pt>
                <c:pt idx="2">
                  <c:v>73.643755007999999</c:v>
                </c:pt>
                <c:pt idx="3">
                  <c:v>78.461954047999996</c:v>
                </c:pt>
                <c:pt idx="4">
                  <c:v>79.850629119999994</c:v>
                </c:pt>
                <c:pt idx="5">
                  <c:v>84.441375743999998</c:v>
                </c:pt>
                <c:pt idx="6">
                  <c:v>86.120842752000001</c:v>
                </c:pt>
                <c:pt idx="7">
                  <c:v>87.217205247999999</c:v>
                </c:pt>
                <c:pt idx="8">
                  <c:v>88.08839424</c:v>
                </c:pt>
                <c:pt idx="9">
                  <c:v>88.896762879999997</c:v>
                </c:pt>
                <c:pt idx="10">
                  <c:v>89.523332096000004</c:v>
                </c:pt>
                <c:pt idx="11">
                  <c:v>90.041561087999995</c:v>
                </c:pt>
                <c:pt idx="12">
                  <c:v>90.582509056000006</c:v>
                </c:pt>
                <c:pt idx="13">
                  <c:v>91.382050816000003</c:v>
                </c:pt>
                <c:pt idx="14">
                  <c:v>92.060198400000004</c:v>
                </c:pt>
                <c:pt idx="15">
                  <c:v>92.653723647999996</c:v>
                </c:pt>
                <c:pt idx="16">
                  <c:v>93.182952447999995</c:v>
                </c:pt>
                <c:pt idx="17">
                  <c:v>93.633085440000002</c:v>
                </c:pt>
                <c:pt idx="18">
                  <c:v>94.035488255999994</c:v>
                </c:pt>
                <c:pt idx="19">
                  <c:v>94.573680640000006</c:v>
                </c:pt>
                <c:pt idx="20">
                  <c:v>94.887969792000007</c:v>
                </c:pt>
                <c:pt idx="21">
                  <c:v>95.161921535999994</c:v>
                </c:pt>
                <c:pt idx="22">
                  <c:v>95.438544895999996</c:v>
                </c:pt>
                <c:pt idx="23">
                  <c:v>95.713763327999999</c:v>
                </c:pt>
                <c:pt idx="24">
                  <c:v>95.923059199999997</c:v>
                </c:pt>
                <c:pt idx="25">
                  <c:v>96.155065343999993</c:v>
                </c:pt>
                <c:pt idx="26">
                  <c:v>96.353957375999997</c:v>
                </c:pt>
                <c:pt idx="27">
                  <c:v>96.547999743999995</c:v>
                </c:pt>
                <c:pt idx="28">
                  <c:v>96.722351615999997</c:v>
                </c:pt>
                <c:pt idx="29">
                  <c:v>96.892830720000006</c:v>
                </c:pt>
                <c:pt idx="30">
                  <c:v>97.039185919999994</c:v>
                </c:pt>
                <c:pt idx="31">
                  <c:v>97.178370048000005</c:v>
                </c:pt>
                <c:pt idx="32">
                  <c:v>95.010026495999995</c:v>
                </c:pt>
                <c:pt idx="33">
                  <c:v>95.107406847999997</c:v>
                </c:pt>
                <c:pt idx="34">
                  <c:v>95.299921920000003</c:v>
                </c:pt>
                <c:pt idx="35">
                  <c:v>95.475087360000003</c:v>
                </c:pt>
                <c:pt idx="36">
                  <c:v>95.621942783999998</c:v>
                </c:pt>
                <c:pt idx="37">
                  <c:v>95.790331903999999</c:v>
                </c:pt>
                <c:pt idx="38">
                  <c:v>95.952070656000004</c:v>
                </c:pt>
                <c:pt idx="39">
                  <c:v>96.088064000000003</c:v>
                </c:pt>
                <c:pt idx="40">
                  <c:v>96.230854656000005</c:v>
                </c:pt>
                <c:pt idx="41">
                  <c:v>96.352198655999999</c:v>
                </c:pt>
                <c:pt idx="42">
                  <c:v>96.489303039999996</c:v>
                </c:pt>
                <c:pt idx="43">
                  <c:v>96.620812287999996</c:v>
                </c:pt>
                <c:pt idx="44">
                  <c:v>96.720768000000007</c:v>
                </c:pt>
                <c:pt idx="45">
                  <c:v>96.839064575999998</c:v>
                </c:pt>
                <c:pt idx="46">
                  <c:v>96.935519232000004</c:v>
                </c:pt>
                <c:pt idx="47">
                  <c:v>97.037869056000005</c:v>
                </c:pt>
                <c:pt idx="48">
                  <c:v>97.128242176000001</c:v>
                </c:pt>
                <c:pt idx="49">
                  <c:v>97.225881599999994</c:v>
                </c:pt>
                <c:pt idx="50">
                  <c:v>97.324568064000005</c:v>
                </c:pt>
                <c:pt idx="51">
                  <c:v>97.412849664000007</c:v>
                </c:pt>
                <c:pt idx="52">
                  <c:v>97.495604736000004</c:v>
                </c:pt>
                <c:pt idx="53">
                  <c:v>97.575957504000002</c:v>
                </c:pt>
                <c:pt idx="54">
                  <c:v>97.659443199999998</c:v>
                </c:pt>
                <c:pt idx="55">
                  <c:v>97.735708672000001</c:v>
                </c:pt>
                <c:pt idx="56">
                  <c:v>97.807140864000004</c:v>
                </c:pt>
                <c:pt idx="57">
                  <c:v>97.886509055999994</c:v>
                </c:pt>
                <c:pt idx="58">
                  <c:v>97.945059839999999</c:v>
                </c:pt>
                <c:pt idx="59">
                  <c:v>98.017075199999994</c:v>
                </c:pt>
                <c:pt idx="60">
                  <c:v>98.084595711999995</c:v>
                </c:pt>
                <c:pt idx="61">
                  <c:v>98.146257919999996</c:v>
                </c:pt>
                <c:pt idx="62">
                  <c:v>98.203004927999999</c:v>
                </c:pt>
                <c:pt idx="63">
                  <c:v>98.259599359999996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DE0-4BEC-B183-1AA0398AA4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FW: </a:t>
            </a:r>
            <a:r>
              <a:rPr lang="en-US"/>
              <a:t>Forwarding performance using TestPMD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1 Queue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FWD_SW_64Qs_gen3x16_lab159!$D$24:$BO$24</c:f>
              <c:numCache>
                <c:formatCode>General</c:formatCode>
                <c:ptCount val="64"/>
                <c:pt idx="0">
                  <c:v>35.715040999999999</c:v>
                </c:pt>
                <c:pt idx="1">
                  <c:v>31.250602000000001</c:v>
                </c:pt>
                <c:pt idx="2">
                  <c:v>27.778732999999999</c:v>
                </c:pt>
                <c:pt idx="3">
                  <c:v>25.000104</c:v>
                </c:pt>
                <c:pt idx="4">
                  <c:v>22.728096000000001</c:v>
                </c:pt>
                <c:pt idx="5">
                  <c:v>20.833735000000001</c:v>
                </c:pt>
                <c:pt idx="6">
                  <c:v>19.231117999999999</c:v>
                </c:pt>
                <c:pt idx="7">
                  <c:v>17.857880000000002</c:v>
                </c:pt>
                <c:pt idx="8">
                  <c:v>16.667275</c:v>
                </c:pt>
                <c:pt idx="9">
                  <c:v>15.625397</c:v>
                </c:pt>
                <c:pt idx="10">
                  <c:v>14.706027000000001</c:v>
                </c:pt>
                <c:pt idx="11">
                  <c:v>13.889385000000001</c:v>
                </c:pt>
                <c:pt idx="12">
                  <c:v>13.158201999999999</c:v>
                </c:pt>
                <c:pt idx="13">
                  <c:v>12.500417000000001</c:v>
                </c:pt>
                <c:pt idx="14">
                  <c:v>11.905039</c:v>
                </c:pt>
                <c:pt idx="15">
                  <c:v>11.363891000000001</c:v>
                </c:pt>
                <c:pt idx="16">
                  <c:v>10.744873</c:v>
                </c:pt>
                <c:pt idx="17">
                  <c:v>10.19228</c:v>
                </c:pt>
                <c:pt idx="18">
                  <c:v>9.6913029999999996</c:v>
                </c:pt>
                <c:pt idx="19">
                  <c:v>9.2397539999999996</c:v>
                </c:pt>
                <c:pt idx="20">
                  <c:v>8.8257689999999993</c:v>
                </c:pt>
                <c:pt idx="21">
                  <c:v>8.4511269999999996</c:v>
                </c:pt>
                <c:pt idx="22">
                  <c:v>8.1050810000000002</c:v>
                </c:pt>
                <c:pt idx="23">
                  <c:v>7.7869489999999999</c:v>
                </c:pt>
                <c:pt idx="24">
                  <c:v>7.4928840000000001</c:v>
                </c:pt>
                <c:pt idx="25">
                  <c:v>7.2218479999999996</c:v>
                </c:pt>
                <c:pt idx="26">
                  <c:v>6.9689940000000004</c:v>
                </c:pt>
                <c:pt idx="27">
                  <c:v>6.7325840000000001</c:v>
                </c:pt>
                <c:pt idx="28">
                  <c:v>6.5112050000000004</c:v>
                </c:pt>
                <c:pt idx="29">
                  <c:v>6.3059510000000003</c:v>
                </c:pt>
                <c:pt idx="30">
                  <c:v>6.1117739999999996</c:v>
                </c:pt>
                <c:pt idx="31">
                  <c:v>5.9294399999999996</c:v>
                </c:pt>
                <c:pt idx="32">
                  <c:v>5.6359110000000001</c:v>
                </c:pt>
                <c:pt idx="33">
                  <c:v>5.4736729999999998</c:v>
                </c:pt>
                <c:pt idx="34">
                  <c:v>5.3271819999999996</c:v>
                </c:pt>
                <c:pt idx="35">
                  <c:v>5.1883980000000003</c:v>
                </c:pt>
                <c:pt idx="36">
                  <c:v>5.0566760000000004</c:v>
                </c:pt>
                <c:pt idx="37">
                  <c:v>4.9312569999999996</c:v>
                </c:pt>
                <c:pt idx="38">
                  <c:v>4.8127820000000003</c:v>
                </c:pt>
                <c:pt idx="39">
                  <c:v>4.6998939999999996</c:v>
                </c:pt>
                <c:pt idx="40">
                  <c:v>4.5906919999999998</c:v>
                </c:pt>
                <c:pt idx="41">
                  <c:v>4.4875829999999999</c:v>
                </c:pt>
                <c:pt idx="42">
                  <c:v>4.3892160000000002</c:v>
                </c:pt>
                <c:pt idx="43">
                  <c:v>4.2945799999999998</c:v>
                </c:pt>
                <c:pt idx="44">
                  <c:v>4.203614</c:v>
                </c:pt>
                <c:pt idx="45">
                  <c:v>4.1169169999999999</c:v>
                </c:pt>
                <c:pt idx="46">
                  <c:v>4.0333839999999999</c:v>
                </c:pt>
                <c:pt idx="47">
                  <c:v>3.9533559999999999</c:v>
                </c:pt>
                <c:pt idx="48">
                  <c:v>3.8765019999999999</c:v>
                </c:pt>
                <c:pt idx="49">
                  <c:v>3.802753</c:v>
                </c:pt>
                <c:pt idx="50">
                  <c:v>3.7315360000000002</c:v>
                </c:pt>
                <c:pt idx="51">
                  <c:v>3.6627770000000002</c:v>
                </c:pt>
                <c:pt idx="52">
                  <c:v>3.5966819999999999</c:v>
                </c:pt>
                <c:pt idx="53">
                  <c:v>3.532921</c:v>
                </c:pt>
                <c:pt idx="54">
                  <c:v>3.4711270000000001</c:v>
                </c:pt>
                <c:pt idx="55">
                  <c:v>3.4115839999999999</c:v>
                </c:pt>
                <c:pt idx="56">
                  <c:v>3.3538610000000002</c:v>
                </c:pt>
                <c:pt idx="57">
                  <c:v>3.2989160000000002</c:v>
                </c:pt>
                <c:pt idx="58">
                  <c:v>3.244958</c:v>
                </c:pt>
                <c:pt idx="59">
                  <c:v>3.1928860000000001</c:v>
                </c:pt>
                <c:pt idx="60">
                  <c:v>3.1425670000000001</c:v>
                </c:pt>
                <c:pt idx="61">
                  <c:v>3.0941429999999999</c:v>
                </c:pt>
                <c:pt idx="62">
                  <c:v>3.0466639999999998</c:v>
                </c:pt>
                <c:pt idx="63">
                  <c:v>3.000785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E3-4199-8136-890B94D8118A}"/>
            </c:ext>
          </c:extLst>
        </c:ser>
        <c:ser>
          <c:idx val="0"/>
          <c:order val="1"/>
          <c:tx>
            <c:v>2 Queues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FWD_SW_64Qs_gen3x16_lab159!$D$23:$BO$23</c:f>
              <c:numCache>
                <c:formatCode>General</c:formatCode>
                <c:ptCount val="64"/>
                <c:pt idx="0">
                  <c:v>71.429085000000001</c:v>
                </c:pt>
                <c:pt idx="1">
                  <c:v>62.501223000000003</c:v>
                </c:pt>
                <c:pt idx="2">
                  <c:v>48.339244000000001</c:v>
                </c:pt>
                <c:pt idx="3">
                  <c:v>38.538336000000001</c:v>
                </c:pt>
                <c:pt idx="4">
                  <c:v>31.191506</c:v>
                </c:pt>
                <c:pt idx="5">
                  <c:v>27.260731</c:v>
                </c:pt>
                <c:pt idx="6">
                  <c:v>23.622897999999999</c:v>
                </c:pt>
                <c:pt idx="7">
                  <c:v>21.125931999999999</c:v>
                </c:pt>
                <c:pt idx="8">
                  <c:v>18.855357000000001</c:v>
                </c:pt>
                <c:pt idx="9">
                  <c:v>16.786152999999999</c:v>
                </c:pt>
                <c:pt idx="10">
                  <c:v>15.113341</c:v>
                </c:pt>
                <c:pt idx="11">
                  <c:v>13.825996999999999</c:v>
                </c:pt>
                <c:pt idx="12">
                  <c:v>12.811792000000001</c:v>
                </c:pt>
                <c:pt idx="13">
                  <c:v>11.842331</c:v>
                </c:pt>
                <c:pt idx="14">
                  <c:v>11.308415</c:v>
                </c:pt>
                <c:pt idx="15">
                  <c:v>10.855442</c:v>
                </c:pt>
                <c:pt idx="16">
                  <c:v>10.732201</c:v>
                </c:pt>
                <c:pt idx="17">
                  <c:v>10.137914</c:v>
                </c:pt>
                <c:pt idx="18">
                  <c:v>9.6847759999999994</c:v>
                </c:pt>
                <c:pt idx="19">
                  <c:v>9.2366119999999992</c:v>
                </c:pt>
                <c:pt idx="20">
                  <c:v>8.8228039999999996</c:v>
                </c:pt>
                <c:pt idx="21">
                  <c:v>8.4474710000000002</c:v>
                </c:pt>
                <c:pt idx="22">
                  <c:v>8.1027360000000002</c:v>
                </c:pt>
                <c:pt idx="23">
                  <c:v>7.7871180000000004</c:v>
                </c:pt>
                <c:pt idx="24">
                  <c:v>7.4928340000000002</c:v>
                </c:pt>
                <c:pt idx="25">
                  <c:v>7.221139</c:v>
                </c:pt>
                <c:pt idx="26">
                  <c:v>6.9682880000000003</c:v>
                </c:pt>
                <c:pt idx="27">
                  <c:v>6.7325390000000001</c:v>
                </c:pt>
                <c:pt idx="28">
                  <c:v>6.511425</c:v>
                </c:pt>
                <c:pt idx="29">
                  <c:v>6.3065800000000003</c:v>
                </c:pt>
                <c:pt idx="30">
                  <c:v>6.1120859999999997</c:v>
                </c:pt>
                <c:pt idx="31">
                  <c:v>5.9298539999999997</c:v>
                </c:pt>
                <c:pt idx="32">
                  <c:v>5.6204729999999996</c:v>
                </c:pt>
                <c:pt idx="33">
                  <c:v>5.4609690000000004</c:v>
                </c:pt>
                <c:pt idx="34">
                  <c:v>5.3161509999999996</c:v>
                </c:pt>
                <c:pt idx="35">
                  <c:v>5.1791489999999998</c:v>
                </c:pt>
                <c:pt idx="36">
                  <c:v>5.0467449999999996</c:v>
                </c:pt>
                <c:pt idx="37">
                  <c:v>4.9220090000000001</c:v>
                </c:pt>
                <c:pt idx="38">
                  <c:v>4.8043639999999996</c:v>
                </c:pt>
                <c:pt idx="39">
                  <c:v>4.6910550000000004</c:v>
                </c:pt>
                <c:pt idx="40">
                  <c:v>4.5836629999999996</c:v>
                </c:pt>
                <c:pt idx="41">
                  <c:v>4.479298</c:v>
                </c:pt>
                <c:pt idx="42">
                  <c:v>4.3823369999999997</c:v>
                </c:pt>
                <c:pt idx="43">
                  <c:v>4.2880459999999996</c:v>
                </c:pt>
                <c:pt idx="44">
                  <c:v>4.1975920000000002</c:v>
                </c:pt>
                <c:pt idx="45">
                  <c:v>4.1106879999999997</c:v>
                </c:pt>
                <c:pt idx="46">
                  <c:v>4.0276540000000001</c:v>
                </c:pt>
                <c:pt idx="47">
                  <c:v>3.947978</c:v>
                </c:pt>
                <c:pt idx="48">
                  <c:v>3.8710079999999998</c:v>
                </c:pt>
                <c:pt idx="49">
                  <c:v>3.7974359999999998</c:v>
                </c:pt>
                <c:pt idx="50">
                  <c:v>3.7267100000000002</c:v>
                </c:pt>
                <c:pt idx="51">
                  <c:v>3.6583929999999998</c:v>
                </c:pt>
                <c:pt idx="52">
                  <c:v>3.5925539999999998</c:v>
                </c:pt>
                <c:pt idx="53">
                  <c:v>3.5286780000000002</c:v>
                </c:pt>
                <c:pt idx="54">
                  <c:v>3.4675560000000001</c:v>
                </c:pt>
                <c:pt idx="55">
                  <c:v>3.408534</c:v>
                </c:pt>
                <c:pt idx="56">
                  <c:v>3.3510119999999999</c:v>
                </c:pt>
                <c:pt idx="57">
                  <c:v>3.2957679999999998</c:v>
                </c:pt>
                <c:pt idx="58">
                  <c:v>3.2420689999999999</c:v>
                </c:pt>
                <c:pt idx="59">
                  <c:v>3.1903649999999999</c:v>
                </c:pt>
                <c:pt idx="60">
                  <c:v>3.1399970000000001</c:v>
                </c:pt>
                <c:pt idx="61">
                  <c:v>3.0914489999999999</c:v>
                </c:pt>
                <c:pt idx="62">
                  <c:v>3.0442</c:v>
                </c:pt>
                <c:pt idx="63">
                  <c:v>2.9984709999999999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E3-4199-8136-890B94D8118A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FWD_SW_64Qs_gen3x16_lab159!$D$22:$BO$22</c:f>
              <c:numCache>
                <c:formatCode>General</c:formatCode>
                <c:ptCount val="64"/>
                <c:pt idx="0">
                  <c:v>92.088533999999996</c:v>
                </c:pt>
                <c:pt idx="1">
                  <c:v>65.042426000000006</c:v>
                </c:pt>
                <c:pt idx="2">
                  <c:v>48.350982999999999</c:v>
                </c:pt>
                <c:pt idx="3">
                  <c:v>38.160859000000002</c:v>
                </c:pt>
                <c:pt idx="4">
                  <c:v>31.192077000000001</c:v>
                </c:pt>
                <c:pt idx="5">
                  <c:v>27.074231000000001</c:v>
                </c:pt>
                <c:pt idx="6">
                  <c:v>23.589008</c:v>
                </c:pt>
                <c:pt idx="7">
                  <c:v>21.164733999999999</c:v>
                </c:pt>
                <c:pt idx="8">
                  <c:v>18.896958999999999</c:v>
                </c:pt>
                <c:pt idx="9">
                  <c:v>16.900013999999999</c:v>
                </c:pt>
                <c:pt idx="10">
                  <c:v>15.241066999999999</c:v>
                </c:pt>
                <c:pt idx="11">
                  <c:v>13.878716000000001</c:v>
                </c:pt>
                <c:pt idx="12">
                  <c:v>12.885617</c:v>
                </c:pt>
                <c:pt idx="13">
                  <c:v>11.952845999999999</c:v>
                </c:pt>
                <c:pt idx="14">
                  <c:v>11.438117999999999</c:v>
                </c:pt>
                <c:pt idx="15">
                  <c:v>11.005345999999999</c:v>
                </c:pt>
                <c:pt idx="16">
                  <c:v>10.733109000000001</c:v>
                </c:pt>
                <c:pt idx="17">
                  <c:v>10.179907</c:v>
                </c:pt>
                <c:pt idx="18">
                  <c:v>9.6824870000000001</c:v>
                </c:pt>
                <c:pt idx="19">
                  <c:v>9.2335119999999993</c:v>
                </c:pt>
                <c:pt idx="20">
                  <c:v>8.8218770000000006</c:v>
                </c:pt>
                <c:pt idx="21">
                  <c:v>8.4452309999999997</c:v>
                </c:pt>
                <c:pt idx="22">
                  <c:v>8.1012079999999997</c:v>
                </c:pt>
                <c:pt idx="23">
                  <c:v>7.7852129999999997</c:v>
                </c:pt>
                <c:pt idx="24">
                  <c:v>7.4920070000000001</c:v>
                </c:pt>
                <c:pt idx="25">
                  <c:v>7.2197380000000004</c:v>
                </c:pt>
                <c:pt idx="26">
                  <c:v>6.967479</c:v>
                </c:pt>
                <c:pt idx="27">
                  <c:v>6.7312960000000004</c:v>
                </c:pt>
                <c:pt idx="28">
                  <c:v>6.5116079999999998</c:v>
                </c:pt>
                <c:pt idx="29">
                  <c:v>6.3056000000000001</c:v>
                </c:pt>
                <c:pt idx="30">
                  <c:v>6.1116330000000003</c:v>
                </c:pt>
                <c:pt idx="31">
                  <c:v>5.9288990000000004</c:v>
                </c:pt>
                <c:pt idx="32">
                  <c:v>5.6163679999999996</c:v>
                </c:pt>
                <c:pt idx="33">
                  <c:v>5.4565729999999997</c:v>
                </c:pt>
                <c:pt idx="34">
                  <c:v>5.31243</c:v>
                </c:pt>
                <c:pt idx="35">
                  <c:v>5.1748760000000003</c:v>
                </c:pt>
                <c:pt idx="36">
                  <c:v>5.0430609999999998</c:v>
                </c:pt>
                <c:pt idx="37">
                  <c:v>4.9181109999999997</c:v>
                </c:pt>
                <c:pt idx="38">
                  <c:v>4.8009449999999996</c:v>
                </c:pt>
                <c:pt idx="39">
                  <c:v>4.6879270000000002</c:v>
                </c:pt>
                <c:pt idx="40">
                  <c:v>4.5803659999999997</c:v>
                </c:pt>
                <c:pt idx="41">
                  <c:v>4.4764730000000004</c:v>
                </c:pt>
                <c:pt idx="42">
                  <c:v>4.3795809999999999</c:v>
                </c:pt>
                <c:pt idx="43">
                  <c:v>4.2853729999999999</c:v>
                </c:pt>
                <c:pt idx="44">
                  <c:v>4.1948650000000001</c:v>
                </c:pt>
                <c:pt idx="45">
                  <c:v>4.1082359999999998</c:v>
                </c:pt>
                <c:pt idx="46">
                  <c:v>4.0255010000000002</c:v>
                </c:pt>
                <c:pt idx="47">
                  <c:v>3.945535</c:v>
                </c:pt>
                <c:pt idx="48">
                  <c:v>3.8689360000000002</c:v>
                </c:pt>
                <c:pt idx="49">
                  <c:v>3.795105</c:v>
                </c:pt>
                <c:pt idx="50">
                  <c:v>3.7247810000000001</c:v>
                </c:pt>
                <c:pt idx="51">
                  <c:v>3.656517</c:v>
                </c:pt>
                <c:pt idx="52">
                  <c:v>3.5906020000000001</c:v>
                </c:pt>
                <c:pt idx="53">
                  <c:v>3.526751</c:v>
                </c:pt>
                <c:pt idx="54">
                  <c:v>3.4658540000000002</c:v>
                </c:pt>
                <c:pt idx="55">
                  <c:v>3.4066550000000002</c:v>
                </c:pt>
                <c:pt idx="56">
                  <c:v>3.34938</c:v>
                </c:pt>
                <c:pt idx="57">
                  <c:v>3.2940269999999998</c:v>
                </c:pt>
                <c:pt idx="58">
                  <c:v>3.240612</c:v>
                </c:pt>
                <c:pt idx="59">
                  <c:v>3.188809</c:v>
                </c:pt>
                <c:pt idx="60">
                  <c:v>3.1386579999999999</c:v>
                </c:pt>
                <c:pt idx="61">
                  <c:v>3.0899420000000002</c:v>
                </c:pt>
                <c:pt idx="62">
                  <c:v>3.0428440000000001</c:v>
                </c:pt>
                <c:pt idx="63">
                  <c:v>2.9971450000000002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E3-4199-8136-890B94D8118A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FWD_SW_64Qs_gen3x16_lab159!$D$21:$BO$21</c:f>
              <c:numCache>
                <c:formatCode>General</c:formatCode>
                <c:ptCount val="64"/>
                <c:pt idx="0">
                  <c:v>77.622850999999997</c:v>
                </c:pt>
                <c:pt idx="1">
                  <c:v>65.241201000000004</c:v>
                </c:pt>
                <c:pt idx="2">
                  <c:v>48.386682</c:v>
                </c:pt>
                <c:pt idx="3">
                  <c:v>38.506878</c:v>
                </c:pt>
                <c:pt idx="4">
                  <c:v>31.192249</c:v>
                </c:pt>
                <c:pt idx="5">
                  <c:v>27.452227000000001</c:v>
                </c:pt>
                <c:pt idx="6">
                  <c:v>24.097949</c:v>
                </c:pt>
                <c:pt idx="7">
                  <c:v>21.221893999999999</c:v>
                </c:pt>
                <c:pt idx="8">
                  <c:v>18.828543</c:v>
                </c:pt>
                <c:pt idx="9">
                  <c:v>16.977038</c:v>
                </c:pt>
                <c:pt idx="10">
                  <c:v>15.483299000000001</c:v>
                </c:pt>
                <c:pt idx="11">
                  <c:v>14.227240999999999</c:v>
                </c:pt>
                <c:pt idx="12">
                  <c:v>13.069338999999999</c:v>
                </c:pt>
                <c:pt idx="13">
                  <c:v>12.133398</c:v>
                </c:pt>
                <c:pt idx="14">
                  <c:v>11.643062</c:v>
                </c:pt>
                <c:pt idx="15">
                  <c:v>11.200566999999999</c:v>
                </c:pt>
                <c:pt idx="16">
                  <c:v>10.730669000000001</c:v>
                </c:pt>
                <c:pt idx="17">
                  <c:v>10.179231</c:v>
                </c:pt>
                <c:pt idx="18">
                  <c:v>9.6827729999999992</c:v>
                </c:pt>
                <c:pt idx="19">
                  <c:v>9.2334599999999991</c:v>
                </c:pt>
                <c:pt idx="20">
                  <c:v>8.8214539999999992</c:v>
                </c:pt>
                <c:pt idx="21">
                  <c:v>8.4456769999999999</c:v>
                </c:pt>
                <c:pt idx="22">
                  <c:v>8.1015759999999997</c:v>
                </c:pt>
                <c:pt idx="23">
                  <c:v>7.7852889999999997</c:v>
                </c:pt>
                <c:pt idx="24">
                  <c:v>7.491492</c:v>
                </c:pt>
                <c:pt idx="25">
                  <c:v>7.2206340000000004</c:v>
                </c:pt>
                <c:pt idx="26">
                  <c:v>6.9679929999999999</c:v>
                </c:pt>
                <c:pt idx="27">
                  <c:v>6.7314049999999996</c:v>
                </c:pt>
                <c:pt idx="28">
                  <c:v>6.511253</c:v>
                </c:pt>
                <c:pt idx="29">
                  <c:v>6.3059320000000003</c:v>
                </c:pt>
                <c:pt idx="30">
                  <c:v>6.1119079999999997</c:v>
                </c:pt>
                <c:pt idx="31">
                  <c:v>5.9291410000000004</c:v>
                </c:pt>
                <c:pt idx="32">
                  <c:v>5.6134170000000001</c:v>
                </c:pt>
                <c:pt idx="33">
                  <c:v>5.4543220000000003</c:v>
                </c:pt>
                <c:pt idx="34">
                  <c:v>5.309501</c:v>
                </c:pt>
                <c:pt idx="35">
                  <c:v>5.1722619999999999</c:v>
                </c:pt>
                <c:pt idx="36">
                  <c:v>5.0405340000000001</c:v>
                </c:pt>
                <c:pt idx="37">
                  <c:v>4.9164180000000002</c:v>
                </c:pt>
                <c:pt idx="38">
                  <c:v>4.7985639999999998</c:v>
                </c:pt>
                <c:pt idx="39">
                  <c:v>4.6858230000000001</c:v>
                </c:pt>
                <c:pt idx="40">
                  <c:v>4.5780849999999997</c:v>
                </c:pt>
                <c:pt idx="41">
                  <c:v>4.4749990000000004</c:v>
                </c:pt>
                <c:pt idx="42">
                  <c:v>4.37744</c:v>
                </c:pt>
                <c:pt idx="43">
                  <c:v>4.2835599999999996</c:v>
                </c:pt>
                <c:pt idx="44">
                  <c:v>4.1931000000000003</c:v>
                </c:pt>
                <c:pt idx="45">
                  <c:v>4.1069769999999997</c:v>
                </c:pt>
                <c:pt idx="46">
                  <c:v>4.0238269999999998</c:v>
                </c:pt>
                <c:pt idx="47">
                  <c:v>3.9440689999999998</c:v>
                </c:pt>
                <c:pt idx="48">
                  <c:v>3.867496</c:v>
                </c:pt>
                <c:pt idx="49">
                  <c:v>3.7939729999999998</c:v>
                </c:pt>
                <c:pt idx="50">
                  <c:v>3.7233290000000001</c:v>
                </c:pt>
                <c:pt idx="51">
                  <c:v>3.6551939999999998</c:v>
                </c:pt>
                <c:pt idx="52">
                  <c:v>3.589299</c:v>
                </c:pt>
                <c:pt idx="53">
                  <c:v>3.5258620000000001</c:v>
                </c:pt>
                <c:pt idx="54">
                  <c:v>3.4646629999999998</c:v>
                </c:pt>
                <c:pt idx="55">
                  <c:v>3.4056350000000002</c:v>
                </c:pt>
                <c:pt idx="56">
                  <c:v>3.348347</c:v>
                </c:pt>
                <c:pt idx="57">
                  <c:v>3.2932239999999999</c:v>
                </c:pt>
                <c:pt idx="58">
                  <c:v>3.2396560000000001</c:v>
                </c:pt>
                <c:pt idx="59">
                  <c:v>3.1878869999999999</c:v>
                </c:pt>
                <c:pt idx="60">
                  <c:v>3.1377039999999998</c:v>
                </c:pt>
                <c:pt idx="61">
                  <c:v>3.0893120000000001</c:v>
                </c:pt>
                <c:pt idx="62">
                  <c:v>3.0419839999999998</c:v>
                </c:pt>
                <c:pt idx="63">
                  <c:v>2.9963320000000002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9E3-4199-8136-890B94D8118A}"/>
            </c:ext>
          </c:extLst>
        </c:ser>
        <c:ser>
          <c:idx val="4"/>
          <c:order val="4"/>
          <c:tx>
            <c:v>16 Queues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FWD_SW_64Qs_gen3x16_lab159!$D$20:$BO$20</c:f>
              <c:numCache>
                <c:formatCode>General</c:formatCode>
                <c:ptCount val="64"/>
                <c:pt idx="0">
                  <c:v>66.309049000000002</c:v>
                </c:pt>
                <c:pt idx="1">
                  <c:v>65.219279999999998</c:v>
                </c:pt>
                <c:pt idx="2">
                  <c:v>48.367401999999998</c:v>
                </c:pt>
                <c:pt idx="3">
                  <c:v>38.499668</c:v>
                </c:pt>
                <c:pt idx="4">
                  <c:v>31.191683999999999</c:v>
                </c:pt>
                <c:pt idx="5">
                  <c:v>27.728580999999998</c:v>
                </c:pt>
                <c:pt idx="6">
                  <c:v>24.184076000000001</c:v>
                </c:pt>
                <c:pt idx="7">
                  <c:v>21.427136000000001</c:v>
                </c:pt>
                <c:pt idx="8">
                  <c:v>19.296429</c:v>
                </c:pt>
                <c:pt idx="9">
                  <c:v>17.392423999999998</c:v>
                </c:pt>
                <c:pt idx="10">
                  <c:v>15.85136</c:v>
                </c:pt>
                <c:pt idx="11">
                  <c:v>14.508247000000001</c:v>
                </c:pt>
                <c:pt idx="12">
                  <c:v>13.35585</c:v>
                </c:pt>
                <c:pt idx="13">
                  <c:v>12.452522999999999</c:v>
                </c:pt>
                <c:pt idx="14">
                  <c:v>11.907408</c:v>
                </c:pt>
                <c:pt idx="15">
                  <c:v>11.347443999999999</c:v>
                </c:pt>
                <c:pt idx="16">
                  <c:v>10.729886</c:v>
                </c:pt>
                <c:pt idx="17">
                  <c:v>10.178729000000001</c:v>
                </c:pt>
                <c:pt idx="18">
                  <c:v>9.6815540000000002</c:v>
                </c:pt>
                <c:pt idx="19">
                  <c:v>9.2333459999999992</c:v>
                </c:pt>
                <c:pt idx="20">
                  <c:v>8.8216850000000004</c:v>
                </c:pt>
                <c:pt idx="21">
                  <c:v>8.445729</c:v>
                </c:pt>
                <c:pt idx="22">
                  <c:v>8.1011369999999996</c:v>
                </c:pt>
                <c:pt idx="23">
                  <c:v>7.7855780000000001</c:v>
                </c:pt>
                <c:pt idx="24">
                  <c:v>7.4918719999999999</c:v>
                </c:pt>
                <c:pt idx="25">
                  <c:v>7.2208180000000004</c:v>
                </c:pt>
                <c:pt idx="26">
                  <c:v>6.9680669999999996</c:v>
                </c:pt>
                <c:pt idx="27">
                  <c:v>6.7315860000000001</c:v>
                </c:pt>
                <c:pt idx="28">
                  <c:v>6.5114979999999996</c:v>
                </c:pt>
                <c:pt idx="29">
                  <c:v>6.3061509999999998</c:v>
                </c:pt>
                <c:pt idx="30">
                  <c:v>6.1118069999999998</c:v>
                </c:pt>
                <c:pt idx="31">
                  <c:v>5.9294479999999998</c:v>
                </c:pt>
                <c:pt idx="32">
                  <c:v>5.6248680000000002</c:v>
                </c:pt>
                <c:pt idx="33">
                  <c:v>5.4647500000000004</c:v>
                </c:pt>
                <c:pt idx="34">
                  <c:v>5.319191</c:v>
                </c:pt>
                <c:pt idx="35">
                  <c:v>5.1811550000000004</c:v>
                </c:pt>
                <c:pt idx="36">
                  <c:v>5.0490529999999998</c:v>
                </c:pt>
                <c:pt idx="37">
                  <c:v>4.9245619999999999</c:v>
                </c:pt>
                <c:pt idx="38">
                  <c:v>4.8063609999999999</c:v>
                </c:pt>
                <c:pt idx="39">
                  <c:v>4.6930100000000001</c:v>
                </c:pt>
                <c:pt idx="40">
                  <c:v>4.5853169999999999</c:v>
                </c:pt>
                <c:pt idx="41">
                  <c:v>4.4817980000000004</c:v>
                </c:pt>
                <c:pt idx="42">
                  <c:v>4.3838090000000003</c:v>
                </c:pt>
                <c:pt idx="43">
                  <c:v>4.2898709999999998</c:v>
                </c:pt>
                <c:pt idx="44">
                  <c:v>4.1991310000000004</c:v>
                </c:pt>
                <c:pt idx="45">
                  <c:v>4.1127710000000004</c:v>
                </c:pt>
                <c:pt idx="46">
                  <c:v>4.0291550000000003</c:v>
                </c:pt>
                <c:pt idx="47">
                  <c:v>3.9491350000000001</c:v>
                </c:pt>
                <c:pt idx="48">
                  <c:v>3.8724430000000001</c:v>
                </c:pt>
                <c:pt idx="49">
                  <c:v>3.7987690000000001</c:v>
                </c:pt>
                <c:pt idx="50">
                  <c:v>3.7279740000000001</c:v>
                </c:pt>
                <c:pt idx="51">
                  <c:v>3.6596150000000001</c:v>
                </c:pt>
                <c:pt idx="52">
                  <c:v>3.5936680000000001</c:v>
                </c:pt>
                <c:pt idx="53">
                  <c:v>3.529979</c:v>
                </c:pt>
                <c:pt idx="54">
                  <c:v>3.46862</c:v>
                </c:pt>
                <c:pt idx="55">
                  <c:v>3.409459</c:v>
                </c:pt>
                <c:pt idx="56">
                  <c:v>3.3520669999999999</c:v>
                </c:pt>
                <c:pt idx="57">
                  <c:v>3.29691</c:v>
                </c:pt>
                <c:pt idx="58">
                  <c:v>3.2430469999999998</c:v>
                </c:pt>
                <c:pt idx="59">
                  <c:v>3.191309</c:v>
                </c:pt>
                <c:pt idx="60">
                  <c:v>3.1410710000000002</c:v>
                </c:pt>
                <c:pt idx="61">
                  <c:v>3.0924909999999999</c:v>
                </c:pt>
                <c:pt idx="62">
                  <c:v>3.0450439999999999</c:v>
                </c:pt>
                <c:pt idx="63">
                  <c:v>2.9992179999999999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9E3-4199-8136-890B94D8118A}"/>
            </c:ext>
          </c:extLst>
        </c:ser>
        <c:ser>
          <c:idx val="5"/>
          <c:order val="5"/>
          <c:tx>
            <c:v>32 Queues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FWD_SW_64Qs_gen3x16_lab159!$D$19:$BO$19</c:f>
              <c:numCache>
                <c:formatCode>General</c:formatCode>
                <c:ptCount val="64"/>
                <c:pt idx="0">
                  <c:v>60.521956000000003</c:v>
                </c:pt>
                <c:pt idx="1">
                  <c:v>65.207037</c:v>
                </c:pt>
                <c:pt idx="2">
                  <c:v>48.365935</c:v>
                </c:pt>
                <c:pt idx="3">
                  <c:v>38.526152000000003</c:v>
                </c:pt>
                <c:pt idx="4">
                  <c:v>31.191593000000001</c:v>
                </c:pt>
                <c:pt idx="5">
                  <c:v>27.475908</c:v>
                </c:pt>
                <c:pt idx="6">
                  <c:v>24.034254000000001</c:v>
                </c:pt>
                <c:pt idx="7">
                  <c:v>21.287882</c:v>
                </c:pt>
                <c:pt idx="8">
                  <c:v>19.101745000000001</c:v>
                </c:pt>
                <c:pt idx="9">
                  <c:v>17.336760999999999</c:v>
                </c:pt>
                <c:pt idx="10">
                  <c:v>15.873203999999999</c:v>
                </c:pt>
                <c:pt idx="11">
                  <c:v>14.607201</c:v>
                </c:pt>
                <c:pt idx="12">
                  <c:v>13.515093999999999</c:v>
                </c:pt>
                <c:pt idx="13">
                  <c:v>12.618592</c:v>
                </c:pt>
                <c:pt idx="14">
                  <c:v>11.886984</c:v>
                </c:pt>
                <c:pt idx="15">
                  <c:v>11.34606</c:v>
                </c:pt>
                <c:pt idx="16">
                  <c:v>10.730377000000001</c:v>
                </c:pt>
                <c:pt idx="17">
                  <c:v>10.179382</c:v>
                </c:pt>
                <c:pt idx="18">
                  <c:v>9.6841220000000003</c:v>
                </c:pt>
                <c:pt idx="19">
                  <c:v>9.2341759999999997</c:v>
                </c:pt>
                <c:pt idx="20">
                  <c:v>8.8231540000000006</c:v>
                </c:pt>
                <c:pt idx="21">
                  <c:v>8.4459739999999996</c:v>
                </c:pt>
                <c:pt idx="22">
                  <c:v>8.1023379999999996</c:v>
                </c:pt>
                <c:pt idx="23">
                  <c:v>7.7876839999999996</c:v>
                </c:pt>
                <c:pt idx="24">
                  <c:v>7.4925639999999998</c:v>
                </c:pt>
                <c:pt idx="25">
                  <c:v>7.2218429999999998</c:v>
                </c:pt>
                <c:pt idx="26">
                  <c:v>6.96861</c:v>
                </c:pt>
                <c:pt idx="27">
                  <c:v>6.7336919999999996</c:v>
                </c:pt>
                <c:pt idx="28">
                  <c:v>6.5129960000000002</c:v>
                </c:pt>
                <c:pt idx="29">
                  <c:v>6.3072309999999998</c:v>
                </c:pt>
                <c:pt idx="30">
                  <c:v>6.1128819999999999</c:v>
                </c:pt>
                <c:pt idx="31">
                  <c:v>5.9302770000000002</c:v>
                </c:pt>
                <c:pt idx="32">
                  <c:v>5.6215039999999998</c:v>
                </c:pt>
                <c:pt idx="33">
                  <c:v>5.4611210000000003</c:v>
                </c:pt>
                <c:pt idx="34">
                  <c:v>5.3163790000000004</c:v>
                </c:pt>
                <c:pt idx="35">
                  <c:v>5.1783140000000003</c:v>
                </c:pt>
                <c:pt idx="36">
                  <c:v>5.0458629999999998</c:v>
                </c:pt>
                <c:pt idx="37">
                  <c:v>4.9217069999999996</c:v>
                </c:pt>
                <c:pt idx="38">
                  <c:v>4.8039240000000003</c:v>
                </c:pt>
                <c:pt idx="39">
                  <c:v>4.6904870000000001</c:v>
                </c:pt>
                <c:pt idx="40">
                  <c:v>4.5828569999999997</c:v>
                </c:pt>
                <c:pt idx="41">
                  <c:v>4.4792709999999998</c:v>
                </c:pt>
                <c:pt idx="42">
                  <c:v>4.3816790000000001</c:v>
                </c:pt>
                <c:pt idx="43">
                  <c:v>4.2877999999999998</c:v>
                </c:pt>
                <c:pt idx="44">
                  <c:v>4.197031</c:v>
                </c:pt>
                <c:pt idx="45">
                  <c:v>4.1105169999999998</c:v>
                </c:pt>
                <c:pt idx="46">
                  <c:v>4.0273300000000001</c:v>
                </c:pt>
                <c:pt idx="47">
                  <c:v>3.9475959999999999</c:v>
                </c:pt>
                <c:pt idx="48">
                  <c:v>3.8705880000000001</c:v>
                </c:pt>
                <c:pt idx="49">
                  <c:v>3.7969789999999999</c:v>
                </c:pt>
                <c:pt idx="50">
                  <c:v>3.726451</c:v>
                </c:pt>
                <c:pt idx="51">
                  <c:v>3.658121</c:v>
                </c:pt>
                <c:pt idx="52">
                  <c:v>3.5921780000000001</c:v>
                </c:pt>
                <c:pt idx="53">
                  <c:v>3.528381</c:v>
                </c:pt>
                <c:pt idx="54">
                  <c:v>3.4673799999999999</c:v>
                </c:pt>
                <c:pt idx="55">
                  <c:v>3.4081160000000001</c:v>
                </c:pt>
                <c:pt idx="56">
                  <c:v>3.350759</c:v>
                </c:pt>
                <c:pt idx="57">
                  <c:v>3.2956479999999999</c:v>
                </c:pt>
                <c:pt idx="58">
                  <c:v>3.2418300000000002</c:v>
                </c:pt>
                <c:pt idx="59">
                  <c:v>3.1901510000000002</c:v>
                </c:pt>
                <c:pt idx="60">
                  <c:v>3.1399720000000002</c:v>
                </c:pt>
                <c:pt idx="61">
                  <c:v>3.09124</c:v>
                </c:pt>
                <c:pt idx="62">
                  <c:v>3.0439729999999998</c:v>
                </c:pt>
                <c:pt idx="63">
                  <c:v>2.9982709999999999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9E3-4199-8136-890B94D8118A}"/>
            </c:ext>
          </c:extLst>
        </c:ser>
        <c:ser>
          <c:idx val="6"/>
          <c:order val="6"/>
          <c:tx>
            <c:v>64 Queues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FWD_SW_64Qs_gen3x16_lab159!$D$3:$BO$3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FWD_SW_64Qs_gen3x16_lab159!$D$18:$BO$18</c:f>
              <c:numCache>
                <c:formatCode>General</c:formatCode>
                <c:ptCount val="64"/>
                <c:pt idx="0">
                  <c:v>57.545569999999998</c:v>
                </c:pt>
                <c:pt idx="1">
                  <c:v>65.228549000000001</c:v>
                </c:pt>
                <c:pt idx="2">
                  <c:v>47.945152999999998</c:v>
                </c:pt>
                <c:pt idx="3">
                  <c:v>38.311501</c:v>
                </c:pt>
                <c:pt idx="4">
                  <c:v>31.191652000000001</c:v>
                </c:pt>
                <c:pt idx="5">
                  <c:v>27.487427</c:v>
                </c:pt>
                <c:pt idx="6">
                  <c:v>24.029253000000001</c:v>
                </c:pt>
                <c:pt idx="7">
                  <c:v>21.293263</c:v>
                </c:pt>
                <c:pt idx="8">
                  <c:v>19.116405</c:v>
                </c:pt>
                <c:pt idx="9">
                  <c:v>17.362649000000001</c:v>
                </c:pt>
                <c:pt idx="10">
                  <c:v>15.895478000000001</c:v>
                </c:pt>
                <c:pt idx="11">
                  <c:v>14.655201999999999</c:v>
                </c:pt>
                <c:pt idx="12">
                  <c:v>13.609151000000001</c:v>
                </c:pt>
                <c:pt idx="13">
                  <c:v>12.748612</c:v>
                </c:pt>
                <c:pt idx="14">
                  <c:v>11.987005</c:v>
                </c:pt>
                <c:pt idx="15">
                  <c:v>11.310269</c:v>
                </c:pt>
                <c:pt idx="16">
                  <c:v>10.705762</c:v>
                </c:pt>
                <c:pt idx="17">
                  <c:v>10.159840000000001</c:v>
                </c:pt>
                <c:pt idx="18">
                  <c:v>9.6664770000000004</c:v>
                </c:pt>
                <c:pt idx="19">
                  <c:v>9.2357110000000002</c:v>
                </c:pt>
                <c:pt idx="20">
                  <c:v>8.8251460000000002</c:v>
                </c:pt>
                <c:pt idx="21">
                  <c:v>8.4483239999999995</c:v>
                </c:pt>
                <c:pt idx="22">
                  <c:v>8.1044959999999993</c:v>
                </c:pt>
                <c:pt idx="23">
                  <c:v>7.7892060000000001</c:v>
                </c:pt>
                <c:pt idx="24">
                  <c:v>7.493989</c:v>
                </c:pt>
                <c:pt idx="25">
                  <c:v>7.2231870000000002</c:v>
                </c:pt>
                <c:pt idx="26">
                  <c:v>6.9700490000000004</c:v>
                </c:pt>
                <c:pt idx="27">
                  <c:v>6.7346539999999999</c:v>
                </c:pt>
                <c:pt idx="28">
                  <c:v>6.5141669999999996</c:v>
                </c:pt>
                <c:pt idx="29">
                  <c:v>6.3081269999999998</c:v>
                </c:pt>
                <c:pt idx="30">
                  <c:v>6.1138599999999999</c:v>
                </c:pt>
                <c:pt idx="31">
                  <c:v>5.9312969999999998</c:v>
                </c:pt>
                <c:pt idx="32">
                  <c:v>5.6232259999999998</c:v>
                </c:pt>
                <c:pt idx="33">
                  <c:v>5.4634309999999999</c:v>
                </c:pt>
                <c:pt idx="34">
                  <c:v>5.3180759999999996</c:v>
                </c:pt>
                <c:pt idx="35">
                  <c:v>5.1798549999999999</c:v>
                </c:pt>
                <c:pt idx="36">
                  <c:v>5.0476109999999998</c:v>
                </c:pt>
                <c:pt idx="37">
                  <c:v>4.9234340000000003</c:v>
                </c:pt>
                <c:pt idx="38">
                  <c:v>4.8052919999999997</c:v>
                </c:pt>
                <c:pt idx="39">
                  <c:v>4.6917999999999997</c:v>
                </c:pt>
                <c:pt idx="40">
                  <c:v>4.584168</c:v>
                </c:pt>
                <c:pt idx="41">
                  <c:v>4.480664</c:v>
                </c:pt>
                <c:pt idx="42">
                  <c:v>4.3826900000000002</c:v>
                </c:pt>
                <c:pt idx="43">
                  <c:v>4.2889210000000002</c:v>
                </c:pt>
                <c:pt idx="44">
                  <c:v>4.1979499999999996</c:v>
                </c:pt>
                <c:pt idx="45">
                  <c:v>4.111713</c:v>
                </c:pt>
                <c:pt idx="46">
                  <c:v>4.028238</c:v>
                </c:pt>
                <c:pt idx="47">
                  <c:v>3.9484810000000001</c:v>
                </c:pt>
                <c:pt idx="48">
                  <c:v>3.871502</c:v>
                </c:pt>
                <c:pt idx="49">
                  <c:v>3.7978860000000001</c:v>
                </c:pt>
                <c:pt idx="50">
                  <c:v>3.7271969999999999</c:v>
                </c:pt>
                <c:pt idx="51">
                  <c:v>3.658836</c:v>
                </c:pt>
                <c:pt idx="52">
                  <c:v>3.592851</c:v>
                </c:pt>
                <c:pt idx="53">
                  <c:v>3.529223</c:v>
                </c:pt>
                <c:pt idx="54">
                  <c:v>3.4680200000000001</c:v>
                </c:pt>
                <c:pt idx="55">
                  <c:v>3.4087510000000001</c:v>
                </c:pt>
                <c:pt idx="56">
                  <c:v>3.3513959999999998</c:v>
                </c:pt>
                <c:pt idx="57">
                  <c:v>3.2962859999999998</c:v>
                </c:pt>
                <c:pt idx="58">
                  <c:v>3.2423549999999999</c:v>
                </c:pt>
                <c:pt idx="59">
                  <c:v>3.1906599999999998</c:v>
                </c:pt>
                <c:pt idx="60">
                  <c:v>3.1405159999999999</c:v>
                </c:pt>
                <c:pt idx="61">
                  <c:v>3.0918049999999999</c:v>
                </c:pt>
                <c:pt idx="62">
                  <c:v>3.0444879999999999</c:v>
                </c:pt>
                <c:pt idx="63">
                  <c:v>2.9986449999999998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9E3-4199-8136-890B94D811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'C2H_cpm5_lab117_numa_en'!$C$11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'C2H_cpm5_lab117_numa_en'!$D$11:$BO$11</c:f>
              <c:numCache>
                <c:formatCode>General</c:formatCode>
                <c:ptCount val="64"/>
                <c:pt idx="0">
                  <c:v>18.285</c:v>
                </c:pt>
                <c:pt idx="1">
                  <c:v>31.998999999999999</c:v>
                </c:pt>
                <c:pt idx="2">
                  <c:v>42.665999999999997</c:v>
                </c:pt>
                <c:pt idx="3">
                  <c:v>51.198999999999998</c:v>
                </c:pt>
                <c:pt idx="4">
                  <c:v>58.180999999999997</c:v>
                </c:pt>
                <c:pt idx="5">
                  <c:v>63.999000000000002</c:v>
                </c:pt>
                <c:pt idx="6">
                  <c:v>68.921999999999997</c:v>
                </c:pt>
                <c:pt idx="7">
                  <c:v>73.141999999999996</c:v>
                </c:pt>
                <c:pt idx="8">
                  <c:v>76.799000000000007</c:v>
                </c:pt>
                <c:pt idx="9">
                  <c:v>79.998999999999995</c:v>
                </c:pt>
                <c:pt idx="10">
                  <c:v>82.822999999999993</c:v>
                </c:pt>
                <c:pt idx="11">
                  <c:v>85.331999999999994</c:v>
                </c:pt>
                <c:pt idx="12">
                  <c:v>87.578000000000003</c:v>
                </c:pt>
                <c:pt idx="13">
                  <c:v>89.599000000000004</c:v>
                </c:pt>
                <c:pt idx="14">
                  <c:v>91.427000000000007</c:v>
                </c:pt>
                <c:pt idx="15">
                  <c:v>93.088999999999999</c:v>
                </c:pt>
                <c:pt idx="16">
                  <c:v>94.606999999999999</c:v>
                </c:pt>
                <c:pt idx="17">
                  <c:v>95.998999999999995</c:v>
                </c:pt>
                <c:pt idx="18">
                  <c:v>97.278999999999996</c:v>
                </c:pt>
                <c:pt idx="19">
                  <c:v>98.460999999999999</c:v>
                </c:pt>
                <c:pt idx="20">
                  <c:v>99.554000000000002</c:v>
                </c:pt>
                <c:pt idx="21">
                  <c:v>100.57</c:v>
                </c:pt>
                <c:pt idx="22">
                  <c:v>101.515</c:v>
                </c:pt>
                <c:pt idx="23">
                  <c:v>102.399</c:v>
                </c:pt>
                <c:pt idx="24">
                  <c:v>103.22499999999999</c:v>
                </c:pt>
                <c:pt idx="25">
                  <c:v>103.998</c:v>
                </c:pt>
                <c:pt idx="26">
                  <c:v>104.726</c:v>
                </c:pt>
                <c:pt idx="27">
                  <c:v>104.946</c:v>
                </c:pt>
                <c:pt idx="28">
                  <c:v>105.28700000000001</c:v>
                </c:pt>
                <c:pt idx="29">
                  <c:v>105.541</c:v>
                </c:pt>
                <c:pt idx="30">
                  <c:v>104.41500000000001</c:v>
                </c:pt>
                <c:pt idx="31">
                  <c:v>105.023</c:v>
                </c:pt>
                <c:pt idx="32">
                  <c:v>105.59699999999999</c:v>
                </c:pt>
                <c:pt idx="33">
                  <c:v>106.145</c:v>
                </c:pt>
                <c:pt idx="34">
                  <c:v>106.39400000000001</c:v>
                </c:pt>
                <c:pt idx="35">
                  <c:v>104.72199999999999</c:v>
                </c:pt>
                <c:pt idx="36">
                  <c:v>105.24299999999999</c:v>
                </c:pt>
                <c:pt idx="37">
                  <c:v>105.73699999999999</c:v>
                </c:pt>
                <c:pt idx="38">
                  <c:v>106.212</c:v>
                </c:pt>
                <c:pt idx="39">
                  <c:v>106.667</c:v>
                </c:pt>
                <c:pt idx="40">
                  <c:v>104.958</c:v>
                </c:pt>
                <c:pt idx="41">
                  <c:v>105.40900000000001</c:v>
                </c:pt>
                <c:pt idx="42">
                  <c:v>105.84399999999999</c:v>
                </c:pt>
                <c:pt idx="43">
                  <c:v>106.26300000000001</c:v>
                </c:pt>
                <c:pt idx="44">
                  <c:v>106.666</c:v>
                </c:pt>
                <c:pt idx="45">
                  <c:v>105.13800000000001</c:v>
                </c:pt>
                <c:pt idx="46">
                  <c:v>105.54300000000001</c:v>
                </c:pt>
                <c:pt idx="47">
                  <c:v>105.929</c:v>
                </c:pt>
                <c:pt idx="48">
                  <c:v>106.303</c:v>
                </c:pt>
                <c:pt idx="49">
                  <c:v>106.666</c:v>
                </c:pt>
                <c:pt idx="50">
                  <c:v>105.289</c:v>
                </c:pt>
                <c:pt idx="51">
                  <c:v>105.649</c:v>
                </c:pt>
                <c:pt idx="52">
                  <c:v>105.998</c:v>
                </c:pt>
                <c:pt idx="53">
                  <c:v>106.337</c:v>
                </c:pt>
                <c:pt idx="54">
                  <c:v>106.667</c:v>
                </c:pt>
                <c:pt idx="55">
                  <c:v>105.408</c:v>
                </c:pt>
                <c:pt idx="56">
                  <c:v>105.73699999999999</c:v>
                </c:pt>
                <c:pt idx="57">
                  <c:v>106.056</c:v>
                </c:pt>
                <c:pt idx="58">
                  <c:v>106.36499999999999</c:v>
                </c:pt>
                <c:pt idx="59">
                  <c:v>106.667</c:v>
                </c:pt>
                <c:pt idx="60">
                  <c:v>105.512</c:v>
                </c:pt>
                <c:pt idx="61">
                  <c:v>105.812</c:v>
                </c:pt>
                <c:pt idx="62">
                  <c:v>106.105</c:v>
                </c:pt>
                <c:pt idx="63">
                  <c:v>106.38800000000001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1C-431B-944B-71C181E21406}"/>
            </c:ext>
          </c:extLst>
        </c:ser>
        <c:ser>
          <c:idx val="1"/>
          <c:order val="1"/>
          <c:tx>
            <c:strRef>
              <c:f>'C2H_cpm5_lab117_numa_en'!$C$10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'C2H_cpm5_lab117_numa_en'!$D$10:$BO$10</c:f>
              <c:numCache>
                <c:formatCode>General</c:formatCode>
                <c:ptCount val="64"/>
                <c:pt idx="0">
                  <c:v>36.570999999999998</c:v>
                </c:pt>
                <c:pt idx="1">
                  <c:v>63.999000000000002</c:v>
                </c:pt>
                <c:pt idx="2">
                  <c:v>85.331999999999994</c:v>
                </c:pt>
                <c:pt idx="3">
                  <c:v>90.546000000000006</c:v>
                </c:pt>
                <c:pt idx="4">
                  <c:v>79.998999999999995</c:v>
                </c:pt>
                <c:pt idx="5">
                  <c:v>94.831000000000003</c:v>
                </c:pt>
                <c:pt idx="6">
                  <c:v>96.194000000000003</c:v>
                </c:pt>
                <c:pt idx="7">
                  <c:v>97.236000000000004</c:v>
                </c:pt>
                <c:pt idx="8">
                  <c:v>98.075999999999993</c:v>
                </c:pt>
                <c:pt idx="9">
                  <c:v>98.46</c:v>
                </c:pt>
                <c:pt idx="10">
                  <c:v>99.340999999999994</c:v>
                </c:pt>
                <c:pt idx="11">
                  <c:v>99.100999999999999</c:v>
                </c:pt>
                <c:pt idx="12">
                  <c:v>100.492</c:v>
                </c:pt>
                <c:pt idx="13">
                  <c:v>100.81399999999999</c:v>
                </c:pt>
                <c:pt idx="14">
                  <c:v>101.39100000000001</c:v>
                </c:pt>
                <c:pt idx="15">
                  <c:v>101.94199999999999</c:v>
                </c:pt>
                <c:pt idx="16">
                  <c:v>98.924000000000007</c:v>
                </c:pt>
                <c:pt idx="17">
                  <c:v>102.483</c:v>
                </c:pt>
                <c:pt idx="18">
                  <c:v>102.964</c:v>
                </c:pt>
                <c:pt idx="19">
                  <c:v>103.151</c:v>
                </c:pt>
                <c:pt idx="20">
                  <c:v>103.38200000000001</c:v>
                </c:pt>
                <c:pt idx="21">
                  <c:v>103.843</c:v>
                </c:pt>
                <c:pt idx="22">
                  <c:v>104.169</c:v>
                </c:pt>
                <c:pt idx="23">
                  <c:v>104.352</c:v>
                </c:pt>
                <c:pt idx="24">
                  <c:v>104.43899999999999</c:v>
                </c:pt>
                <c:pt idx="25">
                  <c:v>103.99299999999999</c:v>
                </c:pt>
                <c:pt idx="26">
                  <c:v>104.72499999999999</c:v>
                </c:pt>
                <c:pt idx="27">
                  <c:v>105.06699999999999</c:v>
                </c:pt>
                <c:pt idx="28">
                  <c:v>105.289</c:v>
                </c:pt>
                <c:pt idx="29">
                  <c:v>105.509</c:v>
                </c:pt>
                <c:pt idx="30">
                  <c:v>104.416</c:v>
                </c:pt>
                <c:pt idx="31">
                  <c:v>105.023</c:v>
                </c:pt>
                <c:pt idx="32">
                  <c:v>105.59699999999999</c:v>
                </c:pt>
                <c:pt idx="33">
                  <c:v>106.126</c:v>
                </c:pt>
                <c:pt idx="34">
                  <c:v>106.358</c:v>
                </c:pt>
                <c:pt idx="35">
                  <c:v>104.72199999999999</c:v>
                </c:pt>
                <c:pt idx="36">
                  <c:v>105.24299999999999</c:v>
                </c:pt>
                <c:pt idx="37">
                  <c:v>105.738</c:v>
                </c:pt>
                <c:pt idx="38">
                  <c:v>106.212</c:v>
                </c:pt>
                <c:pt idx="39">
                  <c:v>106.666</c:v>
                </c:pt>
                <c:pt idx="40">
                  <c:v>104.958</c:v>
                </c:pt>
                <c:pt idx="41">
                  <c:v>105.41</c:v>
                </c:pt>
                <c:pt idx="42">
                  <c:v>105.846</c:v>
                </c:pt>
                <c:pt idx="43">
                  <c:v>106.262</c:v>
                </c:pt>
                <c:pt idx="44">
                  <c:v>106.666</c:v>
                </c:pt>
                <c:pt idx="45">
                  <c:v>105.13800000000001</c:v>
                </c:pt>
                <c:pt idx="46">
                  <c:v>105.541</c:v>
                </c:pt>
                <c:pt idx="47">
                  <c:v>105.93</c:v>
                </c:pt>
                <c:pt idx="48">
                  <c:v>106.304</c:v>
                </c:pt>
                <c:pt idx="49">
                  <c:v>106.666</c:v>
                </c:pt>
                <c:pt idx="50">
                  <c:v>105.288</c:v>
                </c:pt>
                <c:pt idx="51">
                  <c:v>105.649</c:v>
                </c:pt>
                <c:pt idx="52">
                  <c:v>105.998</c:v>
                </c:pt>
                <c:pt idx="53">
                  <c:v>106.337</c:v>
                </c:pt>
                <c:pt idx="54">
                  <c:v>106.666</c:v>
                </c:pt>
                <c:pt idx="55">
                  <c:v>105.408</c:v>
                </c:pt>
                <c:pt idx="56">
                  <c:v>105.738</c:v>
                </c:pt>
                <c:pt idx="57">
                  <c:v>106.056</c:v>
                </c:pt>
                <c:pt idx="58">
                  <c:v>106.364</c:v>
                </c:pt>
                <c:pt idx="59">
                  <c:v>106.667</c:v>
                </c:pt>
                <c:pt idx="60">
                  <c:v>105.508</c:v>
                </c:pt>
                <c:pt idx="61">
                  <c:v>105.812</c:v>
                </c:pt>
                <c:pt idx="62">
                  <c:v>106.104</c:v>
                </c:pt>
                <c:pt idx="63">
                  <c:v>106.38800000000001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1C-431B-944B-71C181E21406}"/>
            </c:ext>
          </c:extLst>
        </c:ser>
        <c:ser>
          <c:idx val="2"/>
          <c:order val="2"/>
          <c:tx>
            <c:strRef>
              <c:f>'C2H_cpm5_lab117_numa_en'!$C$9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'C2H_cpm5_lab117_numa_en'!$D$9:$BO$9</c:f>
              <c:numCache>
                <c:formatCode>General</c:formatCode>
                <c:ptCount val="64"/>
                <c:pt idx="0">
                  <c:v>62.978999999999999</c:v>
                </c:pt>
                <c:pt idx="1">
                  <c:v>78.956000000000003</c:v>
                </c:pt>
                <c:pt idx="2">
                  <c:v>86.540999999999997</c:v>
                </c:pt>
                <c:pt idx="3">
                  <c:v>90.578999999999994</c:v>
                </c:pt>
                <c:pt idx="4">
                  <c:v>79.998999999999995</c:v>
                </c:pt>
                <c:pt idx="5">
                  <c:v>94.787000000000006</c:v>
                </c:pt>
                <c:pt idx="6">
                  <c:v>96.304000000000002</c:v>
                </c:pt>
                <c:pt idx="7">
                  <c:v>97.436000000000007</c:v>
                </c:pt>
                <c:pt idx="8">
                  <c:v>98.287999999999997</c:v>
                </c:pt>
                <c:pt idx="9">
                  <c:v>98.46</c:v>
                </c:pt>
                <c:pt idx="10">
                  <c:v>99.64</c:v>
                </c:pt>
                <c:pt idx="11">
                  <c:v>99.100999999999999</c:v>
                </c:pt>
                <c:pt idx="12">
                  <c:v>100.593</c:v>
                </c:pt>
                <c:pt idx="13">
                  <c:v>101.03700000000001</c:v>
                </c:pt>
                <c:pt idx="14">
                  <c:v>101.494</c:v>
                </c:pt>
                <c:pt idx="15">
                  <c:v>101.95</c:v>
                </c:pt>
                <c:pt idx="16">
                  <c:v>98.926000000000002</c:v>
                </c:pt>
                <c:pt idx="17">
                  <c:v>102.376</c:v>
                </c:pt>
                <c:pt idx="18">
                  <c:v>103.038</c:v>
                </c:pt>
                <c:pt idx="19">
                  <c:v>103.173</c:v>
                </c:pt>
                <c:pt idx="20">
                  <c:v>103.38200000000001</c:v>
                </c:pt>
                <c:pt idx="21">
                  <c:v>103.863</c:v>
                </c:pt>
                <c:pt idx="22">
                  <c:v>104.081</c:v>
                </c:pt>
                <c:pt idx="23">
                  <c:v>104.337</c:v>
                </c:pt>
                <c:pt idx="24">
                  <c:v>104.426</c:v>
                </c:pt>
                <c:pt idx="25">
                  <c:v>103.992</c:v>
                </c:pt>
                <c:pt idx="26">
                  <c:v>104.72499999999999</c:v>
                </c:pt>
                <c:pt idx="27">
                  <c:v>105.01900000000001</c:v>
                </c:pt>
                <c:pt idx="28">
                  <c:v>105.20099999999999</c:v>
                </c:pt>
                <c:pt idx="29">
                  <c:v>105.396</c:v>
                </c:pt>
                <c:pt idx="30">
                  <c:v>104.416</c:v>
                </c:pt>
                <c:pt idx="31">
                  <c:v>105.023</c:v>
                </c:pt>
                <c:pt idx="32">
                  <c:v>105.6</c:v>
                </c:pt>
                <c:pt idx="33">
                  <c:v>105.937</c:v>
                </c:pt>
                <c:pt idx="34">
                  <c:v>106.23099999999999</c:v>
                </c:pt>
                <c:pt idx="35">
                  <c:v>104.721</c:v>
                </c:pt>
                <c:pt idx="36">
                  <c:v>105.24299999999999</c:v>
                </c:pt>
                <c:pt idx="37">
                  <c:v>105.73699999999999</c:v>
                </c:pt>
                <c:pt idx="38">
                  <c:v>106.211</c:v>
                </c:pt>
                <c:pt idx="39">
                  <c:v>106.155</c:v>
                </c:pt>
                <c:pt idx="40">
                  <c:v>104.955</c:v>
                </c:pt>
                <c:pt idx="41">
                  <c:v>105.41</c:v>
                </c:pt>
                <c:pt idx="42">
                  <c:v>105.845</c:v>
                </c:pt>
                <c:pt idx="43">
                  <c:v>106.26300000000001</c:v>
                </c:pt>
                <c:pt idx="44">
                  <c:v>106.666</c:v>
                </c:pt>
                <c:pt idx="45">
                  <c:v>105.13800000000001</c:v>
                </c:pt>
                <c:pt idx="46">
                  <c:v>105.54300000000001</c:v>
                </c:pt>
                <c:pt idx="47">
                  <c:v>105.93</c:v>
                </c:pt>
                <c:pt idx="48">
                  <c:v>106.303</c:v>
                </c:pt>
                <c:pt idx="49">
                  <c:v>106.666</c:v>
                </c:pt>
                <c:pt idx="50">
                  <c:v>105.28400000000001</c:v>
                </c:pt>
                <c:pt idx="51">
                  <c:v>105.649</c:v>
                </c:pt>
                <c:pt idx="52">
                  <c:v>105.998</c:v>
                </c:pt>
                <c:pt idx="53">
                  <c:v>106.337</c:v>
                </c:pt>
                <c:pt idx="54">
                  <c:v>106.666</c:v>
                </c:pt>
                <c:pt idx="55">
                  <c:v>105.408</c:v>
                </c:pt>
                <c:pt idx="56">
                  <c:v>105.73699999999999</c:v>
                </c:pt>
                <c:pt idx="57">
                  <c:v>106.056</c:v>
                </c:pt>
                <c:pt idx="58">
                  <c:v>106.36499999999999</c:v>
                </c:pt>
                <c:pt idx="59">
                  <c:v>106.666</c:v>
                </c:pt>
                <c:pt idx="60">
                  <c:v>105.508</c:v>
                </c:pt>
                <c:pt idx="61">
                  <c:v>105.812</c:v>
                </c:pt>
                <c:pt idx="62">
                  <c:v>106.105</c:v>
                </c:pt>
                <c:pt idx="63">
                  <c:v>106.389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1C-431B-944B-71C181E21406}"/>
            </c:ext>
          </c:extLst>
        </c:ser>
        <c:ser>
          <c:idx val="3"/>
          <c:order val="3"/>
          <c:tx>
            <c:strRef>
              <c:f>'C2H_cpm5_lab117_numa_en'!$C$8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'C2H_cpm5_lab117_numa_en'!$D$8:$BO$8</c:f>
              <c:numCache>
                <c:formatCode>General</c:formatCode>
                <c:ptCount val="64"/>
                <c:pt idx="0">
                  <c:v>62.906999999999996</c:v>
                </c:pt>
                <c:pt idx="1">
                  <c:v>78.977999999999994</c:v>
                </c:pt>
                <c:pt idx="2">
                  <c:v>86.477999999999994</c:v>
                </c:pt>
                <c:pt idx="3">
                  <c:v>90.646000000000001</c:v>
                </c:pt>
                <c:pt idx="4">
                  <c:v>79.998999999999995</c:v>
                </c:pt>
                <c:pt idx="5">
                  <c:v>95.031000000000006</c:v>
                </c:pt>
                <c:pt idx="6">
                  <c:v>96.287999999999997</c:v>
                </c:pt>
                <c:pt idx="7">
                  <c:v>97.355999999999995</c:v>
                </c:pt>
                <c:pt idx="8">
                  <c:v>98.27</c:v>
                </c:pt>
                <c:pt idx="9">
                  <c:v>98.46</c:v>
                </c:pt>
                <c:pt idx="10">
                  <c:v>99.712999999999994</c:v>
                </c:pt>
                <c:pt idx="11">
                  <c:v>99.100999999999999</c:v>
                </c:pt>
                <c:pt idx="12">
                  <c:v>100.48399999999999</c:v>
                </c:pt>
                <c:pt idx="13">
                  <c:v>100.895</c:v>
                </c:pt>
                <c:pt idx="14">
                  <c:v>101.283</c:v>
                </c:pt>
                <c:pt idx="15">
                  <c:v>101.895</c:v>
                </c:pt>
                <c:pt idx="16">
                  <c:v>98.924999999999997</c:v>
                </c:pt>
                <c:pt idx="17">
                  <c:v>102.288</c:v>
                </c:pt>
                <c:pt idx="18">
                  <c:v>102.86</c:v>
                </c:pt>
                <c:pt idx="19">
                  <c:v>103.28</c:v>
                </c:pt>
                <c:pt idx="20">
                  <c:v>103.38200000000001</c:v>
                </c:pt>
                <c:pt idx="21">
                  <c:v>103.96899999999999</c:v>
                </c:pt>
                <c:pt idx="22">
                  <c:v>104.114</c:v>
                </c:pt>
                <c:pt idx="23">
                  <c:v>104.18899999999999</c:v>
                </c:pt>
                <c:pt idx="24">
                  <c:v>104.238</c:v>
                </c:pt>
                <c:pt idx="25">
                  <c:v>103.992</c:v>
                </c:pt>
                <c:pt idx="26">
                  <c:v>104.726</c:v>
                </c:pt>
                <c:pt idx="27">
                  <c:v>105.005</c:v>
                </c:pt>
                <c:pt idx="28">
                  <c:v>105.21899999999999</c:v>
                </c:pt>
                <c:pt idx="29">
                  <c:v>105.46</c:v>
                </c:pt>
                <c:pt idx="30">
                  <c:v>104.41800000000001</c:v>
                </c:pt>
                <c:pt idx="31">
                  <c:v>105.023</c:v>
                </c:pt>
                <c:pt idx="32">
                  <c:v>105.599</c:v>
                </c:pt>
                <c:pt idx="33">
                  <c:v>105.98699999999999</c:v>
                </c:pt>
                <c:pt idx="34">
                  <c:v>106.30200000000001</c:v>
                </c:pt>
                <c:pt idx="35">
                  <c:v>104.721</c:v>
                </c:pt>
                <c:pt idx="36">
                  <c:v>105.24299999999999</c:v>
                </c:pt>
                <c:pt idx="37">
                  <c:v>105.738</c:v>
                </c:pt>
                <c:pt idx="38">
                  <c:v>106.212</c:v>
                </c:pt>
                <c:pt idx="39">
                  <c:v>106.39400000000001</c:v>
                </c:pt>
                <c:pt idx="40">
                  <c:v>104.958</c:v>
                </c:pt>
                <c:pt idx="41">
                  <c:v>105.41</c:v>
                </c:pt>
                <c:pt idx="42">
                  <c:v>105.846</c:v>
                </c:pt>
                <c:pt idx="43">
                  <c:v>106.262</c:v>
                </c:pt>
                <c:pt idx="44">
                  <c:v>106.666</c:v>
                </c:pt>
                <c:pt idx="45">
                  <c:v>105.13800000000001</c:v>
                </c:pt>
                <c:pt idx="46">
                  <c:v>105.54300000000001</c:v>
                </c:pt>
                <c:pt idx="47">
                  <c:v>105.929</c:v>
                </c:pt>
                <c:pt idx="48">
                  <c:v>106.303</c:v>
                </c:pt>
                <c:pt idx="49">
                  <c:v>106.666</c:v>
                </c:pt>
                <c:pt idx="50">
                  <c:v>105.289</c:v>
                </c:pt>
                <c:pt idx="51">
                  <c:v>105.649</c:v>
                </c:pt>
                <c:pt idx="52">
                  <c:v>105.998</c:v>
                </c:pt>
                <c:pt idx="53">
                  <c:v>106.337</c:v>
                </c:pt>
                <c:pt idx="54">
                  <c:v>106.666</c:v>
                </c:pt>
                <c:pt idx="55">
                  <c:v>105.408</c:v>
                </c:pt>
                <c:pt idx="56">
                  <c:v>105.73699999999999</c:v>
                </c:pt>
                <c:pt idx="57">
                  <c:v>106.056</c:v>
                </c:pt>
                <c:pt idx="58">
                  <c:v>106.36499999999999</c:v>
                </c:pt>
                <c:pt idx="59">
                  <c:v>106.667</c:v>
                </c:pt>
                <c:pt idx="60">
                  <c:v>105.508</c:v>
                </c:pt>
                <c:pt idx="61">
                  <c:v>105.812</c:v>
                </c:pt>
                <c:pt idx="62">
                  <c:v>106.105</c:v>
                </c:pt>
                <c:pt idx="63">
                  <c:v>106.389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71C-431B-944B-71C181E21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C2H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Queue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'C2H_cpm5_lab117_numa_en'!$D$15:$BO$15</c:f>
              <c:numCache>
                <c:formatCode>General</c:formatCode>
                <c:ptCount val="64"/>
                <c:pt idx="0">
                  <c:v>35.712890625</c:v>
                </c:pt>
                <c:pt idx="1">
                  <c:v>31.2490234375</c:v>
                </c:pt>
                <c:pt idx="2">
                  <c:v>27.77734375</c:v>
                </c:pt>
                <c:pt idx="3">
                  <c:v>24.99951171875</c:v>
                </c:pt>
                <c:pt idx="4">
                  <c:v>22.726953125000001</c:v>
                </c:pt>
                <c:pt idx="5">
                  <c:v>20.8330078125</c:v>
                </c:pt>
                <c:pt idx="6">
                  <c:v>19.23046875</c:v>
                </c:pt>
                <c:pt idx="7">
                  <c:v>17.85693359375</c:v>
                </c:pt>
                <c:pt idx="8">
                  <c:v>16.666449652777779</c:v>
                </c:pt>
                <c:pt idx="9">
                  <c:v>15.624804687499999</c:v>
                </c:pt>
                <c:pt idx="10">
                  <c:v>14.705788352272727</c:v>
                </c:pt>
                <c:pt idx="11">
                  <c:v>13.888671875</c:v>
                </c:pt>
                <c:pt idx="12">
                  <c:v>13.157752403846153</c:v>
                </c:pt>
                <c:pt idx="13">
                  <c:v>12.499860491071429</c:v>
                </c:pt>
                <c:pt idx="14">
                  <c:v>11.904557291666666</c:v>
                </c:pt>
                <c:pt idx="15">
                  <c:v>11.3634033203125</c:v>
                </c:pt>
                <c:pt idx="16">
                  <c:v>10.869370404411764</c:v>
                </c:pt>
                <c:pt idx="17">
                  <c:v>10.416558159722221</c:v>
                </c:pt>
                <c:pt idx="18">
                  <c:v>9.9998972039473681</c:v>
                </c:pt>
                <c:pt idx="19">
                  <c:v>9.6153320312500004</c:v>
                </c:pt>
                <c:pt idx="20">
                  <c:v>9.2591145833333339</c:v>
                </c:pt>
                <c:pt idx="21">
                  <c:v>8.9284446022727266</c:v>
                </c:pt>
                <c:pt idx="22">
                  <c:v>8.6204993206521738</c:v>
                </c:pt>
                <c:pt idx="23">
                  <c:v>8.333251953125</c:v>
                </c:pt>
                <c:pt idx="24">
                  <c:v>8.064453125</c:v>
                </c:pt>
                <c:pt idx="25">
                  <c:v>7.812349759615385</c:v>
                </c:pt>
                <c:pt idx="26">
                  <c:v>7.5756655092592595</c:v>
                </c:pt>
                <c:pt idx="27">
                  <c:v>7.3204520089285712</c:v>
                </c:pt>
                <c:pt idx="28">
                  <c:v>7.0909886853448274</c:v>
                </c:pt>
                <c:pt idx="29">
                  <c:v>6.8711588541666666</c:v>
                </c:pt>
                <c:pt idx="30">
                  <c:v>6.5785660282258061</c:v>
                </c:pt>
                <c:pt idx="31">
                  <c:v>6.41009521484375</c:v>
                </c:pt>
                <c:pt idx="32">
                  <c:v>6.2498224431818183</c:v>
                </c:pt>
                <c:pt idx="33">
                  <c:v>6.0974839154411766</c:v>
                </c:pt>
                <c:pt idx="34">
                  <c:v>5.937165178571429</c:v>
                </c:pt>
                <c:pt idx="35">
                  <c:v>5.6815321180555554</c:v>
                </c:pt>
                <c:pt idx="36">
                  <c:v>5.5554793074324325</c:v>
                </c:pt>
                <c:pt idx="37">
                  <c:v>5.4346731085526319</c:v>
                </c:pt>
                <c:pt idx="38">
                  <c:v>5.3191105769230766</c:v>
                </c:pt>
                <c:pt idx="39">
                  <c:v>5.2083496093750004</c:v>
                </c:pt>
                <c:pt idx="40">
                  <c:v>4.9999047256097562</c:v>
                </c:pt>
                <c:pt idx="41">
                  <c:v>4.9018322172619051</c:v>
                </c:pt>
                <c:pt idx="42">
                  <c:v>4.8075944767441863</c:v>
                </c:pt>
                <c:pt idx="43">
                  <c:v>4.7169300426136367</c:v>
                </c:pt>
                <c:pt idx="44">
                  <c:v>4.6296006944444441</c:v>
                </c:pt>
                <c:pt idx="45">
                  <c:v>4.4640794836956523</c:v>
                </c:pt>
                <c:pt idx="46">
                  <c:v>4.3859291888297873</c:v>
                </c:pt>
                <c:pt idx="47">
                  <c:v>4.310262044270833</c:v>
                </c:pt>
                <c:pt idx="48">
                  <c:v>4.2372050382653059</c:v>
                </c:pt>
                <c:pt idx="49">
                  <c:v>4.1666406250000003</c:v>
                </c:pt>
                <c:pt idx="50">
                  <c:v>4.0322074142156863</c:v>
                </c:pt>
                <c:pt idx="51">
                  <c:v>3.9681865985576925</c:v>
                </c:pt>
                <c:pt idx="52">
                  <c:v>3.9061762971698113</c:v>
                </c:pt>
                <c:pt idx="53">
                  <c:v>3.8461009837962963</c:v>
                </c:pt>
                <c:pt idx="54">
                  <c:v>3.7878906250000002</c:v>
                </c:pt>
                <c:pt idx="55">
                  <c:v>3.6763392857142856</c:v>
                </c:pt>
                <c:pt idx="56">
                  <c:v>3.6231154057017543</c:v>
                </c:pt>
                <c:pt idx="57">
                  <c:v>3.5713900862068964</c:v>
                </c:pt>
                <c:pt idx="58">
                  <c:v>3.5210871292372881</c:v>
                </c:pt>
                <c:pt idx="59">
                  <c:v>3.4722330729166666</c:v>
                </c:pt>
                <c:pt idx="60">
                  <c:v>3.378329918032787</c:v>
                </c:pt>
                <c:pt idx="61">
                  <c:v>3.3332913306451615</c:v>
                </c:pt>
                <c:pt idx="62">
                  <c:v>3.2894655257936507</c:v>
                </c:pt>
                <c:pt idx="63">
                  <c:v>3.2467041015625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C3-48C0-A2C5-C8D956B7F165}"/>
            </c:ext>
          </c:extLst>
        </c:ser>
        <c:ser>
          <c:idx val="1"/>
          <c:order val="1"/>
          <c:tx>
            <c:v>2 Queues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'C2H_cpm5_lab117_numa_en'!$D$14:$BO$14</c:f>
              <c:numCache>
                <c:formatCode>General</c:formatCode>
                <c:ptCount val="64"/>
                <c:pt idx="0">
                  <c:v>71.427734375</c:v>
                </c:pt>
                <c:pt idx="1">
                  <c:v>62.4990234375</c:v>
                </c:pt>
                <c:pt idx="2">
                  <c:v>55.5546875</c:v>
                </c:pt>
                <c:pt idx="3">
                  <c:v>44.2119140625</c:v>
                </c:pt>
                <c:pt idx="4">
                  <c:v>31.249609374999999</c:v>
                </c:pt>
                <c:pt idx="5">
                  <c:v>30.869466145833332</c:v>
                </c:pt>
                <c:pt idx="6">
                  <c:v>26.83984375</c:v>
                </c:pt>
                <c:pt idx="7">
                  <c:v>23.7392578125</c:v>
                </c:pt>
                <c:pt idx="8">
                  <c:v>21.283854166666668</c:v>
                </c:pt>
                <c:pt idx="9">
                  <c:v>19.23046875</c:v>
                </c:pt>
                <c:pt idx="10">
                  <c:v>17.638671875</c:v>
                </c:pt>
                <c:pt idx="11">
                  <c:v>16.129720052083332</c:v>
                </c:pt>
                <c:pt idx="12">
                  <c:v>15.09795673076923</c:v>
                </c:pt>
                <c:pt idx="13">
                  <c:v>14.064453125</c:v>
                </c:pt>
                <c:pt idx="14">
                  <c:v>13.201953124999999</c:v>
                </c:pt>
                <c:pt idx="15">
                  <c:v>12.444091796875</c:v>
                </c:pt>
                <c:pt idx="16">
                  <c:v>11.365349264705882</c:v>
                </c:pt>
                <c:pt idx="17">
                  <c:v>11.1201171875</c:v>
                </c:pt>
                <c:pt idx="18">
                  <c:v>10.584292763157896</c:v>
                </c:pt>
                <c:pt idx="19">
                  <c:v>10.07333984375</c:v>
                </c:pt>
                <c:pt idx="20">
                  <c:v>9.6151413690476186</c:v>
                </c:pt>
                <c:pt idx="21">
                  <c:v>9.2190163352272734</c:v>
                </c:pt>
                <c:pt idx="22">
                  <c:v>8.8458729619565215</c:v>
                </c:pt>
                <c:pt idx="23">
                  <c:v>8.4921875</c:v>
                </c:pt>
                <c:pt idx="24">
                  <c:v>8.1592968750000008</c:v>
                </c:pt>
                <c:pt idx="25">
                  <c:v>7.8119741586538458</c:v>
                </c:pt>
                <c:pt idx="26">
                  <c:v>7.5755931712962967</c:v>
                </c:pt>
                <c:pt idx="27">
                  <c:v>7.3288922991071432</c:v>
                </c:pt>
                <c:pt idx="28">
                  <c:v>7.0911233836206895</c:v>
                </c:pt>
                <c:pt idx="29">
                  <c:v>6.8690755208333334</c:v>
                </c:pt>
                <c:pt idx="30">
                  <c:v>6.5786290322580649</c:v>
                </c:pt>
                <c:pt idx="31">
                  <c:v>6.41009521484375</c:v>
                </c:pt>
                <c:pt idx="32">
                  <c:v>6.2498224431818183</c:v>
                </c:pt>
                <c:pt idx="33">
                  <c:v>6.0963924632352944</c:v>
                </c:pt>
                <c:pt idx="34">
                  <c:v>5.9351562500000004</c:v>
                </c:pt>
                <c:pt idx="35">
                  <c:v>5.6815321180555554</c:v>
                </c:pt>
                <c:pt idx="36">
                  <c:v>5.5554793074324325</c:v>
                </c:pt>
                <c:pt idx="37">
                  <c:v>5.4347245065789478</c:v>
                </c:pt>
                <c:pt idx="38">
                  <c:v>5.3191105769230766</c:v>
                </c:pt>
                <c:pt idx="39">
                  <c:v>5.2083007812500002</c:v>
                </c:pt>
                <c:pt idx="40">
                  <c:v>4.9999047256097562</c:v>
                </c:pt>
                <c:pt idx="41">
                  <c:v>4.9018787202380949</c:v>
                </c:pt>
                <c:pt idx="42">
                  <c:v>4.8076853197674421</c:v>
                </c:pt>
                <c:pt idx="43">
                  <c:v>4.7168856534090908</c:v>
                </c:pt>
                <c:pt idx="44">
                  <c:v>4.6296006944444441</c:v>
                </c:pt>
                <c:pt idx="45">
                  <c:v>4.4640794836956523</c:v>
                </c:pt>
                <c:pt idx="46">
                  <c:v>4.3858460771276597</c:v>
                </c:pt>
                <c:pt idx="47">
                  <c:v>4.310302734375</c:v>
                </c:pt>
                <c:pt idx="48">
                  <c:v>4.2372448979591839</c:v>
                </c:pt>
                <c:pt idx="49">
                  <c:v>4.1666406250000003</c:v>
                </c:pt>
                <c:pt idx="50">
                  <c:v>4.0321691176470589</c:v>
                </c:pt>
                <c:pt idx="51">
                  <c:v>3.9681865985576925</c:v>
                </c:pt>
                <c:pt idx="52">
                  <c:v>3.9061762971698113</c:v>
                </c:pt>
                <c:pt idx="53">
                  <c:v>3.8461009837962963</c:v>
                </c:pt>
                <c:pt idx="54">
                  <c:v>3.7878551136363638</c:v>
                </c:pt>
                <c:pt idx="55">
                  <c:v>3.6763392857142856</c:v>
                </c:pt>
                <c:pt idx="56">
                  <c:v>3.6231496710526314</c:v>
                </c:pt>
                <c:pt idx="57">
                  <c:v>3.5713900862068964</c:v>
                </c:pt>
                <c:pt idx="58">
                  <c:v>3.5210540254237288</c:v>
                </c:pt>
                <c:pt idx="59">
                  <c:v>3.4722330729166666</c:v>
                </c:pt>
                <c:pt idx="60">
                  <c:v>3.378201844262295</c:v>
                </c:pt>
                <c:pt idx="61">
                  <c:v>3.3332913306451615</c:v>
                </c:pt>
                <c:pt idx="62">
                  <c:v>3.2894345238095237</c:v>
                </c:pt>
                <c:pt idx="63">
                  <c:v>3.2467041015625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C3-48C0-A2C5-C8D956B7F165}"/>
            </c:ext>
          </c:extLst>
        </c:ser>
        <c:ser>
          <c:idx val="2"/>
          <c:order val="2"/>
          <c:tx>
            <c:v>4 Queues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'C2H_cpm5_lab117_numa_en'!$D$13:$BO$13</c:f>
              <c:numCache>
                <c:formatCode>General</c:formatCode>
                <c:ptCount val="64"/>
                <c:pt idx="0">
                  <c:v>123.005859375</c:v>
                </c:pt>
                <c:pt idx="1">
                  <c:v>77.10546875</c:v>
                </c:pt>
                <c:pt idx="2">
                  <c:v>56.341796875</c:v>
                </c:pt>
                <c:pt idx="3">
                  <c:v>44.22802734375</c:v>
                </c:pt>
                <c:pt idx="4">
                  <c:v>31.249609374999999</c:v>
                </c:pt>
                <c:pt idx="5">
                  <c:v>30.855143229166668</c:v>
                </c:pt>
                <c:pt idx="6">
                  <c:v>26.870535714285715</c:v>
                </c:pt>
                <c:pt idx="7">
                  <c:v>23.7880859375</c:v>
                </c:pt>
                <c:pt idx="8">
                  <c:v>21.329861111111111</c:v>
                </c:pt>
                <c:pt idx="9">
                  <c:v>19.23046875</c:v>
                </c:pt>
                <c:pt idx="10">
                  <c:v>17.691761363636363</c:v>
                </c:pt>
                <c:pt idx="11">
                  <c:v>16.129720052083332</c:v>
                </c:pt>
                <c:pt idx="12">
                  <c:v>15.113131009615385</c:v>
                </c:pt>
                <c:pt idx="13">
                  <c:v>14.095563616071429</c:v>
                </c:pt>
                <c:pt idx="14">
                  <c:v>13.215364583333333</c:v>
                </c:pt>
                <c:pt idx="15">
                  <c:v>12.445068359375</c:v>
                </c:pt>
                <c:pt idx="16">
                  <c:v>11.365579044117647</c:v>
                </c:pt>
                <c:pt idx="17">
                  <c:v>11.108506944444445</c:v>
                </c:pt>
                <c:pt idx="18">
                  <c:v>10.591899671052632</c:v>
                </c:pt>
                <c:pt idx="19">
                  <c:v>10.075488281249999</c:v>
                </c:pt>
                <c:pt idx="20">
                  <c:v>9.6151413690476186</c:v>
                </c:pt>
                <c:pt idx="21">
                  <c:v>9.2207919034090917</c:v>
                </c:pt>
                <c:pt idx="22">
                  <c:v>8.8384001358695645</c:v>
                </c:pt>
                <c:pt idx="23">
                  <c:v>8.490966796875</c:v>
                </c:pt>
                <c:pt idx="24">
                  <c:v>8.1582812499999999</c:v>
                </c:pt>
                <c:pt idx="25">
                  <c:v>7.8118990384615383</c:v>
                </c:pt>
                <c:pt idx="26">
                  <c:v>7.5755931712962967</c:v>
                </c:pt>
                <c:pt idx="27">
                  <c:v>7.3255440848214288</c:v>
                </c:pt>
                <c:pt idx="28">
                  <c:v>7.0851966594827589</c:v>
                </c:pt>
                <c:pt idx="29">
                  <c:v>6.8617187499999996</c:v>
                </c:pt>
                <c:pt idx="30">
                  <c:v>6.5786290322580649</c:v>
                </c:pt>
                <c:pt idx="31">
                  <c:v>6.41009521484375</c:v>
                </c:pt>
                <c:pt idx="32">
                  <c:v>6.25</c:v>
                </c:pt>
                <c:pt idx="33">
                  <c:v>6.0855353860294121</c:v>
                </c:pt>
                <c:pt idx="34">
                  <c:v>5.928069196428571</c:v>
                </c:pt>
                <c:pt idx="35">
                  <c:v>5.681477864583333</c:v>
                </c:pt>
                <c:pt idx="36">
                  <c:v>5.5554793074324325</c:v>
                </c:pt>
                <c:pt idx="37">
                  <c:v>5.4346731085526319</c:v>
                </c:pt>
                <c:pt idx="38">
                  <c:v>5.3190604967948714</c:v>
                </c:pt>
                <c:pt idx="39">
                  <c:v>5.183349609375</c:v>
                </c:pt>
                <c:pt idx="40">
                  <c:v>4.9997618140243905</c:v>
                </c:pt>
                <c:pt idx="41">
                  <c:v>4.9018787202380949</c:v>
                </c:pt>
                <c:pt idx="42">
                  <c:v>4.8076398982558137</c:v>
                </c:pt>
                <c:pt idx="43">
                  <c:v>4.7169300426136367</c:v>
                </c:pt>
                <c:pt idx="44">
                  <c:v>4.6296006944444441</c:v>
                </c:pt>
                <c:pt idx="45">
                  <c:v>4.4640794836956523</c:v>
                </c:pt>
                <c:pt idx="46">
                  <c:v>4.3859291888297873</c:v>
                </c:pt>
                <c:pt idx="47">
                  <c:v>4.310302734375</c:v>
                </c:pt>
                <c:pt idx="48">
                  <c:v>4.2372050382653059</c:v>
                </c:pt>
                <c:pt idx="49">
                  <c:v>4.1666406250000003</c:v>
                </c:pt>
                <c:pt idx="50">
                  <c:v>4.0320159313725492</c:v>
                </c:pt>
                <c:pt idx="51">
                  <c:v>3.9681865985576925</c:v>
                </c:pt>
                <c:pt idx="52">
                  <c:v>3.9061762971698113</c:v>
                </c:pt>
                <c:pt idx="53">
                  <c:v>3.8461009837962963</c:v>
                </c:pt>
                <c:pt idx="54">
                  <c:v>3.7878551136363638</c:v>
                </c:pt>
                <c:pt idx="55">
                  <c:v>3.6763392857142856</c:v>
                </c:pt>
                <c:pt idx="56">
                  <c:v>3.6231154057017543</c:v>
                </c:pt>
                <c:pt idx="57">
                  <c:v>3.5713900862068964</c:v>
                </c:pt>
                <c:pt idx="58">
                  <c:v>3.5210871292372881</c:v>
                </c:pt>
                <c:pt idx="59">
                  <c:v>3.4722005208333333</c:v>
                </c:pt>
                <c:pt idx="60">
                  <c:v>3.378201844262295</c:v>
                </c:pt>
                <c:pt idx="61">
                  <c:v>3.3332913306451615</c:v>
                </c:pt>
                <c:pt idx="62">
                  <c:v>3.2894655257936507</c:v>
                </c:pt>
                <c:pt idx="63">
                  <c:v>3.246734619140625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C3-48C0-A2C5-C8D956B7F165}"/>
            </c:ext>
          </c:extLst>
        </c:ser>
        <c:ser>
          <c:idx val="3"/>
          <c:order val="3"/>
          <c:tx>
            <c:v>8 Queues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'C2H_cpm5_lab117_numa_en'!$D$3:$BO$3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'C2H_cpm5_lab117_numa_en'!$D$12:$BO$12</c:f>
              <c:numCache>
                <c:formatCode>General</c:formatCode>
                <c:ptCount val="64"/>
                <c:pt idx="0">
                  <c:v>122.865234375</c:v>
                </c:pt>
                <c:pt idx="1">
                  <c:v>77.126953125</c:v>
                </c:pt>
                <c:pt idx="2">
                  <c:v>56.30078125</c:v>
                </c:pt>
                <c:pt idx="3">
                  <c:v>44.2607421875</c:v>
                </c:pt>
                <c:pt idx="4">
                  <c:v>31.249609374999999</c:v>
                </c:pt>
                <c:pt idx="5">
                  <c:v>30.9345703125</c:v>
                </c:pt>
                <c:pt idx="6">
                  <c:v>26.866071428571427</c:v>
                </c:pt>
                <c:pt idx="7">
                  <c:v>23.7685546875</c:v>
                </c:pt>
                <c:pt idx="8">
                  <c:v>21.325954861111111</c:v>
                </c:pt>
                <c:pt idx="9">
                  <c:v>19.23046875</c:v>
                </c:pt>
                <c:pt idx="10">
                  <c:v>17.704723011363637</c:v>
                </c:pt>
                <c:pt idx="11">
                  <c:v>16.129720052083332</c:v>
                </c:pt>
                <c:pt idx="12">
                  <c:v>15.096754807692308</c:v>
                </c:pt>
                <c:pt idx="13">
                  <c:v>14.075753348214286</c:v>
                </c:pt>
                <c:pt idx="14">
                  <c:v>13.187890625</c:v>
                </c:pt>
                <c:pt idx="15">
                  <c:v>12.4383544921875</c:v>
                </c:pt>
                <c:pt idx="16">
                  <c:v>11.365464154411764</c:v>
                </c:pt>
                <c:pt idx="17">
                  <c:v>11.098958333333334</c:v>
                </c:pt>
                <c:pt idx="18">
                  <c:v>10.573601973684211</c:v>
                </c:pt>
                <c:pt idx="19">
                  <c:v>10.0859375</c:v>
                </c:pt>
                <c:pt idx="20">
                  <c:v>9.6151413690476186</c:v>
                </c:pt>
                <c:pt idx="21">
                  <c:v>9.2302024147727266</c:v>
                </c:pt>
                <c:pt idx="22">
                  <c:v>8.8412024456521738</c:v>
                </c:pt>
                <c:pt idx="23">
                  <c:v>8.4789225260416661</c:v>
                </c:pt>
                <c:pt idx="24">
                  <c:v>8.1435937500000009</c:v>
                </c:pt>
                <c:pt idx="25">
                  <c:v>7.8118990384615383</c:v>
                </c:pt>
                <c:pt idx="26">
                  <c:v>7.5756655092592595</c:v>
                </c:pt>
                <c:pt idx="27">
                  <c:v>7.3245675223214288</c:v>
                </c:pt>
                <c:pt idx="28">
                  <c:v>7.0864089439655169</c:v>
                </c:pt>
                <c:pt idx="29">
                  <c:v>6.865885416666667</c:v>
                </c:pt>
                <c:pt idx="30">
                  <c:v>6.578755040322581</c:v>
                </c:pt>
                <c:pt idx="31">
                  <c:v>6.41009521484375</c:v>
                </c:pt>
                <c:pt idx="32">
                  <c:v>6.2499408143939394</c:v>
                </c:pt>
                <c:pt idx="33">
                  <c:v>6.088407628676471</c:v>
                </c:pt>
                <c:pt idx="34">
                  <c:v>5.9320312499999996</c:v>
                </c:pt>
                <c:pt idx="35">
                  <c:v>5.681477864583333</c:v>
                </c:pt>
                <c:pt idx="36">
                  <c:v>5.5554793074324325</c:v>
                </c:pt>
                <c:pt idx="37">
                  <c:v>5.4347245065789478</c:v>
                </c:pt>
                <c:pt idx="38">
                  <c:v>5.3191105769230766</c:v>
                </c:pt>
                <c:pt idx="39">
                  <c:v>5.1950195312499998</c:v>
                </c:pt>
                <c:pt idx="40">
                  <c:v>4.9999047256097562</c:v>
                </c:pt>
                <c:pt idx="41">
                  <c:v>4.9018787202380949</c:v>
                </c:pt>
                <c:pt idx="42">
                  <c:v>4.8076853197674421</c:v>
                </c:pt>
                <c:pt idx="43">
                  <c:v>4.7168856534090908</c:v>
                </c:pt>
                <c:pt idx="44">
                  <c:v>4.6296006944444441</c:v>
                </c:pt>
                <c:pt idx="45">
                  <c:v>4.4640794836956523</c:v>
                </c:pt>
                <c:pt idx="46">
                  <c:v>4.3859291888297873</c:v>
                </c:pt>
                <c:pt idx="47">
                  <c:v>4.310262044270833</c:v>
                </c:pt>
                <c:pt idx="48">
                  <c:v>4.2372050382653059</c:v>
                </c:pt>
                <c:pt idx="49">
                  <c:v>4.1666406250000003</c:v>
                </c:pt>
                <c:pt idx="50">
                  <c:v>4.0322074142156863</c:v>
                </c:pt>
                <c:pt idx="51">
                  <c:v>3.9681865985576925</c:v>
                </c:pt>
                <c:pt idx="52">
                  <c:v>3.9061762971698113</c:v>
                </c:pt>
                <c:pt idx="53">
                  <c:v>3.8461009837962963</c:v>
                </c:pt>
                <c:pt idx="54">
                  <c:v>3.7878551136363638</c:v>
                </c:pt>
                <c:pt idx="55">
                  <c:v>3.6763392857142856</c:v>
                </c:pt>
                <c:pt idx="56">
                  <c:v>3.6231154057017543</c:v>
                </c:pt>
                <c:pt idx="57">
                  <c:v>3.5713900862068964</c:v>
                </c:pt>
                <c:pt idx="58">
                  <c:v>3.5210871292372881</c:v>
                </c:pt>
                <c:pt idx="59">
                  <c:v>3.4722330729166666</c:v>
                </c:pt>
                <c:pt idx="60">
                  <c:v>3.378201844262295</c:v>
                </c:pt>
                <c:pt idx="61">
                  <c:v>3.3332913306451615</c:v>
                </c:pt>
                <c:pt idx="62">
                  <c:v>3.2894655257936507</c:v>
                </c:pt>
                <c:pt idx="63">
                  <c:v>3.246734619140625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C3-48C0-A2C5-C8D956B7F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(MPPS)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FF0000"/>
                </a:solidFill>
              </a:rPr>
              <a:t>PF: </a:t>
            </a:r>
            <a:r>
              <a:rPr lang="en-US"/>
              <a:t>H2C performance using dpdk-pktgen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H2C_cpm5_lab117_numa_en!$C$11</c:f>
              <c:strCache>
                <c:ptCount val="1"/>
                <c:pt idx="0">
                  <c:v>1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H2C_cpm5_lab117_numa_en!$D$11:$BO$11</c:f>
              <c:numCache>
                <c:formatCode>General</c:formatCode>
                <c:ptCount val="64"/>
                <c:pt idx="0">
                  <c:v>25.157</c:v>
                </c:pt>
                <c:pt idx="1">
                  <c:v>47.222999999999999</c:v>
                </c:pt>
                <c:pt idx="2">
                  <c:v>65.995999999999995</c:v>
                </c:pt>
                <c:pt idx="3">
                  <c:v>78.266999999999996</c:v>
                </c:pt>
                <c:pt idx="4">
                  <c:v>80</c:v>
                </c:pt>
                <c:pt idx="5">
                  <c:v>86.412000000000006</c:v>
                </c:pt>
                <c:pt idx="6">
                  <c:v>89.62</c:v>
                </c:pt>
                <c:pt idx="7">
                  <c:v>92.024000000000001</c:v>
                </c:pt>
                <c:pt idx="8">
                  <c:v>93.546000000000006</c:v>
                </c:pt>
                <c:pt idx="9">
                  <c:v>94.376999999999995</c:v>
                </c:pt>
                <c:pt idx="10">
                  <c:v>95.054000000000002</c:v>
                </c:pt>
                <c:pt idx="11">
                  <c:v>95.626000000000005</c:v>
                </c:pt>
                <c:pt idx="12">
                  <c:v>96.114000000000004</c:v>
                </c:pt>
                <c:pt idx="13">
                  <c:v>96.537999999999997</c:v>
                </c:pt>
                <c:pt idx="14">
                  <c:v>96.909000000000006</c:v>
                </c:pt>
                <c:pt idx="15">
                  <c:v>97.233999999999995</c:v>
                </c:pt>
                <c:pt idx="16">
                  <c:v>97.522999999999996</c:v>
                </c:pt>
                <c:pt idx="17">
                  <c:v>97.781999999999996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98.417000000000002</c:v>
                </c:pt>
                <c:pt idx="21">
                  <c:v>98.590999999999994</c:v>
                </c:pt>
                <c:pt idx="22">
                  <c:v>98.751000000000005</c:v>
                </c:pt>
                <c:pt idx="23">
                  <c:v>98.896000000000001</c:v>
                </c:pt>
                <c:pt idx="24">
                  <c:v>99.033000000000001</c:v>
                </c:pt>
                <c:pt idx="25">
                  <c:v>99.158000000000001</c:v>
                </c:pt>
                <c:pt idx="26">
                  <c:v>99.274000000000001</c:v>
                </c:pt>
                <c:pt idx="27">
                  <c:v>99.382000000000005</c:v>
                </c:pt>
                <c:pt idx="28">
                  <c:v>99.483000000000004</c:v>
                </c:pt>
                <c:pt idx="29">
                  <c:v>99.578999999999994</c:v>
                </c:pt>
                <c:pt idx="30">
                  <c:v>99.667000000000002</c:v>
                </c:pt>
                <c:pt idx="31">
                  <c:v>99.751000000000005</c:v>
                </c:pt>
                <c:pt idx="32">
                  <c:v>99.826999999999998</c:v>
                </c:pt>
                <c:pt idx="33">
                  <c:v>99.902000000000001</c:v>
                </c:pt>
                <c:pt idx="34">
                  <c:v>99.972999999999999</c:v>
                </c:pt>
                <c:pt idx="35">
                  <c:v>100.038</c:v>
                </c:pt>
                <c:pt idx="36">
                  <c:v>100.101</c:v>
                </c:pt>
                <c:pt idx="37">
                  <c:v>100.16</c:v>
                </c:pt>
                <c:pt idx="38">
                  <c:v>100.214</c:v>
                </c:pt>
                <c:pt idx="39">
                  <c:v>100.27</c:v>
                </c:pt>
                <c:pt idx="40">
                  <c:v>100.32</c:v>
                </c:pt>
                <c:pt idx="41">
                  <c:v>100.367</c:v>
                </c:pt>
                <c:pt idx="42">
                  <c:v>100.41500000000001</c:v>
                </c:pt>
                <c:pt idx="43">
                  <c:v>100.458</c:v>
                </c:pt>
                <c:pt idx="44">
                  <c:v>100.5</c:v>
                </c:pt>
                <c:pt idx="45">
                  <c:v>100.541</c:v>
                </c:pt>
                <c:pt idx="46">
                  <c:v>100.583</c:v>
                </c:pt>
                <c:pt idx="47">
                  <c:v>100.619</c:v>
                </c:pt>
                <c:pt idx="48">
                  <c:v>100.65300000000001</c:v>
                </c:pt>
                <c:pt idx="49">
                  <c:v>100.68600000000001</c:v>
                </c:pt>
                <c:pt idx="50">
                  <c:v>100.721</c:v>
                </c:pt>
                <c:pt idx="51">
                  <c:v>100.753</c:v>
                </c:pt>
                <c:pt idx="52">
                  <c:v>100.78400000000001</c:v>
                </c:pt>
                <c:pt idx="53">
                  <c:v>100.813</c:v>
                </c:pt>
                <c:pt idx="54">
                  <c:v>100.83799999999999</c:v>
                </c:pt>
                <c:pt idx="55">
                  <c:v>100.866</c:v>
                </c:pt>
                <c:pt idx="56">
                  <c:v>100.893</c:v>
                </c:pt>
                <c:pt idx="57">
                  <c:v>100.922</c:v>
                </c:pt>
                <c:pt idx="58">
                  <c:v>100.94499999999999</c:v>
                </c:pt>
                <c:pt idx="59">
                  <c:v>100.97</c:v>
                </c:pt>
                <c:pt idx="60">
                  <c:v>100.99299999999999</c:v>
                </c:pt>
                <c:pt idx="61">
                  <c:v>101.011</c:v>
                </c:pt>
                <c:pt idx="62">
                  <c:v>101.035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99-4368-AD35-885086AA1842}"/>
            </c:ext>
          </c:extLst>
        </c:ser>
        <c:ser>
          <c:idx val="1"/>
          <c:order val="1"/>
          <c:tx>
            <c:strRef>
              <c:f>H2C_cpm5_lab117_numa_en!$C$10</c:f>
              <c:strCache>
                <c:ptCount val="1"/>
                <c:pt idx="0">
                  <c:v>2 Queues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H2C_cpm5_lab117_numa_en!$D$10:$BO$10</c:f>
              <c:numCache>
                <c:formatCode>General</c:formatCode>
                <c:ptCount val="64"/>
                <c:pt idx="0">
                  <c:v>44.811</c:v>
                </c:pt>
                <c:pt idx="1">
                  <c:v>73.346000000000004</c:v>
                </c:pt>
                <c:pt idx="2">
                  <c:v>84.162999999999997</c:v>
                </c:pt>
                <c:pt idx="3">
                  <c:v>90.021000000000001</c:v>
                </c:pt>
                <c:pt idx="4">
                  <c:v>79.998999999999995</c:v>
                </c:pt>
                <c:pt idx="5">
                  <c:v>89.692999999999998</c:v>
                </c:pt>
                <c:pt idx="6">
                  <c:v>91.311999999999998</c:v>
                </c:pt>
                <c:pt idx="7">
                  <c:v>92.563999999999993</c:v>
                </c:pt>
                <c:pt idx="8">
                  <c:v>93.563000000000002</c:v>
                </c:pt>
                <c:pt idx="9">
                  <c:v>94.376999999999995</c:v>
                </c:pt>
                <c:pt idx="10">
                  <c:v>95.054000000000002</c:v>
                </c:pt>
                <c:pt idx="11">
                  <c:v>95.626000000000005</c:v>
                </c:pt>
                <c:pt idx="12">
                  <c:v>96.114999999999995</c:v>
                </c:pt>
                <c:pt idx="13">
                  <c:v>96.537999999999997</c:v>
                </c:pt>
                <c:pt idx="14">
                  <c:v>96.908000000000001</c:v>
                </c:pt>
                <c:pt idx="15">
                  <c:v>97.233000000000004</c:v>
                </c:pt>
                <c:pt idx="16">
                  <c:v>97.522000000000006</c:v>
                </c:pt>
                <c:pt idx="17">
                  <c:v>97.783000000000001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98.415999999999997</c:v>
                </c:pt>
                <c:pt idx="21">
                  <c:v>98.588999999999999</c:v>
                </c:pt>
                <c:pt idx="22">
                  <c:v>98.751000000000005</c:v>
                </c:pt>
                <c:pt idx="23">
                  <c:v>98.894999999999996</c:v>
                </c:pt>
                <c:pt idx="24">
                  <c:v>99.033000000000001</c:v>
                </c:pt>
                <c:pt idx="25">
                  <c:v>99.156999999999996</c:v>
                </c:pt>
                <c:pt idx="26">
                  <c:v>99.275999999999996</c:v>
                </c:pt>
                <c:pt idx="27">
                  <c:v>99.382000000000005</c:v>
                </c:pt>
                <c:pt idx="28">
                  <c:v>99.484999999999999</c:v>
                </c:pt>
                <c:pt idx="29">
                  <c:v>99.578999999999994</c:v>
                </c:pt>
                <c:pt idx="30">
                  <c:v>99.668999999999997</c:v>
                </c:pt>
                <c:pt idx="31">
                  <c:v>99.751000000000005</c:v>
                </c:pt>
                <c:pt idx="32">
                  <c:v>99.828999999999994</c:v>
                </c:pt>
                <c:pt idx="33">
                  <c:v>99.903999999999996</c:v>
                </c:pt>
                <c:pt idx="34">
                  <c:v>99.971000000000004</c:v>
                </c:pt>
                <c:pt idx="35">
                  <c:v>100.038</c:v>
                </c:pt>
                <c:pt idx="36">
                  <c:v>100.101</c:v>
                </c:pt>
                <c:pt idx="37">
                  <c:v>100.16200000000001</c:v>
                </c:pt>
                <c:pt idx="38">
                  <c:v>100.21599999999999</c:v>
                </c:pt>
                <c:pt idx="39">
                  <c:v>100.27</c:v>
                </c:pt>
                <c:pt idx="40">
                  <c:v>100.32</c:v>
                </c:pt>
                <c:pt idx="41">
                  <c:v>100.367</c:v>
                </c:pt>
                <c:pt idx="42">
                  <c:v>100.41800000000001</c:v>
                </c:pt>
                <c:pt idx="43">
                  <c:v>100.458</c:v>
                </c:pt>
                <c:pt idx="44">
                  <c:v>100.503</c:v>
                </c:pt>
                <c:pt idx="45">
                  <c:v>100.538</c:v>
                </c:pt>
                <c:pt idx="46">
                  <c:v>100.58</c:v>
                </c:pt>
                <c:pt idx="47">
                  <c:v>100.619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100.724</c:v>
                </c:pt>
                <c:pt idx="51">
                  <c:v>100.75700000000001</c:v>
                </c:pt>
                <c:pt idx="52">
                  <c:v>100.78400000000001</c:v>
                </c:pt>
                <c:pt idx="53">
                  <c:v>100.813</c:v>
                </c:pt>
                <c:pt idx="54">
                  <c:v>100.842</c:v>
                </c:pt>
                <c:pt idx="55">
                  <c:v>100.87</c:v>
                </c:pt>
                <c:pt idx="56">
                  <c:v>100.89700000000001</c:v>
                </c:pt>
                <c:pt idx="57">
                  <c:v>100.91800000000001</c:v>
                </c:pt>
                <c:pt idx="58">
                  <c:v>100.949</c:v>
                </c:pt>
                <c:pt idx="59">
                  <c:v>100.97</c:v>
                </c:pt>
                <c:pt idx="60">
                  <c:v>100.99299999999999</c:v>
                </c:pt>
                <c:pt idx="61">
                  <c:v>101.01600000000001</c:v>
                </c:pt>
                <c:pt idx="62">
                  <c:v>101.03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99-4368-AD35-885086AA1842}"/>
            </c:ext>
          </c:extLst>
        </c:ser>
        <c:ser>
          <c:idx val="2"/>
          <c:order val="2"/>
          <c:tx>
            <c:strRef>
              <c:f>H2C_cpm5_lab117_numa_en!$C$9</c:f>
              <c:strCache>
                <c:ptCount val="1"/>
                <c:pt idx="0">
                  <c:v>4 Queues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H2C_cpm5_lab117_numa_en!$D$9:$BO$9</c:f>
              <c:numCache>
                <c:formatCode>General</c:formatCode>
                <c:ptCount val="64"/>
                <c:pt idx="0">
                  <c:v>55.350999999999999</c:v>
                </c:pt>
                <c:pt idx="1">
                  <c:v>74.471999999999994</c:v>
                </c:pt>
                <c:pt idx="2">
                  <c:v>84.164000000000001</c:v>
                </c:pt>
                <c:pt idx="3">
                  <c:v>90.022000000000006</c:v>
                </c:pt>
                <c:pt idx="4">
                  <c:v>80</c:v>
                </c:pt>
                <c:pt idx="5">
                  <c:v>89.692999999999998</c:v>
                </c:pt>
                <c:pt idx="6">
                  <c:v>91.311000000000007</c:v>
                </c:pt>
                <c:pt idx="7">
                  <c:v>92.564999999999998</c:v>
                </c:pt>
                <c:pt idx="8">
                  <c:v>93.563000000000002</c:v>
                </c:pt>
                <c:pt idx="9">
                  <c:v>94.376999999999995</c:v>
                </c:pt>
                <c:pt idx="10">
                  <c:v>95.054000000000002</c:v>
                </c:pt>
                <c:pt idx="11">
                  <c:v>95.623999999999995</c:v>
                </c:pt>
                <c:pt idx="12">
                  <c:v>96.114000000000004</c:v>
                </c:pt>
                <c:pt idx="13">
                  <c:v>96.539000000000001</c:v>
                </c:pt>
                <c:pt idx="14">
                  <c:v>96.908000000000001</c:v>
                </c:pt>
                <c:pt idx="15">
                  <c:v>97.233999999999995</c:v>
                </c:pt>
                <c:pt idx="16">
                  <c:v>97.522999999999996</c:v>
                </c:pt>
                <c:pt idx="17">
                  <c:v>97.783000000000001</c:v>
                </c:pt>
                <c:pt idx="18">
                  <c:v>98.013999999999996</c:v>
                </c:pt>
                <c:pt idx="19">
                  <c:v>98.224999999999994</c:v>
                </c:pt>
                <c:pt idx="20">
                  <c:v>98.414000000000001</c:v>
                </c:pt>
                <c:pt idx="21">
                  <c:v>98.590999999999994</c:v>
                </c:pt>
                <c:pt idx="22">
                  <c:v>98.751000000000005</c:v>
                </c:pt>
                <c:pt idx="23">
                  <c:v>98.896000000000001</c:v>
                </c:pt>
                <c:pt idx="24">
                  <c:v>99.033000000000001</c:v>
                </c:pt>
                <c:pt idx="25">
                  <c:v>99.156999999999996</c:v>
                </c:pt>
                <c:pt idx="26">
                  <c:v>99.274000000000001</c:v>
                </c:pt>
                <c:pt idx="27">
                  <c:v>99.384</c:v>
                </c:pt>
                <c:pt idx="28">
                  <c:v>99.484999999999999</c:v>
                </c:pt>
                <c:pt idx="29">
                  <c:v>99.578999999999994</c:v>
                </c:pt>
                <c:pt idx="30">
                  <c:v>99.668999999999997</c:v>
                </c:pt>
                <c:pt idx="31">
                  <c:v>99.751000000000005</c:v>
                </c:pt>
                <c:pt idx="32">
                  <c:v>99.826999999999998</c:v>
                </c:pt>
                <c:pt idx="33">
                  <c:v>99.902000000000001</c:v>
                </c:pt>
                <c:pt idx="34">
                  <c:v>99.972999999999999</c:v>
                </c:pt>
                <c:pt idx="35">
                  <c:v>100.041</c:v>
                </c:pt>
                <c:pt idx="36">
                  <c:v>100.104</c:v>
                </c:pt>
                <c:pt idx="37">
                  <c:v>100.16200000000001</c:v>
                </c:pt>
                <c:pt idx="38">
                  <c:v>100.211</c:v>
                </c:pt>
                <c:pt idx="39">
                  <c:v>100.27200000000001</c:v>
                </c:pt>
                <c:pt idx="40">
                  <c:v>100.318</c:v>
                </c:pt>
                <c:pt idx="41">
                  <c:v>100.367</c:v>
                </c:pt>
                <c:pt idx="42">
                  <c:v>100.41800000000001</c:v>
                </c:pt>
                <c:pt idx="43">
                  <c:v>100.458</c:v>
                </c:pt>
                <c:pt idx="44">
                  <c:v>100.503</c:v>
                </c:pt>
                <c:pt idx="45">
                  <c:v>100.538</c:v>
                </c:pt>
                <c:pt idx="46">
                  <c:v>100.583</c:v>
                </c:pt>
                <c:pt idx="47">
                  <c:v>100.616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100.714</c:v>
                </c:pt>
                <c:pt idx="51">
                  <c:v>100.75</c:v>
                </c:pt>
                <c:pt idx="52">
                  <c:v>100.78400000000001</c:v>
                </c:pt>
                <c:pt idx="53">
                  <c:v>100.81</c:v>
                </c:pt>
                <c:pt idx="54">
                  <c:v>100.842</c:v>
                </c:pt>
                <c:pt idx="55">
                  <c:v>100.866</c:v>
                </c:pt>
                <c:pt idx="56">
                  <c:v>100.89700000000001</c:v>
                </c:pt>
                <c:pt idx="57">
                  <c:v>100.926</c:v>
                </c:pt>
                <c:pt idx="58">
                  <c:v>100.94499999999999</c:v>
                </c:pt>
                <c:pt idx="59">
                  <c:v>100.97</c:v>
                </c:pt>
                <c:pt idx="60">
                  <c:v>100.989</c:v>
                </c:pt>
                <c:pt idx="61">
                  <c:v>101.01600000000001</c:v>
                </c:pt>
                <c:pt idx="62">
                  <c:v>101.039</c:v>
                </c:pt>
                <c:pt idx="63">
                  <c:v>101.057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99-4368-AD35-885086AA1842}"/>
            </c:ext>
          </c:extLst>
        </c:ser>
        <c:ser>
          <c:idx val="3"/>
          <c:order val="3"/>
          <c:tx>
            <c:strRef>
              <c:f>H2C_cpm5_lab117_numa_en!$C$8</c:f>
              <c:strCache>
                <c:ptCount val="1"/>
                <c:pt idx="0">
                  <c:v>8 Queues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H2C_cpm5_lab117_numa_en!$D$3:$BO$3</c:f>
              <c:numCache>
                <c:formatCode>General</c:formatCode>
                <c:ptCount val="64"/>
                <c:pt idx="0">
                  <c:v>64</c:v>
                </c:pt>
                <c:pt idx="1">
                  <c:v>128</c:v>
                </c:pt>
                <c:pt idx="2">
                  <c:v>192</c:v>
                </c:pt>
                <c:pt idx="3">
                  <c:v>256</c:v>
                </c:pt>
                <c:pt idx="4">
                  <c:v>320</c:v>
                </c:pt>
                <c:pt idx="5">
                  <c:v>384</c:v>
                </c:pt>
                <c:pt idx="6">
                  <c:v>448</c:v>
                </c:pt>
                <c:pt idx="7">
                  <c:v>512</c:v>
                </c:pt>
                <c:pt idx="8">
                  <c:v>576</c:v>
                </c:pt>
                <c:pt idx="9">
                  <c:v>640</c:v>
                </c:pt>
                <c:pt idx="10">
                  <c:v>704</c:v>
                </c:pt>
                <c:pt idx="11">
                  <c:v>768</c:v>
                </c:pt>
                <c:pt idx="12">
                  <c:v>832</c:v>
                </c:pt>
                <c:pt idx="13">
                  <c:v>896</c:v>
                </c:pt>
                <c:pt idx="14">
                  <c:v>960</c:v>
                </c:pt>
                <c:pt idx="15">
                  <c:v>1024</c:v>
                </c:pt>
                <c:pt idx="16">
                  <c:v>1088</c:v>
                </c:pt>
                <c:pt idx="17">
                  <c:v>1152</c:v>
                </c:pt>
                <c:pt idx="18">
                  <c:v>1216</c:v>
                </c:pt>
                <c:pt idx="19">
                  <c:v>1280</c:v>
                </c:pt>
                <c:pt idx="20">
                  <c:v>1344</c:v>
                </c:pt>
                <c:pt idx="21">
                  <c:v>1408</c:v>
                </c:pt>
                <c:pt idx="22">
                  <c:v>1472</c:v>
                </c:pt>
                <c:pt idx="23">
                  <c:v>1536</c:v>
                </c:pt>
                <c:pt idx="24">
                  <c:v>1600</c:v>
                </c:pt>
                <c:pt idx="25">
                  <c:v>1664</c:v>
                </c:pt>
                <c:pt idx="26">
                  <c:v>1728</c:v>
                </c:pt>
                <c:pt idx="27">
                  <c:v>1792</c:v>
                </c:pt>
                <c:pt idx="28">
                  <c:v>1856</c:v>
                </c:pt>
                <c:pt idx="29">
                  <c:v>1920</c:v>
                </c:pt>
                <c:pt idx="30">
                  <c:v>1984</c:v>
                </c:pt>
                <c:pt idx="31">
                  <c:v>2048</c:v>
                </c:pt>
                <c:pt idx="32">
                  <c:v>2112</c:v>
                </c:pt>
                <c:pt idx="33">
                  <c:v>2176</c:v>
                </c:pt>
                <c:pt idx="34">
                  <c:v>2240</c:v>
                </c:pt>
                <c:pt idx="35">
                  <c:v>2304</c:v>
                </c:pt>
                <c:pt idx="36">
                  <c:v>2368</c:v>
                </c:pt>
                <c:pt idx="37">
                  <c:v>2432</c:v>
                </c:pt>
                <c:pt idx="38">
                  <c:v>2496</c:v>
                </c:pt>
                <c:pt idx="39">
                  <c:v>2560</c:v>
                </c:pt>
                <c:pt idx="40">
                  <c:v>2624</c:v>
                </c:pt>
                <c:pt idx="41">
                  <c:v>2688</c:v>
                </c:pt>
                <c:pt idx="42">
                  <c:v>2752</c:v>
                </c:pt>
                <c:pt idx="43">
                  <c:v>2816</c:v>
                </c:pt>
                <c:pt idx="44">
                  <c:v>2880</c:v>
                </c:pt>
                <c:pt idx="45">
                  <c:v>2944</c:v>
                </c:pt>
                <c:pt idx="46">
                  <c:v>3008</c:v>
                </c:pt>
                <c:pt idx="47">
                  <c:v>3072</c:v>
                </c:pt>
                <c:pt idx="48">
                  <c:v>3136</c:v>
                </c:pt>
                <c:pt idx="49">
                  <c:v>3200</c:v>
                </c:pt>
                <c:pt idx="50">
                  <c:v>3264</c:v>
                </c:pt>
                <c:pt idx="51">
                  <c:v>3328</c:v>
                </c:pt>
                <c:pt idx="52">
                  <c:v>3392</c:v>
                </c:pt>
                <c:pt idx="53">
                  <c:v>3456</c:v>
                </c:pt>
                <c:pt idx="54">
                  <c:v>3520</c:v>
                </c:pt>
                <c:pt idx="55">
                  <c:v>3584</c:v>
                </c:pt>
                <c:pt idx="56">
                  <c:v>3648</c:v>
                </c:pt>
                <c:pt idx="57">
                  <c:v>3712</c:v>
                </c:pt>
                <c:pt idx="58">
                  <c:v>3776</c:v>
                </c:pt>
                <c:pt idx="59">
                  <c:v>3840</c:v>
                </c:pt>
                <c:pt idx="60">
                  <c:v>3904</c:v>
                </c:pt>
                <c:pt idx="61">
                  <c:v>3968</c:v>
                </c:pt>
                <c:pt idx="62">
                  <c:v>4032</c:v>
                </c:pt>
                <c:pt idx="63">
                  <c:v>4096</c:v>
                </c:pt>
              </c:numCache>
            </c:numRef>
          </c:cat>
          <c:val>
            <c:numRef>
              <c:f>H2C_cpm5_lab117_numa_en!$D$8:$BO$8</c:f>
              <c:numCache>
                <c:formatCode>General</c:formatCode>
                <c:ptCount val="64"/>
                <c:pt idx="0">
                  <c:v>55.344999999999999</c:v>
                </c:pt>
                <c:pt idx="1">
                  <c:v>74.468999999999994</c:v>
                </c:pt>
                <c:pt idx="2">
                  <c:v>84.159000000000006</c:v>
                </c:pt>
                <c:pt idx="3">
                  <c:v>90.018000000000001</c:v>
                </c:pt>
                <c:pt idx="4">
                  <c:v>79.998999999999995</c:v>
                </c:pt>
                <c:pt idx="5">
                  <c:v>89.69</c:v>
                </c:pt>
                <c:pt idx="6">
                  <c:v>91.31</c:v>
                </c:pt>
                <c:pt idx="7">
                  <c:v>92.563000000000002</c:v>
                </c:pt>
                <c:pt idx="8">
                  <c:v>93.56</c:v>
                </c:pt>
                <c:pt idx="9">
                  <c:v>94.376999999999995</c:v>
                </c:pt>
                <c:pt idx="10">
                  <c:v>95.052999999999997</c:v>
                </c:pt>
                <c:pt idx="11">
                  <c:v>95.623999999999995</c:v>
                </c:pt>
                <c:pt idx="12">
                  <c:v>96.113</c:v>
                </c:pt>
                <c:pt idx="13">
                  <c:v>96.537000000000006</c:v>
                </c:pt>
                <c:pt idx="14">
                  <c:v>96.908000000000001</c:v>
                </c:pt>
                <c:pt idx="15">
                  <c:v>97.231999999999999</c:v>
                </c:pt>
                <c:pt idx="16">
                  <c:v>97.522999999999996</c:v>
                </c:pt>
                <c:pt idx="17">
                  <c:v>97.784000000000006</c:v>
                </c:pt>
                <c:pt idx="18">
                  <c:v>98.013999999999996</c:v>
                </c:pt>
                <c:pt idx="19">
                  <c:v>98.221999999999994</c:v>
                </c:pt>
                <c:pt idx="20">
                  <c:v>98.417000000000002</c:v>
                </c:pt>
                <c:pt idx="21">
                  <c:v>98.588999999999999</c:v>
                </c:pt>
                <c:pt idx="22">
                  <c:v>98.748000000000005</c:v>
                </c:pt>
                <c:pt idx="23">
                  <c:v>98.897999999999996</c:v>
                </c:pt>
                <c:pt idx="24">
                  <c:v>99.028000000000006</c:v>
                </c:pt>
                <c:pt idx="25">
                  <c:v>99.158000000000001</c:v>
                </c:pt>
                <c:pt idx="26">
                  <c:v>99.272000000000006</c:v>
                </c:pt>
                <c:pt idx="27">
                  <c:v>99.384</c:v>
                </c:pt>
                <c:pt idx="28">
                  <c:v>99.483000000000004</c:v>
                </c:pt>
                <c:pt idx="29">
                  <c:v>99.578000000000003</c:v>
                </c:pt>
                <c:pt idx="30">
                  <c:v>99.668999999999997</c:v>
                </c:pt>
                <c:pt idx="31">
                  <c:v>99.745999999999995</c:v>
                </c:pt>
                <c:pt idx="32">
                  <c:v>99.828999999999994</c:v>
                </c:pt>
                <c:pt idx="33">
                  <c:v>99.902000000000001</c:v>
                </c:pt>
                <c:pt idx="34">
                  <c:v>99.971000000000004</c:v>
                </c:pt>
                <c:pt idx="35">
                  <c:v>100.038</c:v>
                </c:pt>
                <c:pt idx="36">
                  <c:v>100.09699999999999</c:v>
                </c:pt>
                <c:pt idx="37">
                  <c:v>100.157</c:v>
                </c:pt>
                <c:pt idx="38">
                  <c:v>100.21599999999999</c:v>
                </c:pt>
                <c:pt idx="39">
                  <c:v>100.267</c:v>
                </c:pt>
                <c:pt idx="40">
                  <c:v>100.32</c:v>
                </c:pt>
                <c:pt idx="41">
                  <c:v>100.37</c:v>
                </c:pt>
                <c:pt idx="42">
                  <c:v>100.41200000000001</c:v>
                </c:pt>
                <c:pt idx="43">
                  <c:v>100.464</c:v>
                </c:pt>
                <c:pt idx="44">
                  <c:v>100.5</c:v>
                </c:pt>
                <c:pt idx="45">
                  <c:v>100.544</c:v>
                </c:pt>
                <c:pt idx="46">
                  <c:v>100.586</c:v>
                </c:pt>
                <c:pt idx="47">
                  <c:v>100.619</c:v>
                </c:pt>
                <c:pt idx="48">
                  <c:v>100.65300000000001</c:v>
                </c:pt>
                <c:pt idx="49">
                  <c:v>100.68899999999999</c:v>
                </c:pt>
                <c:pt idx="50">
                  <c:v>100.721</c:v>
                </c:pt>
                <c:pt idx="51">
                  <c:v>100.75700000000001</c:v>
                </c:pt>
                <c:pt idx="52">
                  <c:v>100.78</c:v>
                </c:pt>
                <c:pt idx="53">
                  <c:v>100.81699999999999</c:v>
                </c:pt>
                <c:pt idx="54">
                  <c:v>100.83799999999999</c:v>
                </c:pt>
                <c:pt idx="55">
                  <c:v>100.87</c:v>
                </c:pt>
                <c:pt idx="56">
                  <c:v>100.893</c:v>
                </c:pt>
                <c:pt idx="57">
                  <c:v>100.922</c:v>
                </c:pt>
                <c:pt idx="58">
                  <c:v>100.94199999999999</c:v>
                </c:pt>
                <c:pt idx="59">
                  <c:v>100.973</c:v>
                </c:pt>
                <c:pt idx="60">
                  <c:v>100.99299999999999</c:v>
                </c:pt>
                <c:pt idx="61">
                  <c:v>101.01600000000001</c:v>
                </c:pt>
                <c:pt idx="62">
                  <c:v>101.039</c:v>
                </c:pt>
                <c:pt idx="63">
                  <c:v>101.06100000000001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99-4368-AD35-885086AA18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6463936"/>
        <c:axId val="626464264"/>
      </c:lineChart>
      <c:catAx>
        <c:axId val="626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4264"/>
        <c:crosses val="autoZero"/>
        <c:auto val="1"/>
        <c:lblAlgn val="ctr"/>
        <c:lblOffset val="100"/>
        <c:tickLblSkip val="1"/>
        <c:noMultiLvlLbl val="0"/>
      </c:catAx>
      <c:valAx>
        <c:axId val="626464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(Gbps)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46393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ociatedArticles xmlns="b0b461d9-1748-4ea3-b590-adcaa3b7efff">71453</AssociatedArticles>
    <ArticleNumber xmlns="b0b461d9-1748-4ea3-b590-adcaa3b7efff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60AB0219D1B4C8EED8F7C14291A24" ma:contentTypeVersion="2" ma:contentTypeDescription="Create a new document." ma:contentTypeScope="" ma:versionID="860dba169782b535164be39396312612">
  <xsd:schema xmlns:xsd="http://www.w3.org/2001/XMLSchema" xmlns:xs="http://www.w3.org/2001/XMLSchema" xmlns:p="http://schemas.microsoft.com/office/2006/metadata/properties" xmlns:ns2="b0b461d9-1748-4ea3-b590-adcaa3b7efff" targetNamespace="http://schemas.microsoft.com/office/2006/metadata/properties" ma:root="true" ma:fieldsID="f810382e73cbaedfe068f2c5875fb8a3" ns2:_="">
    <xsd:import namespace="b0b461d9-1748-4ea3-b590-adcaa3b7efff"/>
    <xsd:element name="properties">
      <xsd:complexType>
        <xsd:sequence>
          <xsd:element name="documentManagement">
            <xsd:complexType>
              <xsd:all>
                <xsd:element ref="ns2:ArticleNumber"/>
                <xsd:element ref="ns2:AssociatedArticle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461d9-1748-4ea3-b590-adcaa3b7efff" elementFormDefault="qualified">
    <xsd:import namespace="http://schemas.microsoft.com/office/2006/documentManagement/types"/>
    <xsd:import namespace="http://schemas.microsoft.com/office/infopath/2007/PartnerControls"/>
    <xsd:element name="ArticleNumber" ma:index="8" ma:displayName="Article Number" ma:decimals="0" ma:indexed="true" ma:internalName="ArticleNumber" ma:percentage="FALSE">
      <xsd:simpleType>
        <xsd:restriction base="dms:Number">
          <xsd:minInclusive value="0"/>
        </xsd:restriction>
      </xsd:simpleType>
    </xsd:element>
    <xsd:element name="AssociatedArticles" ma:index="9" ma:displayName="Associated Articles" ma:internalName="AssociatedArticl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34CCB-69D5-4231-9EAD-399533F049BD}">
  <ds:schemaRefs>
    <ds:schemaRef ds:uri="b0b461d9-1748-4ea3-b590-adcaa3b7eff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1F01035-398F-4F4F-B243-0A337CCC667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821CAF0-0D31-41DF-B73D-0B88648B1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461d9-1748-4ea3-b590-adcaa3b7e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99680A-FE2F-4F84-8685-9122F68375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AA13F3-33CB-4B05-A844-8D2D3194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5322</Words>
  <Characters>30632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2023-05-02T17:05:00Z</dcterms:created>
  <dcterms:modified xsi:type="dcterms:W3CDTF">2023-05-03T11:06:00Z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cb4cf9de-9548-4268-bc64-680fde87a252</vt:lpwstr>
  </property>
  <property fmtid="{D5CDD505-2E9C-101B-9397-08002B2CF9AE}" pid="3" name="ContentTypeId">
    <vt:lpwstr>0x010100C1360AB0219D1B4C8EED8F7C14291A24</vt:lpwstr>
  </property>
  <property fmtid="{D5CDD505-2E9C-101B-9397-08002B2CF9AE}" pid="4" name="kerndrvver">
    <vt:lpwstr>121.207</vt:lpwstr>
  </property>
  <property fmtid="{D5CDD505-2E9C-101B-9397-08002B2CF9AE}" pid="5" name="XilinxClassification">
    <vt:lpwstr>Public</vt:lpwstr>
  </property>
  <property fmtid="{D5CDD505-2E9C-101B-9397-08002B2CF9AE}" pid="6" name="VisualMarkings">
    <vt:lpwstr>Yes</vt:lpwstr>
  </property>
  <property fmtid="{D5CDD505-2E9C-101B-9397-08002B2CF9AE}" pid="7" name="PublicationYear">
    <vt:lpwstr>2018</vt:lpwstr>
  </property>
  <property fmtid="{D5CDD505-2E9C-101B-9397-08002B2CF9AE}" pid="8" name="GrammarlyDocumentId">
    <vt:lpwstr>db7a64c861397902ef71f9504b4f5e597c9c8ada633b48cf974a56df20967e93</vt:lpwstr>
  </property>
  <property fmtid="{D5CDD505-2E9C-101B-9397-08002B2CF9AE}" pid="9" name="MSIP_Label_d4243a53-6221-4f75-8154-e4b33a5707a1_Enabled">
    <vt:lpwstr>true</vt:lpwstr>
  </property>
  <property fmtid="{D5CDD505-2E9C-101B-9397-08002B2CF9AE}" pid="10" name="MSIP_Label_d4243a53-6221-4f75-8154-e4b33a5707a1_SetDate">
    <vt:lpwstr>2023-05-03T11:06:34Z</vt:lpwstr>
  </property>
  <property fmtid="{D5CDD505-2E9C-101B-9397-08002B2CF9AE}" pid="11" name="MSIP_Label_d4243a53-6221-4f75-8154-e4b33a5707a1_Method">
    <vt:lpwstr>Privileged</vt:lpwstr>
  </property>
  <property fmtid="{D5CDD505-2E9C-101B-9397-08002B2CF9AE}" pid="12" name="MSIP_Label_d4243a53-6221-4f75-8154-e4b33a5707a1_Name">
    <vt:lpwstr>Public-AIP 2.0</vt:lpwstr>
  </property>
  <property fmtid="{D5CDD505-2E9C-101B-9397-08002B2CF9AE}" pid="13" name="MSIP_Label_d4243a53-6221-4f75-8154-e4b33a5707a1_SiteId">
    <vt:lpwstr>3dd8961f-e488-4e60-8e11-a82d994e183d</vt:lpwstr>
  </property>
  <property fmtid="{D5CDD505-2E9C-101B-9397-08002B2CF9AE}" pid="14" name="MSIP_Label_d4243a53-6221-4f75-8154-e4b33a5707a1_ActionId">
    <vt:lpwstr>f30e0268-2f5b-4966-93cb-e2c4507f69bd</vt:lpwstr>
  </property>
  <property fmtid="{D5CDD505-2E9C-101B-9397-08002B2CF9AE}" pid="15" name="MSIP_Label_d4243a53-6221-4f75-8154-e4b33a5707a1_ContentBits">
    <vt:lpwstr>1</vt:lpwstr>
  </property>
</Properties>
</file>